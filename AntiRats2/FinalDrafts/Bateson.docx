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CD866" w14:textId="16766648" w:rsidR="005A017F" w:rsidRPr="008B705F" w:rsidRDefault="005A017F" w:rsidP="00334EA9">
      <w:pPr>
        <w:shd w:val="clear" w:color="auto" w:fill="FFFFFF"/>
        <w:spacing w:after="0" w:line="240" w:lineRule="auto"/>
        <w:jc w:val="center"/>
        <w:rPr>
          <w:rFonts w:ascii="Arial" w:eastAsia="Times New Roman" w:hAnsi="Arial" w:cs="Arial"/>
          <w:color w:val="222222"/>
          <w:sz w:val="24"/>
          <w:szCs w:val="24"/>
        </w:rPr>
      </w:pPr>
      <w:r w:rsidRPr="008B705F">
        <w:rPr>
          <w:rFonts w:ascii="Times New Roman" w:eastAsia="Times New Roman" w:hAnsi="Times New Roman" w:cs="Times New Roman"/>
          <w:color w:val="222222"/>
          <w:sz w:val="24"/>
          <w:szCs w:val="24"/>
        </w:rPr>
        <w:t>“</w:t>
      </w:r>
      <w:r w:rsidR="002A46E7" w:rsidRPr="00F632F6">
        <w:rPr>
          <w:rFonts w:ascii="Times New Roman" w:eastAsia="Times New Roman" w:hAnsi="Times New Roman" w:cs="Times New Roman"/>
          <w:b/>
          <w:bCs/>
          <w:color w:val="222222"/>
          <w:sz w:val="24"/>
          <w:szCs w:val="24"/>
        </w:rPr>
        <w:t xml:space="preserve">Beautiful Minds: </w:t>
      </w:r>
      <w:r w:rsidRPr="008B705F">
        <w:rPr>
          <w:rFonts w:ascii="Times New Roman" w:eastAsia="Times New Roman" w:hAnsi="Times New Roman" w:cs="Times New Roman"/>
          <w:b/>
          <w:bCs/>
          <w:color w:val="222222"/>
          <w:sz w:val="24"/>
          <w:szCs w:val="24"/>
        </w:rPr>
        <w:t xml:space="preserve">Gregory Bateson on </w:t>
      </w:r>
      <w:r w:rsidR="000B5951">
        <w:rPr>
          <w:rFonts w:ascii="Times New Roman" w:eastAsia="Times New Roman" w:hAnsi="Times New Roman" w:cs="Times New Roman"/>
          <w:b/>
          <w:bCs/>
          <w:color w:val="222222"/>
          <w:sz w:val="24"/>
          <w:szCs w:val="24"/>
        </w:rPr>
        <w:t>Ecology, Insanity, and Wisdom</w:t>
      </w:r>
      <w:r w:rsidRPr="008B705F">
        <w:rPr>
          <w:rFonts w:ascii="Times New Roman" w:eastAsia="Times New Roman" w:hAnsi="Times New Roman" w:cs="Times New Roman"/>
          <w:color w:val="222222"/>
          <w:sz w:val="24"/>
          <w:szCs w:val="24"/>
        </w:rPr>
        <w:t>”</w:t>
      </w:r>
    </w:p>
    <w:p w14:paraId="7216A754" w14:textId="77777777" w:rsidR="005A017F" w:rsidRPr="008B705F" w:rsidRDefault="005A017F" w:rsidP="00334EA9">
      <w:pPr>
        <w:shd w:val="clear" w:color="auto" w:fill="FFFFFF"/>
        <w:spacing w:after="0" w:line="240" w:lineRule="auto"/>
        <w:jc w:val="center"/>
        <w:rPr>
          <w:rFonts w:ascii="Arial" w:eastAsia="Times New Roman" w:hAnsi="Arial" w:cs="Arial"/>
          <w:color w:val="222222"/>
          <w:sz w:val="24"/>
          <w:szCs w:val="24"/>
        </w:rPr>
      </w:pPr>
      <w:r w:rsidRPr="008B705F">
        <w:rPr>
          <w:rFonts w:ascii="Times New Roman" w:eastAsia="Times New Roman" w:hAnsi="Times New Roman" w:cs="Times New Roman"/>
          <w:color w:val="222222"/>
          <w:sz w:val="24"/>
          <w:szCs w:val="24"/>
        </w:rPr>
        <w:t> </w:t>
      </w:r>
    </w:p>
    <w:p w14:paraId="6A1E3F78" w14:textId="76C5B422" w:rsidR="005A017F" w:rsidRDefault="005A017F" w:rsidP="00334EA9">
      <w:pPr>
        <w:shd w:val="clear" w:color="auto" w:fill="FFFFFF"/>
        <w:spacing w:after="0" w:line="240" w:lineRule="auto"/>
        <w:jc w:val="center"/>
        <w:rPr>
          <w:rFonts w:ascii="Times New Roman" w:eastAsia="Times New Roman" w:hAnsi="Times New Roman" w:cs="Times New Roman"/>
          <w:color w:val="222222"/>
          <w:sz w:val="24"/>
          <w:szCs w:val="24"/>
        </w:rPr>
      </w:pPr>
      <w:r w:rsidRPr="008B705F">
        <w:rPr>
          <w:rFonts w:ascii="Times New Roman" w:eastAsia="Times New Roman" w:hAnsi="Times New Roman" w:cs="Times New Roman"/>
          <w:color w:val="222222"/>
          <w:sz w:val="24"/>
          <w:szCs w:val="24"/>
        </w:rPr>
        <w:t>Charles Lowney</w:t>
      </w:r>
    </w:p>
    <w:p w14:paraId="2575C579" w14:textId="06BCE91C" w:rsidR="005A017F" w:rsidRDefault="005A017F" w:rsidP="00334EA9">
      <w:pPr>
        <w:shd w:val="clear" w:color="auto" w:fill="FFFFFF"/>
        <w:spacing w:after="0" w:line="240" w:lineRule="auto"/>
        <w:rPr>
          <w:rFonts w:ascii="Times New Roman" w:eastAsia="Times New Roman" w:hAnsi="Times New Roman" w:cs="Times New Roman"/>
          <w:i/>
          <w:iCs/>
          <w:color w:val="222222"/>
          <w:sz w:val="24"/>
          <w:szCs w:val="24"/>
        </w:rPr>
      </w:pPr>
    </w:p>
    <w:p w14:paraId="64F5E0E2" w14:textId="1C295FE5" w:rsidR="007C1964" w:rsidRDefault="00683A5A" w:rsidP="00334EA9">
      <w:pPr>
        <w:shd w:val="clear" w:color="auto" w:fill="FFFFFF"/>
        <w:spacing w:after="0" w:line="240" w:lineRule="auto"/>
        <w:jc w:val="righ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reply to crude materialism is not miracles but beauty…or ugliness</w:t>
      </w:r>
      <w:r w:rsidR="007C1964">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w:t>
      </w:r>
    </w:p>
    <w:p w14:paraId="739B38A3" w14:textId="20DBCDEE" w:rsidR="00683A5A" w:rsidRDefault="007C1964" w:rsidP="00334EA9">
      <w:pPr>
        <w:shd w:val="clear" w:color="auto" w:fill="FFFFFF"/>
        <w:spacing w:after="0" w:line="240" w:lineRule="auto"/>
        <w:jc w:val="righ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t>
      </w:r>
      <w:r w:rsidR="00683A5A">
        <w:rPr>
          <w:rFonts w:ascii="Times New Roman" w:eastAsia="Times New Roman" w:hAnsi="Times New Roman" w:cs="Times New Roman"/>
          <w:color w:val="222222"/>
          <w:sz w:val="24"/>
          <w:szCs w:val="24"/>
        </w:rPr>
        <w:t>Bateson,</w:t>
      </w:r>
      <w:r>
        <w:rPr>
          <w:rFonts w:ascii="Times New Roman" w:eastAsia="Times New Roman" w:hAnsi="Times New Roman" w:cs="Times New Roman"/>
          <w:color w:val="222222"/>
          <w:sz w:val="24"/>
          <w:szCs w:val="24"/>
        </w:rPr>
        <w:t xml:space="preserve"> </w:t>
      </w:r>
      <w:r w:rsidR="00BF42D2" w:rsidRPr="00BF42D2">
        <w:rPr>
          <w:rFonts w:ascii="Times New Roman" w:eastAsia="Times New Roman" w:hAnsi="Times New Roman" w:cs="Times New Roman"/>
          <w:i/>
          <w:iCs/>
          <w:color w:val="222222"/>
          <w:sz w:val="24"/>
          <w:szCs w:val="24"/>
        </w:rPr>
        <w:t>Mind and Nature</w:t>
      </w:r>
      <w:r w:rsidR="00BF42D2">
        <w:rPr>
          <w:rFonts w:ascii="Times New Roman" w:eastAsia="Times New Roman" w:hAnsi="Times New Roman" w:cs="Times New Roman"/>
          <w:color w:val="222222"/>
          <w:sz w:val="24"/>
          <w:szCs w:val="24"/>
        </w:rPr>
        <w:t>,</w:t>
      </w:r>
      <w:r w:rsidR="00683A5A">
        <w:rPr>
          <w:rFonts w:ascii="Times New Roman" w:eastAsia="Times New Roman" w:hAnsi="Times New Roman" w:cs="Times New Roman"/>
          <w:color w:val="222222"/>
          <w:sz w:val="24"/>
          <w:szCs w:val="24"/>
        </w:rPr>
        <w:t xml:space="preserve"> 232.</w:t>
      </w:r>
    </w:p>
    <w:p w14:paraId="1FAC63AF" w14:textId="4CA68C83" w:rsidR="00277CA5" w:rsidRDefault="005A017F" w:rsidP="00334EA9">
      <w:pPr>
        <w:shd w:val="clear" w:color="auto" w:fill="FFFFFF"/>
        <w:spacing w:after="0" w:line="240" w:lineRule="auto"/>
        <w:rPr>
          <w:rFonts w:ascii="Times New Roman" w:eastAsia="Times New Roman" w:hAnsi="Times New Roman" w:cs="Times New Roman"/>
          <w:color w:val="222222"/>
          <w:sz w:val="24"/>
          <w:szCs w:val="24"/>
        </w:rPr>
      </w:pPr>
      <w:r w:rsidRPr="008B705F">
        <w:rPr>
          <w:rFonts w:ascii="Times New Roman" w:eastAsia="Times New Roman" w:hAnsi="Times New Roman" w:cs="Times New Roman"/>
          <w:color w:val="222222"/>
          <w:sz w:val="24"/>
          <w:szCs w:val="24"/>
        </w:rPr>
        <w:t> </w:t>
      </w:r>
    </w:p>
    <w:p w14:paraId="0259CFCB" w14:textId="77777777" w:rsidR="007C1964" w:rsidRDefault="007C1964" w:rsidP="00334EA9">
      <w:pPr>
        <w:shd w:val="clear" w:color="auto" w:fill="FFFFFF"/>
        <w:spacing w:after="0" w:line="240" w:lineRule="auto"/>
        <w:rPr>
          <w:rFonts w:ascii="Times New Roman" w:eastAsia="Times New Roman" w:hAnsi="Times New Roman" w:cs="Times New Roman"/>
          <w:color w:val="222222"/>
          <w:sz w:val="24"/>
          <w:szCs w:val="24"/>
        </w:rPr>
      </w:pPr>
    </w:p>
    <w:p w14:paraId="6DA8014E" w14:textId="1E6311E8" w:rsidR="00947E5C" w:rsidRDefault="00947E5C" w:rsidP="00334EA9">
      <w:pPr>
        <w:shd w:val="clear" w:color="auto" w:fill="FFFFFF"/>
        <w:spacing w:after="0" w:line="240" w:lineRule="auto"/>
        <w:ind w:firstLine="720"/>
        <w:rPr>
          <w:rFonts w:ascii="Times New Roman" w:eastAsia="Times New Roman" w:hAnsi="Times New Roman" w:cs="Times New Roman"/>
          <w:color w:val="222222"/>
          <w:sz w:val="24"/>
          <w:szCs w:val="24"/>
        </w:rPr>
      </w:pPr>
      <w:bookmarkStart w:id="0" w:name="_Hlk76712219"/>
      <w:r>
        <w:rPr>
          <w:rFonts w:ascii="Times New Roman" w:eastAsia="Times New Roman" w:hAnsi="Times New Roman" w:cs="Times New Roman"/>
          <w:color w:val="222222"/>
          <w:sz w:val="24"/>
          <w:szCs w:val="24"/>
        </w:rPr>
        <w:t xml:space="preserve">Gregory Bateson saw a dangerous insanity in how we use critical reason to advance human purposes. It was an insanity responsible for the destruction of societies and ecological systems, and he feared it could be leading to </w:t>
      </w:r>
      <w:r w:rsidR="00E11658">
        <w:rPr>
          <w:rFonts w:ascii="Times New Roman" w:eastAsia="Times New Roman" w:hAnsi="Times New Roman" w:cs="Times New Roman"/>
          <w:color w:val="222222"/>
          <w:sz w:val="24"/>
          <w:szCs w:val="24"/>
        </w:rPr>
        <w:t>our own demise</w:t>
      </w:r>
      <w:r>
        <w:rPr>
          <w:rFonts w:ascii="Times New Roman" w:eastAsia="Times New Roman" w:hAnsi="Times New Roman" w:cs="Times New Roman"/>
          <w:color w:val="222222"/>
          <w:sz w:val="24"/>
          <w:szCs w:val="24"/>
        </w:rPr>
        <w:t xml:space="preserve">. He saw the root of this insanity in “epistemological mistakes”—mistakes in understanding what a mind is and the way minds properly connect with each other as the result of evolution. </w:t>
      </w:r>
    </w:p>
    <w:p w14:paraId="66724B2C" w14:textId="181EB8E6" w:rsidR="00947E5C" w:rsidRPr="003A4A1E" w:rsidRDefault="00947E5C" w:rsidP="00334EA9">
      <w:pPr>
        <w:shd w:val="clear" w:color="auto" w:fill="FFFFFF"/>
        <w:spacing w:after="0" w:line="240" w:lineRule="auto"/>
        <w:ind w:firstLine="720"/>
      </w:pPr>
      <w:r w:rsidRPr="008B705F">
        <w:rPr>
          <w:rFonts w:ascii="Times New Roman" w:eastAsia="Times New Roman" w:hAnsi="Times New Roman" w:cs="Times New Roman"/>
          <w:color w:val="222222"/>
          <w:sz w:val="24"/>
          <w:szCs w:val="24"/>
        </w:rPr>
        <w:t xml:space="preserve">In his study of biology, anthropology, </w:t>
      </w:r>
      <w:r>
        <w:rPr>
          <w:rFonts w:ascii="Times New Roman" w:eastAsia="Times New Roman" w:hAnsi="Times New Roman" w:cs="Times New Roman"/>
          <w:color w:val="222222"/>
          <w:sz w:val="24"/>
          <w:szCs w:val="24"/>
        </w:rPr>
        <w:t xml:space="preserve">psychology, </w:t>
      </w:r>
      <w:r w:rsidRPr="008B705F">
        <w:rPr>
          <w:rFonts w:ascii="Times New Roman" w:eastAsia="Times New Roman" w:hAnsi="Times New Roman" w:cs="Times New Roman"/>
          <w:color w:val="222222"/>
          <w:sz w:val="24"/>
          <w:szCs w:val="24"/>
        </w:rPr>
        <w:t xml:space="preserve">and cybernetics, Bateson was led to expand the conception of mind to a wider range of self-corrective systems that could learn and grow. Being a mind has to do with </w:t>
      </w:r>
      <w:r>
        <w:rPr>
          <w:rFonts w:ascii="Times New Roman" w:eastAsia="Times New Roman" w:hAnsi="Times New Roman" w:cs="Times New Roman"/>
          <w:color w:val="222222"/>
          <w:sz w:val="24"/>
          <w:szCs w:val="24"/>
        </w:rPr>
        <w:t>receiving</w:t>
      </w:r>
      <w:r w:rsidRPr="008B705F">
        <w:rPr>
          <w:rFonts w:ascii="Times New Roman" w:eastAsia="Times New Roman" w:hAnsi="Times New Roman" w:cs="Times New Roman"/>
          <w:color w:val="222222"/>
          <w:sz w:val="24"/>
          <w:szCs w:val="24"/>
        </w:rPr>
        <w:t xml:space="preserve">, </w:t>
      </w:r>
      <w:proofErr w:type="gramStart"/>
      <w:r w:rsidRPr="008B705F">
        <w:rPr>
          <w:rFonts w:ascii="Times New Roman" w:eastAsia="Times New Roman" w:hAnsi="Times New Roman" w:cs="Times New Roman"/>
          <w:color w:val="222222"/>
          <w:sz w:val="24"/>
          <w:szCs w:val="24"/>
        </w:rPr>
        <w:t>transforming</w:t>
      </w:r>
      <w:proofErr w:type="gramEnd"/>
      <w:r w:rsidRPr="008B705F">
        <w:rPr>
          <w:rFonts w:ascii="Times New Roman" w:eastAsia="Times New Roman" w:hAnsi="Times New Roman" w:cs="Times New Roman"/>
          <w:color w:val="222222"/>
          <w:sz w:val="24"/>
          <w:szCs w:val="24"/>
        </w:rPr>
        <w:t xml:space="preserve"> and exchanging information. Most of that information</w:t>
      </w:r>
      <w:r>
        <w:rPr>
          <w:rFonts w:ascii="Times New Roman" w:eastAsia="Times New Roman" w:hAnsi="Times New Roman" w:cs="Times New Roman"/>
          <w:color w:val="222222"/>
          <w:sz w:val="24"/>
          <w:szCs w:val="24"/>
        </w:rPr>
        <w:t>, however,</w:t>
      </w:r>
      <w:r w:rsidRPr="008B705F">
        <w:rPr>
          <w:rFonts w:ascii="Times New Roman" w:eastAsia="Times New Roman" w:hAnsi="Times New Roman" w:cs="Times New Roman"/>
          <w:color w:val="222222"/>
          <w:sz w:val="24"/>
          <w:szCs w:val="24"/>
        </w:rPr>
        <w:t xml:space="preserve"> is relayed below explicit awareness, and some of it comes coded to us in aesthetic experience. An animal’s experience of beauty, for instance, can relay information about the health of a natural system.</w:t>
      </w:r>
      <w:r>
        <w:rPr>
          <w:rFonts w:ascii="Times New Roman" w:eastAsia="Times New Roman" w:hAnsi="Times New Roman" w:cs="Times New Roman"/>
          <w:color w:val="222222"/>
          <w:sz w:val="24"/>
          <w:szCs w:val="24"/>
        </w:rPr>
        <w:t xml:space="preserve"> </w:t>
      </w:r>
    </w:p>
    <w:p w14:paraId="49BACC06" w14:textId="6D2B34F3" w:rsidR="00947E5C" w:rsidRDefault="00947E5C" w:rsidP="00334EA9">
      <w:pPr>
        <w:shd w:val="clear" w:color="auto" w:fill="FFFFFF"/>
        <w:spacing w:after="0" w:line="240" w:lineRule="auto"/>
        <w:ind w:firstLine="720"/>
        <w:rPr>
          <w:rFonts w:ascii="Times New Roman" w:eastAsia="Times New Roman" w:hAnsi="Times New Roman" w:cs="Times New Roman"/>
          <w:color w:val="222222"/>
          <w:sz w:val="24"/>
          <w:szCs w:val="24"/>
        </w:rPr>
      </w:pPr>
      <w:r w:rsidRPr="008B705F">
        <w:rPr>
          <w:rFonts w:ascii="Times New Roman" w:eastAsia="Times New Roman" w:hAnsi="Times New Roman" w:cs="Times New Roman"/>
          <w:color w:val="222222"/>
          <w:sz w:val="24"/>
          <w:szCs w:val="24"/>
        </w:rPr>
        <w:t xml:space="preserve">In Bateson’s expanded understanding, an ecological system itself </w:t>
      </w:r>
      <w:r>
        <w:rPr>
          <w:rFonts w:ascii="Times New Roman" w:eastAsia="Times New Roman" w:hAnsi="Times New Roman" w:cs="Times New Roman"/>
          <w:color w:val="222222"/>
          <w:sz w:val="24"/>
          <w:szCs w:val="24"/>
        </w:rPr>
        <w:t>is</w:t>
      </w:r>
      <w:r w:rsidRPr="008B705F">
        <w:rPr>
          <w:rFonts w:ascii="Times New Roman" w:eastAsia="Times New Roman" w:hAnsi="Times New Roman" w:cs="Times New Roman"/>
          <w:color w:val="222222"/>
          <w:sz w:val="24"/>
          <w:szCs w:val="24"/>
        </w:rPr>
        <w:t xml:space="preserve"> a mind, and we humans </w:t>
      </w:r>
      <w:r>
        <w:rPr>
          <w:rFonts w:ascii="Times New Roman" w:eastAsia="Times New Roman" w:hAnsi="Times New Roman" w:cs="Times New Roman"/>
          <w:color w:val="222222"/>
          <w:sz w:val="24"/>
          <w:szCs w:val="24"/>
        </w:rPr>
        <w:t>are</w:t>
      </w:r>
      <w:r w:rsidRPr="008B705F">
        <w:rPr>
          <w:rFonts w:ascii="Times New Roman" w:eastAsia="Times New Roman" w:hAnsi="Times New Roman" w:cs="Times New Roman"/>
          <w:color w:val="222222"/>
          <w:sz w:val="24"/>
          <w:szCs w:val="24"/>
        </w:rPr>
        <w:t xml:space="preserve"> parts of a</w:t>
      </w:r>
      <w:r>
        <w:rPr>
          <w:rFonts w:ascii="Times New Roman" w:eastAsia="Times New Roman" w:hAnsi="Times New Roman" w:cs="Times New Roman"/>
          <w:color w:val="222222"/>
          <w:sz w:val="24"/>
          <w:szCs w:val="24"/>
        </w:rPr>
        <w:t>n even</w:t>
      </w:r>
      <w:r w:rsidRPr="008B705F">
        <w:rPr>
          <w:rFonts w:ascii="Times New Roman" w:eastAsia="Times New Roman" w:hAnsi="Times New Roman" w:cs="Times New Roman"/>
          <w:color w:val="222222"/>
          <w:sz w:val="24"/>
          <w:szCs w:val="24"/>
        </w:rPr>
        <w:t xml:space="preserve"> larger mind that he identifies as “Eco</w:t>
      </w:r>
      <w:r>
        <w:rPr>
          <w:rFonts w:ascii="Times New Roman" w:eastAsia="Times New Roman" w:hAnsi="Times New Roman" w:cs="Times New Roman"/>
          <w:color w:val="222222"/>
          <w:sz w:val="24"/>
          <w:szCs w:val="24"/>
        </w:rPr>
        <w:t>.</w:t>
      </w:r>
      <w:r w:rsidRPr="008B705F">
        <w:rPr>
          <w:rFonts w:ascii="Times New Roman" w:eastAsia="Times New Roman" w:hAnsi="Times New Roman" w:cs="Times New Roman"/>
          <w:color w:val="222222"/>
          <w:sz w:val="24"/>
          <w:szCs w:val="24"/>
        </w:rPr>
        <w:t xml:space="preserve">” Associating mind solely with </w:t>
      </w:r>
      <w:r>
        <w:rPr>
          <w:rFonts w:ascii="Times New Roman" w:eastAsia="Times New Roman" w:hAnsi="Times New Roman" w:cs="Times New Roman"/>
          <w:color w:val="222222"/>
          <w:sz w:val="24"/>
          <w:szCs w:val="24"/>
        </w:rPr>
        <w:t>conscious</w:t>
      </w:r>
      <w:r w:rsidRPr="008B705F">
        <w:rPr>
          <w:rFonts w:ascii="Times New Roman" w:eastAsia="Times New Roman" w:hAnsi="Times New Roman" w:cs="Times New Roman"/>
          <w:color w:val="222222"/>
          <w:sz w:val="24"/>
          <w:szCs w:val="24"/>
        </w:rPr>
        <w:t xml:space="preserve"> rationality can be pathological according to Bateson</w:t>
      </w:r>
      <w:r w:rsidR="00F176E2">
        <w:rPr>
          <w:rFonts w:ascii="Times New Roman" w:eastAsia="Times New Roman" w:hAnsi="Times New Roman" w:cs="Times New Roman"/>
          <w:color w:val="222222"/>
          <w:sz w:val="24"/>
          <w:szCs w:val="24"/>
        </w:rPr>
        <w:t xml:space="preserve"> and lead us into destructive “doubl</w:t>
      </w:r>
      <w:r w:rsidR="00BC0A59">
        <w:rPr>
          <w:rFonts w:ascii="Times New Roman" w:eastAsia="Times New Roman" w:hAnsi="Times New Roman" w:cs="Times New Roman"/>
          <w:color w:val="222222"/>
          <w:sz w:val="24"/>
          <w:szCs w:val="24"/>
        </w:rPr>
        <w:t>e</w:t>
      </w:r>
      <w:r w:rsidR="00F176E2">
        <w:rPr>
          <w:rFonts w:ascii="Times New Roman" w:eastAsia="Times New Roman" w:hAnsi="Times New Roman" w:cs="Times New Roman"/>
          <w:color w:val="222222"/>
          <w:sz w:val="24"/>
          <w:szCs w:val="24"/>
        </w:rPr>
        <w:t>-binds</w:t>
      </w:r>
      <w:r w:rsidRPr="008B705F">
        <w:rPr>
          <w:rFonts w:ascii="Times New Roman" w:eastAsia="Times New Roman" w:hAnsi="Times New Roman" w:cs="Times New Roman"/>
          <w:color w:val="222222"/>
          <w:sz w:val="24"/>
          <w:szCs w:val="24"/>
        </w:rPr>
        <w:t>.</w:t>
      </w:r>
      <w:r w:rsidR="00F176E2">
        <w:rPr>
          <w:rFonts w:ascii="Times New Roman" w:eastAsia="Times New Roman" w:hAnsi="Times New Roman" w:cs="Times New Roman"/>
          <w:color w:val="222222"/>
          <w:sz w:val="24"/>
          <w:szCs w:val="24"/>
        </w:rPr>
        <w:t>”</w:t>
      </w:r>
      <w:r w:rsidRPr="008B705F">
        <w:rPr>
          <w:rFonts w:ascii="Times New Roman" w:eastAsia="Times New Roman" w:hAnsi="Times New Roman" w:cs="Times New Roman"/>
          <w:color w:val="222222"/>
          <w:sz w:val="24"/>
          <w:szCs w:val="24"/>
        </w:rPr>
        <w:t xml:space="preserve"> In fact, acting strictly rationally to fulfill conscious purposes </w:t>
      </w:r>
      <w:r>
        <w:rPr>
          <w:rFonts w:ascii="Times New Roman" w:eastAsia="Times New Roman" w:hAnsi="Times New Roman" w:cs="Times New Roman"/>
          <w:color w:val="222222"/>
          <w:sz w:val="24"/>
          <w:szCs w:val="24"/>
        </w:rPr>
        <w:t>is</w:t>
      </w:r>
      <w:r w:rsidRPr="008B705F">
        <w:rPr>
          <w:rFonts w:ascii="Times New Roman" w:eastAsia="Times New Roman" w:hAnsi="Times New Roman" w:cs="Times New Roman"/>
          <w:color w:val="222222"/>
          <w:sz w:val="24"/>
          <w:szCs w:val="24"/>
        </w:rPr>
        <w:t xml:space="preserve"> like one cancerous part overrunning a larger</w:t>
      </w:r>
      <w:r>
        <w:rPr>
          <w:rFonts w:ascii="Times New Roman" w:eastAsia="Times New Roman" w:hAnsi="Times New Roman" w:cs="Times New Roman"/>
          <w:color w:val="222222"/>
          <w:sz w:val="24"/>
          <w:szCs w:val="24"/>
        </w:rPr>
        <w:t>,</w:t>
      </w:r>
      <w:r w:rsidRPr="008B705F">
        <w:rPr>
          <w:rFonts w:ascii="Times New Roman" w:eastAsia="Times New Roman" w:hAnsi="Times New Roman" w:cs="Times New Roman"/>
          <w:color w:val="222222"/>
          <w:sz w:val="24"/>
          <w:szCs w:val="24"/>
        </w:rPr>
        <w:t xml:space="preserve"> working biotic system. A </w:t>
      </w:r>
      <w:r>
        <w:rPr>
          <w:rFonts w:ascii="Times New Roman" w:eastAsia="Times New Roman" w:hAnsi="Times New Roman" w:cs="Times New Roman"/>
          <w:color w:val="222222"/>
          <w:sz w:val="24"/>
          <w:szCs w:val="24"/>
        </w:rPr>
        <w:t xml:space="preserve">rationalist, </w:t>
      </w:r>
      <w:r w:rsidRPr="008B705F">
        <w:rPr>
          <w:rFonts w:ascii="Times New Roman" w:eastAsia="Times New Roman" w:hAnsi="Times New Roman" w:cs="Times New Roman"/>
          <w:color w:val="222222"/>
          <w:sz w:val="24"/>
          <w:szCs w:val="24"/>
        </w:rPr>
        <w:t>technocratic approach to society</w:t>
      </w:r>
      <w:r>
        <w:rPr>
          <w:rFonts w:ascii="Times New Roman" w:eastAsia="Times New Roman" w:hAnsi="Times New Roman" w:cs="Times New Roman"/>
          <w:color w:val="222222"/>
          <w:sz w:val="24"/>
          <w:szCs w:val="24"/>
        </w:rPr>
        <w:t>,</w:t>
      </w:r>
      <w:r w:rsidRPr="008B705F">
        <w:rPr>
          <w:rFonts w:ascii="Times New Roman" w:eastAsia="Times New Roman" w:hAnsi="Times New Roman" w:cs="Times New Roman"/>
          <w:color w:val="222222"/>
          <w:sz w:val="24"/>
          <w:szCs w:val="24"/>
        </w:rPr>
        <w:t xml:space="preserve"> or </w:t>
      </w:r>
      <w:r>
        <w:rPr>
          <w:rFonts w:ascii="Times New Roman" w:eastAsia="Times New Roman" w:hAnsi="Times New Roman" w:cs="Times New Roman"/>
          <w:color w:val="222222"/>
          <w:sz w:val="24"/>
          <w:szCs w:val="24"/>
        </w:rPr>
        <w:t xml:space="preserve">an anthropocentric, </w:t>
      </w:r>
      <w:r w:rsidRPr="008B705F">
        <w:rPr>
          <w:rFonts w:ascii="Times New Roman" w:eastAsia="Times New Roman" w:hAnsi="Times New Roman" w:cs="Times New Roman"/>
          <w:color w:val="222222"/>
          <w:sz w:val="24"/>
          <w:szCs w:val="24"/>
        </w:rPr>
        <w:t>exploitative approach to nature</w:t>
      </w:r>
      <w:r>
        <w:rPr>
          <w:rFonts w:ascii="Times New Roman" w:eastAsia="Times New Roman" w:hAnsi="Times New Roman" w:cs="Times New Roman"/>
          <w:color w:val="222222"/>
          <w:sz w:val="24"/>
          <w:szCs w:val="24"/>
        </w:rPr>
        <w:t>,</w:t>
      </w:r>
      <w:r w:rsidRPr="008B705F">
        <w:rPr>
          <w:rFonts w:ascii="Times New Roman" w:eastAsia="Times New Roman" w:hAnsi="Times New Roman" w:cs="Times New Roman"/>
          <w:color w:val="222222"/>
          <w:sz w:val="24"/>
          <w:szCs w:val="24"/>
        </w:rPr>
        <w:t xml:space="preserve"> can thus be a form of madness. </w:t>
      </w:r>
    </w:p>
    <w:p w14:paraId="1E31D162" w14:textId="2F44B968" w:rsidR="00947E5C" w:rsidRDefault="00947E5C" w:rsidP="00334EA9">
      <w:pPr>
        <w:shd w:val="clear" w:color="auto" w:fill="FFFFFF"/>
        <w:spacing w:after="0" w:line="240" w:lineRule="auto"/>
        <w:ind w:firstLine="720"/>
        <w:rPr>
          <w:rFonts w:ascii="Times New Roman" w:eastAsia="Times New Roman" w:hAnsi="Times New Roman" w:cs="Times New Roman"/>
          <w:color w:val="222222"/>
          <w:sz w:val="24"/>
          <w:szCs w:val="24"/>
        </w:rPr>
      </w:pPr>
      <w:r w:rsidRPr="008B705F">
        <w:rPr>
          <w:rFonts w:ascii="Times New Roman" w:eastAsia="Times New Roman" w:hAnsi="Times New Roman" w:cs="Times New Roman"/>
          <w:color w:val="222222"/>
          <w:sz w:val="24"/>
          <w:szCs w:val="24"/>
        </w:rPr>
        <w:t xml:space="preserve">Sanity comes with ecological wholeness, i.e., with the realization and experience of our interconnection with a larger mind, and </w:t>
      </w:r>
      <w:r>
        <w:rPr>
          <w:rFonts w:ascii="Times New Roman" w:eastAsia="Times New Roman" w:hAnsi="Times New Roman" w:cs="Times New Roman"/>
          <w:color w:val="222222"/>
          <w:sz w:val="24"/>
          <w:szCs w:val="24"/>
        </w:rPr>
        <w:t xml:space="preserve">with </w:t>
      </w:r>
      <w:r w:rsidRPr="008B705F">
        <w:rPr>
          <w:rFonts w:ascii="Times New Roman" w:eastAsia="Times New Roman" w:hAnsi="Times New Roman" w:cs="Times New Roman"/>
          <w:color w:val="222222"/>
          <w:sz w:val="24"/>
          <w:szCs w:val="24"/>
        </w:rPr>
        <w:t>a respect for our tacit communication with other minds</w:t>
      </w:r>
      <w:ins w:id="1" w:author="Charles Lowney" w:date="2021-08-11T10:53:00Z">
        <w:r w:rsidR="000B5951">
          <w:rPr>
            <w:rFonts w:ascii="Times New Roman" w:eastAsia="Times New Roman" w:hAnsi="Times New Roman" w:cs="Times New Roman"/>
            <w:color w:val="222222"/>
            <w:sz w:val="24"/>
            <w:szCs w:val="24"/>
          </w:rPr>
          <w:t xml:space="preserve">, within and </w:t>
        </w:r>
      </w:ins>
      <w:ins w:id="2" w:author="Charles Lowney" w:date="2021-08-11T10:54:00Z">
        <w:r w:rsidR="00BE4AEC">
          <w:rPr>
            <w:rFonts w:ascii="Times New Roman" w:eastAsia="Times New Roman" w:hAnsi="Times New Roman" w:cs="Times New Roman"/>
            <w:color w:val="222222"/>
            <w:sz w:val="24"/>
            <w:szCs w:val="24"/>
          </w:rPr>
          <w:t>without</w:t>
        </w:r>
      </w:ins>
      <w:r w:rsidRPr="008B705F">
        <w:rPr>
          <w:rFonts w:ascii="Times New Roman" w:eastAsia="Times New Roman" w:hAnsi="Times New Roman" w:cs="Times New Roman"/>
          <w:color w:val="222222"/>
          <w:sz w:val="24"/>
          <w:szCs w:val="24"/>
        </w:rPr>
        <w:t xml:space="preserve">. Aesthetic experience in art and nature connects us with our deeper </w:t>
      </w:r>
      <w:r>
        <w:rPr>
          <w:rFonts w:ascii="Times New Roman" w:eastAsia="Times New Roman" w:hAnsi="Times New Roman" w:cs="Times New Roman"/>
          <w:color w:val="222222"/>
          <w:sz w:val="24"/>
          <w:szCs w:val="24"/>
        </w:rPr>
        <w:t>unconscious mind</w:t>
      </w:r>
      <w:r w:rsidRPr="008B705F">
        <w:rPr>
          <w:rFonts w:ascii="Times New Roman" w:eastAsia="Times New Roman" w:hAnsi="Times New Roman" w:cs="Times New Roman"/>
          <w:color w:val="222222"/>
          <w:sz w:val="24"/>
          <w:szCs w:val="24"/>
        </w:rPr>
        <w:t xml:space="preserve"> and with the total </w:t>
      </w:r>
      <w:r>
        <w:rPr>
          <w:rFonts w:ascii="Times New Roman" w:eastAsia="Times New Roman" w:hAnsi="Times New Roman" w:cs="Times New Roman"/>
          <w:color w:val="222222"/>
          <w:sz w:val="24"/>
          <w:szCs w:val="24"/>
        </w:rPr>
        <w:t xml:space="preserve">ecological </w:t>
      </w:r>
      <w:r w:rsidRPr="008B705F">
        <w:rPr>
          <w:rFonts w:ascii="Times New Roman" w:eastAsia="Times New Roman" w:hAnsi="Times New Roman" w:cs="Times New Roman"/>
          <w:color w:val="222222"/>
          <w:sz w:val="24"/>
          <w:szCs w:val="24"/>
        </w:rPr>
        <w:t>mind.</w:t>
      </w:r>
      <w:r>
        <w:rPr>
          <w:rFonts w:ascii="Times New Roman" w:eastAsia="Times New Roman" w:hAnsi="Times New Roman" w:cs="Times New Roman"/>
          <w:color w:val="222222"/>
          <w:sz w:val="24"/>
          <w:szCs w:val="24"/>
        </w:rPr>
        <w:t xml:space="preserve"> It reflects patterns that connect us to other and wider systems and is a source of healing that Bateson calls “wisdom.”</w:t>
      </w:r>
    </w:p>
    <w:p w14:paraId="783A4FD9" w14:textId="77777777" w:rsidR="00947E5C" w:rsidRDefault="00947E5C" w:rsidP="00334EA9">
      <w:pPr>
        <w:shd w:val="clear" w:color="auto" w:fill="FFFFFF"/>
        <w:spacing w:after="0" w:line="240" w:lineRule="auto"/>
        <w:ind w:firstLine="720"/>
        <w:rPr>
          <w:rFonts w:ascii="Times New Roman" w:eastAsia="Times New Roman" w:hAnsi="Times New Roman" w:cs="Times New Roman"/>
          <w:color w:val="222222"/>
          <w:sz w:val="24"/>
          <w:szCs w:val="24"/>
        </w:rPr>
      </w:pPr>
    </w:p>
    <w:p w14:paraId="70164153" w14:textId="77777777" w:rsidR="00947E5C" w:rsidRDefault="00947E5C" w:rsidP="00334EA9">
      <w:pPr>
        <w:shd w:val="clear" w:color="auto" w:fill="FFFFFF"/>
        <w:spacing w:after="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In this chapter we will look at Bateson’s understanding of mind and how it connects to the development of biological and ecological systems. We will then look at the insanity that Bateson saw as especially dangerous now that we have the technological power to drastically upset the balance of complex systems. We will then see how non-conscious connections, such as the experience of beauty in art and nature, might have the power to help restore sanity. </w:t>
      </w:r>
    </w:p>
    <w:bookmarkEnd w:id="0"/>
    <w:p w14:paraId="320414DE" w14:textId="61A14BEF" w:rsidR="008B2317" w:rsidRDefault="008B2317" w:rsidP="00334EA9">
      <w:pPr>
        <w:shd w:val="clear" w:color="auto" w:fill="FFFFFF"/>
        <w:spacing w:after="0" w:line="240" w:lineRule="auto"/>
        <w:rPr>
          <w:rFonts w:ascii="Times New Roman" w:eastAsia="Times New Roman" w:hAnsi="Times New Roman" w:cs="Times New Roman"/>
          <w:color w:val="222222"/>
          <w:sz w:val="24"/>
          <w:szCs w:val="24"/>
        </w:rPr>
      </w:pPr>
    </w:p>
    <w:p w14:paraId="03EAEE03" w14:textId="4FA0D329" w:rsidR="008B2317" w:rsidRPr="008F44E1" w:rsidRDefault="003A7A78" w:rsidP="00334EA9">
      <w:pPr>
        <w:shd w:val="clear" w:color="auto" w:fill="FFFFFF"/>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Bateson v. Cartesian and </w:t>
      </w:r>
      <w:r w:rsidR="00B8778E">
        <w:rPr>
          <w:rFonts w:ascii="Times New Roman" w:eastAsia="Times New Roman" w:hAnsi="Times New Roman" w:cs="Times New Roman"/>
          <w:b/>
          <w:color w:val="222222"/>
          <w:sz w:val="24"/>
          <w:szCs w:val="24"/>
        </w:rPr>
        <w:t>Enlightenment</w:t>
      </w:r>
      <w:r>
        <w:rPr>
          <w:rFonts w:ascii="Times New Roman" w:eastAsia="Times New Roman" w:hAnsi="Times New Roman" w:cs="Times New Roman"/>
          <w:b/>
          <w:color w:val="222222"/>
          <w:sz w:val="24"/>
          <w:szCs w:val="24"/>
        </w:rPr>
        <w:t xml:space="preserve"> </w:t>
      </w:r>
      <w:r w:rsidR="00B8778E">
        <w:rPr>
          <w:rFonts w:ascii="Times New Roman" w:eastAsia="Times New Roman" w:hAnsi="Times New Roman" w:cs="Times New Roman"/>
          <w:b/>
          <w:color w:val="222222"/>
          <w:sz w:val="24"/>
          <w:szCs w:val="24"/>
        </w:rPr>
        <w:t xml:space="preserve">Conceptions </w:t>
      </w:r>
    </w:p>
    <w:p w14:paraId="08305697" w14:textId="41769C4C" w:rsidR="008B2317" w:rsidRDefault="008B2317" w:rsidP="00334EA9">
      <w:pPr>
        <w:shd w:val="clear" w:color="auto" w:fill="FFFFFF"/>
        <w:spacing w:after="0" w:line="240" w:lineRule="auto"/>
        <w:rPr>
          <w:rFonts w:ascii="Times New Roman" w:eastAsia="Times New Roman" w:hAnsi="Times New Roman" w:cs="Times New Roman"/>
          <w:color w:val="222222"/>
          <w:sz w:val="24"/>
          <w:szCs w:val="24"/>
        </w:rPr>
      </w:pPr>
    </w:p>
    <w:p w14:paraId="4AE067DF" w14:textId="545E2721" w:rsidR="004B456C" w:rsidRDefault="004B456C" w:rsidP="00334EA9">
      <w:pPr>
        <w:shd w:val="clear" w:color="auto" w:fill="FFFFFF"/>
        <w:spacing w:after="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Bateson believed that many of our current problems, </w:t>
      </w:r>
      <w:r w:rsidRPr="00357DAE">
        <w:rPr>
          <w:rFonts w:ascii="Times New Roman" w:eastAsia="Times New Roman" w:hAnsi="Times New Roman" w:cs="Times New Roman"/>
          <w:color w:val="222222"/>
          <w:sz w:val="24"/>
          <w:szCs w:val="24"/>
        </w:rPr>
        <w:t>with escalating arms races and the poisoning of the planet,</w:t>
      </w:r>
      <w:r>
        <w:rPr>
          <w:rFonts w:ascii="Times New Roman" w:eastAsia="Times New Roman" w:hAnsi="Times New Roman" w:cs="Times New Roman"/>
          <w:color w:val="222222"/>
          <w:sz w:val="24"/>
          <w:szCs w:val="24"/>
        </w:rPr>
        <w:t xml:space="preserve"> had to do with the mistaken way we understand mind and the process of knowing: we are making epistemological mistakes that can kill us. </w:t>
      </w:r>
      <w:r w:rsidR="00DC7EBD">
        <w:rPr>
          <w:rFonts w:ascii="Times New Roman" w:eastAsia="Times New Roman" w:hAnsi="Times New Roman" w:cs="Times New Roman"/>
          <w:color w:val="222222"/>
          <w:sz w:val="24"/>
          <w:szCs w:val="24"/>
        </w:rPr>
        <w:t>He saw the source of these dangers in Cartesian and Enlightenment thinking.</w:t>
      </w:r>
    </w:p>
    <w:p w14:paraId="279EEBA4" w14:textId="77777777" w:rsidR="00DC7EBD" w:rsidRDefault="00DC7EBD" w:rsidP="00334EA9">
      <w:pPr>
        <w:shd w:val="clear" w:color="auto" w:fill="FFFFFF"/>
        <w:spacing w:after="0" w:line="240" w:lineRule="auto"/>
        <w:rPr>
          <w:rFonts w:ascii="Times New Roman" w:eastAsia="Times New Roman" w:hAnsi="Times New Roman" w:cs="Times New Roman"/>
          <w:color w:val="222222"/>
          <w:sz w:val="24"/>
          <w:szCs w:val="24"/>
        </w:rPr>
      </w:pPr>
    </w:p>
    <w:p w14:paraId="1D2644C0" w14:textId="7BF78E32" w:rsidR="004E0D2F" w:rsidRDefault="004E0D2F" w:rsidP="00334EA9">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Descartes’ approach</w:t>
      </w:r>
      <w:r w:rsidRPr="00357DAE">
        <w:rPr>
          <w:rFonts w:ascii="Times New Roman" w:eastAsia="Times New Roman" w:hAnsi="Times New Roman" w:cs="Times New Roman"/>
          <w:i/>
          <w:iCs/>
          <w:color w:val="222222"/>
          <w:sz w:val="24"/>
          <w:szCs w:val="24"/>
        </w:rPr>
        <w:t xml:space="preserve"> </w:t>
      </w:r>
      <w:r>
        <w:rPr>
          <w:rFonts w:ascii="Times New Roman" w:eastAsia="Times New Roman" w:hAnsi="Times New Roman" w:cs="Times New Roman"/>
          <w:color w:val="222222"/>
          <w:sz w:val="24"/>
          <w:szCs w:val="24"/>
        </w:rPr>
        <w:t>was “emblematic” of many such epistemological mistakes</w:t>
      </w:r>
      <w:r w:rsidR="003D388B">
        <w:rPr>
          <w:rFonts w:ascii="Times New Roman" w:eastAsia="Times New Roman" w:hAnsi="Times New Roman" w:cs="Times New Roman"/>
          <w:color w:val="222222"/>
          <w:sz w:val="24"/>
          <w:szCs w:val="24"/>
        </w:rPr>
        <w:t xml:space="preserve"> (</w:t>
      </w:r>
      <w:r w:rsidR="003D388B" w:rsidRPr="004310E1">
        <w:rPr>
          <w:rFonts w:ascii="Times New Roman" w:eastAsia="Times New Roman" w:hAnsi="Times New Roman" w:cs="Times New Roman"/>
          <w:i/>
          <w:iCs/>
          <w:color w:val="222222"/>
          <w:sz w:val="24"/>
          <w:szCs w:val="24"/>
        </w:rPr>
        <w:t>Angels</w:t>
      </w:r>
      <w:r w:rsidR="003D388B">
        <w:rPr>
          <w:rFonts w:ascii="Times New Roman" w:eastAsia="Times New Roman" w:hAnsi="Times New Roman" w:cs="Times New Roman"/>
          <w:color w:val="222222"/>
          <w:sz w:val="24"/>
          <w:szCs w:val="24"/>
        </w:rPr>
        <w:t xml:space="preserve"> 147)</w:t>
      </w:r>
      <w:r>
        <w:rPr>
          <w:rFonts w:ascii="Times New Roman" w:eastAsia="Times New Roman" w:hAnsi="Times New Roman" w:cs="Times New Roman"/>
          <w:color w:val="222222"/>
          <w:sz w:val="24"/>
          <w:szCs w:val="24"/>
        </w:rPr>
        <w:t>.</w:t>
      </w:r>
      <w:r w:rsidR="00BF42D2">
        <w:rPr>
          <w:rStyle w:val="FootnoteReference"/>
          <w:rFonts w:ascii="Times New Roman" w:eastAsia="Times New Roman" w:hAnsi="Times New Roman" w:cs="Times New Roman"/>
          <w:color w:val="222222"/>
          <w:sz w:val="24"/>
          <w:szCs w:val="24"/>
        </w:rPr>
        <w:footnoteReference w:id="1"/>
      </w:r>
      <w:r>
        <w:rPr>
          <w:rFonts w:ascii="Times New Roman" w:eastAsia="Times New Roman" w:hAnsi="Times New Roman" w:cs="Times New Roman"/>
          <w:color w:val="222222"/>
          <w:sz w:val="24"/>
          <w:szCs w:val="24"/>
        </w:rPr>
        <w:t xml:space="preserve"> </w:t>
      </w:r>
      <w:r w:rsidR="00C74700">
        <w:rPr>
          <w:rFonts w:ascii="Times New Roman" w:eastAsia="Times New Roman" w:hAnsi="Times New Roman" w:cs="Times New Roman"/>
          <w:color w:val="222222"/>
          <w:sz w:val="24"/>
          <w:szCs w:val="24"/>
        </w:rPr>
        <w:t>Descartes</w:t>
      </w:r>
      <w:r w:rsidR="00CC27A6">
        <w:rPr>
          <w:rFonts w:ascii="Times New Roman" w:eastAsia="Times New Roman" w:hAnsi="Times New Roman" w:cs="Times New Roman"/>
          <w:color w:val="222222"/>
          <w:sz w:val="24"/>
          <w:szCs w:val="24"/>
        </w:rPr>
        <w:t xml:space="preserve"> </w:t>
      </w:r>
      <w:r w:rsidR="008B2317">
        <w:rPr>
          <w:rFonts w:ascii="Times New Roman" w:eastAsia="Times New Roman" w:hAnsi="Times New Roman" w:cs="Times New Roman"/>
          <w:color w:val="222222"/>
          <w:sz w:val="24"/>
          <w:szCs w:val="24"/>
        </w:rPr>
        <w:t>emphasi</w:t>
      </w:r>
      <w:r>
        <w:rPr>
          <w:rFonts w:ascii="Times New Roman" w:eastAsia="Times New Roman" w:hAnsi="Times New Roman" w:cs="Times New Roman"/>
          <w:color w:val="222222"/>
          <w:sz w:val="24"/>
          <w:szCs w:val="24"/>
        </w:rPr>
        <w:t>zed</w:t>
      </w:r>
      <w:r w:rsidR="008B2317">
        <w:rPr>
          <w:rFonts w:ascii="Times New Roman" w:eastAsia="Times New Roman" w:hAnsi="Times New Roman" w:cs="Times New Roman"/>
          <w:color w:val="222222"/>
          <w:sz w:val="24"/>
          <w:szCs w:val="24"/>
        </w:rPr>
        <w:t xml:space="preserve"> conscious rationality</w:t>
      </w:r>
      <w:r>
        <w:rPr>
          <w:rFonts w:ascii="Times New Roman" w:eastAsia="Times New Roman" w:hAnsi="Times New Roman" w:cs="Times New Roman"/>
          <w:color w:val="222222"/>
          <w:sz w:val="24"/>
          <w:szCs w:val="24"/>
        </w:rPr>
        <w:t>—</w:t>
      </w:r>
      <w:r w:rsidR="00DC7EBD">
        <w:rPr>
          <w:rFonts w:ascii="Times New Roman" w:eastAsia="Times New Roman" w:hAnsi="Times New Roman" w:cs="Times New Roman"/>
          <w:color w:val="222222"/>
          <w:sz w:val="24"/>
          <w:szCs w:val="24"/>
        </w:rPr>
        <w:t xml:space="preserve"> as </w:t>
      </w:r>
      <w:r>
        <w:rPr>
          <w:rFonts w:ascii="Times New Roman" w:eastAsia="Times New Roman" w:hAnsi="Times New Roman" w:cs="Times New Roman"/>
          <w:color w:val="222222"/>
          <w:sz w:val="24"/>
          <w:szCs w:val="24"/>
        </w:rPr>
        <w:t xml:space="preserve">the </w:t>
      </w:r>
      <w:r w:rsidRPr="00C74700">
        <w:rPr>
          <w:rFonts w:ascii="Times New Roman" w:eastAsia="Times New Roman" w:hAnsi="Times New Roman" w:cs="Times New Roman"/>
          <w:i/>
          <w:iCs/>
          <w:color w:val="222222"/>
          <w:sz w:val="24"/>
          <w:szCs w:val="24"/>
        </w:rPr>
        <w:t>I</w:t>
      </w:r>
      <w:r>
        <w:rPr>
          <w:rFonts w:ascii="Times New Roman" w:eastAsia="Times New Roman" w:hAnsi="Times New Roman" w:cs="Times New Roman"/>
          <w:color w:val="222222"/>
          <w:sz w:val="24"/>
          <w:szCs w:val="24"/>
        </w:rPr>
        <w:t xml:space="preserve"> that </w:t>
      </w:r>
      <w:r w:rsidRPr="00C74700">
        <w:rPr>
          <w:rFonts w:ascii="Times New Roman" w:eastAsia="Times New Roman" w:hAnsi="Times New Roman" w:cs="Times New Roman"/>
          <w:i/>
          <w:iCs/>
          <w:color w:val="222222"/>
          <w:sz w:val="24"/>
          <w:szCs w:val="24"/>
        </w:rPr>
        <w:t>thinks</w:t>
      </w:r>
      <w:r>
        <w:rPr>
          <w:rFonts w:ascii="Times New Roman" w:eastAsia="Times New Roman" w:hAnsi="Times New Roman" w:cs="Times New Roman"/>
          <w:color w:val="222222"/>
          <w:sz w:val="24"/>
          <w:szCs w:val="24"/>
        </w:rPr>
        <w:t xml:space="preserve"> and </w:t>
      </w:r>
      <w:r w:rsidRPr="00C74700">
        <w:rPr>
          <w:rFonts w:ascii="Times New Roman" w:eastAsia="Times New Roman" w:hAnsi="Times New Roman" w:cs="Times New Roman"/>
          <w:i/>
          <w:iCs/>
          <w:color w:val="222222"/>
          <w:sz w:val="24"/>
          <w:szCs w:val="24"/>
        </w:rPr>
        <w:t>exists</w:t>
      </w:r>
      <w:r>
        <w:rPr>
          <w:rFonts w:ascii="Times New Roman" w:eastAsia="Times New Roman" w:hAnsi="Times New Roman" w:cs="Times New Roman"/>
          <w:color w:val="222222"/>
          <w:sz w:val="24"/>
          <w:szCs w:val="24"/>
        </w:rPr>
        <w:t>—</w:t>
      </w:r>
      <w:r w:rsidR="008B2317">
        <w:rPr>
          <w:rFonts w:ascii="Times New Roman" w:eastAsia="Times New Roman" w:hAnsi="Times New Roman" w:cs="Times New Roman"/>
          <w:color w:val="222222"/>
          <w:sz w:val="24"/>
          <w:szCs w:val="24"/>
        </w:rPr>
        <w:t xml:space="preserve">and </w:t>
      </w:r>
      <w:r>
        <w:rPr>
          <w:rFonts w:ascii="Times New Roman" w:eastAsia="Times New Roman" w:hAnsi="Times New Roman" w:cs="Times New Roman"/>
          <w:color w:val="222222"/>
          <w:sz w:val="24"/>
          <w:szCs w:val="24"/>
        </w:rPr>
        <w:t xml:space="preserve">the advancement of </w:t>
      </w:r>
      <w:r w:rsidR="008B2317">
        <w:rPr>
          <w:rFonts w:ascii="Times New Roman" w:eastAsia="Times New Roman" w:hAnsi="Times New Roman" w:cs="Times New Roman"/>
          <w:color w:val="222222"/>
          <w:sz w:val="24"/>
          <w:szCs w:val="24"/>
        </w:rPr>
        <w:t>its explicit goals</w:t>
      </w:r>
      <w:r>
        <w:rPr>
          <w:rFonts w:ascii="Times New Roman" w:eastAsia="Times New Roman" w:hAnsi="Times New Roman" w:cs="Times New Roman"/>
          <w:color w:val="222222"/>
          <w:sz w:val="24"/>
          <w:szCs w:val="24"/>
        </w:rPr>
        <w:t xml:space="preserve"> through scientific knowledge.</w:t>
      </w:r>
      <w:r w:rsidR="0012718C">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H</w:t>
      </w:r>
      <w:r w:rsidR="00CC27A6">
        <w:rPr>
          <w:rFonts w:ascii="Times New Roman" w:eastAsia="Times New Roman" w:hAnsi="Times New Roman" w:cs="Times New Roman"/>
          <w:color w:val="222222"/>
          <w:sz w:val="24"/>
          <w:szCs w:val="24"/>
        </w:rPr>
        <w:t xml:space="preserve">is dualistic </w:t>
      </w:r>
      <w:r>
        <w:rPr>
          <w:rFonts w:ascii="Times New Roman" w:eastAsia="Times New Roman" w:hAnsi="Times New Roman" w:cs="Times New Roman"/>
          <w:color w:val="222222"/>
          <w:sz w:val="24"/>
          <w:szCs w:val="24"/>
        </w:rPr>
        <w:t xml:space="preserve">metaphysics </w:t>
      </w:r>
      <w:r w:rsidR="00CC27A6">
        <w:rPr>
          <w:rFonts w:ascii="Times New Roman" w:eastAsia="Times New Roman" w:hAnsi="Times New Roman" w:cs="Times New Roman"/>
          <w:color w:val="222222"/>
          <w:sz w:val="24"/>
          <w:szCs w:val="24"/>
        </w:rPr>
        <w:t xml:space="preserve">and </w:t>
      </w:r>
      <w:r w:rsidR="0012718C">
        <w:rPr>
          <w:rFonts w:ascii="Times New Roman" w:eastAsia="Times New Roman" w:hAnsi="Times New Roman" w:cs="Times New Roman"/>
          <w:color w:val="222222"/>
          <w:sz w:val="24"/>
          <w:szCs w:val="24"/>
        </w:rPr>
        <w:t>reductive methods</w:t>
      </w:r>
      <w:r w:rsidR="00CC27A6">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also </w:t>
      </w:r>
      <w:r w:rsidR="0012718C">
        <w:rPr>
          <w:rFonts w:ascii="Times New Roman" w:eastAsia="Times New Roman" w:hAnsi="Times New Roman" w:cs="Times New Roman"/>
          <w:color w:val="222222"/>
          <w:sz w:val="24"/>
          <w:szCs w:val="24"/>
        </w:rPr>
        <w:t xml:space="preserve">distorted </w:t>
      </w:r>
      <w:r w:rsidR="00CC27A6">
        <w:rPr>
          <w:rFonts w:ascii="Times New Roman" w:eastAsia="Times New Roman" w:hAnsi="Times New Roman" w:cs="Times New Roman"/>
          <w:color w:val="222222"/>
          <w:sz w:val="24"/>
          <w:szCs w:val="24"/>
        </w:rPr>
        <w:t>the nature of</w:t>
      </w:r>
      <w:r w:rsidR="00E3611F">
        <w:rPr>
          <w:rFonts w:ascii="Times New Roman" w:eastAsia="Times New Roman" w:hAnsi="Times New Roman" w:cs="Times New Roman"/>
          <w:color w:val="222222"/>
          <w:sz w:val="24"/>
          <w:szCs w:val="24"/>
        </w:rPr>
        <w:t xml:space="preserve"> </w:t>
      </w:r>
      <w:r w:rsidR="0012718C">
        <w:rPr>
          <w:rFonts w:ascii="Times New Roman" w:eastAsia="Times New Roman" w:hAnsi="Times New Roman" w:cs="Times New Roman"/>
          <w:color w:val="222222"/>
          <w:sz w:val="24"/>
          <w:szCs w:val="24"/>
        </w:rPr>
        <w:t>holistic</w:t>
      </w:r>
      <w:r w:rsidR="00E3611F">
        <w:rPr>
          <w:rFonts w:ascii="Times New Roman" w:eastAsia="Times New Roman" w:hAnsi="Times New Roman" w:cs="Times New Roman"/>
          <w:color w:val="222222"/>
          <w:sz w:val="24"/>
          <w:szCs w:val="24"/>
        </w:rPr>
        <w:t>,</w:t>
      </w:r>
      <w:r w:rsidR="0012718C">
        <w:rPr>
          <w:rFonts w:ascii="Times New Roman" w:eastAsia="Times New Roman" w:hAnsi="Times New Roman" w:cs="Times New Roman"/>
          <w:color w:val="222222"/>
          <w:sz w:val="24"/>
          <w:szCs w:val="24"/>
        </w:rPr>
        <w:t xml:space="preserve"> </w:t>
      </w:r>
      <w:r w:rsidR="00CC27A6">
        <w:rPr>
          <w:rFonts w:ascii="Times New Roman" w:eastAsia="Times New Roman" w:hAnsi="Times New Roman" w:cs="Times New Roman"/>
          <w:color w:val="222222"/>
          <w:sz w:val="24"/>
          <w:szCs w:val="24"/>
        </w:rPr>
        <w:t>material</w:t>
      </w:r>
      <w:r>
        <w:rPr>
          <w:rFonts w:ascii="Times New Roman" w:eastAsia="Times New Roman" w:hAnsi="Times New Roman" w:cs="Times New Roman"/>
          <w:color w:val="222222"/>
          <w:sz w:val="24"/>
          <w:szCs w:val="24"/>
        </w:rPr>
        <w:t>-</w:t>
      </w:r>
      <w:r w:rsidR="00CC27A6">
        <w:rPr>
          <w:rFonts w:ascii="Times New Roman" w:eastAsia="Times New Roman" w:hAnsi="Times New Roman" w:cs="Times New Roman"/>
          <w:color w:val="222222"/>
          <w:sz w:val="24"/>
          <w:szCs w:val="24"/>
        </w:rPr>
        <w:t xml:space="preserve">mental </w:t>
      </w:r>
      <w:r w:rsidR="0012718C">
        <w:rPr>
          <w:rFonts w:ascii="Times New Roman" w:eastAsia="Times New Roman" w:hAnsi="Times New Roman" w:cs="Times New Roman"/>
          <w:color w:val="222222"/>
          <w:sz w:val="24"/>
          <w:szCs w:val="24"/>
        </w:rPr>
        <w:t xml:space="preserve">systems that operate with complex interdependencies. </w:t>
      </w:r>
      <w:r w:rsidR="00DC7EBD">
        <w:rPr>
          <w:rFonts w:ascii="Times New Roman" w:eastAsia="Times New Roman" w:hAnsi="Times New Roman" w:cs="Times New Roman"/>
          <w:color w:val="222222"/>
          <w:sz w:val="24"/>
          <w:szCs w:val="24"/>
        </w:rPr>
        <w:t>Descartes’</w:t>
      </w:r>
      <w:r>
        <w:rPr>
          <w:rFonts w:ascii="Times New Roman" w:eastAsia="Times New Roman" w:hAnsi="Times New Roman" w:cs="Times New Roman"/>
          <w:color w:val="222222"/>
          <w:sz w:val="24"/>
          <w:szCs w:val="24"/>
        </w:rPr>
        <w:t xml:space="preserve"> separation of mental and material substances </w:t>
      </w:r>
      <w:r w:rsidR="002E7828">
        <w:rPr>
          <w:rFonts w:ascii="Times New Roman" w:eastAsia="Times New Roman" w:hAnsi="Times New Roman" w:cs="Times New Roman"/>
          <w:color w:val="222222"/>
          <w:sz w:val="24"/>
          <w:szCs w:val="24"/>
        </w:rPr>
        <w:t xml:space="preserve">also </w:t>
      </w:r>
      <w:r>
        <w:rPr>
          <w:rFonts w:ascii="Times New Roman" w:eastAsia="Times New Roman" w:hAnsi="Times New Roman" w:cs="Times New Roman"/>
          <w:color w:val="222222"/>
          <w:sz w:val="24"/>
          <w:szCs w:val="24"/>
        </w:rPr>
        <w:t>encouraged the reduction of all material systems to meaningless matter, which eventually cast the mental, and anything meaningful, outside the realm of scientific explanation</w:t>
      </w:r>
      <w:r w:rsidR="00E3611F">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that is, only crude material explanations </w:t>
      </w:r>
      <w:proofErr w:type="gramStart"/>
      <w:r>
        <w:rPr>
          <w:rFonts w:ascii="Times New Roman" w:eastAsia="Times New Roman" w:hAnsi="Times New Roman" w:cs="Times New Roman"/>
          <w:color w:val="222222"/>
          <w:sz w:val="24"/>
          <w:szCs w:val="24"/>
        </w:rPr>
        <w:t>were considered to be</w:t>
      </w:r>
      <w:proofErr w:type="gramEnd"/>
      <w:r>
        <w:rPr>
          <w:rFonts w:ascii="Times New Roman" w:eastAsia="Times New Roman" w:hAnsi="Times New Roman" w:cs="Times New Roman"/>
          <w:color w:val="222222"/>
          <w:sz w:val="24"/>
          <w:szCs w:val="24"/>
        </w:rPr>
        <w:t xml:space="preserve"> scientific. </w:t>
      </w:r>
    </w:p>
    <w:p w14:paraId="57028189" w14:textId="7685658D" w:rsidR="004E0D2F" w:rsidRDefault="004E0D2F" w:rsidP="00334EA9">
      <w:pPr>
        <w:shd w:val="clear" w:color="auto" w:fill="FFFFFF"/>
        <w:spacing w:after="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Enlightenment thinkers took up Descartes belief that the conscious mind was the self and focused on human individuals as separate and </w:t>
      </w:r>
      <w:r w:rsidR="002E7828">
        <w:rPr>
          <w:rFonts w:ascii="Times New Roman" w:eastAsia="Times New Roman" w:hAnsi="Times New Roman" w:cs="Times New Roman"/>
          <w:color w:val="222222"/>
          <w:sz w:val="24"/>
          <w:szCs w:val="24"/>
        </w:rPr>
        <w:t xml:space="preserve">existing </w:t>
      </w:r>
      <w:r>
        <w:rPr>
          <w:rFonts w:ascii="Times New Roman" w:eastAsia="Times New Roman" w:hAnsi="Times New Roman" w:cs="Times New Roman"/>
          <w:color w:val="222222"/>
          <w:sz w:val="24"/>
          <w:szCs w:val="24"/>
        </w:rPr>
        <w:t xml:space="preserve">prior to the relations that create and sustain them. </w:t>
      </w:r>
      <w:r w:rsidR="00AE211C">
        <w:rPr>
          <w:rFonts w:ascii="Times New Roman" w:eastAsia="Times New Roman" w:hAnsi="Times New Roman" w:cs="Times New Roman"/>
          <w:color w:val="222222"/>
          <w:sz w:val="24"/>
          <w:szCs w:val="24"/>
        </w:rPr>
        <w:t>I</w:t>
      </w:r>
      <w:r w:rsidR="00D57B37">
        <w:rPr>
          <w:rFonts w:ascii="Times New Roman" w:eastAsia="Times New Roman" w:hAnsi="Times New Roman" w:cs="Times New Roman"/>
          <w:color w:val="222222"/>
          <w:sz w:val="24"/>
          <w:szCs w:val="24"/>
        </w:rPr>
        <w:t>ndividual</w:t>
      </w:r>
      <w:r w:rsidR="00AE211C">
        <w:rPr>
          <w:rFonts w:ascii="Times New Roman" w:eastAsia="Times New Roman" w:hAnsi="Times New Roman" w:cs="Times New Roman"/>
          <w:color w:val="222222"/>
          <w:sz w:val="24"/>
          <w:szCs w:val="24"/>
        </w:rPr>
        <w:t>s</w:t>
      </w:r>
      <w:r w:rsidR="00D57B37">
        <w:rPr>
          <w:rFonts w:ascii="Times New Roman" w:eastAsia="Times New Roman" w:hAnsi="Times New Roman" w:cs="Times New Roman"/>
          <w:color w:val="222222"/>
          <w:sz w:val="24"/>
          <w:szCs w:val="24"/>
        </w:rPr>
        <w:t xml:space="preserve"> could thus </w:t>
      </w:r>
      <w:proofErr w:type="gramStart"/>
      <w:r w:rsidR="00D57B37">
        <w:rPr>
          <w:rFonts w:ascii="Times New Roman" w:eastAsia="Times New Roman" w:hAnsi="Times New Roman" w:cs="Times New Roman"/>
          <w:color w:val="222222"/>
          <w:sz w:val="24"/>
          <w:szCs w:val="24"/>
        </w:rPr>
        <w:t>enter into</w:t>
      </w:r>
      <w:proofErr w:type="gramEnd"/>
      <w:r w:rsidR="00D57B37">
        <w:rPr>
          <w:rFonts w:ascii="Times New Roman" w:eastAsia="Times New Roman" w:hAnsi="Times New Roman" w:cs="Times New Roman"/>
          <w:color w:val="222222"/>
          <w:sz w:val="24"/>
          <w:szCs w:val="24"/>
        </w:rPr>
        <w:t xml:space="preserve"> contracts as </w:t>
      </w:r>
      <w:r w:rsidR="00666E72">
        <w:rPr>
          <w:rFonts w:ascii="Times New Roman" w:eastAsia="Times New Roman" w:hAnsi="Times New Roman" w:cs="Times New Roman"/>
          <w:color w:val="222222"/>
          <w:sz w:val="24"/>
          <w:szCs w:val="24"/>
        </w:rPr>
        <w:t>f</w:t>
      </w:r>
      <w:r w:rsidR="00D57B37">
        <w:rPr>
          <w:rFonts w:ascii="Times New Roman" w:eastAsia="Times New Roman" w:hAnsi="Times New Roman" w:cs="Times New Roman"/>
          <w:color w:val="222222"/>
          <w:sz w:val="24"/>
          <w:szCs w:val="24"/>
        </w:rPr>
        <w:t xml:space="preserve">ree, self-interested, </w:t>
      </w:r>
      <w:r w:rsidR="00AE211C">
        <w:rPr>
          <w:rFonts w:ascii="Times New Roman" w:eastAsia="Times New Roman" w:hAnsi="Times New Roman" w:cs="Times New Roman"/>
          <w:color w:val="222222"/>
          <w:sz w:val="24"/>
          <w:szCs w:val="24"/>
        </w:rPr>
        <w:t xml:space="preserve">independent, </w:t>
      </w:r>
      <w:r w:rsidR="00D57B37">
        <w:rPr>
          <w:rFonts w:ascii="Times New Roman" w:eastAsia="Times New Roman" w:hAnsi="Times New Roman" w:cs="Times New Roman"/>
          <w:color w:val="222222"/>
          <w:sz w:val="24"/>
          <w:szCs w:val="24"/>
        </w:rPr>
        <w:t>rational agent</w:t>
      </w:r>
      <w:r w:rsidR="00AE211C">
        <w:rPr>
          <w:rFonts w:ascii="Times New Roman" w:eastAsia="Times New Roman" w:hAnsi="Times New Roman" w:cs="Times New Roman"/>
          <w:color w:val="222222"/>
          <w:sz w:val="24"/>
          <w:szCs w:val="24"/>
        </w:rPr>
        <w:t>s</w:t>
      </w:r>
      <w:r w:rsidR="00D57B37">
        <w:rPr>
          <w:rFonts w:ascii="Times New Roman" w:eastAsia="Times New Roman" w:hAnsi="Times New Roman" w:cs="Times New Roman"/>
          <w:color w:val="222222"/>
          <w:sz w:val="24"/>
          <w:szCs w:val="24"/>
        </w:rPr>
        <w:t>.</w:t>
      </w:r>
      <w:r w:rsidR="00D57B37" w:rsidRPr="00D57B37">
        <w:rPr>
          <w:rFonts w:ascii="Times New Roman" w:eastAsia="Times New Roman" w:hAnsi="Times New Roman" w:cs="Times New Roman"/>
          <w:color w:val="222222"/>
          <w:sz w:val="24"/>
          <w:szCs w:val="24"/>
        </w:rPr>
        <w:t xml:space="preserve"> </w:t>
      </w:r>
      <w:r w:rsidR="00E3611F">
        <w:rPr>
          <w:rFonts w:ascii="Times New Roman" w:eastAsia="Times New Roman" w:hAnsi="Times New Roman" w:cs="Times New Roman"/>
          <w:color w:val="222222"/>
          <w:sz w:val="24"/>
          <w:szCs w:val="24"/>
        </w:rPr>
        <w:t>I</w:t>
      </w:r>
      <w:r w:rsidR="00D57B37">
        <w:rPr>
          <w:rFonts w:ascii="Times New Roman" w:eastAsia="Times New Roman" w:hAnsi="Times New Roman" w:cs="Times New Roman"/>
          <w:color w:val="222222"/>
          <w:sz w:val="24"/>
          <w:szCs w:val="24"/>
        </w:rPr>
        <w:t xml:space="preserve">n politics and biology, </w:t>
      </w:r>
      <w:r w:rsidR="00E3611F">
        <w:rPr>
          <w:rFonts w:ascii="Times New Roman" w:eastAsia="Times New Roman" w:hAnsi="Times New Roman" w:cs="Times New Roman"/>
          <w:color w:val="222222"/>
          <w:sz w:val="24"/>
          <w:szCs w:val="24"/>
        </w:rPr>
        <w:t>however, this can be</w:t>
      </w:r>
      <w:r w:rsidR="00D57B37">
        <w:rPr>
          <w:rFonts w:ascii="Times New Roman" w:eastAsia="Times New Roman" w:hAnsi="Times New Roman" w:cs="Times New Roman"/>
          <w:color w:val="222222"/>
          <w:sz w:val="24"/>
          <w:szCs w:val="24"/>
        </w:rPr>
        <w:t xml:space="preserve"> a</w:t>
      </w:r>
      <w:r>
        <w:rPr>
          <w:rFonts w:ascii="Times New Roman" w:eastAsia="Times New Roman" w:hAnsi="Times New Roman" w:cs="Times New Roman"/>
          <w:color w:val="222222"/>
          <w:sz w:val="24"/>
          <w:szCs w:val="24"/>
        </w:rPr>
        <w:t xml:space="preserve"> </w:t>
      </w:r>
      <w:r w:rsidR="00D57B37">
        <w:rPr>
          <w:rFonts w:ascii="Times New Roman" w:eastAsia="Times New Roman" w:hAnsi="Times New Roman" w:cs="Times New Roman"/>
          <w:color w:val="222222"/>
          <w:sz w:val="24"/>
          <w:szCs w:val="24"/>
        </w:rPr>
        <w:t>particularly destructive</w:t>
      </w:r>
      <w:r>
        <w:rPr>
          <w:rFonts w:ascii="Times New Roman" w:eastAsia="Times New Roman" w:hAnsi="Times New Roman" w:cs="Times New Roman"/>
          <w:color w:val="222222"/>
          <w:sz w:val="24"/>
          <w:szCs w:val="24"/>
        </w:rPr>
        <w:t xml:space="preserve"> epistemological mistake</w:t>
      </w:r>
      <w:r w:rsidR="00D57B37">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w:t>
      </w:r>
      <w:r w:rsidR="00D57B37">
        <w:rPr>
          <w:rFonts w:ascii="Times New Roman" w:eastAsia="Times New Roman" w:hAnsi="Times New Roman" w:cs="Times New Roman"/>
          <w:color w:val="222222"/>
          <w:sz w:val="24"/>
          <w:szCs w:val="24"/>
        </w:rPr>
        <w:t>W</w:t>
      </w:r>
      <w:r w:rsidR="002E7828">
        <w:rPr>
          <w:rFonts w:ascii="Times New Roman" w:eastAsia="Times New Roman" w:hAnsi="Times New Roman" w:cs="Times New Roman"/>
          <w:color w:val="222222"/>
          <w:sz w:val="24"/>
          <w:szCs w:val="24"/>
        </w:rPr>
        <w:t>hen w</w:t>
      </w:r>
      <w:r w:rsidR="00D57B37">
        <w:rPr>
          <w:rFonts w:ascii="Times New Roman" w:eastAsia="Times New Roman" w:hAnsi="Times New Roman" w:cs="Times New Roman"/>
          <w:color w:val="222222"/>
          <w:sz w:val="24"/>
          <w:szCs w:val="24"/>
        </w:rPr>
        <w:t xml:space="preserve">e are encouraged to think about ourselves as atomic individuals </w:t>
      </w:r>
      <w:r w:rsidR="002E7828">
        <w:rPr>
          <w:rFonts w:ascii="Times New Roman" w:eastAsia="Times New Roman" w:hAnsi="Times New Roman" w:cs="Times New Roman"/>
          <w:color w:val="222222"/>
          <w:sz w:val="24"/>
          <w:szCs w:val="24"/>
        </w:rPr>
        <w:t>or</w:t>
      </w:r>
      <w:r w:rsidR="00D57B37">
        <w:rPr>
          <w:rFonts w:ascii="Times New Roman" w:eastAsia="Times New Roman" w:hAnsi="Times New Roman" w:cs="Times New Roman"/>
          <w:color w:val="222222"/>
          <w:sz w:val="24"/>
          <w:szCs w:val="24"/>
        </w:rPr>
        <w:t xml:space="preserve"> </w:t>
      </w:r>
      <w:r w:rsidR="00E3611F">
        <w:rPr>
          <w:rFonts w:ascii="Times New Roman" w:eastAsia="Times New Roman" w:hAnsi="Times New Roman" w:cs="Times New Roman"/>
          <w:color w:val="222222"/>
          <w:sz w:val="24"/>
          <w:szCs w:val="24"/>
        </w:rPr>
        <w:t xml:space="preserve">are </w:t>
      </w:r>
      <w:r w:rsidR="00D57B37">
        <w:rPr>
          <w:rFonts w:ascii="Times New Roman" w:eastAsia="Times New Roman" w:hAnsi="Times New Roman" w:cs="Times New Roman"/>
          <w:color w:val="222222"/>
          <w:sz w:val="24"/>
          <w:szCs w:val="24"/>
        </w:rPr>
        <w:t>led to choose th</w:t>
      </w:r>
      <w:r w:rsidR="00053C1B">
        <w:rPr>
          <w:rFonts w:ascii="Times New Roman" w:eastAsia="Times New Roman" w:hAnsi="Times New Roman" w:cs="Times New Roman"/>
          <w:color w:val="222222"/>
          <w:sz w:val="24"/>
          <w:szCs w:val="24"/>
        </w:rPr>
        <w:t>is abstracted</w:t>
      </w:r>
      <w:r w:rsidR="00D57B37">
        <w:rPr>
          <w:rFonts w:ascii="Times New Roman" w:eastAsia="Times New Roman" w:hAnsi="Times New Roman" w:cs="Times New Roman"/>
          <w:color w:val="222222"/>
          <w:sz w:val="24"/>
          <w:szCs w:val="24"/>
        </w:rPr>
        <w:t xml:space="preserve"> individual as the “unit of selection</w:t>
      </w:r>
      <w:r w:rsidR="00AE211C">
        <w:rPr>
          <w:rFonts w:ascii="Times New Roman" w:eastAsia="Times New Roman" w:hAnsi="Times New Roman" w:cs="Times New Roman"/>
          <w:color w:val="222222"/>
          <w:sz w:val="24"/>
          <w:szCs w:val="24"/>
        </w:rPr>
        <w:t>,</w:t>
      </w:r>
      <w:r w:rsidR="00D57B37">
        <w:rPr>
          <w:rFonts w:ascii="Times New Roman" w:eastAsia="Times New Roman" w:hAnsi="Times New Roman" w:cs="Times New Roman"/>
          <w:color w:val="222222"/>
          <w:sz w:val="24"/>
          <w:szCs w:val="24"/>
        </w:rPr>
        <w:t xml:space="preserve">” </w:t>
      </w:r>
      <w:r w:rsidR="002E7828">
        <w:rPr>
          <w:rFonts w:ascii="Times New Roman" w:eastAsia="Times New Roman" w:hAnsi="Times New Roman" w:cs="Times New Roman"/>
          <w:color w:val="222222"/>
          <w:sz w:val="24"/>
          <w:szCs w:val="24"/>
        </w:rPr>
        <w:t>we act in</w:t>
      </w:r>
      <w:r w:rsidR="00D57B37">
        <w:rPr>
          <w:rFonts w:ascii="Times New Roman" w:eastAsia="Times New Roman" w:hAnsi="Times New Roman" w:cs="Times New Roman"/>
          <w:color w:val="222222"/>
          <w:sz w:val="24"/>
          <w:szCs w:val="24"/>
        </w:rPr>
        <w:t xml:space="preserve"> ignorance of the complex relations that sustain individuals in their everchanging environmental system</w:t>
      </w:r>
      <w:r w:rsidR="00DC7EBD">
        <w:rPr>
          <w:rFonts w:ascii="Times New Roman" w:eastAsia="Times New Roman" w:hAnsi="Times New Roman" w:cs="Times New Roman"/>
          <w:color w:val="222222"/>
          <w:sz w:val="24"/>
          <w:szCs w:val="24"/>
        </w:rPr>
        <w:t>s</w:t>
      </w:r>
      <w:r w:rsidR="00D57B37">
        <w:rPr>
          <w:rFonts w:ascii="Times New Roman" w:eastAsia="Times New Roman" w:hAnsi="Times New Roman" w:cs="Times New Roman"/>
          <w:color w:val="222222"/>
          <w:sz w:val="24"/>
          <w:szCs w:val="24"/>
        </w:rPr>
        <w:t xml:space="preserve"> (</w:t>
      </w:r>
      <w:r w:rsidR="00DC7EBD" w:rsidRPr="004310E1">
        <w:rPr>
          <w:rFonts w:ascii="Times New Roman" w:eastAsia="Times New Roman" w:hAnsi="Times New Roman" w:cs="Times New Roman"/>
          <w:i/>
          <w:iCs/>
          <w:color w:val="222222"/>
          <w:sz w:val="24"/>
          <w:szCs w:val="24"/>
        </w:rPr>
        <w:t>Steps</w:t>
      </w:r>
      <w:r w:rsidR="00DC7EBD">
        <w:rPr>
          <w:rFonts w:ascii="Times New Roman" w:eastAsia="Times New Roman" w:hAnsi="Times New Roman" w:cs="Times New Roman"/>
          <w:color w:val="222222"/>
          <w:sz w:val="24"/>
          <w:szCs w:val="24"/>
        </w:rPr>
        <w:t xml:space="preserve"> </w:t>
      </w:r>
      <w:r w:rsidR="00D57B37">
        <w:rPr>
          <w:rFonts w:ascii="Times New Roman" w:eastAsia="Times New Roman" w:hAnsi="Times New Roman" w:cs="Times New Roman"/>
          <w:color w:val="222222"/>
          <w:sz w:val="24"/>
          <w:szCs w:val="24"/>
        </w:rPr>
        <w:t xml:space="preserve">491). The atomistic approach artificially </w:t>
      </w:r>
      <w:r w:rsidR="00D57B37" w:rsidRPr="00CC27A6">
        <w:rPr>
          <w:rFonts w:ascii="Times New Roman" w:eastAsia="Times New Roman" w:hAnsi="Times New Roman" w:cs="Times New Roman"/>
          <w:color w:val="222222"/>
          <w:sz w:val="24"/>
          <w:szCs w:val="24"/>
        </w:rPr>
        <w:t>cut</w:t>
      </w:r>
      <w:r w:rsidR="002E7828">
        <w:rPr>
          <w:rFonts w:ascii="Times New Roman" w:eastAsia="Times New Roman" w:hAnsi="Times New Roman" w:cs="Times New Roman"/>
          <w:color w:val="222222"/>
          <w:sz w:val="24"/>
          <w:szCs w:val="24"/>
        </w:rPr>
        <w:t>s</w:t>
      </w:r>
      <w:r w:rsidR="00D57B37" w:rsidRPr="00CC27A6">
        <w:rPr>
          <w:rFonts w:ascii="Times New Roman" w:eastAsia="Times New Roman" w:hAnsi="Times New Roman" w:cs="Times New Roman"/>
          <w:color w:val="222222"/>
          <w:sz w:val="24"/>
          <w:szCs w:val="24"/>
        </w:rPr>
        <w:t xml:space="preserve"> </w:t>
      </w:r>
      <w:r w:rsidR="00D57B37">
        <w:rPr>
          <w:rFonts w:ascii="Times New Roman" w:eastAsia="Times New Roman" w:hAnsi="Times New Roman" w:cs="Times New Roman"/>
          <w:color w:val="222222"/>
          <w:sz w:val="24"/>
          <w:szCs w:val="24"/>
        </w:rPr>
        <w:t xml:space="preserve">us </w:t>
      </w:r>
      <w:r w:rsidR="00D57B37" w:rsidRPr="00CC27A6">
        <w:rPr>
          <w:rFonts w:ascii="Times New Roman" w:eastAsia="Times New Roman" w:hAnsi="Times New Roman" w:cs="Times New Roman"/>
          <w:color w:val="222222"/>
          <w:sz w:val="24"/>
          <w:szCs w:val="24"/>
        </w:rPr>
        <w:t>off from</w:t>
      </w:r>
      <w:r w:rsidR="00D57B37">
        <w:rPr>
          <w:rFonts w:ascii="Times New Roman" w:eastAsia="Times New Roman" w:hAnsi="Times New Roman" w:cs="Times New Roman"/>
          <w:color w:val="222222"/>
          <w:sz w:val="24"/>
          <w:szCs w:val="24"/>
        </w:rPr>
        <w:t xml:space="preserve"> the wider unities </w:t>
      </w:r>
      <w:r w:rsidR="003D4A06">
        <w:rPr>
          <w:rFonts w:ascii="Times New Roman" w:eastAsia="Times New Roman" w:hAnsi="Times New Roman" w:cs="Times New Roman"/>
          <w:color w:val="222222"/>
          <w:sz w:val="24"/>
          <w:szCs w:val="24"/>
        </w:rPr>
        <w:t>in</w:t>
      </w:r>
      <w:r w:rsidR="00D57B37">
        <w:rPr>
          <w:rFonts w:ascii="Times New Roman" w:eastAsia="Times New Roman" w:hAnsi="Times New Roman" w:cs="Times New Roman"/>
          <w:color w:val="222222"/>
          <w:sz w:val="24"/>
          <w:szCs w:val="24"/>
        </w:rPr>
        <w:t xml:space="preserve"> society and environment, and poses dangers to those wider system</w:t>
      </w:r>
      <w:r w:rsidR="00C74700">
        <w:rPr>
          <w:rFonts w:ascii="Times New Roman" w:eastAsia="Times New Roman" w:hAnsi="Times New Roman" w:cs="Times New Roman"/>
          <w:color w:val="222222"/>
          <w:sz w:val="24"/>
          <w:szCs w:val="24"/>
        </w:rPr>
        <w:t>,</w:t>
      </w:r>
      <w:r w:rsidR="00D57B37">
        <w:rPr>
          <w:rFonts w:ascii="Times New Roman" w:eastAsia="Times New Roman" w:hAnsi="Times New Roman" w:cs="Times New Roman"/>
          <w:color w:val="222222"/>
          <w:sz w:val="24"/>
          <w:szCs w:val="24"/>
        </w:rPr>
        <w:t xml:space="preserve"> and, in turn, to us. </w:t>
      </w:r>
    </w:p>
    <w:p w14:paraId="576531F1" w14:textId="1E93AEE5" w:rsidR="00053C1B" w:rsidRDefault="00053C1B" w:rsidP="00334EA9">
      <w:pPr>
        <w:shd w:val="clear" w:color="auto" w:fill="FFFFFF"/>
        <w:spacing w:after="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Part of Bateson’s goal was to combat material reductionism and atomistic individualism. He worked to show that mind is more than the atomic self, and to show that we do live in a world full of meaning. He did this by reforming our understanding of </w:t>
      </w:r>
      <w:r w:rsidR="00AE211C">
        <w:rPr>
          <w:rFonts w:ascii="Times New Roman" w:eastAsia="Times New Roman" w:hAnsi="Times New Roman" w:cs="Times New Roman"/>
          <w:color w:val="222222"/>
          <w:sz w:val="24"/>
          <w:szCs w:val="24"/>
        </w:rPr>
        <w:t xml:space="preserve">mind </w:t>
      </w:r>
      <w:r>
        <w:rPr>
          <w:rFonts w:ascii="Times New Roman" w:eastAsia="Times New Roman" w:hAnsi="Times New Roman" w:cs="Times New Roman"/>
          <w:color w:val="222222"/>
          <w:sz w:val="24"/>
          <w:szCs w:val="24"/>
        </w:rPr>
        <w:t>and correcting epistemological error</w:t>
      </w:r>
      <w:r w:rsidR="00AE211C">
        <w:rPr>
          <w:rFonts w:ascii="Times New Roman" w:eastAsia="Times New Roman" w:hAnsi="Times New Roman" w:cs="Times New Roman"/>
          <w:color w:val="222222"/>
          <w:sz w:val="24"/>
          <w:szCs w:val="24"/>
        </w:rPr>
        <w:t>s that influence our understanding of nature</w:t>
      </w:r>
      <w:r>
        <w:rPr>
          <w:rFonts w:ascii="Times New Roman" w:eastAsia="Times New Roman" w:hAnsi="Times New Roman" w:cs="Times New Roman"/>
          <w:color w:val="222222"/>
          <w:sz w:val="24"/>
          <w:szCs w:val="24"/>
        </w:rPr>
        <w:t>.</w:t>
      </w:r>
      <w:r w:rsidRPr="00D57B37">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Bateson </w:t>
      </w:r>
      <w:r w:rsidR="00C74700">
        <w:rPr>
          <w:rFonts w:ascii="Times New Roman" w:eastAsia="Times New Roman" w:hAnsi="Times New Roman" w:cs="Times New Roman"/>
          <w:color w:val="222222"/>
          <w:sz w:val="24"/>
          <w:szCs w:val="24"/>
        </w:rPr>
        <w:t xml:space="preserve">thus </w:t>
      </w:r>
      <w:r>
        <w:rPr>
          <w:rFonts w:ascii="Times New Roman" w:eastAsia="Times New Roman" w:hAnsi="Times New Roman" w:cs="Times New Roman"/>
          <w:color w:val="222222"/>
          <w:sz w:val="24"/>
          <w:szCs w:val="24"/>
        </w:rPr>
        <w:t>speculates, “Perhaps ‘epistemology’ is only another word for the study of the ecology of mind” (</w:t>
      </w:r>
      <w:r w:rsidRPr="004310E1">
        <w:rPr>
          <w:rFonts w:ascii="Times New Roman" w:eastAsia="Times New Roman" w:hAnsi="Times New Roman" w:cs="Times New Roman"/>
          <w:i/>
          <w:iCs/>
          <w:color w:val="222222"/>
          <w:sz w:val="24"/>
          <w:szCs w:val="24"/>
        </w:rPr>
        <w:t>Steps</w:t>
      </w:r>
      <w:r>
        <w:rPr>
          <w:rFonts w:ascii="Times New Roman" w:eastAsia="Times New Roman" w:hAnsi="Times New Roman" w:cs="Times New Roman"/>
          <w:color w:val="222222"/>
          <w:sz w:val="24"/>
          <w:szCs w:val="24"/>
        </w:rPr>
        <w:t xml:space="preserve"> 401).</w:t>
      </w:r>
    </w:p>
    <w:p w14:paraId="6B1B328B" w14:textId="5C5A9BA1" w:rsidR="00053C1B" w:rsidRDefault="00053C1B" w:rsidP="00334EA9">
      <w:pPr>
        <w:shd w:val="clear" w:color="auto" w:fill="FFFFFF"/>
        <w:spacing w:after="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 better epistemology leads away from reductive materialism and has a place for meaning, beauty, love, wisdom</w:t>
      </w:r>
      <w:r w:rsidR="00DC7EBD">
        <w:rPr>
          <w:rFonts w:ascii="Times New Roman" w:eastAsia="Times New Roman" w:hAnsi="Times New Roman" w:cs="Times New Roman"/>
          <w:color w:val="222222"/>
          <w:sz w:val="24"/>
          <w:szCs w:val="24"/>
        </w:rPr>
        <w:t xml:space="preserve">, and </w:t>
      </w:r>
      <w:r w:rsidR="00D7476B">
        <w:rPr>
          <w:rFonts w:ascii="Times New Roman" w:eastAsia="Times New Roman" w:hAnsi="Times New Roman" w:cs="Times New Roman"/>
          <w:color w:val="222222"/>
          <w:sz w:val="24"/>
          <w:szCs w:val="24"/>
        </w:rPr>
        <w:t>even the</w:t>
      </w:r>
      <w:r w:rsidR="00DC7EBD">
        <w:rPr>
          <w:rFonts w:ascii="Times New Roman" w:eastAsia="Times New Roman" w:hAnsi="Times New Roman" w:cs="Times New Roman"/>
          <w:color w:val="222222"/>
          <w:sz w:val="24"/>
          <w:szCs w:val="24"/>
        </w:rPr>
        <w:t xml:space="preserve"> </w:t>
      </w:r>
      <w:r w:rsidR="00D7476B">
        <w:rPr>
          <w:rFonts w:ascii="Times New Roman" w:eastAsia="Times New Roman" w:hAnsi="Times New Roman" w:cs="Times New Roman"/>
          <w:color w:val="222222"/>
          <w:sz w:val="24"/>
          <w:szCs w:val="24"/>
        </w:rPr>
        <w:t>s</w:t>
      </w:r>
      <w:r w:rsidR="00DC7EBD">
        <w:rPr>
          <w:rFonts w:ascii="Times New Roman" w:eastAsia="Times New Roman" w:hAnsi="Times New Roman" w:cs="Times New Roman"/>
          <w:color w:val="222222"/>
          <w:sz w:val="24"/>
          <w:szCs w:val="24"/>
        </w:rPr>
        <w:t>acred</w:t>
      </w:r>
      <w:r>
        <w:rPr>
          <w:rFonts w:ascii="Times New Roman" w:eastAsia="Times New Roman" w:hAnsi="Times New Roman" w:cs="Times New Roman"/>
          <w:color w:val="222222"/>
          <w:sz w:val="24"/>
          <w:szCs w:val="24"/>
        </w:rPr>
        <w:t>. Bateson says, “The reply to crude materialism is not miracles but beauty…or ugliness” (</w:t>
      </w:r>
      <w:r w:rsidRPr="004310E1">
        <w:rPr>
          <w:rFonts w:ascii="Times New Roman" w:eastAsia="Times New Roman" w:hAnsi="Times New Roman" w:cs="Times New Roman"/>
          <w:i/>
          <w:iCs/>
          <w:color w:val="222222"/>
          <w:sz w:val="24"/>
          <w:szCs w:val="24"/>
        </w:rPr>
        <w:t>M&amp;N</w:t>
      </w:r>
      <w:r>
        <w:rPr>
          <w:rFonts w:ascii="Times New Roman" w:eastAsia="Times New Roman" w:hAnsi="Times New Roman" w:cs="Times New Roman"/>
          <w:color w:val="222222"/>
          <w:sz w:val="24"/>
          <w:szCs w:val="24"/>
        </w:rPr>
        <w:t xml:space="preserve"> 232). But to begin to understand aesthetic experience, we </w:t>
      </w:r>
      <w:r w:rsidR="00666E72">
        <w:rPr>
          <w:rFonts w:ascii="Times New Roman" w:eastAsia="Times New Roman" w:hAnsi="Times New Roman" w:cs="Times New Roman"/>
          <w:color w:val="222222"/>
          <w:sz w:val="24"/>
          <w:szCs w:val="24"/>
        </w:rPr>
        <w:t xml:space="preserve">first </w:t>
      </w:r>
      <w:r>
        <w:rPr>
          <w:rFonts w:ascii="Times New Roman" w:eastAsia="Times New Roman" w:hAnsi="Times New Roman" w:cs="Times New Roman"/>
          <w:color w:val="222222"/>
          <w:sz w:val="24"/>
          <w:szCs w:val="24"/>
        </w:rPr>
        <w:t>need to</w:t>
      </w:r>
      <w:r w:rsidR="00C74700">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“map it” onto the mind (233).</w:t>
      </w:r>
    </w:p>
    <w:p w14:paraId="6868A15E" w14:textId="11037F20" w:rsidR="00053C1B" w:rsidRDefault="00053C1B" w:rsidP="00334EA9">
      <w:pPr>
        <w:shd w:val="clear" w:color="auto" w:fill="FFFFFF"/>
        <w:spacing w:after="0" w:line="240" w:lineRule="auto"/>
        <w:rPr>
          <w:rFonts w:ascii="Times New Roman" w:eastAsia="Times New Roman" w:hAnsi="Times New Roman" w:cs="Times New Roman"/>
          <w:color w:val="222222"/>
          <w:sz w:val="24"/>
          <w:szCs w:val="24"/>
        </w:rPr>
      </w:pPr>
    </w:p>
    <w:p w14:paraId="6853F0FD" w14:textId="6690BD66" w:rsidR="00205513" w:rsidRPr="00751A86" w:rsidRDefault="00237839" w:rsidP="00334EA9">
      <w:pPr>
        <w:shd w:val="clear" w:color="auto" w:fill="FFFFFF"/>
        <w:spacing w:after="0" w:line="240" w:lineRule="auto"/>
        <w:jc w:val="both"/>
        <w:rPr>
          <w:rFonts w:ascii="Times New Roman" w:eastAsia="Times New Roman" w:hAnsi="Times New Roman" w:cs="Times New Roman"/>
          <w:b/>
          <w:bCs/>
          <w:color w:val="222222"/>
          <w:sz w:val="24"/>
          <w:szCs w:val="24"/>
        </w:rPr>
      </w:pPr>
      <w:proofErr w:type="spellStart"/>
      <w:r>
        <w:rPr>
          <w:rFonts w:ascii="Times New Roman" w:eastAsia="Times New Roman" w:hAnsi="Times New Roman" w:cs="Times New Roman"/>
          <w:b/>
          <w:bCs/>
          <w:color w:val="222222"/>
          <w:sz w:val="24"/>
          <w:szCs w:val="24"/>
        </w:rPr>
        <w:t>Creatura</w:t>
      </w:r>
      <w:proofErr w:type="spellEnd"/>
      <w:r>
        <w:rPr>
          <w:rFonts w:ascii="Times New Roman" w:eastAsia="Times New Roman" w:hAnsi="Times New Roman" w:cs="Times New Roman"/>
          <w:b/>
          <w:bCs/>
          <w:color w:val="222222"/>
          <w:sz w:val="24"/>
          <w:szCs w:val="24"/>
        </w:rPr>
        <w:t xml:space="preserve"> and Pleroma: </w:t>
      </w:r>
      <w:r w:rsidR="00C707AC">
        <w:rPr>
          <w:rFonts w:ascii="Times New Roman" w:eastAsia="Times New Roman" w:hAnsi="Times New Roman" w:cs="Times New Roman"/>
          <w:b/>
          <w:bCs/>
          <w:color w:val="222222"/>
          <w:sz w:val="24"/>
          <w:szCs w:val="24"/>
        </w:rPr>
        <w:t>The</w:t>
      </w:r>
      <w:r>
        <w:rPr>
          <w:rFonts w:ascii="Times New Roman" w:eastAsia="Times New Roman" w:hAnsi="Times New Roman" w:cs="Times New Roman"/>
          <w:b/>
          <w:bCs/>
          <w:color w:val="222222"/>
          <w:sz w:val="24"/>
          <w:szCs w:val="24"/>
        </w:rPr>
        <w:t xml:space="preserve"> Reality of Minds</w:t>
      </w:r>
    </w:p>
    <w:p w14:paraId="1B9332DB" w14:textId="77777777" w:rsidR="00AE211C" w:rsidRPr="00AE211C" w:rsidRDefault="00AE211C" w:rsidP="00334EA9">
      <w:pPr>
        <w:shd w:val="clear" w:color="auto" w:fill="FFFFFF"/>
        <w:spacing w:after="0" w:line="240" w:lineRule="auto"/>
        <w:rPr>
          <w:rFonts w:ascii="Times New Roman" w:eastAsia="Times New Roman" w:hAnsi="Times New Roman" w:cs="Times New Roman"/>
          <w:b/>
          <w:bCs/>
          <w:color w:val="222222"/>
          <w:sz w:val="24"/>
          <w:szCs w:val="24"/>
        </w:rPr>
      </w:pPr>
    </w:p>
    <w:p w14:paraId="04A19106" w14:textId="1DB86B2E" w:rsidR="00A93D6D" w:rsidRPr="00A93D6D" w:rsidRDefault="00B256C2" w:rsidP="00334EA9">
      <w:pPr>
        <w:shd w:val="clear" w:color="auto" w:fill="FFFFFF"/>
        <w:spacing w:after="0" w:line="240" w:lineRule="auto"/>
        <w:ind w:firstLine="720"/>
        <w:rPr>
          <w:rFonts w:ascii="Times New Roman" w:eastAsia="Times New Roman" w:hAnsi="Times New Roman" w:cs="Times New Roman"/>
          <w:color w:val="4472C4" w:themeColor="accent1"/>
          <w:sz w:val="24"/>
          <w:szCs w:val="24"/>
        </w:rPr>
      </w:pPr>
      <w:r>
        <w:rPr>
          <w:rFonts w:ascii="Times New Roman" w:eastAsia="Times New Roman" w:hAnsi="Times New Roman" w:cs="Times New Roman"/>
          <w:color w:val="222222"/>
          <w:sz w:val="24"/>
          <w:szCs w:val="24"/>
        </w:rPr>
        <w:t>Bateson overcomes Descartes</w:t>
      </w:r>
      <w:r w:rsidR="00357DAE">
        <w:rPr>
          <w:rFonts w:ascii="Times New Roman" w:eastAsia="Times New Roman" w:hAnsi="Times New Roman" w:cs="Times New Roman"/>
          <w:color w:val="222222"/>
          <w:sz w:val="24"/>
          <w:szCs w:val="24"/>
        </w:rPr>
        <w:t>’ substance</w:t>
      </w:r>
      <w:r>
        <w:rPr>
          <w:rFonts w:ascii="Times New Roman" w:eastAsia="Times New Roman" w:hAnsi="Times New Roman" w:cs="Times New Roman"/>
          <w:color w:val="222222"/>
          <w:sz w:val="24"/>
          <w:szCs w:val="24"/>
        </w:rPr>
        <w:t xml:space="preserve"> dualism by showing that there exist</w:t>
      </w:r>
      <w:r w:rsidR="00E46A70">
        <w:rPr>
          <w:rFonts w:ascii="Times New Roman" w:eastAsia="Times New Roman" w:hAnsi="Times New Roman" w:cs="Times New Roman"/>
          <w:color w:val="222222"/>
          <w:sz w:val="24"/>
          <w:szCs w:val="24"/>
        </w:rPr>
        <w:t>s</w:t>
      </w:r>
      <w:r>
        <w:rPr>
          <w:rFonts w:ascii="Times New Roman" w:eastAsia="Times New Roman" w:hAnsi="Times New Roman" w:cs="Times New Roman"/>
          <w:color w:val="222222"/>
          <w:sz w:val="24"/>
          <w:szCs w:val="24"/>
        </w:rPr>
        <w:t xml:space="preserve"> something that relies on matter and material causality</w:t>
      </w:r>
      <w:r w:rsidR="002E7828">
        <w:rPr>
          <w:rFonts w:ascii="Times New Roman" w:eastAsia="Times New Roman" w:hAnsi="Times New Roman" w:cs="Times New Roman"/>
          <w:color w:val="222222"/>
          <w:sz w:val="24"/>
          <w:szCs w:val="24"/>
        </w:rPr>
        <w:t>,</w:t>
      </w:r>
      <w:r w:rsidR="00A16A35">
        <w:rPr>
          <w:rFonts w:ascii="Times New Roman" w:eastAsia="Times New Roman" w:hAnsi="Times New Roman" w:cs="Times New Roman"/>
          <w:color w:val="222222"/>
          <w:sz w:val="24"/>
          <w:szCs w:val="24"/>
        </w:rPr>
        <w:t xml:space="preserve"> </w:t>
      </w:r>
      <w:r w:rsidR="00D57B37">
        <w:rPr>
          <w:rFonts w:ascii="Times New Roman" w:eastAsia="Times New Roman" w:hAnsi="Times New Roman" w:cs="Times New Roman"/>
          <w:color w:val="222222"/>
          <w:sz w:val="24"/>
          <w:szCs w:val="24"/>
        </w:rPr>
        <w:t>but</w:t>
      </w:r>
      <w:r w:rsidR="00A6348C">
        <w:rPr>
          <w:rFonts w:ascii="Times New Roman" w:eastAsia="Times New Roman" w:hAnsi="Times New Roman" w:cs="Times New Roman"/>
          <w:color w:val="222222"/>
          <w:sz w:val="24"/>
          <w:szCs w:val="24"/>
        </w:rPr>
        <w:t xml:space="preserve"> </w:t>
      </w:r>
      <w:r w:rsidR="002E7828">
        <w:rPr>
          <w:rFonts w:ascii="Times New Roman" w:eastAsia="Times New Roman" w:hAnsi="Times New Roman" w:cs="Times New Roman"/>
          <w:color w:val="222222"/>
          <w:sz w:val="24"/>
          <w:szCs w:val="24"/>
        </w:rPr>
        <w:t>which</w:t>
      </w:r>
      <w:r w:rsidR="00A93D6D">
        <w:rPr>
          <w:rFonts w:ascii="Times New Roman" w:eastAsia="Times New Roman" w:hAnsi="Times New Roman" w:cs="Times New Roman"/>
          <w:color w:val="222222"/>
          <w:sz w:val="24"/>
          <w:szCs w:val="24"/>
        </w:rPr>
        <w:t xml:space="preserve"> is </w:t>
      </w:r>
      <w:r w:rsidR="00A6348C">
        <w:rPr>
          <w:rFonts w:ascii="Times New Roman" w:eastAsia="Times New Roman" w:hAnsi="Times New Roman" w:cs="Times New Roman"/>
          <w:color w:val="222222"/>
          <w:sz w:val="24"/>
          <w:szCs w:val="24"/>
        </w:rPr>
        <w:t>also</w:t>
      </w:r>
      <w:r>
        <w:rPr>
          <w:rFonts w:ascii="Times New Roman" w:eastAsia="Times New Roman" w:hAnsi="Times New Roman" w:cs="Times New Roman"/>
          <w:color w:val="222222"/>
          <w:sz w:val="24"/>
          <w:szCs w:val="24"/>
        </w:rPr>
        <w:t xml:space="preserve"> separate</w:t>
      </w:r>
      <w:r w:rsidR="00C74700">
        <w:rPr>
          <w:rFonts w:ascii="Times New Roman" w:eastAsia="Times New Roman" w:hAnsi="Times New Roman" w:cs="Times New Roman"/>
          <w:color w:val="222222"/>
          <w:sz w:val="24"/>
          <w:szCs w:val="24"/>
        </w:rPr>
        <w:t xml:space="preserve"> from it</w:t>
      </w:r>
      <w:r w:rsidR="00B156B3">
        <w:rPr>
          <w:rFonts w:ascii="Times New Roman" w:eastAsia="Times New Roman" w:hAnsi="Times New Roman" w:cs="Times New Roman"/>
          <w:color w:val="222222"/>
          <w:sz w:val="24"/>
          <w:szCs w:val="24"/>
        </w:rPr>
        <w:t>:</w:t>
      </w:r>
      <w:r w:rsidR="00C573B1">
        <w:rPr>
          <w:rFonts w:ascii="Times New Roman" w:eastAsia="Times New Roman" w:hAnsi="Times New Roman" w:cs="Times New Roman"/>
          <w:color w:val="222222"/>
          <w:sz w:val="24"/>
          <w:szCs w:val="24"/>
        </w:rPr>
        <w:t xml:space="preserve"> mind</w:t>
      </w:r>
      <w:r w:rsidR="00B156B3">
        <w:rPr>
          <w:rFonts w:ascii="Times New Roman" w:eastAsia="Times New Roman" w:hAnsi="Times New Roman" w:cs="Times New Roman"/>
          <w:color w:val="222222"/>
          <w:sz w:val="24"/>
          <w:szCs w:val="24"/>
        </w:rPr>
        <w:t>, and the information it acts upon</w:t>
      </w:r>
      <w:r w:rsidR="00052576">
        <w:rPr>
          <w:rFonts w:ascii="Times New Roman" w:eastAsia="Times New Roman" w:hAnsi="Times New Roman" w:cs="Times New Roman"/>
          <w:color w:val="222222"/>
          <w:sz w:val="24"/>
          <w:szCs w:val="24"/>
        </w:rPr>
        <w:t xml:space="preserve">. </w:t>
      </w:r>
    </w:p>
    <w:p w14:paraId="7561D3E1" w14:textId="69E808A5" w:rsidR="00053C1B" w:rsidRPr="00334EA9" w:rsidRDefault="001F1A16" w:rsidP="00334EA9">
      <w:pPr>
        <w:shd w:val="clear" w:color="auto" w:fill="FFFFFF"/>
        <w:spacing w:after="0" w:line="240" w:lineRule="auto"/>
        <w:ind w:firstLine="720"/>
        <w:rPr>
          <w:rFonts w:ascii="Times New Roman" w:eastAsia="Times New Roman" w:hAnsi="Times New Roman" w:cs="Times New Roman"/>
          <w:color w:val="4472C4" w:themeColor="accent1"/>
          <w:sz w:val="24"/>
          <w:szCs w:val="24"/>
        </w:rPr>
      </w:pPr>
      <w:r>
        <w:rPr>
          <w:rFonts w:ascii="Times New Roman" w:eastAsia="Times New Roman" w:hAnsi="Times New Roman" w:cs="Times New Roman"/>
          <w:color w:val="222222"/>
          <w:sz w:val="24"/>
          <w:szCs w:val="24"/>
        </w:rPr>
        <w:t>“</w:t>
      </w:r>
      <w:r w:rsidR="00052576">
        <w:rPr>
          <w:rFonts w:ascii="Times New Roman" w:eastAsia="Times New Roman" w:hAnsi="Times New Roman" w:cs="Times New Roman"/>
          <w:color w:val="222222"/>
          <w:sz w:val="24"/>
          <w:szCs w:val="24"/>
        </w:rPr>
        <w:t>Information</w:t>
      </w:r>
      <w:r>
        <w:rPr>
          <w:rFonts w:ascii="Times New Roman" w:eastAsia="Times New Roman" w:hAnsi="Times New Roman" w:cs="Times New Roman"/>
          <w:color w:val="222222"/>
          <w:sz w:val="24"/>
          <w:szCs w:val="24"/>
        </w:rPr>
        <w:t>”</w:t>
      </w:r>
      <w:r w:rsidR="00052576">
        <w:rPr>
          <w:rFonts w:ascii="Times New Roman" w:eastAsia="Times New Roman" w:hAnsi="Times New Roman" w:cs="Times New Roman"/>
          <w:color w:val="222222"/>
          <w:sz w:val="24"/>
          <w:szCs w:val="24"/>
        </w:rPr>
        <w:t xml:space="preserve"> is a </w:t>
      </w:r>
      <w:r w:rsidR="00357DAE">
        <w:rPr>
          <w:rFonts w:ascii="Times New Roman" w:eastAsia="Times New Roman" w:hAnsi="Times New Roman" w:cs="Times New Roman"/>
          <w:color w:val="222222"/>
          <w:sz w:val="24"/>
          <w:szCs w:val="24"/>
        </w:rPr>
        <w:t>“</w:t>
      </w:r>
      <w:r w:rsidR="00052576">
        <w:rPr>
          <w:rFonts w:ascii="Times New Roman" w:eastAsia="Times New Roman" w:hAnsi="Times New Roman" w:cs="Times New Roman"/>
          <w:color w:val="222222"/>
          <w:sz w:val="24"/>
          <w:szCs w:val="24"/>
        </w:rPr>
        <w:t xml:space="preserve">difference </w:t>
      </w:r>
      <w:r w:rsidR="00357DAE">
        <w:rPr>
          <w:rFonts w:ascii="Times New Roman" w:eastAsia="Times New Roman" w:hAnsi="Times New Roman" w:cs="Times New Roman"/>
          <w:color w:val="222222"/>
          <w:sz w:val="24"/>
          <w:szCs w:val="24"/>
        </w:rPr>
        <w:t>which</w:t>
      </w:r>
      <w:r w:rsidR="00052576">
        <w:rPr>
          <w:rFonts w:ascii="Times New Roman" w:eastAsia="Times New Roman" w:hAnsi="Times New Roman" w:cs="Times New Roman"/>
          <w:color w:val="222222"/>
          <w:sz w:val="24"/>
          <w:szCs w:val="24"/>
        </w:rPr>
        <w:t xml:space="preserve"> makes a difference</w:t>
      </w:r>
      <w:r w:rsidR="00357DAE">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w:t>
      </w:r>
      <w:r w:rsidR="00CC16DD" w:rsidRPr="004310E1">
        <w:rPr>
          <w:rFonts w:ascii="Times New Roman" w:eastAsia="Times New Roman" w:hAnsi="Times New Roman" w:cs="Times New Roman"/>
          <w:i/>
          <w:iCs/>
          <w:color w:val="222222"/>
          <w:sz w:val="24"/>
          <w:szCs w:val="24"/>
        </w:rPr>
        <w:t>Steps</w:t>
      </w:r>
      <w:r>
        <w:rPr>
          <w:rFonts w:ascii="Times New Roman" w:eastAsia="Times New Roman" w:hAnsi="Times New Roman" w:cs="Times New Roman"/>
          <w:color w:val="222222"/>
          <w:sz w:val="24"/>
          <w:szCs w:val="24"/>
        </w:rPr>
        <w:t xml:space="preserve"> 459</w:t>
      </w:r>
      <w:r w:rsidR="00EA6207">
        <w:rPr>
          <w:rFonts w:ascii="Times New Roman" w:eastAsia="Times New Roman" w:hAnsi="Times New Roman" w:cs="Times New Roman"/>
          <w:color w:val="222222"/>
          <w:sz w:val="24"/>
          <w:szCs w:val="24"/>
        </w:rPr>
        <w:t xml:space="preserve">; </w:t>
      </w:r>
      <w:r w:rsidR="00EA6207" w:rsidRPr="004310E1">
        <w:rPr>
          <w:rFonts w:ascii="Times New Roman" w:eastAsia="Times New Roman" w:hAnsi="Times New Roman" w:cs="Times New Roman"/>
          <w:i/>
          <w:iCs/>
          <w:color w:val="222222"/>
          <w:sz w:val="24"/>
          <w:szCs w:val="24"/>
        </w:rPr>
        <w:t>M&amp;N</w:t>
      </w:r>
      <w:r w:rsidR="00EA6207">
        <w:rPr>
          <w:rFonts w:ascii="Times New Roman" w:eastAsia="Times New Roman" w:hAnsi="Times New Roman" w:cs="Times New Roman"/>
          <w:color w:val="222222"/>
          <w:sz w:val="24"/>
          <w:szCs w:val="24"/>
        </w:rPr>
        <w:t xml:space="preserve"> 110</w:t>
      </w:r>
      <w:r w:rsidRPr="004763C8">
        <w:rPr>
          <w:rFonts w:ascii="Times New Roman" w:eastAsia="Times New Roman" w:hAnsi="Times New Roman" w:cs="Times New Roman"/>
          <w:color w:val="222222"/>
          <w:sz w:val="24"/>
          <w:szCs w:val="24"/>
        </w:rPr>
        <w:t>)</w:t>
      </w:r>
      <w:r w:rsidR="00052576" w:rsidRPr="004763C8">
        <w:rPr>
          <w:rFonts w:ascii="Times New Roman" w:eastAsia="Times New Roman" w:hAnsi="Times New Roman" w:cs="Times New Roman"/>
          <w:color w:val="222222"/>
          <w:sz w:val="24"/>
          <w:szCs w:val="24"/>
        </w:rPr>
        <w:t xml:space="preserve">. </w:t>
      </w:r>
      <w:r w:rsidR="00357DAE" w:rsidRPr="004763C8">
        <w:rPr>
          <w:rFonts w:ascii="Times New Roman" w:eastAsia="Times New Roman" w:hAnsi="Times New Roman" w:cs="Times New Roman"/>
          <w:color w:val="222222"/>
          <w:sz w:val="24"/>
          <w:szCs w:val="24"/>
        </w:rPr>
        <w:t xml:space="preserve">But while a physical change can trigger a difference for a mind, the </w:t>
      </w:r>
      <w:r w:rsidR="00357DAE" w:rsidRPr="00053C1B">
        <w:rPr>
          <w:rFonts w:ascii="Times New Roman" w:eastAsia="Times New Roman" w:hAnsi="Times New Roman" w:cs="Times New Roman"/>
          <w:i/>
          <w:iCs/>
          <w:color w:val="222222"/>
          <w:sz w:val="24"/>
          <w:szCs w:val="24"/>
        </w:rPr>
        <w:t>absence</w:t>
      </w:r>
      <w:r w:rsidR="00357DAE" w:rsidRPr="004763C8">
        <w:rPr>
          <w:rFonts w:ascii="Times New Roman" w:eastAsia="Times New Roman" w:hAnsi="Times New Roman" w:cs="Times New Roman"/>
          <w:color w:val="222222"/>
          <w:sz w:val="24"/>
          <w:szCs w:val="24"/>
        </w:rPr>
        <w:t xml:space="preserve"> of a physical change can also be a difference that makes a difference.</w:t>
      </w:r>
      <w:r w:rsidR="00053C1B" w:rsidRPr="00053C1B">
        <w:rPr>
          <w:rFonts w:ascii="Times New Roman" w:eastAsia="Times New Roman" w:hAnsi="Times New Roman" w:cs="Times New Roman"/>
          <w:color w:val="222222"/>
          <w:sz w:val="24"/>
          <w:szCs w:val="24"/>
        </w:rPr>
        <w:t xml:space="preserve"> </w:t>
      </w:r>
      <w:r w:rsidR="00053C1B" w:rsidRPr="004763C8">
        <w:rPr>
          <w:rFonts w:ascii="Times New Roman" w:eastAsia="Times New Roman" w:hAnsi="Times New Roman" w:cs="Times New Roman"/>
          <w:color w:val="222222"/>
          <w:sz w:val="24"/>
          <w:szCs w:val="24"/>
        </w:rPr>
        <w:t>(Bateson</w:t>
      </w:r>
      <w:r w:rsidR="00053C1B" w:rsidRPr="001E5600">
        <w:rPr>
          <w:rFonts w:ascii="Times New Roman" w:eastAsia="Times New Roman" w:hAnsi="Times New Roman" w:cs="Times New Roman"/>
          <w:sz w:val="24"/>
          <w:szCs w:val="24"/>
        </w:rPr>
        <w:t xml:space="preserve"> says the letter you </w:t>
      </w:r>
      <w:r w:rsidR="00053C1B" w:rsidRPr="001E5600">
        <w:rPr>
          <w:rFonts w:ascii="Times New Roman" w:eastAsia="Times New Roman" w:hAnsi="Times New Roman" w:cs="Times New Roman"/>
          <w:i/>
          <w:iCs/>
          <w:sz w:val="24"/>
          <w:szCs w:val="24"/>
        </w:rPr>
        <w:t>don’t</w:t>
      </w:r>
      <w:r w:rsidR="00053C1B" w:rsidRPr="001E5600">
        <w:rPr>
          <w:rFonts w:ascii="Times New Roman" w:eastAsia="Times New Roman" w:hAnsi="Times New Roman" w:cs="Times New Roman"/>
          <w:sz w:val="24"/>
          <w:szCs w:val="24"/>
        </w:rPr>
        <w:t xml:space="preserve"> write can cause someone to be angry</w:t>
      </w:r>
      <w:r w:rsidR="00CC16DD" w:rsidRPr="001E5600">
        <w:rPr>
          <w:rFonts w:ascii="Times New Roman" w:eastAsia="Times New Roman" w:hAnsi="Times New Roman" w:cs="Times New Roman"/>
          <w:sz w:val="24"/>
          <w:szCs w:val="24"/>
        </w:rPr>
        <w:t xml:space="preserve"> (</w:t>
      </w:r>
      <w:r w:rsidR="001E5600" w:rsidRPr="001E5600">
        <w:rPr>
          <w:rFonts w:ascii="Times New Roman" w:eastAsia="Times New Roman" w:hAnsi="Times New Roman" w:cs="Times New Roman"/>
          <w:sz w:val="24"/>
          <w:szCs w:val="24"/>
        </w:rPr>
        <w:t>Steps 458</w:t>
      </w:r>
      <w:r w:rsidR="00053C1B" w:rsidRPr="001E5600">
        <w:rPr>
          <w:rFonts w:ascii="Times New Roman" w:eastAsia="Times New Roman" w:hAnsi="Times New Roman" w:cs="Times New Roman"/>
          <w:sz w:val="24"/>
          <w:szCs w:val="24"/>
        </w:rPr>
        <w:t>)</w:t>
      </w:r>
      <w:r w:rsidR="001E5600" w:rsidRPr="001E5600">
        <w:rPr>
          <w:rFonts w:ascii="Times New Roman" w:eastAsia="Times New Roman" w:hAnsi="Times New Roman" w:cs="Times New Roman"/>
          <w:sz w:val="24"/>
          <w:szCs w:val="24"/>
        </w:rPr>
        <w:t>.</w:t>
      </w:r>
      <w:r w:rsidR="00053C1B" w:rsidRPr="001E5600">
        <w:rPr>
          <w:rFonts w:ascii="Times New Roman" w:eastAsia="Times New Roman" w:hAnsi="Times New Roman" w:cs="Times New Roman"/>
          <w:sz w:val="24"/>
          <w:szCs w:val="24"/>
        </w:rPr>
        <w:t xml:space="preserve"> </w:t>
      </w:r>
      <w:r w:rsidR="00357DAE" w:rsidRPr="001E5600">
        <w:rPr>
          <w:rFonts w:ascii="Times New Roman" w:eastAsia="Times New Roman" w:hAnsi="Times New Roman" w:cs="Times New Roman"/>
          <w:sz w:val="24"/>
          <w:szCs w:val="24"/>
        </w:rPr>
        <w:t xml:space="preserve"> </w:t>
      </w:r>
      <w:r w:rsidR="00357DAE" w:rsidRPr="004763C8">
        <w:rPr>
          <w:rFonts w:ascii="Times New Roman" w:eastAsia="Times New Roman" w:hAnsi="Times New Roman" w:cs="Times New Roman"/>
          <w:color w:val="222222"/>
          <w:sz w:val="24"/>
          <w:szCs w:val="24"/>
        </w:rPr>
        <w:t>D</w:t>
      </w:r>
      <w:r w:rsidR="00A67C28" w:rsidRPr="004763C8">
        <w:rPr>
          <w:rFonts w:ascii="Times New Roman" w:eastAsia="Times New Roman" w:hAnsi="Times New Roman" w:cs="Times New Roman"/>
          <w:color w:val="222222"/>
          <w:sz w:val="24"/>
          <w:szCs w:val="24"/>
        </w:rPr>
        <w:t>ifference</w:t>
      </w:r>
      <w:r w:rsidR="00357DAE" w:rsidRPr="004763C8">
        <w:rPr>
          <w:rFonts w:ascii="Times New Roman" w:eastAsia="Times New Roman" w:hAnsi="Times New Roman" w:cs="Times New Roman"/>
          <w:color w:val="222222"/>
          <w:sz w:val="24"/>
          <w:szCs w:val="24"/>
        </w:rPr>
        <w:t>s</w:t>
      </w:r>
      <w:r w:rsidR="00A67C28" w:rsidRPr="004763C8">
        <w:rPr>
          <w:rFonts w:ascii="Times New Roman" w:eastAsia="Times New Roman" w:hAnsi="Times New Roman" w:cs="Times New Roman"/>
          <w:color w:val="222222"/>
          <w:sz w:val="24"/>
          <w:szCs w:val="24"/>
        </w:rPr>
        <w:t xml:space="preserve"> </w:t>
      </w:r>
      <w:r w:rsidR="00053C1B" w:rsidRPr="004763C8">
        <w:rPr>
          <w:rFonts w:ascii="Times New Roman" w:eastAsia="Times New Roman" w:hAnsi="Times New Roman" w:cs="Times New Roman"/>
          <w:color w:val="222222"/>
          <w:sz w:val="24"/>
          <w:szCs w:val="24"/>
        </w:rPr>
        <w:t xml:space="preserve">are </w:t>
      </w:r>
      <w:r w:rsidR="00053C1B" w:rsidRPr="004763C8">
        <w:rPr>
          <w:rFonts w:ascii="Times New Roman" w:eastAsia="Times New Roman" w:hAnsi="Times New Roman" w:cs="Times New Roman"/>
          <w:i/>
          <w:iCs/>
          <w:color w:val="222222"/>
          <w:sz w:val="24"/>
          <w:szCs w:val="24"/>
        </w:rPr>
        <w:t>non-substantial</w:t>
      </w:r>
      <w:r w:rsidR="00357DAE" w:rsidRPr="004763C8">
        <w:rPr>
          <w:rFonts w:ascii="Times New Roman" w:eastAsia="Times New Roman" w:hAnsi="Times New Roman" w:cs="Times New Roman"/>
          <w:color w:val="222222"/>
          <w:sz w:val="24"/>
          <w:szCs w:val="24"/>
        </w:rPr>
        <w:t>;</w:t>
      </w:r>
      <w:r w:rsidR="00E46A70" w:rsidRPr="004763C8">
        <w:rPr>
          <w:rFonts w:ascii="Times New Roman" w:eastAsia="Times New Roman" w:hAnsi="Times New Roman" w:cs="Times New Roman"/>
          <w:color w:val="222222"/>
          <w:sz w:val="24"/>
          <w:szCs w:val="24"/>
        </w:rPr>
        <w:t xml:space="preserve"> </w:t>
      </w:r>
      <w:r w:rsidR="00053C1B">
        <w:rPr>
          <w:rFonts w:ascii="Times New Roman" w:eastAsia="Times New Roman" w:hAnsi="Times New Roman" w:cs="Times New Roman"/>
          <w:color w:val="222222"/>
          <w:sz w:val="24"/>
          <w:szCs w:val="24"/>
        </w:rPr>
        <w:t>they</w:t>
      </w:r>
      <w:r w:rsidR="00E46A70" w:rsidRPr="004763C8">
        <w:rPr>
          <w:rFonts w:ascii="Times New Roman" w:eastAsia="Times New Roman" w:hAnsi="Times New Roman" w:cs="Times New Roman"/>
          <w:color w:val="222222"/>
          <w:sz w:val="24"/>
          <w:szCs w:val="24"/>
        </w:rPr>
        <w:t xml:space="preserve"> </w:t>
      </w:r>
      <w:r w:rsidR="00053C1B" w:rsidRPr="004763C8">
        <w:rPr>
          <w:rFonts w:ascii="Times New Roman" w:eastAsia="Times New Roman" w:hAnsi="Times New Roman" w:cs="Times New Roman"/>
          <w:color w:val="222222"/>
          <w:sz w:val="24"/>
          <w:szCs w:val="24"/>
        </w:rPr>
        <w:t xml:space="preserve">do not exist in physical space or time </w:t>
      </w:r>
      <w:r w:rsidR="00A67C28" w:rsidRPr="00D7476B">
        <w:rPr>
          <w:rFonts w:ascii="Times New Roman" w:eastAsia="Times New Roman" w:hAnsi="Times New Roman" w:cs="Times New Roman"/>
          <w:sz w:val="24"/>
          <w:szCs w:val="24"/>
        </w:rPr>
        <w:t>(</w:t>
      </w:r>
      <w:r w:rsidR="00E46A70" w:rsidRPr="004310E1">
        <w:rPr>
          <w:rFonts w:ascii="Times New Roman" w:eastAsia="Times New Roman" w:hAnsi="Times New Roman" w:cs="Times New Roman"/>
          <w:i/>
          <w:iCs/>
          <w:sz w:val="24"/>
          <w:szCs w:val="24"/>
        </w:rPr>
        <w:t>M&amp;N</w:t>
      </w:r>
      <w:r w:rsidR="00E46A70" w:rsidRPr="00D7476B">
        <w:rPr>
          <w:rFonts w:ascii="Times New Roman" w:eastAsia="Times New Roman" w:hAnsi="Times New Roman" w:cs="Times New Roman"/>
          <w:sz w:val="24"/>
          <w:szCs w:val="24"/>
        </w:rPr>
        <w:t xml:space="preserve"> 102</w:t>
      </w:r>
      <w:r w:rsidR="00A67C28" w:rsidRPr="00D7476B">
        <w:rPr>
          <w:rFonts w:ascii="Times New Roman" w:eastAsia="Times New Roman" w:hAnsi="Times New Roman" w:cs="Times New Roman"/>
          <w:sz w:val="24"/>
          <w:szCs w:val="24"/>
        </w:rPr>
        <w:t>)</w:t>
      </w:r>
      <w:r w:rsidRPr="00D7476B">
        <w:rPr>
          <w:rFonts w:ascii="Times New Roman" w:eastAsia="Times New Roman" w:hAnsi="Times New Roman" w:cs="Times New Roman"/>
          <w:sz w:val="24"/>
          <w:szCs w:val="24"/>
        </w:rPr>
        <w:t>,</w:t>
      </w:r>
      <w:r w:rsidRPr="004763C8">
        <w:rPr>
          <w:rFonts w:ascii="Times New Roman" w:eastAsia="Times New Roman" w:hAnsi="Times New Roman" w:cs="Times New Roman"/>
          <w:color w:val="222222"/>
          <w:sz w:val="24"/>
          <w:szCs w:val="24"/>
        </w:rPr>
        <w:t xml:space="preserve"> </w:t>
      </w:r>
      <w:r w:rsidR="006923F0">
        <w:rPr>
          <w:rFonts w:ascii="Times New Roman" w:eastAsia="Times New Roman" w:hAnsi="Times New Roman" w:cs="Times New Roman"/>
          <w:color w:val="222222"/>
          <w:sz w:val="24"/>
          <w:szCs w:val="24"/>
        </w:rPr>
        <w:t>yet</w:t>
      </w:r>
      <w:r w:rsidRPr="004763C8">
        <w:rPr>
          <w:rFonts w:ascii="Times New Roman" w:eastAsia="Times New Roman" w:hAnsi="Times New Roman" w:cs="Times New Roman"/>
          <w:color w:val="222222"/>
          <w:sz w:val="24"/>
          <w:szCs w:val="24"/>
        </w:rPr>
        <w:t xml:space="preserve"> </w:t>
      </w:r>
      <w:r w:rsidR="004763C8" w:rsidRPr="004763C8">
        <w:rPr>
          <w:rFonts w:ascii="Times New Roman" w:eastAsia="Times New Roman" w:hAnsi="Times New Roman" w:cs="Times New Roman"/>
          <w:color w:val="222222"/>
          <w:sz w:val="24"/>
          <w:szCs w:val="24"/>
        </w:rPr>
        <w:t xml:space="preserve">they </w:t>
      </w:r>
      <w:r w:rsidRPr="004763C8">
        <w:rPr>
          <w:rFonts w:ascii="Times New Roman" w:eastAsia="Times New Roman" w:hAnsi="Times New Roman" w:cs="Times New Roman"/>
          <w:color w:val="222222"/>
          <w:sz w:val="24"/>
          <w:szCs w:val="24"/>
        </w:rPr>
        <w:t xml:space="preserve">are </w:t>
      </w:r>
      <w:r w:rsidRPr="00A93D6D">
        <w:rPr>
          <w:rFonts w:ascii="Times New Roman" w:eastAsia="Times New Roman" w:hAnsi="Times New Roman" w:cs="Times New Roman"/>
          <w:i/>
          <w:iCs/>
          <w:color w:val="222222"/>
          <w:sz w:val="24"/>
          <w:szCs w:val="24"/>
        </w:rPr>
        <w:t>real</w:t>
      </w:r>
      <w:r w:rsidR="00074990">
        <w:rPr>
          <w:rFonts w:ascii="Times New Roman" w:eastAsia="Times New Roman" w:hAnsi="Times New Roman" w:cs="Times New Roman"/>
          <w:color w:val="222222"/>
          <w:sz w:val="24"/>
          <w:szCs w:val="24"/>
        </w:rPr>
        <w:t>.</w:t>
      </w:r>
    </w:p>
    <w:p w14:paraId="3F2C4D00" w14:textId="2F0F5C38" w:rsidR="00237839" w:rsidRDefault="00EB7C19" w:rsidP="00334EA9">
      <w:pPr>
        <w:shd w:val="clear" w:color="auto" w:fill="FFFFFF"/>
        <w:spacing w:after="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What we see in simple difference is the beginning of mind.  Differences, or “transforms” of differences</w:t>
      </w:r>
      <w:r w:rsidRPr="00ED6127">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(codes or signs), are the basic currency of mental processes. Following Jung, Bateson call</w:t>
      </w:r>
      <w:r w:rsidR="00666E72">
        <w:rPr>
          <w:rFonts w:ascii="Times New Roman" w:eastAsia="Times New Roman" w:hAnsi="Times New Roman" w:cs="Times New Roman"/>
          <w:color w:val="222222"/>
          <w:sz w:val="24"/>
          <w:szCs w:val="24"/>
        </w:rPr>
        <w:t>s</w:t>
      </w:r>
      <w:r>
        <w:rPr>
          <w:rFonts w:ascii="Times New Roman" w:eastAsia="Times New Roman" w:hAnsi="Times New Roman" w:cs="Times New Roman"/>
          <w:color w:val="222222"/>
          <w:sz w:val="24"/>
          <w:szCs w:val="24"/>
        </w:rPr>
        <w:t xml:space="preserve"> the material world</w:t>
      </w:r>
      <w:r w:rsidR="00FE5CD9">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governed by physical causality</w:t>
      </w:r>
      <w:r w:rsidR="00FE5CD9">
        <w:rPr>
          <w:rFonts w:ascii="Times New Roman" w:eastAsia="Times New Roman" w:hAnsi="Times New Roman" w:cs="Times New Roman"/>
          <w:color w:val="222222"/>
          <w:sz w:val="24"/>
          <w:szCs w:val="24"/>
        </w:rPr>
        <w:t xml:space="preserve"> (and quantitative laws)</w:t>
      </w:r>
      <w:r>
        <w:rPr>
          <w:rFonts w:ascii="Times New Roman" w:eastAsia="Times New Roman" w:hAnsi="Times New Roman" w:cs="Times New Roman"/>
          <w:color w:val="222222"/>
          <w:sz w:val="24"/>
          <w:szCs w:val="24"/>
        </w:rPr>
        <w:t>, “Pleroma” and he call</w:t>
      </w:r>
      <w:r w:rsidR="000E74C5">
        <w:rPr>
          <w:rFonts w:ascii="Times New Roman" w:eastAsia="Times New Roman" w:hAnsi="Times New Roman" w:cs="Times New Roman"/>
          <w:color w:val="222222"/>
          <w:sz w:val="24"/>
          <w:szCs w:val="24"/>
        </w:rPr>
        <w:t>s</w:t>
      </w:r>
      <w:r>
        <w:rPr>
          <w:rFonts w:ascii="Times New Roman" w:eastAsia="Times New Roman" w:hAnsi="Times New Roman" w:cs="Times New Roman"/>
          <w:color w:val="222222"/>
          <w:sz w:val="24"/>
          <w:szCs w:val="24"/>
        </w:rPr>
        <w:t xml:space="preserve"> the world of thought and meaning</w:t>
      </w:r>
      <w:r w:rsidR="00FE5CD9">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w:t>
      </w:r>
      <w:r w:rsidR="00FE5CD9">
        <w:rPr>
          <w:rFonts w:ascii="Times New Roman" w:eastAsia="Times New Roman" w:hAnsi="Times New Roman" w:cs="Times New Roman"/>
          <w:color w:val="222222"/>
          <w:sz w:val="24"/>
          <w:szCs w:val="24"/>
        </w:rPr>
        <w:t xml:space="preserve">governed by the flow of information </w:t>
      </w:r>
      <w:r w:rsidR="00FE5CD9">
        <w:rPr>
          <w:rFonts w:ascii="Times New Roman" w:eastAsia="Times New Roman" w:hAnsi="Times New Roman" w:cs="Times New Roman"/>
          <w:color w:val="222222"/>
          <w:sz w:val="24"/>
          <w:szCs w:val="24"/>
        </w:rPr>
        <w:lastRenderedPageBreak/>
        <w:t xml:space="preserve">(and qualitative differences), </w:t>
      </w:r>
      <w:r>
        <w:rPr>
          <w:rFonts w:ascii="Times New Roman" w:eastAsia="Times New Roman" w:hAnsi="Times New Roman" w:cs="Times New Roman"/>
          <w:color w:val="222222"/>
          <w:sz w:val="24"/>
          <w:szCs w:val="24"/>
        </w:rPr>
        <w:t>“</w:t>
      </w:r>
      <w:proofErr w:type="spellStart"/>
      <w:r>
        <w:rPr>
          <w:rFonts w:ascii="Times New Roman" w:eastAsia="Times New Roman" w:hAnsi="Times New Roman" w:cs="Times New Roman"/>
          <w:color w:val="222222"/>
          <w:sz w:val="24"/>
          <w:szCs w:val="24"/>
        </w:rPr>
        <w:t>Creatura</w:t>
      </w:r>
      <w:proofErr w:type="spellEnd"/>
      <w:r>
        <w:rPr>
          <w:rFonts w:ascii="Times New Roman" w:eastAsia="Times New Roman" w:hAnsi="Times New Roman" w:cs="Times New Roman"/>
          <w:color w:val="222222"/>
          <w:sz w:val="24"/>
          <w:szCs w:val="24"/>
        </w:rPr>
        <w:t xml:space="preserve">.” While crude materialism acknowledges only the physical as real. For Bateson (like C.S. Peirce and </w:t>
      </w:r>
      <w:r w:rsidR="004763C8">
        <w:rPr>
          <w:rFonts w:ascii="Times New Roman" w:eastAsia="Times New Roman" w:hAnsi="Times New Roman" w:cs="Times New Roman"/>
          <w:color w:val="222222"/>
          <w:sz w:val="24"/>
          <w:szCs w:val="24"/>
        </w:rPr>
        <w:t xml:space="preserve">Michael </w:t>
      </w:r>
      <w:r>
        <w:rPr>
          <w:rFonts w:ascii="Times New Roman" w:eastAsia="Times New Roman" w:hAnsi="Times New Roman" w:cs="Times New Roman"/>
          <w:color w:val="222222"/>
          <w:sz w:val="24"/>
          <w:szCs w:val="24"/>
        </w:rPr>
        <w:t>Polanyi)</w:t>
      </w:r>
      <w:r w:rsidR="004763C8">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mind</w:t>
      </w:r>
      <w:r w:rsidR="009553C2">
        <w:rPr>
          <w:rFonts w:ascii="Times New Roman" w:eastAsia="Times New Roman" w:hAnsi="Times New Roman" w:cs="Times New Roman"/>
          <w:color w:val="222222"/>
          <w:sz w:val="24"/>
          <w:szCs w:val="24"/>
        </w:rPr>
        <w:t>s</w:t>
      </w:r>
      <w:r>
        <w:rPr>
          <w:rFonts w:ascii="Times New Roman" w:eastAsia="Times New Roman" w:hAnsi="Times New Roman" w:cs="Times New Roman"/>
          <w:color w:val="222222"/>
          <w:sz w:val="24"/>
          <w:szCs w:val="24"/>
        </w:rPr>
        <w:t xml:space="preserve"> </w:t>
      </w:r>
      <w:r w:rsidR="009553C2">
        <w:rPr>
          <w:rFonts w:ascii="Times New Roman" w:eastAsia="Times New Roman" w:hAnsi="Times New Roman" w:cs="Times New Roman"/>
          <w:color w:val="222222"/>
          <w:sz w:val="24"/>
          <w:szCs w:val="24"/>
        </w:rPr>
        <w:t>are also</w:t>
      </w:r>
      <w:r>
        <w:rPr>
          <w:rFonts w:ascii="Times New Roman" w:eastAsia="Times New Roman" w:hAnsi="Times New Roman" w:cs="Times New Roman"/>
          <w:color w:val="222222"/>
          <w:sz w:val="24"/>
          <w:szCs w:val="24"/>
        </w:rPr>
        <w:t xml:space="preserve"> real, </w:t>
      </w:r>
      <w:r w:rsidRPr="009553C2">
        <w:rPr>
          <w:rFonts w:ascii="Times New Roman" w:eastAsia="Times New Roman" w:hAnsi="Times New Roman" w:cs="Times New Roman"/>
          <w:sz w:val="24"/>
          <w:szCs w:val="24"/>
        </w:rPr>
        <w:t xml:space="preserve">and the differences </w:t>
      </w:r>
      <w:r w:rsidR="009553C2" w:rsidRPr="009553C2">
        <w:rPr>
          <w:rFonts w:ascii="Times New Roman" w:eastAsia="Times New Roman" w:hAnsi="Times New Roman" w:cs="Times New Roman"/>
          <w:sz w:val="24"/>
          <w:szCs w:val="24"/>
        </w:rPr>
        <w:t>they</w:t>
      </w:r>
      <w:r w:rsidRPr="009553C2">
        <w:rPr>
          <w:rFonts w:ascii="Times New Roman" w:eastAsia="Times New Roman" w:hAnsi="Times New Roman" w:cs="Times New Roman"/>
          <w:sz w:val="24"/>
          <w:szCs w:val="24"/>
        </w:rPr>
        <w:t xml:space="preserve"> </w:t>
      </w:r>
      <w:proofErr w:type="gramStart"/>
      <w:r w:rsidRPr="009553C2">
        <w:rPr>
          <w:rFonts w:ascii="Times New Roman" w:eastAsia="Times New Roman" w:hAnsi="Times New Roman" w:cs="Times New Roman"/>
          <w:sz w:val="24"/>
          <w:szCs w:val="24"/>
        </w:rPr>
        <w:t>register</w:t>
      </w:r>
      <w:proofErr w:type="gramEnd"/>
      <w:r w:rsidRPr="009553C2">
        <w:rPr>
          <w:rFonts w:ascii="Times New Roman" w:eastAsia="Times New Roman" w:hAnsi="Times New Roman" w:cs="Times New Roman"/>
          <w:sz w:val="24"/>
          <w:szCs w:val="24"/>
        </w:rPr>
        <w:t xml:space="preserve"> and initiate can have real effects in the physical world.</w:t>
      </w:r>
      <w:r w:rsidRPr="009553C2">
        <w:rPr>
          <w:rFonts w:ascii="Times New Roman" w:eastAsia="Times New Roman" w:hAnsi="Times New Roman" w:cs="Times New Roman"/>
          <w:color w:val="222222"/>
          <w:sz w:val="24"/>
          <w:szCs w:val="24"/>
        </w:rPr>
        <w:t xml:space="preserve"> </w:t>
      </w:r>
    </w:p>
    <w:p w14:paraId="053B0B88" w14:textId="5D827D69" w:rsidR="00205513" w:rsidRDefault="00EB7C19" w:rsidP="00334EA9">
      <w:pPr>
        <w:shd w:val="clear" w:color="auto" w:fill="FFFFFF"/>
        <w:spacing w:after="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Unlike Descartes’ dualistic conception, Bateson </w:t>
      </w:r>
      <w:r w:rsidR="00666E72">
        <w:rPr>
          <w:rFonts w:ascii="Times New Roman" w:eastAsia="Times New Roman" w:hAnsi="Times New Roman" w:cs="Times New Roman"/>
          <w:color w:val="222222"/>
          <w:sz w:val="24"/>
          <w:szCs w:val="24"/>
        </w:rPr>
        <w:t>i</w:t>
      </w:r>
      <w:r>
        <w:rPr>
          <w:rFonts w:ascii="Times New Roman" w:eastAsia="Times New Roman" w:hAnsi="Times New Roman" w:cs="Times New Roman"/>
          <w:color w:val="222222"/>
          <w:sz w:val="24"/>
          <w:szCs w:val="24"/>
        </w:rPr>
        <w:t xml:space="preserve">s a monist </w:t>
      </w:r>
      <w:r w:rsidR="002E7828">
        <w:rPr>
          <w:rFonts w:ascii="Times New Roman" w:eastAsia="Times New Roman" w:hAnsi="Times New Roman" w:cs="Times New Roman"/>
          <w:color w:val="222222"/>
          <w:sz w:val="24"/>
          <w:szCs w:val="24"/>
        </w:rPr>
        <w:t>about</w:t>
      </w:r>
      <w:r>
        <w:rPr>
          <w:rFonts w:ascii="Times New Roman" w:eastAsia="Times New Roman" w:hAnsi="Times New Roman" w:cs="Times New Roman"/>
          <w:color w:val="222222"/>
          <w:sz w:val="24"/>
          <w:szCs w:val="24"/>
        </w:rPr>
        <w:t xml:space="preserve"> substance</w:t>
      </w:r>
      <w:r w:rsidR="00CC16DD">
        <w:rPr>
          <w:rFonts w:ascii="Times New Roman" w:eastAsia="Times New Roman" w:hAnsi="Times New Roman" w:cs="Times New Roman"/>
          <w:color w:val="222222"/>
          <w:sz w:val="24"/>
          <w:szCs w:val="24"/>
        </w:rPr>
        <w:t>;</w:t>
      </w:r>
      <w:r w:rsidR="002E7828">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mind </w:t>
      </w:r>
      <w:r w:rsidR="000E74C5">
        <w:rPr>
          <w:rFonts w:ascii="Times New Roman" w:eastAsia="Times New Roman" w:hAnsi="Times New Roman" w:cs="Times New Roman"/>
          <w:color w:val="222222"/>
          <w:sz w:val="24"/>
          <w:szCs w:val="24"/>
        </w:rPr>
        <w:t>i</w:t>
      </w:r>
      <w:r>
        <w:rPr>
          <w:rFonts w:ascii="Times New Roman" w:eastAsia="Times New Roman" w:hAnsi="Times New Roman" w:cs="Times New Roman"/>
          <w:color w:val="222222"/>
          <w:sz w:val="24"/>
          <w:szCs w:val="24"/>
        </w:rPr>
        <w:t>s something emergent upon physical-material systems</w:t>
      </w:r>
      <w:r w:rsidR="00FE5CD9">
        <w:rPr>
          <w:rFonts w:ascii="Times New Roman" w:eastAsia="Times New Roman" w:hAnsi="Times New Roman" w:cs="Times New Roman"/>
          <w:color w:val="222222"/>
          <w:sz w:val="24"/>
          <w:szCs w:val="24"/>
        </w:rPr>
        <w:t xml:space="preserve"> </w:t>
      </w:r>
      <w:r w:rsidR="00C74700">
        <w:rPr>
          <w:rFonts w:ascii="Times New Roman" w:eastAsia="Times New Roman" w:hAnsi="Times New Roman" w:cs="Times New Roman"/>
          <w:color w:val="222222"/>
          <w:sz w:val="24"/>
          <w:szCs w:val="24"/>
        </w:rPr>
        <w:t>with</w:t>
      </w:r>
      <w:r w:rsidR="00FE5CD9">
        <w:rPr>
          <w:rFonts w:ascii="Times New Roman" w:eastAsia="Times New Roman" w:hAnsi="Times New Roman" w:cs="Times New Roman"/>
          <w:color w:val="222222"/>
          <w:sz w:val="24"/>
          <w:szCs w:val="24"/>
        </w:rPr>
        <w:t xml:space="preserve"> sufficient complexity of the right kind</w:t>
      </w:r>
      <w:r>
        <w:rPr>
          <w:rFonts w:ascii="Times New Roman" w:eastAsia="Times New Roman" w:hAnsi="Times New Roman" w:cs="Times New Roman"/>
          <w:color w:val="222222"/>
          <w:sz w:val="24"/>
          <w:szCs w:val="24"/>
        </w:rPr>
        <w:t>.</w:t>
      </w:r>
      <w:r>
        <w:rPr>
          <w:rStyle w:val="FootnoteReference"/>
          <w:rFonts w:ascii="Times New Roman" w:eastAsia="Times New Roman" w:hAnsi="Times New Roman" w:cs="Times New Roman"/>
          <w:color w:val="222222"/>
          <w:sz w:val="24"/>
          <w:szCs w:val="24"/>
        </w:rPr>
        <w:footnoteReference w:id="2"/>
      </w:r>
      <w:r>
        <w:rPr>
          <w:rFonts w:ascii="Times New Roman" w:eastAsia="Times New Roman" w:hAnsi="Times New Roman" w:cs="Times New Roman"/>
          <w:color w:val="222222"/>
          <w:sz w:val="24"/>
          <w:szCs w:val="24"/>
        </w:rPr>
        <w:t xml:space="preserve"> </w:t>
      </w:r>
      <w:r w:rsidRPr="00BA51D6">
        <w:rPr>
          <w:rFonts w:ascii="Times New Roman" w:eastAsia="Times New Roman" w:hAnsi="Times New Roman" w:cs="Times New Roman"/>
          <w:sz w:val="24"/>
          <w:szCs w:val="24"/>
        </w:rPr>
        <w:t xml:space="preserve">Bateson discusses the difference between </w:t>
      </w:r>
      <w:proofErr w:type="spellStart"/>
      <w:r w:rsidRPr="00BA51D6">
        <w:rPr>
          <w:rFonts w:ascii="Times New Roman" w:eastAsia="Times New Roman" w:hAnsi="Times New Roman" w:cs="Times New Roman"/>
          <w:sz w:val="24"/>
          <w:szCs w:val="24"/>
        </w:rPr>
        <w:t>Creatura</w:t>
      </w:r>
      <w:proofErr w:type="spellEnd"/>
      <w:r w:rsidRPr="00BA51D6">
        <w:rPr>
          <w:rFonts w:ascii="Times New Roman" w:eastAsia="Times New Roman" w:hAnsi="Times New Roman" w:cs="Times New Roman"/>
          <w:sz w:val="24"/>
          <w:szCs w:val="24"/>
        </w:rPr>
        <w:t xml:space="preserve"> and Pleroma as the difference between a map and the territory</w:t>
      </w:r>
      <w:r w:rsidR="00FE5CD9" w:rsidRPr="00BA51D6">
        <w:rPr>
          <w:rFonts w:ascii="Times New Roman" w:eastAsia="Times New Roman" w:hAnsi="Times New Roman" w:cs="Times New Roman"/>
          <w:sz w:val="24"/>
          <w:szCs w:val="24"/>
        </w:rPr>
        <w:t xml:space="preserve"> (</w:t>
      </w:r>
      <w:r w:rsidR="0008753C">
        <w:rPr>
          <w:rFonts w:ascii="Times New Roman" w:eastAsia="Times New Roman" w:hAnsi="Times New Roman" w:cs="Times New Roman"/>
          <w:sz w:val="24"/>
          <w:szCs w:val="24"/>
        </w:rPr>
        <w:t xml:space="preserve">Angels 21; </w:t>
      </w:r>
      <w:r w:rsidR="001E5600" w:rsidRPr="00BA51D6">
        <w:rPr>
          <w:rFonts w:ascii="Times New Roman" w:eastAsia="Times New Roman" w:hAnsi="Times New Roman" w:cs="Times New Roman"/>
          <w:i/>
          <w:iCs/>
          <w:sz w:val="24"/>
          <w:szCs w:val="24"/>
        </w:rPr>
        <w:t>Steps</w:t>
      </w:r>
      <w:r w:rsidR="00FE5CD9" w:rsidRPr="00BA51D6">
        <w:rPr>
          <w:rFonts w:ascii="Times New Roman" w:eastAsia="Times New Roman" w:hAnsi="Times New Roman" w:cs="Times New Roman"/>
          <w:sz w:val="24"/>
          <w:szCs w:val="24"/>
        </w:rPr>
        <w:t xml:space="preserve"> </w:t>
      </w:r>
      <w:r w:rsidR="001E5600" w:rsidRPr="00BA51D6">
        <w:rPr>
          <w:rFonts w:ascii="Times New Roman" w:eastAsia="Times New Roman" w:hAnsi="Times New Roman" w:cs="Times New Roman"/>
          <w:sz w:val="24"/>
          <w:szCs w:val="24"/>
        </w:rPr>
        <w:t>458, 464</w:t>
      </w:r>
      <w:r w:rsidR="00FE5CD9" w:rsidRPr="00BA51D6">
        <w:rPr>
          <w:rFonts w:ascii="Times New Roman" w:eastAsia="Times New Roman" w:hAnsi="Times New Roman" w:cs="Times New Roman"/>
          <w:sz w:val="24"/>
          <w:szCs w:val="24"/>
        </w:rPr>
        <w:t>)</w:t>
      </w:r>
      <w:r w:rsidR="009553C2" w:rsidRPr="00BA51D6">
        <w:rPr>
          <w:rFonts w:ascii="Times New Roman" w:eastAsia="Times New Roman" w:hAnsi="Times New Roman" w:cs="Times New Roman"/>
          <w:sz w:val="24"/>
          <w:szCs w:val="24"/>
        </w:rPr>
        <w:t xml:space="preserve">. </w:t>
      </w:r>
      <w:r w:rsidR="009553C2">
        <w:rPr>
          <w:rFonts w:ascii="Times New Roman" w:eastAsia="Times New Roman" w:hAnsi="Times New Roman" w:cs="Times New Roman"/>
          <w:color w:val="222222"/>
          <w:sz w:val="24"/>
          <w:szCs w:val="24"/>
        </w:rPr>
        <w:t xml:space="preserve">The map provides us with </w:t>
      </w:r>
      <w:r w:rsidR="00205513">
        <w:rPr>
          <w:rFonts w:ascii="Times New Roman" w:eastAsia="Times New Roman" w:hAnsi="Times New Roman" w:cs="Times New Roman"/>
          <w:color w:val="222222"/>
          <w:sz w:val="24"/>
          <w:szCs w:val="24"/>
        </w:rPr>
        <w:t>codes</w:t>
      </w:r>
      <w:r w:rsidR="009553C2">
        <w:rPr>
          <w:rFonts w:ascii="Times New Roman" w:eastAsia="Times New Roman" w:hAnsi="Times New Roman" w:cs="Times New Roman"/>
          <w:color w:val="222222"/>
          <w:sz w:val="24"/>
          <w:szCs w:val="24"/>
        </w:rPr>
        <w:t xml:space="preserve"> </w:t>
      </w:r>
      <w:r w:rsidR="006818C2">
        <w:rPr>
          <w:rFonts w:ascii="Times New Roman" w:eastAsia="Times New Roman" w:hAnsi="Times New Roman" w:cs="Times New Roman"/>
          <w:color w:val="222222"/>
          <w:sz w:val="24"/>
          <w:szCs w:val="24"/>
        </w:rPr>
        <w:t xml:space="preserve">or transforms </w:t>
      </w:r>
      <w:r w:rsidR="009553C2">
        <w:rPr>
          <w:rFonts w:ascii="Times New Roman" w:eastAsia="Times New Roman" w:hAnsi="Times New Roman" w:cs="Times New Roman"/>
          <w:color w:val="222222"/>
          <w:sz w:val="24"/>
          <w:szCs w:val="24"/>
        </w:rPr>
        <w:t>of differences we see in the territory</w:t>
      </w:r>
      <w:r w:rsidR="00205513">
        <w:rPr>
          <w:rFonts w:ascii="Times New Roman" w:eastAsia="Times New Roman" w:hAnsi="Times New Roman" w:cs="Times New Roman"/>
          <w:color w:val="222222"/>
          <w:sz w:val="24"/>
          <w:szCs w:val="24"/>
        </w:rPr>
        <w:t xml:space="preserve"> itself</w:t>
      </w:r>
      <w:r w:rsidR="009553C2">
        <w:rPr>
          <w:rFonts w:ascii="Times New Roman" w:eastAsia="Times New Roman" w:hAnsi="Times New Roman" w:cs="Times New Roman"/>
          <w:color w:val="222222"/>
          <w:sz w:val="24"/>
          <w:szCs w:val="24"/>
        </w:rPr>
        <w:t>, and gives it meaning in terms of contextual features that are relevant to us.</w:t>
      </w:r>
      <w:r>
        <w:rPr>
          <w:rFonts w:ascii="Times New Roman" w:eastAsia="Times New Roman" w:hAnsi="Times New Roman" w:cs="Times New Roman"/>
          <w:color w:val="222222"/>
          <w:sz w:val="24"/>
          <w:szCs w:val="24"/>
        </w:rPr>
        <w:t xml:space="preserve"> </w:t>
      </w:r>
    </w:p>
    <w:p w14:paraId="79ADE216" w14:textId="7E7B5932" w:rsidR="00CC16DD" w:rsidRDefault="006923F0" w:rsidP="00334EA9">
      <w:pPr>
        <w:shd w:val="clear" w:color="auto" w:fill="FFFFFF"/>
        <w:spacing w:after="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Bateson shows how information travels on circuits that can become more and more layered and complex.</w:t>
      </w:r>
      <w:r w:rsidR="009917BD">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He </w:t>
      </w:r>
      <w:r w:rsidR="009917BD">
        <w:rPr>
          <w:rFonts w:ascii="Times New Roman" w:eastAsia="Times New Roman" w:hAnsi="Times New Roman" w:cs="Times New Roman"/>
          <w:color w:val="222222"/>
          <w:sz w:val="24"/>
          <w:szCs w:val="24"/>
        </w:rPr>
        <w:t xml:space="preserve">builds up </w:t>
      </w:r>
      <w:r w:rsidR="005C00FB">
        <w:rPr>
          <w:rFonts w:ascii="Times New Roman" w:eastAsia="Times New Roman" w:hAnsi="Times New Roman" w:cs="Times New Roman"/>
          <w:color w:val="222222"/>
          <w:sz w:val="24"/>
          <w:szCs w:val="24"/>
        </w:rPr>
        <w:t xml:space="preserve">from differences </w:t>
      </w:r>
      <w:r w:rsidR="009917BD">
        <w:rPr>
          <w:rFonts w:ascii="Times New Roman" w:eastAsia="Times New Roman" w:hAnsi="Times New Roman" w:cs="Times New Roman"/>
          <w:color w:val="222222"/>
          <w:sz w:val="24"/>
          <w:szCs w:val="24"/>
        </w:rPr>
        <w:t xml:space="preserve">to </w:t>
      </w:r>
      <w:r w:rsidR="000E74C5">
        <w:rPr>
          <w:rFonts w:ascii="Times New Roman" w:eastAsia="Times New Roman" w:hAnsi="Times New Roman" w:cs="Times New Roman"/>
          <w:color w:val="222222"/>
          <w:sz w:val="24"/>
          <w:szCs w:val="24"/>
        </w:rPr>
        <w:t xml:space="preserve">mental processes </w:t>
      </w:r>
      <w:r w:rsidR="001F1A16">
        <w:rPr>
          <w:rFonts w:ascii="Times New Roman" w:eastAsia="Times New Roman" w:hAnsi="Times New Roman" w:cs="Times New Roman"/>
          <w:color w:val="222222"/>
          <w:sz w:val="24"/>
          <w:szCs w:val="24"/>
        </w:rPr>
        <w:t xml:space="preserve">and </w:t>
      </w:r>
      <w:r w:rsidR="000E74C5">
        <w:rPr>
          <w:rFonts w:ascii="Times New Roman" w:eastAsia="Times New Roman" w:hAnsi="Times New Roman" w:cs="Times New Roman"/>
          <w:color w:val="222222"/>
          <w:sz w:val="24"/>
          <w:szCs w:val="24"/>
        </w:rPr>
        <w:t xml:space="preserve">mind </w:t>
      </w:r>
      <w:r w:rsidR="001F1A16">
        <w:rPr>
          <w:rFonts w:ascii="Times New Roman" w:eastAsia="Times New Roman" w:hAnsi="Times New Roman" w:cs="Times New Roman"/>
          <w:color w:val="222222"/>
          <w:sz w:val="24"/>
          <w:szCs w:val="24"/>
        </w:rPr>
        <w:t xml:space="preserve">by climbing </w:t>
      </w:r>
      <w:r w:rsidR="009917BD">
        <w:rPr>
          <w:rFonts w:ascii="Times New Roman" w:eastAsia="Times New Roman" w:hAnsi="Times New Roman" w:cs="Times New Roman"/>
          <w:color w:val="222222"/>
          <w:sz w:val="24"/>
          <w:szCs w:val="24"/>
        </w:rPr>
        <w:t xml:space="preserve">different logical </w:t>
      </w:r>
      <w:r w:rsidR="00312BDC">
        <w:rPr>
          <w:rFonts w:ascii="Times New Roman" w:eastAsia="Times New Roman" w:hAnsi="Times New Roman" w:cs="Times New Roman"/>
          <w:color w:val="222222"/>
          <w:sz w:val="24"/>
          <w:szCs w:val="24"/>
        </w:rPr>
        <w:t xml:space="preserve">types or </w:t>
      </w:r>
      <w:r w:rsidR="009917BD">
        <w:rPr>
          <w:rFonts w:ascii="Times New Roman" w:eastAsia="Times New Roman" w:hAnsi="Times New Roman" w:cs="Times New Roman"/>
          <w:color w:val="222222"/>
          <w:sz w:val="24"/>
          <w:szCs w:val="24"/>
        </w:rPr>
        <w:t>levels</w:t>
      </w:r>
      <w:r>
        <w:rPr>
          <w:rFonts w:ascii="Times New Roman" w:eastAsia="Times New Roman" w:hAnsi="Times New Roman" w:cs="Times New Roman"/>
          <w:color w:val="222222"/>
          <w:sz w:val="24"/>
          <w:szCs w:val="24"/>
        </w:rPr>
        <w:t xml:space="preserve">. These </w:t>
      </w:r>
      <w:r w:rsidR="00FE5CD9">
        <w:rPr>
          <w:rFonts w:ascii="Times New Roman" w:eastAsia="Times New Roman" w:hAnsi="Times New Roman" w:cs="Times New Roman"/>
          <w:color w:val="222222"/>
          <w:sz w:val="24"/>
          <w:szCs w:val="24"/>
        </w:rPr>
        <w:t xml:space="preserve">levels exist </w:t>
      </w:r>
      <w:r w:rsidR="00563419">
        <w:rPr>
          <w:rFonts w:ascii="Times New Roman" w:eastAsia="Times New Roman" w:hAnsi="Times New Roman" w:cs="Times New Roman"/>
          <w:color w:val="222222"/>
          <w:sz w:val="24"/>
          <w:szCs w:val="24"/>
        </w:rPr>
        <w:t xml:space="preserve">only </w:t>
      </w:r>
      <w:r w:rsidR="00FE5CD9">
        <w:rPr>
          <w:rFonts w:ascii="Times New Roman" w:eastAsia="Times New Roman" w:hAnsi="Times New Roman" w:cs="Times New Roman"/>
          <w:color w:val="222222"/>
          <w:sz w:val="24"/>
          <w:szCs w:val="24"/>
        </w:rPr>
        <w:t xml:space="preserve">in </w:t>
      </w:r>
      <w:proofErr w:type="spellStart"/>
      <w:r w:rsidR="00FE5CD9">
        <w:rPr>
          <w:rFonts w:ascii="Times New Roman" w:eastAsia="Times New Roman" w:hAnsi="Times New Roman" w:cs="Times New Roman"/>
          <w:color w:val="222222"/>
          <w:sz w:val="24"/>
          <w:szCs w:val="24"/>
        </w:rPr>
        <w:t>Creatura</w:t>
      </w:r>
      <w:proofErr w:type="spellEnd"/>
      <w:r>
        <w:rPr>
          <w:rFonts w:ascii="Times New Roman" w:eastAsia="Times New Roman" w:hAnsi="Times New Roman" w:cs="Times New Roman"/>
          <w:color w:val="222222"/>
          <w:sz w:val="24"/>
          <w:szCs w:val="24"/>
        </w:rPr>
        <w:t xml:space="preserve">, </w:t>
      </w:r>
      <w:r w:rsidR="005C00FB">
        <w:rPr>
          <w:rFonts w:ascii="Times New Roman" w:eastAsia="Times New Roman" w:hAnsi="Times New Roman" w:cs="Times New Roman"/>
          <w:color w:val="222222"/>
          <w:sz w:val="24"/>
          <w:szCs w:val="24"/>
        </w:rPr>
        <w:t>even though Pleroma provides the conditions upon which differences can be sustained and recognized</w:t>
      </w:r>
      <w:r>
        <w:rPr>
          <w:rFonts w:ascii="Times New Roman" w:eastAsia="Times New Roman" w:hAnsi="Times New Roman" w:cs="Times New Roman"/>
          <w:color w:val="222222"/>
          <w:sz w:val="24"/>
          <w:szCs w:val="24"/>
        </w:rPr>
        <w:t>.</w:t>
      </w:r>
      <w:r w:rsidR="001F1A16">
        <w:rPr>
          <w:rFonts w:ascii="Times New Roman" w:eastAsia="Times New Roman" w:hAnsi="Times New Roman" w:cs="Times New Roman"/>
          <w:color w:val="222222"/>
          <w:sz w:val="24"/>
          <w:szCs w:val="24"/>
        </w:rPr>
        <w:t xml:space="preserve"> </w:t>
      </w:r>
      <w:r w:rsidR="00FE5CD9">
        <w:rPr>
          <w:rFonts w:ascii="Times New Roman" w:eastAsia="Times New Roman" w:hAnsi="Times New Roman" w:cs="Times New Roman"/>
          <w:color w:val="222222"/>
          <w:sz w:val="24"/>
          <w:szCs w:val="24"/>
        </w:rPr>
        <w:t>S</w:t>
      </w:r>
      <w:r w:rsidR="009917BD">
        <w:rPr>
          <w:rFonts w:ascii="Times New Roman" w:eastAsia="Times New Roman" w:hAnsi="Times New Roman" w:cs="Times New Roman"/>
          <w:color w:val="222222"/>
          <w:sz w:val="24"/>
          <w:szCs w:val="24"/>
        </w:rPr>
        <w:t xml:space="preserve">tarting with the </w:t>
      </w:r>
      <w:r w:rsidR="000E74C5">
        <w:rPr>
          <w:rFonts w:ascii="Times New Roman" w:eastAsia="Times New Roman" w:hAnsi="Times New Roman" w:cs="Times New Roman"/>
          <w:color w:val="222222"/>
          <w:sz w:val="24"/>
          <w:szCs w:val="24"/>
        </w:rPr>
        <w:t xml:space="preserve">cybernetic </w:t>
      </w:r>
      <w:r w:rsidR="009917BD">
        <w:rPr>
          <w:rFonts w:ascii="Times New Roman" w:eastAsia="Times New Roman" w:hAnsi="Times New Roman" w:cs="Times New Roman"/>
          <w:color w:val="222222"/>
          <w:sz w:val="24"/>
          <w:szCs w:val="24"/>
        </w:rPr>
        <w:t>notion</w:t>
      </w:r>
      <w:r w:rsidR="000E74C5">
        <w:rPr>
          <w:rFonts w:ascii="Times New Roman" w:eastAsia="Times New Roman" w:hAnsi="Times New Roman" w:cs="Times New Roman"/>
          <w:color w:val="222222"/>
          <w:sz w:val="24"/>
          <w:szCs w:val="24"/>
        </w:rPr>
        <w:t>s</w:t>
      </w:r>
      <w:r w:rsidR="009917BD">
        <w:rPr>
          <w:rFonts w:ascii="Times New Roman" w:eastAsia="Times New Roman" w:hAnsi="Times New Roman" w:cs="Times New Roman"/>
          <w:color w:val="222222"/>
          <w:sz w:val="24"/>
          <w:szCs w:val="24"/>
        </w:rPr>
        <w:t xml:space="preserve"> of “difference</w:t>
      </w:r>
      <w:r w:rsidR="00A67C28">
        <w:rPr>
          <w:rFonts w:ascii="Times New Roman" w:eastAsia="Times New Roman" w:hAnsi="Times New Roman" w:cs="Times New Roman"/>
          <w:color w:val="222222"/>
          <w:sz w:val="24"/>
          <w:szCs w:val="24"/>
        </w:rPr>
        <w:t>”</w:t>
      </w:r>
      <w:r w:rsidR="009917BD">
        <w:rPr>
          <w:rFonts w:ascii="Times New Roman" w:eastAsia="Times New Roman" w:hAnsi="Times New Roman" w:cs="Times New Roman"/>
          <w:color w:val="222222"/>
          <w:sz w:val="24"/>
          <w:szCs w:val="24"/>
        </w:rPr>
        <w:t xml:space="preserve"> </w:t>
      </w:r>
      <w:r w:rsidR="00FE5CD9">
        <w:rPr>
          <w:rFonts w:ascii="Times New Roman" w:eastAsia="Times New Roman" w:hAnsi="Times New Roman" w:cs="Times New Roman"/>
          <w:color w:val="222222"/>
          <w:sz w:val="24"/>
          <w:szCs w:val="24"/>
        </w:rPr>
        <w:t xml:space="preserve">and </w:t>
      </w:r>
      <w:r w:rsidR="009917BD">
        <w:rPr>
          <w:rFonts w:ascii="Times New Roman" w:eastAsia="Times New Roman" w:hAnsi="Times New Roman" w:cs="Times New Roman"/>
          <w:color w:val="222222"/>
          <w:sz w:val="24"/>
          <w:szCs w:val="24"/>
        </w:rPr>
        <w:t>“</w:t>
      </w:r>
      <w:r w:rsidR="008A2C11">
        <w:rPr>
          <w:rFonts w:ascii="Times New Roman" w:eastAsia="Times New Roman" w:hAnsi="Times New Roman" w:cs="Times New Roman"/>
          <w:color w:val="222222"/>
          <w:sz w:val="24"/>
          <w:szCs w:val="24"/>
        </w:rPr>
        <w:t>information</w:t>
      </w:r>
      <w:r w:rsidR="00646A1D">
        <w:rPr>
          <w:rFonts w:ascii="Times New Roman" w:eastAsia="Times New Roman" w:hAnsi="Times New Roman" w:cs="Times New Roman"/>
          <w:color w:val="222222"/>
          <w:sz w:val="24"/>
          <w:szCs w:val="24"/>
        </w:rPr>
        <w:t>,</w:t>
      </w:r>
      <w:r w:rsidR="008A2C11">
        <w:rPr>
          <w:rFonts w:ascii="Times New Roman" w:eastAsia="Times New Roman" w:hAnsi="Times New Roman" w:cs="Times New Roman"/>
          <w:color w:val="222222"/>
          <w:sz w:val="24"/>
          <w:szCs w:val="24"/>
        </w:rPr>
        <w:t>”</w:t>
      </w:r>
      <w:r w:rsidR="00FE5CD9">
        <w:rPr>
          <w:rFonts w:ascii="Times New Roman" w:eastAsia="Times New Roman" w:hAnsi="Times New Roman" w:cs="Times New Roman"/>
          <w:color w:val="222222"/>
          <w:sz w:val="24"/>
          <w:szCs w:val="24"/>
        </w:rPr>
        <w:t xml:space="preserve"> </w:t>
      </w:r>
      <w:r w:rsidR="00CC16DD">
        <w:rPr>
          <w:rFonts w:ascii="Times New Roman" w:eastAsia="Times New Roman" w:hAnsi="Times New Roman" w:cs="Times New Roman"/>
          <w:color w:val="222222"/>
          <w:sz w:val="24"/>
          <w:szCs w:val="24"/>
        </w:rPr>
        <w:t>Bateson</w:t>
      </w:r>
      <w:r w:rsidR="00FE5CD9">
        <w:rPr>
          <w:rFonts w:ascii="Times New Roman" w:eastAsia="Times New Roman" w:hAnsi="Times New Roman" w:cs="Times New Roman"/>
          <w:color w:val="222222"/>
          <w:sz w:val="24"/>
          <w:szCs w:val="24"/>
        </w:rPr>
        <w:t xml:space="preserve"> moves to the notions of </w:t>
      </w:r>
      <w:r w:rsidR="00817C67">
        <w:rPr>
          <w:rFonts w:ascii="Times New Roman" w:eastAsia="Times New Roman" w:hAnsi="Times New Roman" w:cs="Times New Roman"/>
          <w:color w:val="222222"/>
          <w:sz w:val="24"/>
          <w:szCs w:val="24"/>
        </w:rPr>
        <w:t>pattern and circuits.</w:t>
      </w:r>
      <w:r w:rsidR="009917BD">
        <w:rPr>
          <w:rFonts w:ascii="Times New Roman" w:eastAsia="Times New Roman" w:hAnsi="Times New Roman" w:cs="Times New Roman"/>
          <w:color w:val="222222"/>
          <w:sz w:val="24"/>
          <w:szCs w:val="24"/>
        </w:rPr>
        <w:t xml:space="preserve"> </w:t>
      </w:r>
    </w:p>
    <w:p w14:paraId="4D530CB0" w14:textId="1EC75D0E" w:rsidR="00A67C28" w:rsidRDefault="009917BD" w:rsidP="00334EA9">
      <w:pPr>
        <w:shd w:val="clear" w:color="auto" w:fill="FFFFFF"/>
        <w:spacing w:after="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Difference</w:t>
      </w:r>
      <w:r w:rsidR="00E46A70">
        <w:rPr>
          <w:rFonts w:ascii="Times New Roman" w:eastAsia="Times New Roman" w:hAnsi="Times New Roman" w:cs="Times New Roman"/>
          <w:color w:val="222222"/>
          <w:sz w:val="24"/>
          <w:szCs w:val="24"/>
        </w:rPr>
        <w:t>s</w:t>
      </w:r>
      <w:r>
        <w:rPr>
          <w:rFonts w:ascii="Times New Roman" w:eastAsia="Times New Roman" w:hAnsi="Times New Roman" w:cs="Times New Roman"/>
          <w:color w:val="222222"/>
          <w:sz w:val="24"/>
          <w:szCs w:val="24"/>
        </w:rPr>
        <w:t xml:space="preserve"> makes a difference against the background of a pattern of relations. </w:t>
      </w:r>
      <w:proofErr w:type="gramStart"/>
      <w:r w:rsidR="00E46A70">
        <w:rPr>
          <w:rFonts w:ascii="Times New Roman" w:eastAsia="Times New Roman" w:hAnsi="Times New Roman" w:cs="Times New Roman"/>
          <w:color w:val="222222"/>
          <w:sz w:val="24"/>
          <w:szCs w:val="24"/>
        </w:rPr>
        <w:t>So</w:t>
      </w:r>
      <w:proofErr w:type="gramEnd"/>
      <w:r w:rsidR="00E46A70">
        <w:rPr>
          <w:rFonts w:ascii="Times New Roman" w:eastAsia="Times New Roman" w:hAnsi="Times New Roman" w:cs="Times New Roman"/>
          <w:color w:val="222222"/>
          <w:sz w:val="24"/>
          <w:szCs w:val="24"/>
        </w:rPr>
        <w:t xml:space="preserve"> these patterns display a logical level above that displayed by information. </w:t>
      </w:r>
      <w:r w:rsidR="00A67C28">
        <w:rPr>
          <w:rFonts w:ascii="Times New Roman" w:eastAsia="Times New Roman" w:hAnsi="Times New Roman" w:cs="Times New Roman"/>
          <w:color w:val="222222"/>
          <w:sz w:val="24"/>
          <w:szCs w:val="24"/>
        </w:rPr>
        <w:t>T</w:t>
      </w:r>
      <w:r>
        <w:rPr>
          <w:rFonts w:ascii="Times New Roman" w:eastAsia="Times New Roman" w:hAnsi="Times New Roman" w:cs="Times New Roman"/>
          <w:color w:val="222222"/>
          <w:sz w:val="24"/>
          <w:szCs w:val="24"/>
        </w:rPr>
        <w:t xml:space="preserve">here are </w:t>
      </w:r>
      <w:r w:rsidR="00E46A70">
        <w:rPr>
          <w:rFonts w:ascii="Times New Roman" w:eastAsia="Times New Roman" w:hAnsi="Times New Roman" w:cs="Times New Roman"/>
          <w:color w:val="222222"/>
          <w:sz w:val="24"/>
          <w:szCs w:val="24"/>
        </w:rPr>
        <w:t>also “</w:t>
      </w:r>
      <w:r>
        <w:rPr>
          <w:rFonts w:ascii="Times New Roman" w:eastAsia="Times New Roman" w:hAnsi="Times New Roman" w:cs="Times New Roman"/>
          <w:color w:val="222222"/>
          <w:sz w:val="24"/>
          <w:szCs w:val="24"/>
        </w:rPr>
        <w:t xml:space="preserve">patterns that connect” </w:t>
      </w:r>
      <w:r w:rsidR="00646A1D">
        <w:rPr>
          <w:rFonts w:ascii="Times New Roman" w:eastAsia="Times New Roman" w:hAnsi="Times New Roman" w:cs="Times New Roman"/>
          <w:color w:val="222222"/>
          <w:sz w:val="24"/>
          <w:szCs w:val="24"/>
        </w:rPr>
        <w:t xml:space="preserve">different </w:t>
      </w:r>
      <w:r w:rsidR="00A67C28">
        <w:rPr>
          <w:rFonts w:ascii="Times New Roman" w:eastAsia="Times New Roman" w:hAnsi="Times New Roman" w:cs="Times New Roman"/>
          <w:color w:val="222222"/>
          <w:sz w:val="24"/>
          <w:szCs w:val="24"/>
        </w:rPr>
        <w:t xml:space="preserve">patterns together; these </w:t>
      </w:r>
      <w:r>
        <w:rPr>
          <w:rFonts w:ascii="Times New Roman" w:eastAsia="Times New Roman" w:hAnsi="Times New Roman" w:cs="Times New Roman"/>
          <w:color w:val="222222"/>
          <w:sz w:val="24"/>
          <w:szCs w:val="24"/>
        </w:rPr>
        <w:t xml:space="preserve">are </w:t>
      </w:r>
      <w:r w:rsidR="00A67C28">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meta-patterns</w:t>
      </w:r>
      <w:r w:rsidR="00A67C28">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w:t>
      </w:r>
      <w:r w:rsidR="00E46A70">
        <w:rPr>
          <w:rFonts w:ascii="Times New Roman" w:eastAsia="Times New Roman" w:hAnsi="Times New Roman" w:cs="Times New Roman"/>
          <w:color w:val="222222"/>
          <w:sz w:val="24"/>
          <w:szCs w:val="24"/>
        </w:rPr>
        <w:t>that are</w:t>
      </w:r>
      <w:r w:rsidR="00563419">
        <w:rPr>
          <w:rFonts w:ascii="Times New Roman" w:eastAsia="Times New Roman" w:hAnsi="Times New Roman" w:cs="Times New Roman"/>
          <w:color w:val="222222"/>
          <w:sz w:val="24"/>
          <w:szCs w:val="24"/>
        </w:rPr>
        <w:t xml:space="preserve">, in turn, </w:t>
      </w:r>
      <w:r w:rsidR="00E46A70">
        <w:rPr>
          <w:rFonts w:ascii="Times New Roman" w:eastAsia="Times New Roman" w:hAnsi="Times New Roman" w:cs="Times New Roman"/>
          <w:color w:val="222222"/>
          <w:sz w:val="24"/>
          <w:szCs w:val="24"/>
        </w:rPr>
        <w:t>a logical level up from patterns</w:t>
      </w:r>
      <w:r>
        <w:rPr>
          <w:rFonts w:ascii="Times New Roman" w:eastAsia="Times New Roman" w:hAnsi="Times New Roman" w:cs="Times New Roman"/>
          <w:color w:val="222222"/>
          <w:sz w:val="24"/>
          <w:szCs w:val="24"/>
        </w:rPr>
        <w:t xml:space="preserve">. </w:t>
      </w:r>
      <w:r w:rsidR="005C00FB">
        <w:rPr>
          <w:rFonts w:ascii="Times New Roman" w:eastAsia="Times New Roman" w:hAnsi="Times New Roman" w:cs="Times New Roman"/>
          <w:color w:val="222222"/>
          <w:sz w:val="24"/>
          <w:szCs w:val="24"/>
        </w:rPr>
        <w:t>Mixing logical levels</w:t>
      </w:r>
      <w:r w:rsidR="00312BDC">
        <w:rPr>
          <w:rFonts w:ascii="Times New Roman" w:eastAsia="Times New Roman" w:hAnsi="Times New Roman" w:cs="Times New Roman"/>
          <w:color w:val="222222"/>
          <w:sz w:val="24"/>
          <w:szCs w:val="24"/>
        </w:rPr>
        <w:t>—like trying to sit on a set of chairs—</w:t>
      </w:r>
      <w:r w:rsidR="005C00FB">
        <w:rPr>
          <w:rFonts w:ascii="Times New Roman" w:eastAsia="Times New Roman" w:hAnsi="Times New Roman" w:cs="Times New Roman"/>
          <w:color w:val="222222"/>
          <w:sz w:val="24"/>
          <w:szCs w:val="24"/>
        </w:rPr>
        <w:t>can be another epistemological mistake</w:t>
      </w:r>
      <w:r w:rsidR="00312BDC">
        <w:rPr>
          <w:rFonts w:ascii="Times New Roman" w:eastAsia="Times New Roman" w:hAnsi="Times New Roman" w:cs="Times New Roman"/>
          <w:color w:val="222222"/>
          <w:sz w:val="24"/>
          <w:szCs w:val="24"/>
        </w:rPr>
        <w:t>; it</w:t>
      </w:r>
      <w:r w:rsidR="005C00FB">
        <w:rPr>
          <w:rFonts w:ascii="Times New Roman" w:eastAsia="Times New Roman" w:hAnsi="Times New Roman" w:cs="Times New Roman"/>
          <w:color w:val="222222"/>
          <w:sz w:val="24"/>
          <w:szCs w:val="24"/>
        </w:rPr>
        <w:t xml:space="preserve"> is what Analytic philosophers call a “category mistake.”</w:t>
      </w:r>
      <w:r w:rsidR="006923F0">
        <w:rPr>
          <w:rFonts w:ascii="Times New Roman" w:eastAsia="Times New Roman" w:hAnsi="Times New Roman" w:cs="Times New Roman"/>
          <w:color w:val="222222"/>
          <w:sz w:val="24"/>
          <w:szCs w:val="24"/>
        </w:rPr>
        <w:t xml:space="preserve"> (So</w:t>
      </w:r>
      <w:r w:rsidR="00312BDC">
        <w:rPr>
          <w:rFonts w:ascii="Times New Roman" w:eastAsia="Times New Roman" w:hAnsi="Times New Roman" w:cs="Times New Roman"/>
          <w:color w:val="222222"/>
          <w:sz w:val="24"/>
          <w:szCs w:val="24"/>
        </w:rPr>
        <w:t xml:space="preserve">, according to Bateson, </w:t>
      </w:r>
      <w:r w:rsidR="006923F0">
        <w:rPr>
          <w:rFonts w:ascii="Times New Roman" w:eastAsia="Times New Roman" w:hAnsi="Times New Roman" w:cs="Times New Roman"/>
          <w:color w:val="222222"/>
          <w:sz w:val="24"/>
          <w:szCs w:val="24"/>
        </w:rPr>
        <w:t xml:space="preserve">Lamarck, for instance, engaged in a category mistake by thinking that an </w:t>
      </w:r>
      <w:r w:rsidR="006923F0" w:rsidRPr="00CC16DD">
        <w:rPr>
          <w:rFonts w:ascii="Times New Roman" w:eastAsia="Times New Roman" w:hAnsi="Times New Roman" w:cs="Times New Roman"/>
          <w:i/>
          <w:iCs/>
          <w:color w:val="222222"/>
          <w:sz w:val="24"/>
          <w:szCs w:val="24"/>
        </w:rPr>
        <w:t>individual’s</w:t>
      </w:r>
      <w:r w:rsidR="006923F0">
        <w:rPr>
          <w:rFonts w:ascii="Times New Roman" w:eastAsia="Times New Roman" w:hAnsi="Times New Roman" w:cs="Times New Roman"/>
          <w:color w:val="222222"/>
          <w:sz w:val="24"/>
          <w:szCs w:val="24"/>
        </w:rPr>
        <w:t xml:space="preserve"> efforts selected traits that would be passed on to the next generation, when those selections are made at the level of </w:t>
      </w:r>
      <w:r w:rsidR="006923F0" w:rsidRPr="00CC16DD">
        <w:rPr>
          <w:rFonts w:ascii="Times New Roman" w:eastAsia="Times New Roman" w:hAnsi="Times New Roman" w:cs="Times New Roman"/>
          <w:i/>
          <w:iCs/>
          <w:color w:val="222222"/>
          <w:sz w:val="24"/>
          <w:szCs w:val="24"/>
        </w:rPr>
        <w:t>populations</w:t>
      </w:r>
      <w:r w:rsidR="006923F0">
        <w:rPr>
          <w:rFonts w:ascii="Times New Roman" w:eastAsia="Times New Roman" w:hAnsi="Times New Roman" w:cs="Times New Roman"/>
          <w:color w:val="222222"/>
          <w:sz w:val="24"/>
          <w:szCs w:val="24"/>
        </w:rPr>
        <w:t>.)</w:t>
      </w:r>
    </w:p>
    <w:p w14:paraId="42874235" w14:textId="28EE39F4" w:rsidR="007831D9" w:rsidRDefault="00A67C28" w:rsidP="00334EA9">
      <w:pPr>
        <w:shd w:val="clear" w:color="auto" w:fill="FFFFFF"/>
        <w:spacing w:after="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Bateson calls</w:t>
      </w:r>
      <w:r w:rsidR="009917BD">
        <w:rPr>
          <w:rFonts w:ascii="Times New Roman" w:eastAsia="Times New Roman" w:hAnsi="Times New Roman" w:cs="Times New Roman"/>
          <w:color w:val="222222"/>
          <w:sz w:val="24"/>
          <w:szCs w:val="24"/>
        </w:rPr>
        <w:t xml:space="preserve"> pattern</w:t>
      </w:r>
      <w:r w:rsidR="00312BDC">
        <w:rPr>
          <w:rFonts w:ascii="Times New Roman" w:eastAsia="Times New Roman" w:hAnsi="Times New Roman" w:cs="Times New Roman"/>
          <w:color w:val="222222"/>
          <w:sz w:val="24"/>
          <w:szCs w:val="24"/>
        </w:rPr>
        <w:t>s</w:t>
      </w:r>
      <w:r w:rsidR="009917BD">
        <w:rPr>
          <w:rFonts w:ascii="Times New Roman" w:eastAsia="Times New Roman" w:hAnsi="Times New Roman" w:cs="Times New Roman"/>
          <w:color w:val="222222"/>
          <w:sz w:val="24"/>
          <w:szCs w:val="24"/>
        </w:rPr>
        <w:t xml:space="preserve"> that </w:t>
      </w:r>
      <w:r w:rsidR="00CC16DD">
        <w:rPr>
          <w:rFonts w:ascii="Times New Roman" w:eastAsia="Times New Roman" w:hAnsi="Times New Roman" w:cs="Times New Roman"/>
          <w:color w:val="222222"/>
          <w:sz w:val="24"/>
          <w:szCs w:val="24"/>
        </w:rPr>
        <w:t>endure</w:t>
      </w:r>
      <w:r w:rsidR="009917BD">
        <w:rPr>
          <w:rFonts w:ascii="Times New Roman" w:eastAsia="Times New Roman" w:hAnsi="Times New Roman" w:cs="Times New Roman"/>
          <w:color w:val="222222"/>
          <w:sz w:val="24"/>
          <w:szCs w:val="24"/>
        </w:rPr>
        <w:t xml:space="preserve"> through time “context</w:t>
      </w:r>
      <w:r w:rsidR="00563419">
        <w:rPr>
          <w:rFonts w:ascii="Times New Roman" w:eastAsia="Times New Roman" w:hAnsi="Times New Roman" w:cs="Times New Roman"/>
          <w:color w:val="222222"/>
          <w:sz w:val="24"/>
          <w:szCs w:val="24"/>
        </w:rPr>
        <w:t>s</w:t>
      </w:r>
      <w:r w:rsidR="009917BD">
        <w:rPr>
          <w:rFonts w:ascii="Times New Roman" w:eastAsia="Times New Roman" w:hAnsi="Times New Roman" w:cs="Times New Roman"/>
          <w:color w:val="222222"/>
          <w:sz w:val="24"/>
          <w:szCs w:val="24"/>
        </w:rPr>
        <w:t xml:space="preserve">,” and contexts provide a background upon which </w:t>
      </w:r>
      <w:r w:rsidR="003D4A06">
        <w:rPr>
          <w:rFonts w:ascii="Times New Roman" w:eastAsia="Times New Roman" w:hAnsi="Times New Roman" w:cs="Times New Roman"/>
          <w:color w:val="222222"/>
          <w:sz w:val="24"/>
          <w:szCs w:val="24"/>
        </w:rPr>
        <w:t xml:space="preserve">a </w:t>
      </w:r>
      <w:r w:rsidR="009917BD">
        <w:rPr>
          <w:rFonts w:ascii="Times New Roman" w:eastAsia="Times New Roman" w:hAnsi="Times New Roman" w:cs="Times New Roman"/>
          <w:color w:val="222222"/>
          <w:sz w:val="24"/>
          <w:szCs w:val="24"/>
        </w:rPr>
        <w:t>difference can become information.</w:t>
      </w:r>
      <w:r w:rsidR="00646A1D">
        <w:rPr>
          <w:rFonts w:ascii="Times New Roman" w:eastAsia="Times New Roman" w:hAnsi="Times New Roman" w:cs="Times New Roman"/>
          <w:color w:val="222222"/>
          <w:sz w:val="24"/>
          <w:szCs w:val="24"/>
        </w:rPr>
        <w:t xml:space="preserve"> </w:t>
      </w:r>
      <w:r w:rsidR="009917BD">
        <w:rPr>
          <w:rFonts w:ascii="Times New Roman" w:eastAsia="Times New Roman" w:hAnsi="Times New Roman" w:cs="Times New Roman"/>
          <w:color w:val="222222"/>
          <w:sz w:val="24"/>
          <w:szCs w:val="24"/>
        </w:rPr>
        <w:t>Contexts display systems, and higher</w:t>
      </w:r>
      <w:r w:rsidR="00C74700">
        <w:rPr>
          <w:rFonts w:ascii="Times New Roman" w:eastAsia="Times New Roman" w:hAnsi="Times New Roman" w:cs="Times New Roman"/>
          <w:color w:val="222222"/>
          <w:sz w:val="24"/>
          <w:szCs w:val="24"/>
        </w:rPr>
        <w:t>-level</w:t>
      </w:r>
      <w:r w:rsidR="009917BD">
        <w:rPr>
          <w:rFonts w:ascii="Times New Roman" w:eastAsia="Times New Roman" w:hAnsi="Times New Roman" w:cs="Times New Roman"/>
          <w:color w:val="222222"/>
          <w:sz w:val="24"/>
          <w:szCs w:val="24"/>
        </w:rPr>
        <w:t xml:space="preserve"> contexts can display systems of systems (</w:t>
      </w:r>
      <w:r w:rsidR="00E46A70">
        <w:rPr>
          <w:rFonts w:ascii="Times New Roman" w:eastAsia="Times New Roman" w:hAnsi="Times New Roman" w:cs="Times New Roman"/>
          <w:color w:val="222222"/>
          <w:sz w:val="24"/>
          <w:szCs w:val="24"/>
        </w:rPr>
        <w:t>leading to higher logical types).</w:t>
      </w:r>
      <w:r>
        <w:rPr>
          <w:rFonts w:ascii="Times New Roman" w:eastAsia="Times New Roman" w:hAnsi="Times New Roman" w:cs="Times New Roman"/>
          <w:color w:val="222222"/>
          <w:sz w:val="24"/>
          <w:szCs w:val="24"/>
        </w:rPr>
        <w:t xml:space="preserve"> </w:t>
      </w:r>
      <w:r w:rsidR="00CC4722">
        <w:rPr>
          <w:rFonts w:ascii="Times New Roman" w:eastAsia="Times New Roman" w:hAnsi="Times New Roman" w:cs="Times New Roman"/>
          <w:color w:val="222222"/>
          <w:sz w:val="24"/>
          <w:szCs w:val="24"/>
        </w:rPr>
        <w:t>Mind</w:t>
      </w:r>
      <w:r w:rsidR="00C573B1">
        <w:rPr>
          <w:rFonts w:ascii="Times New Roman" w:eastAsia="Times New Roman" w:hAnsi="Times New Roman" w:cs="Times New Roman"/>
          <w:color w:val="222222"/>
          <w:sz w:val="24"/>
          <w:szCs w:val="24"/>
        </w:rPr>
        <w:t>s</w:t>
      </w:r>
      <w:r w:rsidR="00E46A70">
        <w:rPr>
          <w:rFonts w:ascii="Times New Roman" w:eastAsia="Times New Roman" w:hAnsi="Times New Roman" w:cs="Times New Roman"/>
          <w:color w:val="222222"/>
          <w:sz w:val="24"/>
          <w:szCs w:val="24"/>
        </w:rPr>
        <w:t xml:space="preserve"> (and li</w:t>
      </w:r>
      <w:r w:rsidR="00237839">
        <w:rPr>
          <w:rFonts w:ascii="Times New Roman" w:eastAsia="Times New Roman" w:hAnsi="Times New Roman" w:cs="Times New Roman"/>
          <w:color w:val="222222"/>
          <w:sz w:val="24"/>
          <w:szCs w:val="24"/>
        </w:rPr>
        <w:t>ving things</w:t>
      </w:r>
      <w:r w:rsidR="00E46A70">
        <w:rPr>
          <w:rFonts w:ascii="Times New Roman" w:eastAsia="Times New Roman" w:hAnsi="Times New Roman" w:cs="Times New Roman"/>
          <w:color w:val="222222"/>
          <w:sz w:val="24"/>
          <w:szCs w:val="24"/>
        </w:rPr>
        <w:t>)</w:t>
      </w:r>
      <w:r w:rsidR="00CC4722">
        <w:rPr>
          <w:rFonts w:ascii="Times New Roman" w:eastAsia="Times New Roman" w:hAnsi="Times New Roman" w:cs="Times New Roman"/>
          <w:color w:val="222222"/>
          <w:sz w:val="24"/>
          <w:szCs w:val="24"/>
        </w:rPr>
        <w:t xml:space="preserve">, says Bateson, think in terms of </w:t>
      </w:r>
      <w:r w:rsidR="00646A1D">
        <w:rPr>
          <w:rFonts w:ascii="Times New Roman" w:eastAsia="Times New Roman" w:hAnsi="Times New Roman" w:cs="Times New Roman"/>
          <w:color w:val="222222"/>
          <w:sz w:val="24"/>
          <w:szCs w:val="24"/>
        </w:rPr>
        <w:t>“</w:t>
      </w:r>
      <w:r w:rsidR="00CC4722">
        <w:rPr>
          <w:rFonts w:ascii="Times New Roman" w:eastAsia="Times New Roman" w:hAnsi="Times New Roman" w:cs="Times New Roman"/>
          <w:color w:val="222222"/>
          <w:sz w:val="24"/>
          <w:szCs w:val="24"/>
        </w:rPr>
        <w:t>stories.</w:t>
      </w:r>
      <w:r w:rsidR="00646A1D">
        <w:rPr>
          <w:rFonts w:ascii="Times New Roman" w:eastAsia="Times New Roman" w:hAnsi="Times New Roman" w:cs="Times New Roman"/>
          <w:color w:val="222222"/>
          <w:sz w:val="24"/>
          <w:szCs w:val="24"/>
        </w:rPr>
        <w:t>”</w:t>
      </w:r>
      <w:r w:rsidR="00CC4722">
        <w:rPr>
          <w:rFonts w:ascii="Times New Roman" w:eastAsia="Times New Roman" w:hAnsi="Times New Roman" w:cs="Times New Roman"/>
          <w:color w:val="222222"/>
          <w:sz w:val="24"/>
          <w:szCs w:val="24"/>
        </w:rPr>
        <w:t xml:space="preserve"> Stories provide patterns that show relevance</w:t>
      </w:r>
      <w:r w:rsidR="00074990">
        <w:rPr>
          <w:rFonts w:ascii="Times New Roman" w:eastAsia="Times New Roman" w:hAnsi="Times New Roman" w:cs="Times New Roman"/>
          <w:color w:val="222222"/>
          <w:sz w:val="24"/>
          <w:szCs w:val="24"/>
        </w:rPr>
        <w:t xml:space="preserve">, </w:t>
      </w:r>
      <w:r w:rsidR="00074990" w:rsidRPr="00315B6C">
        <w:rPr>
          <w:rFonts w:ascii="Times New Roman" w:eastAsia="Times New Roman" w:hAnsi="Times New Roman" w:cs="Times New Roman"/>
          <w:sz w:val="24"/>
          <w:szCs w:val="24"/>
        </w:rPr>
        <w:t>(</w:t>
      </w:r>
      <w:r w:rsidR="00074990" w:rsidRPr="00315B6C">
        <w:rPr>
          <w:rFonts w:ascii="Times New Roman" w:eastAsia="Times New Roman" w:hAnsi="Times New Roman" w:cs="Times New Roman"/>
          <w:i/>
          <w:iCs/>
          <w:sz w:val="24"/>
          <w:szCs w:val="24"/>
        </w:rPr>
        <w:t>M&amp;N</w:t>
      </w:r>
      <w:r w:rsidR="00074990" w:rsidRPr="00315B6C">
        <w:rPr>
          <w:rFonts w:ascii="Times New Roman" w:eastAsia="Times New Roman" w:hAnsi="Times New Roman" w:cs="Times New Roman"/>
          <w:sz w:val="24"/>
          <w:szCs w:val="24"/>
        </w:rPr>
        <w:t xml:space="preserve"> </w:t>
      </w:r>
      <w:r w:rsidR="00B30F10" w:rsidRPr="00315B6C">
        <w:rPr>
          <w:rFonts w:ascii="Times New Roman" w:eastAsia="Times New Roman" w:hAnsi="Times New Roman" w:cs="Times New Roman"/>
          <w:sz w:val="24"/>
          <w:szCs w:val="24"/>
        </w:rPr>
        <w:t>14</w:t>
      </w:r>
      <w:r w:rsidR="00074990" w:rsidRPr="00315B6C">
        <w:rPr>
          <w:rFonts w:ascii="Times New Roman" w:eastAsia="Times New Roman" w:hAnsi="Times New Roman" w:cs="Times New Roman"/>
          <w:sz w:val="24"/>
          <w:szCs w:val="24"/>
        </w:rPr>
        <w:t>)</w:t>
      </w:r>
      <w:r w:rsidR="00CC4722" w:rsidRPr="00315B6C">
        <w:rPr>
          <w:rFonts w:ascii="Times New Roman" w:eastAsia="Times New Roman" w:hAnsi="Times New Roman" w:cs="Times New Roman"/>
          <w:sz w:val="24"/>
          <w:szCs w:val="24"/>
        </w:rPr>
        <w:t>.</w:t>
      </w:r>
      <w:r w:rsidR="00646A1D">
        <w:rPr>
          <w:rFonts w:ascii="Times New Roman" w:eastAsia="Times New Roman" w:hAnsi="Times New Roman" w:cs="Times New Roman"/>
          <w:color w:val="222222"/>
          <w:sz w:val="24"/>
          <w:szCs w:val="24"/>
        </w:rPr>
        <w:t xml:space="preserve"> Stories that connect us have</w:t>
      </w:r>
      <w:r w:rsidR="00CC4722">
        <w:rPr>
          <w:rFonts w:ascii="Times New Roman" w:eastAsia="Times New Roman" w:hAnsi="Times New Roman" w:cs="Times New Roman"/>
          <w:color w:val="222222"/>
          <w:sz w:val="24"/>
          <w:szCs w:val="24"/>
        </w:rPr>
        <w:t xml:space="preserve"> </w:t>
      </w:r>
      <w:r w:rsidR="00646A1D">
        <w:rPr>
          <w:rFonts w:ascii="Times New Roman" w:eastAsia="Times New Roman" w:hAnsi="Times New Roman" w:cs="Times New Roman"/>
          <w:color w:val="222222"/>
          <w:sz w:val="24"/>
          <w:szCs w:val="24"/>
        </w:rPr>
        <w:t>p</w:t>
      </w:r>
      <w:r w:rsidR="00CC4722">
        <w:rPr>
          <w:rFonts w:ascii="Times New Roman" w:eastAsia="Times New Roman" w:hAnsi="Times New Roman" w:cs="Times New Roman"/>
          <w:color w:val="222222"/>
          <w:sz w:val="24"/>
          <w:szCs w:val="24"/>
        </w:rPr>
        <w:t>atterns</w:t>
      </w:r>
      <w:r w:rsidR="00646A1D">
        <w:rPr>
          <w:rFonts w:ascii="Times New Roman" w:eastAsia="Times New Roman" w:hAnsi="Times New Roman" w:cs="Times New Roman"/>
          <w:color w:val="222222"/>
          <w:sz w:val="24"/>
          <w:szCs w:val="24"/>
        </w:rPr>
        <w:t xml:space="preserve"> that </w:t>
      </w:r>
      <w:r w:rsidR="00890F11">
        <w:rPr>
          <w:rFonts w:ascii="Times New Roman" w:eastAsia="Times New Roman" w:hAnsi="Times New Roman" w:cs="Times New Roman"/>
          <w:color w:val="222222"/>
          <w:sz w:val="24"/>
          <w:szCs w:val="24"/>
        </w:rPr>
        <w:t>are</w:t>
      </w:r>
      <w:r w:rsidR="00646A1D">
        <w:rPr>
          <w:rFonts w:ascii="Times New Roman" w:eastAsia="Times New Roman" w:hAnsi="Times New Roman" w:cs="Times New Roman"/>
          <w:color w:val="222222"/>
          <w:sz w:val="24"/>
          <w:szCs w:val="24"/>
        </w:rPr>
        <w:t xml:space="preserve"> relevan</w:t>
      </w:r>
      <w:r w:rsidR="000E74C5">
        <w:rPr>
          <w:rFonts w:ascii="Times New Roman" w:eastAsia="Times New Roman" w:hAnsi="Times New Roman" w:cs="Times New Roman"/>
          <w:color w:val="222222"/>
          <w:sz w:val="24"/>
          <w:szCs w:val="24"/>
        </w:rPr>
        <w:t>t</w:t>
      </w:r>
      <w:r w:rsidR="00646A1D">
        <w:rPr>
          <w:rFonts w:ascii="Times New Roman" w:eastAsia="Times New Roman" w:hAnsi="Times New Roman" w:cs="Times New Roman"/>
          <w:color w:val="222222"/>
          <w:sz w:val="24"/>
          <w:szCs w:val="24"/>
        </w:rPr>
        <w:t xml:space="preserve"> </w:t>
      </w:r>
      <w:r w:rsidR="00890F11">
        <w:rPr>
          <w:rFonts w:ascii="Times New Roman" w:eastAsia="Times New Roman" w:hAnsi="Times New Roman" w:cs="Times New Roman"/>
          <w:color w:val="222222"/>
          <w:sz w:val="24"/>
          <w:szCs w:val="24"/>
        </w:rPr>
        <w:t>to</w:t>
      </w:r>
      <w:r w:rsidR="00646A1D">
        <w:rPr>
          <w:rFonts w:ascii="Times New Roman" w:eastAsia="Times New Roman" w:hAnsi="Times New Roman" w:cs="Times New Roman"/>
          <w:color w:val="222222"/>
          <w:sz w:val="24"/>
          <w:szCs w:val="24"/>
        </w:rPr>
        <w:t xml:space="preserve"> us both.</w:t>
      </w:r>
    </w:p>
    <w:p w14:paraId="3571F8E6" w14:textId="70318A56" w:rsidR="009518D1" w:rsidRDefault="00EA01A6" w:rsidP="00334EA9">
      <w:pPr>
        <w:shd w:val="clear" w:color="auto" w:fill="FFFFFF"/>
        <w:spacing w:after="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When we begin to see</w:t>
      </w:r>
      <w:r w:rsidR="009518D1">
        <w:rPr>
          <w:rFonts w:ascii="Times New Roman" w:eastAsia="Times New Roman" w:hAnsi="Times New Roman" w:cs="Times New Roman"/>
          <w:color w:val="222222"/>
          <w:sz w:val="24"/>
          <w:szCs w:val="24"/>
        </w:rPr>
        <w:t xml:space="preserve"> difference</w:t>
      </w:r>
      <w:r w:rsidR="000E74C5">
        <w:rPr>
          <w:rFonts w:ascii="Times New Roman" w:eastAsia="Times New Roman" w:hAnsi="Times New Roman" w:cs="Times New Roman"/>
          <w:color w:val="222222"/>
          <w:sz w:val="24"/>
          <w:szCs w:val="24"/>
        </w:rPr>
        <w:t>s</w:t>
      </w:r>
      <w:r w:rsidR="009518D1">
        <w:rPr>
          <w:rFonts w:ascii="Times New Roman" w:eastAsia="Times New Roman" w:hAnsi="Times New Roman" w:cs="Times New Roman"/>
          <w:color w:val="222222"/>
          <w:sz w:val="24"/>
          <w:szCs w:val="24"/>
        </w:rPr>
        <w:t xml:space="preserve">, information, patterns, contexts, </w:t>
      </w:r>
      <w:proofErr w:type="gramStart"/>
      <w:r w:rsidR="009518D1">
        <w:rPr>
          <w:rFonts w:ascii="Times New Roman" w:eastAsia="Times New Roman" w:hAnsi="Times New Roman" w:cs="Times New Roman"/>
          <w:color w:val="222222"/>
          <w:sz w:val="24"/>
          <w:szCs w:val="24"/>
        </w:rPr>
        <w:t>stories</w:t>
      </w:r>
      <w:proofErr w:type="gramEnd"/>
      <w:r w:rsidR="009518D1">
        <w:rPr>
          <w:rFonts w:ascii="Times New Roman" w:eastAsia="Times New Roman" w:hAnsi="Times New Roman" w:cs="Times New Roman"/>
          <w:color w:val="222222"/>
          <w:sz w:val="24"/>
          <w:szCs w:val="24"/>
        </w:rPr>
        <w:t xml:space="preserve"> and logical types </w:t>
      </w:r>
      <w:r>
        <w:rPr>
          <w:rFonts w:ascii="Times New Roman" w:eastAsia="Times New Roman" w:hAnsi="Times New Roman" w:cs="Times New Roman"/>
          <w:color w:val="222222"/>
          <w:sz w:val="24"/>
          <w:szCs w:val="24"/>
        </w:rPr>
        <w:t xml:space="preserve">as mental terms, </w:t>
      </w:r>
      <w:r w:rsidR="009518D1">
        <w:rPr>
          <w:rFonts w:ascii="Times New Roman" w:eastAsia="Times New Roman" w:hAnsi="Times New Roman" w:cs="Times New Roman"/>
          <w:color w:val="222222"/>
          <w:sz w:val="24"/>
          <w:szCs w:val="24"/>
        </w:rPr>
        <w:t xml:space="preserve">we begin </w:t>
      </w:r>
      <w:r w:rsidR="009C2C8D">
        <w:rPr>
          <w:rFonts w:ascii="Times New Roman" w:eastAsia="Times New Roman" w:hAnsi="Times New Roman" w:cs="Times New Roman"/>
          <w:color w:val="222222"/>
          <w:sz w:val="24"/>
          <w:szCs w:val="24"/>
        </w:rPr>
        <w:t xml:space="preserve">to </w:t>
      </w:r>
      <w:r>
        <w:rPr>
          <w:rFonts w:ascii="Times New Roman" w:eastAsia="Times New Roman" w:hAnsi="Times New Roman" w:cs="Times New Roman"/>
          <w:color w:val="222222"/>
          <w:sz w:val="24"/>
          <w:szCs w:val="24"/>
        </w:rPr>
        <w:t xml:space="preserve">understand </w:t>
      </w:r>
      <w:r w:rsidR="009C2C8D">
        <w:rPr>
          <w:rFonts w:ascii="Times New Roman" w:eastAsia="Times New Roman" w:hAnsi="Times New Roman" w:cs="Times New Roman"/>
          <w:color w:val="222222"/>
          <w:sz w:val="24"/>
          <w:szCs w:val="24"/>
        </w:rPr>
        <w:t>a m</w:t>
      </w:r>
      <w:r>
        <w:rPr>
          <w:rFonts w:ascii="Times New Roman" w:eastAsia="Times New Roman" w:hAnsi="Times New Roman" w:cs="Times New Roman"/>
          <w:color w:val="222222"/>
          <w:sz w:val="24"/>
          <w:szCs w:val="24"/>
        </w:rPr>
        <w:t xml:space="preserve">ind as a cybernetic system that reaches well beyond the </w:t>
      </w:r>
      <w:r w:rsidR="009C2C8D">
        <w:rPr>
          <w:rFonts w:ascii="Times New Roman" w:eastAsia="Times New Roman" w:hAnsi="Times New Roman" w:cs="Times New Roman"/>
          <w:color w:val="222222"/>
          <w:sz w:val="24"/>
          <w:szCs w:val="24"/>
        </w:rPr>
        <w:t xml:space="preserve">physical </w:t>
      </w:r>
      <w:r>
        <w:rPr>
          <w:rFonts w:ascii="Times New Roman" w:eastAsia="Times New Roman" w:hAnsi="Times New Roman" w:cs="Times New Roman"/>
          <w:color w:val="222222"/>
          <w:sz w:val="24"/>
          <w:szCs w:val="24"/>
        </w:rPr>
        <w:t>brain.</w:t>
      </w:r>
    </w:p>
    <w:p w14:paraId="1CCA8B85" w14:textId="77777777" w:rsidR="00646A1D" w:rsidRPr="00646A1D" w:rsidRDefault="00646A1D" w:rsidP="00334EA9">
      <w:pPr>
        <w:shd w:val="clear" w:color="auto" w:fill="FFFFFF"/>
        <w:spacing w:after="0" w:line="240" w:lineRule="auto"/>
        <w:ind w:firstLine="720"/>
        <w:rPr>
          <w:rFonts w:ascii="Times New Roman" w:eastAsia="Times New Roman" w:hAnsi="Times New Roman" w:cs="Times New Roman"/>
          <w:color w:val="222222"/>
          <w:sz w:val="24"/>
          <w:szCs w:val="24"/>
        </w:rPr>
      </w:pPr>
    </w:p>
    <w:p w14:paraId="31197B7C" w14:textId="77777777" w:rsidR="00237839" w:rsidRPr="00751A86" w:rsidRDefault="00237839" w:rsidP="00334EA9">
      <w:pPr>
        <w:shd w:val="clear" w:color="auto" w:fill="FFFFFF"/>
        <w:spacing w:after="0" w:line="240" w:lineRule="auto"/>
        <w:jc w:val="both"/>
        <w:rPr>
          <w:rFonts w:ascii="Times New Roman" w:eastAsia="Times New Roman" w:hAnsi="Times New Roman" w:cs="Times New Roman"/>
          <w:b/>
          <w:bCs/>
          <w:color w:val="222222"/>
          <w:sz w:val="24"/>
          <w:szCs w:val="24"/>
        </w:rPr>
      </w:pPr>
      <w:r w:rsidRPr="00751A86">
        <w:rPr>
          <w:rFonts w:ascii="Times New Roman" w:eastAsia="Times New Roman" w:hAnsi="Times New Roman" w:cs="Times New Roman"/>
          <w:b/>
          <w:bCs/>
          <w:color w:val="222222"/>
          <w:sz w:val="24"/>
          <w:szCs w:val="24"/>
        </w:rPr>
        <w:t>Mind as a Cybernetic System</w:t>
      </w:r>
    </w:p>
    <w:p w14:paraId="3FC7EA44" w14:textId="73730DBD" w:rsidR="0076055C" w:rsidRDefault="0076055C" w:rsidP="00334EA9">
      <w:pPr>
        <w:shd w:val="clear" w:color="auto" w:fill="FFFFFF"/>
        <w:spacing w:after="0" w:line="240" w:lineRule="auto"/>
        <w:rPr>
          <w:rFonts w:ascii="Times New Roman" w:eastAsia="Times New Roman" w:hAnsi="Times New Roman" w:cs="Times New Roman"/>
          <w:color w:val="222222"/>
          <w:sz w:val="24"/>
          <w:szCs w:val="24"/>
        </w:rPr>
      </w:pPr>
    </w:p>
    <w:p w14:paraId="3B13CF87" w14:textId="74881C6A" w:rsidR="00EA01A6" w:rsidRDefault="00890F11" w:rsidP="00334EA9">
      <w:pPr>
        <w:shd w:val="clear" w:color="auto" w:fill="FFFFFF"/>
        <w:spacing w:after="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Mind is not some simple thinking substance</w:t>
      </w:r>
      <w:r w:rsidR="000E74C5">
        <w:rPr>
          <w:rFonts w:ascii="Times New Roman" w:eastAsia="Times New Roman" w:hAnsi="Times New Roman" w:cs="Times New Roman"/>
          <w:color w:val="222222"/>
          <w:sz w:val="24"/>
          <w:szCs w:val="24"/>
        </w:rPr>
        <w:t>, as Descartes believed</w:t>
      </w:r>
      <w:r w:rsidR="00BE56B9">
        <w:rPr>
          <w:rFonts w:ascii="Times New Roman" w:eastAsia="Times New Roman" w:hAnsi="Times New Roman" w:cs="Times New Roman"/>
          <w:color w:val="222222"/>
          <w:sz w:val="24"/>
          <w:szCs w:val="24"/>
        </w:rPr>
        <w:t xml:space="preserve">. Minds are </w:t>
      </w:r>
      <w:proofErr w:type="gramStart"/>
      <w:r w:rsidR="00BE56B9">
        <w:rPr>
          <w:rFonts w:ascii="Times New Roman" w:eastAsia="Times New Roman" w:hAnsi="Times New Roman" w:cs="Times New Roman"/>
          <w:color w:val="222222"/>
          <w:sz w:val="24"/>
          <w:szCs w:val="24"/>
        </w:rPr>
        <w:t>emergent, and</w:t>
      </w:r>
      <w:proofErr w:type="gramEnd"/>
      <w:r>
        <w:rPr>
          <w:rFonts w:ascii="Times New Roman" w:eastAsia="Times New Roman" w:hAnsi="Times New Roman" w:cs="Times New Roman"/>
          <w:color w:val="222222"/>
          <w:sz w:val="24"/>
          <w:szCs w:val="24"/>
        </w:rPr>
        <w:t xml:space="preserve"> composed of material parts that </w:t>
      </w:r>
      <w:r w:rsidR="00563419">
        <w:rPr>
          <w:rFonts w:ascii="Times New Roman" w:eastAsia="Times New Roman" w:hAnsi="Times New Roman" w:cs="Times New Roman"/>
          <w:color w:val="222222"/>
          <w:sz w:val="24"/>
          <w:szCs w:val="24"/>
        </w:rPr>
        <w:t xml:space="preserve">enable </w:t>
      </w:r>
      <w:r w:rsidR="00BE56B9">
        <w:rPr>
          <w:rFonts w:ascii="Times New Roman" w:eastAsia="Times New Roman" w:hAnsi="Times New Roman" w:cs="Times New Roman"/>
          <w:color w:val="222222"/>
          <w:sz w:val="24"/>
          <w:szCs w:val="24"/>
        </w:rPr>
        <w:t>them</w:t>
      </w:r>
      <w:r w:rsidR="00563419">
        <w:rPr>
          <w:rFonts w:ascii="Times New Roman" w:eastAsia="Times New Roman" w:hAnsi="Times New Roman" w:cs="Times New Roman"/>
          <w:color w:val="222222"/>
          <w:sz w:val="24"/>
          <w:szCs w:val="24"/>
        </w:rPr>
        <w:t xml:space="preserve"> to </w:t>
      </w:r>
      <w:r>
        <w:rPr>
          <w:rFonts w:ascii="Times New Roman" w:eastAsia="Times New Roman" w:hAnsi="Times New Roman" w:cs="Times New Roman"/>
          <w:color w:val="222222"/>
          <w:sz w:val="24"/>
          <w:szCs w:val="24"/>
        </w:rPr>
        <w:t xml:space="preserve">register and process differences that make a difference to them. </w:t>
      </w:r>
      <w:r w:rsidR="0076055C">
        <w:rPr>
          <w:rFonts w:ascii="Times New Roman" w:eastAsia="Times New Roman" w:hAnsi="Times New Roman" w:cs="Times New Roman"/>
          <w:color w:val="222222"/>
          <w:sz w:val="24"/>
          <w:szCs w:val="24"/>
        </w:rPr>
        <w:t>The way into understanding Bateson’s idea of mind is</w:t>
      </w:r>
      <w:r>
        <w:rPr>
          <w:rFonts w:ascii="Times New Roman" w:eastAsia="Times New Roman" w:hAnsi="Times New Roman" w:cs="Times New Roman"/>
          <w:color w:val="222222"/>
          <w:sz w:val="24"/>
          <w:szCs w:val="24"/>
        </w:rPr>
        <w:t xml:space="preserve"> to</w:t>
      </w:r>
      <w:r w:rsidR="0076055C">
        <w:rPr>
          <w:rFonts w:ascii="Times New Roman" w:eastAsia="Times New Roman" w:hAnsi="Times New Roman" w:cs="Times New Roman"/>
          <w:color w:val="222222"/>
          <w:sz w:val="24"/>
          <w:szCs w:val="24"/>
        </w:rPr>
        <w:t xml:space="preserve"> understand </w:t>
      </w:r>
      <w:r>
        <w:rPr>
          <w:rFonts w:ascii="Times New Roman" w:eastAsia="Times New Roman" w:hAnsi="Times New Roman" w:cs="Times New Roman"/>
          <w:color w:val="222222"/>
          <w:sz w:val="24"/>
          <w:szCs w:val="24"/>
        </w:rPr>
        <w:t xml:space="preserve">how </w:t>
      </w:r>
      <w:r w:rsidR="0076055C">
        <w:rPr>
          <w:rFonts w:ascii="Times New Roman" w:eastAsia="Times New Roman" w:hAnsi="Times New Roman" w:cs="Times New Roman"/>
          <w:color w:val="222222"/>
          <w:sz w:val="24"/>
          <w:szCs w:val="24"/>
        </w:rPr>
        <w:t xml:space="preserve">a circuit </w:t>
      </w:r>
      <w:r w:rsidR="001C2BEA">
        <w:rPr>
          <w:rFonts w:ascii="Times New Roman" w:eastAsia="Times New Roman" w:hAnsi="Times New Roman" w:cs="Times New Roman"/>
          <w:color w:val="222222"/>
          <w:sz w:val="24"/>
          <w:szCs w:val="24"/>
        </w:rPr>
        <w:t xml:space="preserve">can sustain itself </w:t>
      </w:r>
      <w:r w:rsidR="001C2BEA" w:rsidRPr="009C2C8D">
        <w:rPr>
          <w:rFonts w:ascii="Times New Roman" w:eastAsia="Times New Roman" w:hAnsi="Times New Roman" w:cs="Times New Roman"/>
          <w:sz w:val="24"/>
          <w:szCs w:val="24"/>
        </w:rPr>
        <w:t>by using information to</w:t>
      </w:r>
      <w:r w:rsidR="0076055C" w:rsidRPr="009C2C8D">
        <w:rPr>
          <w:rFonts w:ascii="Times New Roman" w:eastAsia="Times New Roman" w:hAnsi="Times New Roman" w:cs="Times New Roman"/>
          <w:sz w:val="24"/>
          <w:szCs w:val="24"/>
        </w:rPr>
        <w:t xml:space="preserve"> self-correct.</w:t>
      </w:r>
    </w:p>
    <w:p w14:paraId="545A45F3" w14:textId="77777777" w:rsidR="00EA01A6" w:rsidRDefault="00EA01A6" w:rsidP="00334EA9">
      <w:pPr>
        <w:shd w:val="clear" w:color="auto" w:fill="FFFFFF"/>
        <w:spacing w:after="0" w:line="240" w:lineRule="auto"/>
        <w:ind w:firstLine="720"/>
        <w:rPr>
          <w:rFonts w:ascii="Times New Roman" w:eastAsia="Times New Roman" w:hAnsi="Times New Roman" w:cs="Times New Roman"/>
          <w:color w:val="222222"/>
          <w:sz w:val="24"/>
          <w:szCs w:val="24"/>
        </w:rPr>
      </w:pPr>
    </w:p>
    <w:p w14:paraId="74CF0711" w14:textId="0BDA5518" w:rsidR="002D6364" w:rsidRDefault="00EA01A6" w:rsidP="00334EA9">
      <w:pPr>
        <w:shd w:val="clear" w:color="auto" w:fill="FFFFFF"/>
        <w:spacing w:after="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w:t>
      </w:r>
      <w:r w:rsidR="0076055C">
        <w:rPr>
          <w:rFonts w:ascii="Times New Roman" w:eastAsia="Times New Roman" w:hAnsi="Times New Roman" w:cs="Times New Roman"/>
          <w:color w:val="222222"/>
          <w:sz w:val="24"/>
          <w:szCs w:val="24"/>
        </w:rPr>
        <w:t xml:space="preserve"> steam engine</w:t>
      </w:r>
      <w:r>
        <w:rPr>
          <w:rFonts w:ascii="Times New Roman" w:eastAsia="Times New Roman" w:hAnsi="Times New Roman" w:cs="Times New Roman"/>
          <w:color w:val="222222"/>
          <w:sz w:val="24"/>
          <w:szCs w:val="24"/>
        </w:rPr>
        <w:t xml:space="preserve"> with a</w:t>
      </w:r>
      <w:r w:rsidR="00890F11">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governor </w:t>
      </w:r>
      <w:r w:rsidR="00890F11">
        <w:rPr>
          <w:rFonts w:ascii="Times New Roman" w:eastAsia="Times New Roman" w:hAnsi="Times New Roman" w:cs="Times New Roman"/>
          <w:color w:val="222222"/>
          <w:sz w:val="24"/>
          <w:szCs w:val="24"/>
        </w:rPr>
        <w:t>(</w:t>
      </w:r>
      <w:r w:rsidR="0076055C">
        <w:rPr>
          <w:rFonts w:ascii="Times New Roman" w:eastAsia="Times New Roman" w:hAnsi="Times New Roman" w:cs="Times New Roman"/>
          <w:color w:val="222222"/>
          <w:sz w:val="24"/>
          <w:szCs w:val="24"/>
        </w:rPr>
        <w:t>though it is not a mind) illustrates some necessary features of mind by displaying</w:t>
      </w:r>
      <w:r w:rsidR="00B8084D">
        <w:rPr>
          <w:rFonts w:ascii="Times New Roman" w:eastAsia="Times New Roman" w:hAnsi="Times New Roman" w:cs="Times New Roman"/>
          <w:color w:val="222222"/>
          <w:sz w:val="24"/>
          <w:szCs w:val="24"/>
        </w:rPr>
        <w:t xml:space="preserve"> </w:t>
      </w:r>
      <w:r w:rsidR="0076055C">
        <w:rPr>
          <w:rFonts w:ascii="Times New Roman" w:eastAsia="Times New Roman" w:hAnsi="Times New Roman" w:cs="Times New Roman"/>
          <w:color w:val="222222"/>
          <w:sz w:val="24"/>
          <w:szCs w:val="24"/>
        </w:rPr>
        <w:t xml:space="preserve">features of a mental circuit. A circuit is “a closed pathway (or network of pathways) </w:t>
      </w:r>
      <w:r w:rsidR="0076055C" w:rsidRPr="00BA51D6">
        <w:rPr>
          <w:rFonts w:ascii="Times New Roman" w:eastAsia="Times New Roman" w:hAnsi="Times New Roman" w:cs="Times New Roman"/>
          <w:color w:val="222222"/>
          <w:sz w:val="24"/>
          <w:szCs w:val="24"/>
        </w:rPr>
        <w:t>along which differences (or transforms of differences) are transmitted</w:t>
      </w:r>
      <w:r w:rsidR="00EF159F" w:rsidRPr="00BA51D6">
        <w:rPr>
          <w:rFonts w:ascii="Times New Roman" w:eastAsia="Times New Roman" w:hAnsi="Times New Roman" w:cs="Times New Roman"/>
          <w:color w:val="222222"/>
          <w:sz w:val="24"/>
          <w:szCs w:val="24"/>
        </w:rPr>
        <w:t>”</w:t>
      </w:r>
      <w:r w:rsidR="0076055C" w:rsidRPr="00BA51D6">
        <w:rPr>
          <w:rFonts w:ascii="Times New Roman" w:eastAsia="Times New Roman" w:hAnsi="Times New Roman" w:cs="Times New Roman"/>
          <w:color w:val="222222"/>
          <w:sz w:val="24"/>
          <w:szCs w:val="24"/>
        </w:rPr>
        <w:t xml:space="preserve"> (</w:t>
      </w:r>
      <w:r w:rsidR="004310E1" w:rsidRPr="00BA51D6">
        <w:rPr>
          <w:rFonts w:ascii="Times New Roman" w:eastAsia="Times New Roman" w:hAnsi="Times New Roman" w:cs="Times New Roman"/>
          <w:i/>
          <w:iCs/>
          <w:color w:val="222222"/>
          <w:sz w:val="24"/>
          <w:szCs w:val="24"/>
        </w:rPr>
        <w:t>Steps</w:t>
      </w:r>
      <w:r w:rsidR="0076055C" w:rsidRPr="00BA51D6">
        <w:rPr>
          <w:rFonts w:ascii="Times New Roman" w:eastAsia="Times New Roman" w:hAnsi="Times New Roman" w:cs="Times New Roman"/>
          <w:color w:val="222222"/>
          <w:sz w:val="24"/>
          <w:szCs w:val="24"/>
        </w:rPr>
        <w:t xml:space="preserve"> 490).</w:t>
      </w:r>
      <w:r w:rsidR="00EF159F" w:rsidRPr="00BA51D6">
        <w:rPr>
          <w:rFonts w:ascii="Times New Roman" w:eastAsia="Times New Roman" w:hAnsi="Times New Roman" w:cs="Times New Roman"/>
          <w:color w:val="222222"/>
          <w:sz w:val="24"/>
          <w:szCs w:val="24"/>
        </w:rPr>
        <w:t xml:space="preserve"> </w:t>
      </w:r>
      <w:r w:rsidR="00890F11" w:rsidRPr="00BA51D6">
        <w:rPr>
          <w:rFonts w:ascii="Times New Roman" w:eastAsia="Times New Roman" w:hAnsi="Times New Roman" w:cs="Times New Roman"/>
          <w:color w:val="222222"/>
          <w:sz w:val="24"/>
          <w:szCs w:val="24"/>
        </w:rPr>
        <w:t>I</w:t>
      </w:r>
      <w:r w:rsidR="00B8084D" w:rsidRPr="00BA51D6">
        <w:rPr>
          <w:rFonts w:ascii="Times New Roman" w:eastAsia="Times New Roman" w:hAnsi="Times New Roman" w:cs="Times New Roman"/>
          <w:color w:val="222222"/>
          <w:sz w:val="24"/>
          <w:szCs w:val="24"/>
        </w:rPr>
        <w:t>n</w:t>
      </w:r>
      <w:r w:rsidR="00890F11" w:rsidRPr="00BA51D6">
        <w:rPr>
          <w:rFonts w:ascii="Times New Roman" w:eastAsia="Times New Roman" w:hAnsi="Times New Roman" w:cs="Times New Roman"/>
          <w:color w:val="222222"/>
          <w:sz w:val="24"/>
          <w:szCs w:val="24"/>
        </w:rPr>
        <w:t xml:space="preserve"> the steam engine</w:t>
      </w:r>
      <w:r w:rsidR="009C2C8D" w:rsidRPr="00BA51D6">
        <w:rPr>
          <w:rFonts w:ascii="Times New Roman" w:eastAsia="Times New Roman" w:hAnsi="Times New Roman" w:cs="Times New Roman"/>
          <w:color w:val="222222"/>
          <w:sz w:val="24"/>
          <w:szCs w:val="24"/>
        </w:rPr>
        <w:t>,</w:t>
      </w:r>
      <w:r w:rsidR="00890F11" w:rsidRPr="00BA51D6">
        <w:rPr>
          <w:rFonts w:ascii="Times New Roman" w:eastAsia="Times New Roman" w:hAnsi="Times New Roman" w:cs="Times New Roman"/>
          <w:color w:val="222222"/>
          <w:sz w:val="24"/>
          <w:szCs w:val="24"/>
        </w:rPr>
        <w:t xml:space="preserve"> the </w:t>
      </w:r>
      <w:r w:rsidR="00563419" w:rsidRPr="00BA51D6">
        <w:rPr>
          <w:rFonts w:ascii="Times New Roman" w:eastAsia="Times New Roman" w:hAnsi="Times New Roman" w:cs="Times New Roman"/>
          <w:color w:val="222222"/>
          <w:sz w:val="24"/>
          <w:szCs w:val="24"/>
        </w:rPr>
        <w:t xml:space="preserve">(simplified) </w:t>
      </w:r>
      <w:r w:rsidR="00890F11" w:rsidRPr="00BA51D6">
        <w:rPr>
          <w:rFonts w:ascii="Times New Roman" w:eastAsia="Times New Roman" w:hAnsi="Times New Roman" w:cs="Times New Roman"/>
          <w:color w:val="222222"/>
          <w:sz w:val="24"/>
          <w:szCs w:val="24"/>
        </w:rPr>
        <w:t>circuit is comprised of the governor, fuel</w:t>
      </w:r>
      <w:r w:rsidR="009C2C8D" w:rsidRPr="00BA51D6">
        <w:rPr>
          <w:rFonts w:ascii="Times New Roman" w:eastAsia="Times New Roman" w:hAnsi="Times New Roman" w:cs="Times New Roman"/>
          <w:color w:val="222222"/>
          <w:sz w:val="24"/>
          <w:szCs w:val="24"/>
        </w:rPr>
        <w:t xml:space="preserve"> (energy input)</w:t>
      </w:r>
      <w:r w:rsidR="00890F11" w:rsidRPr="00BA51D6">
        <w:rPr>
          <w:rFonts w:ascii="Times New Roman" w:eastAsia="Times New Roman" w:hAnsi="Times New Roman" w:cs="Times New Roman"/>
          <w:color w:val="222222"/>
          <w:sz w:val="24"/>
          <w:szCs w:val="24"/>
        </w:rPr>
        <w:t>,</w:t>
      </w:r>
      <w:r w:rsidR="009C2C8D" w:rsidRPr="00BA51D6">
        <w:rPr>
          <w:rFonts w:ascii="Times New Roman" w:eastAsia="Times New Roman" w:hAnsi="Times New Roman" w:cs="Times New Roman"/>
          <w:color w:val="222222"/>
          <w:sz w:val="24"/>
          <w:szCs w:val="24"/>
        </w:rPr>
        <w:t xml:space="preserve"> cylinder</w:t>
      </w:r>
      <w:r w:rsidR="00312BDC" w:rsidRPr="00BA51D6">
        <w:rPr>
          <w:rFonts w:ascii="Times New Roman" w:eastAsia="Times New Roman" w:hAnsi="Times New Roman" w:cs="Times New Roman"/>
          <w:color w:val="222222"/>
          <w:sz w:val="24"/>
          <w:szCs w:val="24"/>
        </w:rPr>
        <w:t xml:space="preserve"> (engine)</w:t>
      </w:r>
      <w:r w:rsidR="009C2C8D" w:rsidRPr="00BA51D6">
        <w:rPr>
          <w:rFonts w:ascii="Times New Roman" w:eastAsia="Times New Roman" w:hAnsi="Times New Roman" w:cs="Times New Roman"/>
          <w:color w:val="222222"/>
          <w:sz w:val="24"/>
          <w:szCs w:val="24"/>
        </w:rPr>
        <w:t xml:space="preserve">, </w:t>
      </w:r>
      <w:r w:rsidR="00890F11" w:rsidRPr="00BA51D6">
        <w:rPr>
          <w:rFonts w:ascii="Times New Roman" w:eastAsia="Times New Roman" w:hAnsi="Times New Roman" w:cs="Times New Roman"/>
          <w:color w:val="222222"/>
          <w:sz w:val="24"/>
          <w:szCs w:val="24"/>
        </w:rPr>
        <w:t>flywheel</w:t>
      </w:r>
      <w:r w:rsidR="009C2C8D" w:rsidRPr="00BA51D6">
        <w:rPr>
          <w:rFonts w:ascii="Times New Roman" w:eastAsia="Times New Roman" w:hAnsi="Times New Roman" w:cs="Times New Roman"/>
          <w:color w:val="222222"/>
          <w:sz w:val="24"/>
          <w:szCs w:val="24"/>
        </w:rPr>
        <w:t xml:space="preserve">, </w:t>
      </w:r>
      <w:r w:rsidR="00563419" w:rsidRPr="00BA51D6">
        <w:rPr>
          <w:rFonts w:ascii="Times New Roman" w:eastAsia="Times New Roman" w:hAnsi="Times New Roman" w:cs="Times New Roman"/>
          <w:color w:val="222222"/>
          <w:sz w:val="24"/>
          <w:szCs w:val="24"/>
        </w:rPr>
        <w:t>and back to the governor</w:t>
      </w:r>
      <w:r w:rsidR="00BE56B9" w:rsidRPr="00BA51D6">
        <w:rPr>
          <w:rFonts w:ascii="Times New Roman" w:eastAsia="Times New Roman" w:hAnsi="Times New Roman" w:cs="Times New Roman"/>
          <w:color w:val="222222"/>
          <w:sz w:val="24"/>
          <w:szCs w:val="24"/>
        </w:rPr>
        <w:t xml:space="preserve"> (See M&amp;N </w:t>
      </w:r>
      <w:r w:rsidR="00747850" w:rsidRPr="00BA51D6">
        <w:rPr>
          <w:rFonts w:ascii="Times New Roman" w:eastAsia="Times New Roman" w:hAnsi="Times New Roman" w:cs="Times New Roman"/>
          <w:color w:val="222222"/>
          <w:sz w:val="24"/>
          <w:szCs w:val="24"/>
        </w:rPr>
        <w:t>115</w:t>
      </w:r>
      <w:r w:rsidR="00BE56B9" w:rsidRPr="00BA51D6">
        <w:rPr>
          <w:rFonts w:ascii="Times New Roman" w:eastAsia="Times New Roman" w:hAnsi="Times New Roman" w:cs="Times New Roman"/>
          <w:color w:val="222222"/>
          <w:sz w:val="24"/>
          <w:szCs w:val="24"/>
        </w:rPr>
        <w:t>)</w:t>
      </w:r>
      <w:r w:rsidR="00563419" w:rsidRPr="00BA51D6">
        <w:rPr>
          <w:rFonts w:ascii="Times New Roman" w:eastAsia="Times New Roman" w:hAnsi="Times New Roman" w:cs="Times New Roman"/>
          <w:color w:val="222222"/>
          <w:sz w:val="24"/>
          <w:szCs w:val="24"/>
        </w:rPr>
        <w:t>.</w:t>
      </w:r>
      <w:r w:rsidR="00890F11" w:rsidRPr="00BA51D6">
        <w:rPr>
          <w:rFonts w:ascii="Times New Roman" w:eastAsia="Times New Roman" w:hAnsi="Times New Roman" w:cs="Times New Roman"/>
          <w:color w:val="222222"/>
          <w:sz w:val="24"/>
          <w:szCs w:val="24"/>
        </w:rPr>
        <w:t xml:space="preserve"> </w:t>
      </w:r>
      <w:r w:rsidR="00EF159F" w:rsidRPr="00BA51D6">
        <w:rPr>
          <w:rFonts w:ascii="Times New Roman" w:eastAsia="Times New Roman" w:hAnsi="Times New Roman" w:cs="Times New Roman"/>
          <w:color w:val="222222"/>
          <w:sz w:val="24"/>
          <w:szCs w:val="24"/>
        </w:rPr>
        <w:t>The</w:t>
      </w:r>
      <w:r w:rsidR="00EF159F">
        <w:rPr>
          <w:rFonts w:ascii="Times New Roman" w:eastAsia="Times New Roman" w:hAnsi="Times New Roman" w:cs="Times New Roman"/>
          <w:color w:val="222222"/>
          <w:sz w:val="24"/>
          <w:szCs w:val="24"/>
        </w:rPr>
        <w:t xml:space="preserve"> governor controls the fuel flow to maintain a steady speed. If the </w:t>
      </w:r>
      <w:r w:rsidR="00563419">
        <w:rPr>
          <w:rFonts w:ascii="Times New Roman" w:eastAsia="Times New Roman" w:hAnsi="Times New Roman" w:cs="Times New Roman"/>
          <w:color w:val="222222"/>
          <w:sz w:val="24"/>
          <w:szCs w:val="24"/>
        </w:rPr>
        <w:t>flywheel</w:t>
      </w:r>
      <w:r w:rsidR="00EF159F">
        <w:rPr>
          <w:rFonts w:ascii="Times New Roman" w:eastAsia="Times New Roman" w:hAnsi="Times New Roman" w:cs="Times New Roman"/>
          <w:color w:val="222222"/>
          <w:sz w:val="24"/>
          <w:szCs w:val="24"/>
        </w:rPr>
        <w:t xml:space="preserve"> is going to</w:t>
      </w:r>
      <w:r w:rsidR="00AD28DF">
        <w:rPr>
          <w:rFonts w:ascii="Times New Roman" w:eastAsia="Times New Roman" w:hAnsi="Times New Roman" w:cs="Times New Roman"/>
          <w:color w:val="222222"/>
          <w:sz w:val="24"/>
          <w:szCs w:val="24"/>
        </w:rPr>
        <w:t>o</w:t>
      </w:r>
      <w:r w:rsidR="00EF159F">
        <w:rPr>
          <w:rFonts w:ascii="Times New Roman" w:eastAsia="Times New Roman" w:hAnsi="Times New Roman" w:cs="Times New Roman"/>
          <w:color w:val="222222"/>
          <w:sz w:val="24"/>
          <w:szCs w:val="24"/>
        </w:rPr>
        <w:t xml:space="preserve"> fast</w:t>
      </w:r>
      <w:r w:rsidR="009C2C8D">
        <w:rPr>
          <w:rFonts w:ascii="Times New Roman" w:eastAsia="Times New Roman" w:hAnsi="Times New Roman" w:cs="Times New Roman"/>
          <w:color w:val="222222"/>
          <w:sz w:val="24"/>
          <w:szCs w:val="24"/>
        </w:rPr>
        <w:t>,</w:t>
      </w:r>
      <w:r w:rsidR="00EF159F">
        <w:rPr>
          <w:rFonts w:ascii="Times New Roman" w:eastAsia="Times New Roman" w:hAnsi="Times New Roman" w:cs="Times New Roman"/>
          <w:color w:val="222222"/>
          <w:sz w:val="24"/>
          <w:szCs w:val="24"/>
        </w:rPr>
        <w:t xml:space="preserve"> </w:t>
      </w:r>
      <w:r w:rsidR="00B8084D">
        <w:rPr>
          <w:rFonts w:ascii="Times New Roman" w:eastAsia="Times New Roman" w:hAnsi="Times New Roman" w:cs="Times New Roman"/>
          <w:color w:val="222222"/>
          <w:sz w:val="24"/>
          <w:szCs w:val="24"/>
        </w:rPr>
        <w:t>the governor registers the difference and</w:t>
      </w:r>
      <w:r w:rsidR="00EF159F">
        <w:rPr>
          <w:rFonts w:ascii="Times New Roman" w:eastAsia="Times New Roman" w:hAnsi="Times New Roman" w:cs="Times New Roman"/>
          <w:color w:val="222222"/>
          <w:sz w:val="24"/>
          <w:szCs w:val="24"/>
        </w:rPr>
        <w:t xml:space="preserve"> reduces the fuel</w:t>
      </w:r>
      <w:r w:rsidR="00BE23D5">
        <w:rPr>
          <w:rFonts w:ascii="Times New Roman" w:eastAsia="Times New Roman" w:hAnsi="Times New Roman" w:cs="Times New Roman"/>
          <w:color w:val="222222"/>
          <w:sz w:val="24"/>
          <w:szCs w:val="24"/>
        </w:rPr>
        <w:t>. I</w:t>
      </w:r>
      <w:r w:rsidR="00EF159F">
        <w:rPr>
          <w:rFonts w:ascii="Times New Roman" w:eastAsia="Times New Roman" w:hAnsi="Times New Roman" w:cs="Times New Roman"/>
          <w:color w:val="222222"/>
          <w:sz w:val="24"/>
          <w:szCs w:val="24"/>
        </w:rPr>
        <w:t xml:space="preserve">f </w:t>
      </w:r>
      <w:r w:rsidR="00B8084D">
        <w:rPr>
          <w:rFonts w:ascii="Times New Roman" w:eastAsia="Times New Roman" w:hAnsi="Times New Roman" w:cs="Times New Roman"/>
          <w:color w:val="222222"/>
          <w:sz w:val="24"/>
          <w:szCs w:val="24"/>
        </w:rPr>
        <w:t>the flywheel</w:t>
      </w:r>
      <w:r w:rsidR="00EF159F">
        <w:rPr>
          <w:rFonts w:ascii="Times New Roman" w:eastAsia="Times New Roman" w:hAnsi="Times New Roman" w:cs="Times New Roman"/>
          <w:color w:val="222222"/>
          <w:sz w:val="24"/>
          <w:szCs w:val="24"/>
        </w:rPr>
        <w:t xml:space="preserve"> is going too slow,</w:t>
      </w:r>
      <w:r w:rsidR="00B8084D">
        <w:rPr>
          <w:rFonts w:ascii="Times New Roman" w:eastAsia="Times New Roman" w:hAnsi="Times New Roman" w:cs="Times New Roman"/>
          <w:color w:val="222222"/>
          <w:sz w:val="24"/>
          <w:szCs w:val="24"/>
        </w:rPr>
        <w:t xml:space="preserve"> the governor</w:t>
      </w:r>
      <w:r w:rsidR="00EF159F">
        <w:rPr>
          <w:rFonts w:ascii="Times New Roman" w:eastAsia="Times New Roman" w:hAnsi="Times New Roman" w:cs="Times New Roman"/>
          <w:color w:val="222222"/>
          <w:sz w:val="24"/>
          <w:szCs w:val="24"/>
        </w:rPr>
        <w:t xml:space="preserve"> increases the fuel. The system </w:t>
      </w:r>
      <w:r w:rsidR="00BE56B9">
        <w:rPr>
          <w:rFonts w:ascii="Times New Roman" w:eastAsia="Times New Roman" w:hAnsi="Times New Roman" w:cs="Times New Roman"/>
          <w:color w:val="222222"/>
          <w:sz w:val="24"/>
          <w:szCs w:val="24"/>
        </w:rPr>
        <w:t xml:space="preserve">responds </w:t>
      </w:r>
      <w:r w:rsidR="00EF159F">
        <w:rPr>
          <w:rFonts w:ascii="Times New Roman" w:eastAsia="Times New Roman" w:hAnsi="Times New Roman" w:cs="Times New Roman"/>
          <w:color w:val="222222"/>
          <w:sz w:val="24"/>
          <w:szCs w:val="24"/>
        </w:rPr>
        <w:t xml:space="preserve">to information </w:t>
      </w:r>
      <w:proofErr w:type="gramStart"/>
      <w:r w:rsidR="00EF159F">
        <w:rPr>
          <w:rFonts w:ascii="Times New Roman" w:eastAsia="Times New Roman" w:hAnsi="Times New Roman" w:cs="Times New Roman"/>
          <w:color w:val="222222"/>
          <w:sz w:val="24"/>
          <w:szCs w:val="24"/>
        </w:rPr>
        <w:t>in order to</w:t>
      </w:r>
      <w:proofErr w:type="gramEnd"/>
      <w:r w:rsidR="00EF159F">
        <w:rPr>
          <w:rFonts w:ascii="Times New Roman" w:eastAsia="Times New Roman" w:hAnsi="Times New Roman" w:cs="Times New Roman"/>
          <w:color w:val="222222"/>
          <w:sz w:val="24"/>
          <w:szCs w:val="24"/>
        </w:rPr>
        <w:t xml:space="preserve"> maintain an equilibrium, </w:t>
      </w:r>
      <w:r w:rsidR="009C2C8D">
        <w:rPr>
          <w:rFonts w:ascii="Times New Roman" w:eastAsia="Times New Roman" w:hAnsi="Times New Roman" w:cs="Times New Roman"/>
          <w:color w:val="222222"/>
          <w:sz w:val="24"/>
          <w:szCs w:val="24"/>
        </w:rPr>
        <w:t>i.e.</w:t>
      </w:r>
      <w:r w:rsidR="00BE23D5">
        <w:rPr>
          <w:rFonts w:ascii="Times New Roman" w:eastAsia="Times New Roman" w:hAnsi="Times New Roman" w:cs="Times New Roman"/>
          <w:color w:val="222222"/>
          <w:sz w:val="24"/>
          <w:szCs w:val="24"/>
        </w:rPr>
        <w:t>,</w:t>
      </w:r>
      <w:r w:rsidR="009C2C8D">
        <w:rPr>
          <w:rFonts w:ascii="Times New Roman" w:eastAsia="Times New Roman" w:hAnsi="Times New Roman" w:cs="Times New Roman"/>
          <w:color w:val="222222"/>
          <w:sz w:val="24"/>
          <w:szCs w:val="24"/>
        </w:rPr>
        <w:t xml:space="preserve"> a steady speed, </w:t>
      </w:r>
      <w:r w:rsidR="00EF159F">
        <w:rPr>
          <w:rFonts w:ascii="Times New Roman" w:eastAsia="Times New Roman" w:hAnsi="Times New Roman" w:cs="Times New Roman"/>
          <w:color w:val="222222"/>
          <w:sz w:val="24"/>
          <w:szCs w:val="24"/>
        </w:rPr>
        <w:t xml:space="preserve">and it </w:t>
      </w:r>
      <w:r w:rsidR="00AD28DF">
        <w:rPr>
          <w:rFonts w:ascii="Times New Roman" w:eastAsia="Times New Roman" w:hAnsi="Times New Roman" w:cs="Times New Roman"/>
          <w:color w:val="222222"/>
          <w:sz w:val="24"/>
          <w:szCs w:val="24"/>
        </w:rPr>
        <w:t>“</w:t>
      </w:r>
      <w:r w:rsidR="00EF159F">
        <w:rPr>
          <w:rFonts w:ascii="Times New Roman" w:eastAsia="Times New Roman" w:hAnsi="Times New Roman" w:cs="Times New Roman"/>
          <w:color w:val="222222"/>
          <w:sz w:val="24"/>
          <w:szCs w:val="24"/>
        </w:rPr>
        <w:t>learns</w:t>
      </w:r>
      <w:r w:rsidR="00AD28DF">
        <w:rPr>
          <w:rFonts w:ascii="Times New Roman" w:eastAsia="Times New Roman" w:hAnsi="Times New Roman" w:cs="Times New Roman"/>
          <w:color w:val="222222"/>
          <w:sz w:val="24"/>
          <w:szCs w:val="24"/>
        </w:rPr>
        <w:t xml:space="preserve">” </w:t>
      </w:r>
      <w:r w:rsidR="001C2BEA">
        <w:rPr>
          <w:rFonts w:ascii="Times New Roman" w:eastAsia="Times New Roman" w:hAnsi="Times New Roman" w:cs="Times New Roman"/>
          <w:color w:val="222222"/>
          <w:sz w:val="24"/>
          <w:szCs w:val="24"/>
        </w:rPr>
        <w:t>by</w:t>
      </w:r>
      <w:r w:rsidR="00AD28DF">
        <w:rPr>
          <w:rFonts w:ascii="Times New Roman" w:eastAsia="Times New Roman" w:hAnsi="Times New Roman" w:cs="Times New Roman"/>
          <w:color w:val="222222"/>
          <w:sz w:val="24"/>
          <w:szCs w:val="24"/>
        </w:rPr>
        <w:t xml:space="preserve"> adjust</w:t>
      </w:r>
      <w:r w:rsidR="001C2BEA">
        <w:rPr>
          <w:rFonts w:ascii="Times New Roman" w:eastAsia="Times New Roman" w:hAnsi="Times New Roman" w:cs="Times New Roman"/>
          <w:color w:val="222222"/>
          <w:sz w:val="24"/>
          <w:szCs w:val="24"/>
        </w:rPr>
        <w:t>ing</w:t>
      </w:r>
      <w:r w:rsidR="00AD28DF">
        <w:rPr>
          <w:rFonts w:ascii="Times New Roman" w:eastAsia="Times New Roman" w:hAnsi="Times New Roman" w:cs="Times New Roman"/>
          <w:color w:val="222222"/>
          <w:sz w:val="24"/>
          <w:szCs w:val="24"/>
        </w:rPr>
        <w:t xml:space="preserve"> to</w:t>
      </w:r>
      <w:r w:rsidR="001C2BEA">
        <w:rPr>
          <w:rFonts w:ascii="Times New Roman" w:eastAsia="Times New Roman" w:hAnsi="Times New Roman" w:cs="Times New Roman"/>
          <w:color w:val="222222"/>
          <w:sz w:val="24"/>
          <w:szCs w:val="24"/>
        </w:rPr>
        <w:t xml:space="preserve"> </w:t>
      </w:r>
      <w:r w:rsidR="00AD28DF">
        <w:rPr>
          <w:rFonts w:ascii="Times New Roman" w:eastAsia="Times New Roman" w:hAnsi="Times New Roman" w:cs="Times New Roman"/>
          <w:color w:val="222222"/>
          <w:sz w:val="24"/>
          <w:szCs w:val="24"/>
        </w:rPr>
        <w:t xml:space="preserve">information. Similarly, </w:t>
      </w:r>
      <w:r w:rsidR="00BE56B9">
        <w:rPr>
          <w:rFonts w:ascii="Times New Roman" w:eastAsia="Times New Roman" w:hAnsi="Times New Roman" w:cs="Times New Roman"/>
          <w:color w:val="222222"/>
          <w:sz w:val="24"/>
          <w:szCs w:val="24"/>
        </w:rPr>
        <w:t xml:space="preserve">according to Bateson, </w:t>
      </w:r>
      <w:r w:rsidR="00AD28DF">
        <w:rPr>
          <w:rFonts w:ascii="Times New Roman" w:eastAsia="Times New Roman" w:hAnsi="Times New Roman" w:cs="Times New Roman"/>
          <w:color w:val="222222"/>
          <w:sz w:val="24"/>
          <w:szCs w:val="24"/>
        </w:rPr>
        <w:t xml:space="preserve">the chopping of a tree with an axe is a mental circuit. Each chop of the axe provides feedback with information that </w:t>
      </w:r>
      <w:r w:rsidR="00D61B8D">
        <w:rPr>
          <w:rFonts w:ascii="Times New Roman" w:eastAsia="Times New Roman" w:hAnsi="Times New Roman" w:cs="Times New Roman"/>
          <w:color w:val="222222"/>
          <w:sz w:val="24"/>
          <w:szCs w:val="24"/>
        </w:rPr>
        <w:t>trigger</w:t>
      </w:r>
      <w:r w:rsidR="00AD28DF">
        <w:rPr>
          <w:rFonts w:ascii="Times New Roman" w:eastAsia="Times New Roman" w:hAnsi="Times New Roman" w:cs="Times New Roman"/>
          <w:color w:val="222222"/>
          <w:sz w:val="24"/>
          <w:szCs w:val="24"/>
        </w:rPr>
        <w:t xml:space="preserve">s an adjustment in the next </w:t>
      </w:r>
      <w:r w:rsidR="00563419">
        <w:rPr>
          <w:rFonts w:ascii="Times New Roman" w:eastAsia="Times New Roman" w:hAnsi="Times New Roman" w:cs="Times New Roman"/>
          <w:color w:val="222222"/>
          <w:sz w:val="24"/>
          <w:szCs w:val="24"/>
        </w:rPr>
        <w:t>swing of the axe</w:t>
      </w:r>
      <w:r w:rsidR="001C2BEA">
        <w:rPr>
          <w:rFonts w:ascii="Times New Roman" w:eastAsia="Times New Roman" w:hAnsi="Times New Roman" w:cs="Times New Roman"/>
          <w:color w:val="222222"/>
          <w:sz w:val="24"/>
          <w:szCs w:val="24"/>
        </w:rPr>
        <w:t xml:space="preserve"> (</w:t>
      </w:r>
      <w:r w:rsidR="004310E1" w:rsidRPr="004310E1">
        <w:rPr>
          <w:rFonts w:ascii="Times New Roman" w:eastAsia="Times New Roman" w:hAnsi="Times New Roman" w:cs="Times New Roman"/>
          <w:i/>
          <w:iCs/>
          <w:color w:val="222222"/>
          <w:sz w:val="24"/>
          <w:szCs w:val="24"/>
        </w:rPr>
        <w:t>Steps</w:t>
      </w:r>
      <w:r w:rsidR="001C2BEA">
        <w:rPr>
          <w:rFonts w:ascii="Times New Roman" w:eastAsia="Times New Roman" w:hAnsi="Times New Roman" w:cs="Times New Roman"/>
          <w:color w:val="222222"/>
          <w:sz w:val="24"/>
          <w:szCs w:val="24"/>
        </w:rPr>
        <w:t>, 317)</w:t>
      </w:r>
      <w:r w:rsidR="00AD28DF">
        <w:rPr>
          <w:rFonts w:ascii="Times New Roman" w:eastAsia="Times New Roman" w:hAnsi="Times New Roman" w:cs="Times New Roman"/>
          <w:color w:val="222222"/>
          <w:sz w:val="24"/>
          <w:szCs w:val="24"/>
        </w:rPr>
        <w:t>.</w:t>
      </w:r>
      <w:r w:rsidR="00B13AF1" w:rsidRPr="00B13AF1">
        <w:rPr>
          <w:rFonts w:ascii="Times New Roman" w:eastAsia="Times New Roman" w:hAnsi="Times New Roman" w:cs="Times New Roman"/>
          <w:color w:val="222222"/>
          <w:sz w:val="24"/>
          <w:szCs w:val="24"/>
        </w:rPr>
        <w:t xml:space="preserve"> </w:t>
      </w:r>
    </w:p>
    <w:p w14:paraId="1FE3001A" w14:textId="5305C4A1" w:rsidR="0076055C" w:rsidRDefault="00D61B8D" w:rsidP="00334EA9">
      <w:pPr>
        <w:shd w:val="clear" w:color="auto" w:fill="FFFFFF"/>
        <w:spacing w:after="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To be minds, m</w:t>
      </w:r>
      <w:r w:rsidR="001C2BEA">
        <w:rPr>
          <w:rFonts w:ascii="Times New Roman" w:eastAsia="Times New Roman" w:hAnsi="Times New Roman" w:cs="Times New Roman"/>
          <w:color w:val="222222"/>
          <w:sz w:val="24"/>
          <w:szCs w:val="24"/>
        </w:rPr>
        <w:t>ental</w:t>
      </w:r>
      <w:r w:rsidR="00B13AF1">
        <w:rPr>
          <w:rFonts w:ascii="Times New Roman" w:eastAsia="Times New Roman" w:hAnsi="Times New Roman" w:cs="Times New Roman"/>
          <w:color w:val="222222"/>
          <w:sz w:val="24"/>
          <w:szCs w:val="24"/>
        </w:rPr>
        <w:t xml:space="preserve"> </w:t>
      </w:r>
      <w:r w:rsidR="00A91042">
        <w:rPr>
          <w:rFonts w:ascii="Times New Roman" w:eastAsia="Times New Roman" w:hAnsi="Times New Roman" w:cs="Times New Roman"/>
          <w:color w:val="222222"/>
          <w:sz w:val="24"/>
          <w:szCs w:val="24"/>
        </w:rPr>
        <w:t>circuits</w:t>
      </w:r>
      <w:r w:rsidR="007E30AF">
        <w:rPr>
          <w:rFonts w:ascii="Times New Roman" w:eastAsia="Times New Roman" w:hAnsi="Times New Roman" w:cs="Times New Roman"/>
          <w:color w:val="222222"/>
          <w:sz w:val="24"/>
          <w:szCs w:val="24"/>
        </w:rPr>
        <w:t xml:space="preserve"> must be able to </w:t>
      </w:r>
      <w:r w:rsidR="007E30AF" w:rsidRPr="007E30AF">
        <w:rPr>
          <w:rFonts w:ascii="Times New Roman" w:eastAsia="Times New Roman" w:hAnsi="Times New Roman" w:cs="Times New Roman"/>
          <w:sz w:val="24"/>
          <w:szCs w:val="24"/>
        </w:rPr>
        <w:t>use information to self-correct and maintain themselves</w:t>
      </w:r>
      <w:r>
        <w:rPr>
          <w:rFonts w:ascii="Times New Roman" w:eastAsia="Times New Roman" w:hAnsi="Times New Roman" w:cs="Times New Roman"/>
          <w:sz w:val="24"/>
          <w:szCs w:val="24"/>
        </w:rPr>
        <w:t xml:space="preserve">. </w:t>
      </w:r>
      <w:r w:rsidR="00B8084D" w:rsidRPr="007E30AF">
        <w:rPr>
          <w:rFonts w:ascii="Times New Roman" w:eastAsia="Times New Roman" w:hAnsi="Times New Roman" w:cs="Times New Roman"/>
          <w:sz w:val="24"/>
          <w:szCs w:val="24"/>
        </w:rPr>
        <w:t>Self-maintenance is accomplished by using information to learn (and</w:t>
      </w:r>
      <w:r w:rsidR="00BE23D5" w:rsidRPr="007E30AF">
        <w:rPr>
          <w:rFonts w:ascii="Times New Roman" w:eastAsia="Times New Roman" w:hAnsi="Times New Roman" w:cs="Times New Roman"/>
          <w:sz w:val="24"/>
          <w:szCs w:val="24"/>
        </w:rPr>
        <w:t>—at higher levels—</w:t>
      </w:r>
      <w:r w:rsidR="00B8084D" w:rsidRPr="007E30AF">
        <w:rPr>
          <w:rFonts w:ascii="Times New Roman" w:eastAsia="Times New Roman" w:hAnsi="Times New Roman" w:cs="Times New Roman"/>
          <w:sz w:val="24"/>
          <w:szCs w:val="24"/>
        </w:rPr>
        <w:t xml:space="preserve">to </w:t>
      </w:r>
      <w:r w:rsidR="00B8084D" w:rsidRPr="002D6364">
        <w:rPr>
          <w:rFonts w:ascii="Times New Roman" w:eastAsia="Times New Roman" w:hAnsi="Times New Roman" w:cs="Times New Roman"/>
          <w:i/>
          <w:iCs/>
          <w:sz w:val="24"/>
          <w:szCs w:val="24"/>
        </w:rPr>
        <w:t>learn to learn</w:t>
      </w:r>
      <w:r w:rsidR="00B8084D" w:rsidRPr="007E30AF">
        <w:rPr>
          <w:rFonts w:ascii="Times New Roman" w:eastAsia="Times New Roman" w:hAnsi="Times New Roman" w:cs="Times New Roman"/>
          <w:sz w:val="24"/>
          <w:szCs w:val="24"/>
        </w:rPr>
        <w:t>).</w:t>
      </w:r>
      <w:r w:rsidR="00B8084D">
        <w:rPr>
          <w:rFonts w:ascii="Times New Roman" w:eastAsia="Times New Roman" w:hAnsi="Times New Roman" w:cs="Times New Roman"/>
          <w:color w:val="222222"/>
          <w:sz w:val="24"/>
          <w:szCs w:val="24"/>
        </w:rPr>
        <w:t xml:space="preserve"> </w:t>
      </w:r>
      <w:r w:rsidR="00563419">
        <w:rPr>
          <w:rFonts w:ascii="Times New Roman" w:eastAsia="Times New Roman" w:hAnsi="Times New Roman" w:cs="Times New Roman"/>
          <w:color w:val="222222"/>
          <w:sz w:val="24"/>
          <w:szCs w:val="24"/>
        </w:rPr>
        <w:t>A steam engine is limited in its ability to learn,</w:t>
      </w:r>
      <w:r w:rsidR="007E30AF">
        <w:rPr>
          <w:rFonts w:ascii="Times New Roman" w:eastAsia="Times New Roman" w:hAnsi="Times New Roman" w:cs="Times New Roman"/>
          <w:color w:val="222222"/>
          <w:sz w:val="24"/>
          <w:szCs w:val="24"/>
        </w:rPr>
        <w:t xml:space="preserve"> it mechanically responds to information,</w:t>
      </w:r>
      <w:r w:rsidR="00563419">
        <w:rPr>
          <w:rFonts w:ascii="Times New Roman" w:eastAsia="Times New Roman" w:hAnsi="Times New Roman" w:cs="Times New Roman"/>
          <w:color w:val="222222"/>
          <w:sz w:val="24"/>
          <w:szCs w:val="24"/>
        </w:rPr>
        <w:t xml:space="preserve"> so it is not a </w:t>
      </w:r>
      <w:r w:rsidR="007E30AF">
        <w:rPr>
          <w:rFonts w:ascii="Times New Roman" w:eastAsia="Times New Roman" w:hAnsi="Times New Roman" w:cs="Times New Roman"/>
          <w:color w:val="222222"/>
          <w:sz w:val="24"/>
          <w:szCs w:val="24"/>
        </w:rPr>
        <w:t>mind</w:t>
      </w:r>
      <w:r w:rsidR="00563419">
        <w:rPr>
          <w:rFonts w:ascii="Times New Roman" w:eastAsia="Times New Roman" w:hAnsi="Times New Roman" w:cs="Times New Roman"/>
          <w:color w:val="222222"/>
          <w:sz w:val="24"/>
          <w:szCs w:val="24"/>
        </w:rPr>
        <w:t xml:space="preserve">, but it </w:t>
      </w:r>
      <w:r>
        <w:rPr>
          <w:rFonts w:ascii="Times New Roman" w:eastAsia="Times New Roman" w:hAnsi="Times New Roman" w:cs="Times New Roman"/>
          <w:color w:val="222222"/>
          <w:sz w:val="24"/>
          <w:szCs w:val="24"/>
        </w:rPr>
        <w:t>can be</w:t>
      </w:r>
      <w:r w:rsidR="00563419">
        <w:rPr>
          <w:rFonts w:ascii="Times New Roman" w:eastAsia="Times New Roman" w:hAnsi="Times New Roman" w:cs="Times New Roman"/>
          <w:color w:val="222222"/>
          <w:sz w:val="24"/>
          <w:szCs w:val="24"/>
        </w:rPr>
        <w:t xml:space="preserve"> </w:t>
      </w:r>
      <w:r w:rsidR="00563419" w:rsidRPr="007E30AF">
        <w:rPr>
          <w:rFonts w:ascii="Times New Roman" w:eastAsia="Times New Roman" w:hAnsi="Times New Roman" w:cs="Times New Roman"/>
          <w:i/>
          <w:iCs/>
          <w:color w:val="222222"/>
          <w:sz w:val="24"/>
          <w:szCs w:val="24"/>
        </w:rPr>
        <w:t>part</w:t>
      </w:r>
      <w:r w:rsidR="00563419">
        <w:rPr>
          <w:rFonts w:ascii="Times New Roman" w:eastAsia="Times New Roman" w:hAnsi="Times New Roman" w:cs="Times New Roman"/>
          <w:color w:val="222222"/>
          <w:sz w:val="24"/>
          <w:szCs w:val="24"/>
        </w:rPr>
        <w:t xml:space="preserve"> of a mind</w:t>
      </w:r>
      <w:r w:rsidR="007E30AF">
        <w:rPr>
          <w:rFonts w:ascii="Times New Roman" w:eastAsia="Times New Roman" w:hAnsi="Times New Roman" w:cs="Times New Roman"/>
          <w:color w:val="222222"/>
          <w:sz w:val="24"/>
          <w:szCs w:val="24"/>
        </w:rPr>
        <w:t xml:space="preserve"> and constitutes a mental circuit</w:t>
      </w:r>
      <w:r w:rsidR="00563419">
        <w:rPr>
          <w:rFonts w:ascii="Times New Roman" w:eastAsia="Times New Roman" w:hAnsi="Times New Roman" w:cs="Times New Roman"/>
          <w:color w:val="222222"/>
          <w:sz w:val="24"/>
          <w:szCs w:val="24"/>
        </w:rPr>
        <w:t xml:space="preserve"> in the wider </w:t>
      </w:r>
      <w:r w:rsidR="00BE23D5">
        <w:rPr>
          <w:rFonts w:ascii="Times New Roman" w:eastAsia="Times New Roman" w:hAnsi="Times New Roman" w:cs="Times New Roman"/>
          <w:color w:val="222222"/>
          <w:sz w:val="24"/>
          <w:szCs w:val="24"/>
        </w:rPr>
        <w:t>system</w:t>
      </w:r>
      <w:r w:rsidR="007E30AF">
        <w:rPr>
          <w:rFonts w:ascii="Times New Roman" w:eastAsia="Times New Roman" w:hAnsi="Times New Roman" w:cs="Times New Roman"/>
          <w:color w:val="222222"/>
          <w:sz w:val="24"/>
          <w:szCs w:val="24"/>
        </w:rPr>
        <w:t xml:space="preserve"> of</w:t>
      </w:r>
      <w:r w:rsidR="00817F8F">
        <w:rPr>
          <w:rFonts w:ascii="Times New Roman" w:eastAsia="Times New Roman" w:hAnsi="Times New Roman" w:cs="Times New Roman"/>
          <w:color w:val="222222"/>
          <w:sz w:val="24"/>
          <w:szCs w:val="24"/>
        </w:rPr>
        <w:t>, e.g.,</w:t>
      </w:r>
      <w:r w:rsidR="00B8084D">
        <w:rPr>
          <w:rFonts w:ascii="Times New Roman" w:eastAsia="Times New Roman" w:hAnsi="Times New Roman" w:cs="Times New Roman"/>
          <w:color w:val="222222"/>
          <w:sz w:val="24"/>
          <w:szCs w:val="24"/>
        </w:rPr>
        <w:t xml:space="preserve"> </w:t>
      </w:r>
      <w:r w:rsidR="00817F8F">
        <w:rPr>
          <w:rFonts w:ascii="Times New Roman" w:eastAsia="Times New Roman" w:hAnsi="Times New Roman" w:cs="Times New Roman"/>
          <w:color w:val="222222"/>
          <w:sz w:val="24"/>
          <w:szCs w:val="24"/>
        </w:rPr>
        <w:t xml:space="preserve">an </w:t>
      </w:r>
      <w:r w:rsidR="00B8084D">
        <w:rPr>
          <w:rFonts w:ascii="Times New Roman" w:eastAsia="Times New Roman" w:hAnsi="Times New Roman" w:cs="Times New Roman"/>
          <w:color w:val="222222"/>
          <w:sz w:val="24"/>
          <w:szCs w:val="24"/>
        </w:rPr>
        <w:t>engineer-engine-</w:t>
      </w:r>
      <w:r w:rsidR="002D6364">
        <w:rPr>
          <w:rFonts w:ascii="Times New Roman" w:eastAsia="Times New Roman" w:hAnsi="Times New Roman" w:cs="Times New Roman"/>
          <w:color w:val="222222"/>
          <w:sz w:val="24"/>
          <w:szCs w:val="24"/>
        </w:rPr>
        <w:t>train-</w:t>
      </w:r>
      <w:r w:rsidR="00B8084D">
        <w:rPr>
          <w:rFonts w:ascii="Times New Roman" w:eastAsia="Times New Roman" w:hAnsi="Times New Roman" w:cs="Times New Roman"/>
          <w:color w:val="222222"/>
          <w:sz w:val="24"/>
          <w:szCs w:val="24"/>
        </w:rPr>
        <w:t>railroad track</w:t>
      </w:r>
      <w:r w:rsidR="00BE23D5">
        <w:rPr>
          <w:rFonts w:ascii="Times New Roman" w:eastAsia="Times New Roman" w:hAnsi="Times New Roman" w:cs="Times New Roman"/>
          <w:color w:val="222222"/>
          <w:sz w:val="24"/>
          <w:szCs w:val="24"/>
        </w:rPr>
        <w:t xml:space="preserve"> circuit</w:t>
      </w:r>
      <w:r w:rsidR="007E30AF">
        <w:rPr>
          <w:rFonts w:ascii="Times New Roman" w:eastAsia="Times New Roman" w:hAnsi="Times New Roman" w:cs="Times New Roman"/>
          <w:color w:val="222222"/>
          <w:sz w:val="24"/>
          <w:szCs w:val="24"/>
        </w:rPr>
        <w:t xml:space="preserve">—as </w:t>
      </w:r>
      <w:r w:rsidR="00563419">
        <w:rPr>
          <w:rFonts w:ascii="Times New Roman" w:eastAsia="Times New Roman" w:hAnsi="Times New Roman" w:cs="Times New Roman"/>
          <w:color w:val="222222"/>
          <w:sz w:val="24"/>
          <w:szCs w:val="24"/>
        </w:rPr>
        <w:t xml:space="preserve">exemplified when an engineer </w:t>
      </w:r>
      <w:r w:rsidR="00B8084D">
        <w:rPr>
          <w:rFonts w:ascii="Times New Roman" w:eastAsia="Times New Roman" w:hAnsi="Times New Roman" w:cs="Times New Roman"/>
          <w:color w:val="222222"/>
          <w:sz w:val="24"/>
          <w:szCs w:val="24"/>
        </w:rPr>
        <w:t xml:space="preserve">learns to </w:t>
      </w:r>
      <w:r w:rsidR="00563419">
        <w:rPr>
          <w:rFonts w:ascii="Times New Roman" w:eastAsia="Times New Roman" w:hAnsi="Times New Roman" w:cs="Times New Roman"/>
          <w:color w:val="222222"/>
          <w:sz w:val="24"/>
          <w:szCs w:val="24"/>
        </w:rPr>
        <w:t xml:space="preserve">slow </w:t>
      </w:r>
      <w:r w:rsidR="002D6364">
        <w:rPr>
          <w:rFonts w:ascii="Times New Roman" w:eastAsia="Times New Roman" w:hAnsi="Times New Roman" w:cs="Times New Roman"/>
          <w:color w:val="222222"/>
          <w:sz w:val="24"/>
          <w:szCs w:val="24"/>
        </w:rPr>
        <w:t xml:space="preserve">or accelerate </w:t>
      </w:r>
      <w:r w:rsidR="00563419">
        <w:rPr>
          <w:rFonts w:ascii="Times New Roman" w:eastAsia="Times New Roman" w:hAnsi="Times New Roman" w:cs="Times New Roman"/>
          <w:color w:val="222222"/>
          <w:sz w:val="24"/>
          <w:szCs w:val="24"/>
        </w:rPr>
        <w:t xml:space="preserve">the speed </w:t>
      </w:r>
      <w:r w:rsidR="00B8084D">
        <w:rPr>
          <w:rFonts w:ascii="Times New Roman" w:eastAsia="Times New Roman" w:hAnsi="Times New Roman" w:cs="Times New Roman"/>
          <w:color w:val="222222"/>
          <w:sz w:val="24"/>
          <w:szCs w:val="24"/>
        </w:rPr>
        <w:t>of</w:t>
      </w:r>
      <w:r w:rsidR="00563419">
        <w:rPr>
          <w:rFonts w:ascii="Times New Roman" w:eastAsia="Times New Roman" w:hAnsi="Times New Roman" w:cs="Times New Roman"/>
          <w:color w:val="222222"/>
          <w:sz w:val="24"/>
          <w:szCs w:val="24"/>
        </w:rPr>
        <w:t xml:space="preserve"> the engine</w:t>
      </w:r>
      <w:r w:rsidR="00B8084D">
        <w:rPr>
          <w:rFonts w:ascii="Times New Roman" w:eastAsia="Times New Roman" w:hAnsi="Times New Roman" w:cs="Times New Roman"/>
          <w:color w:val="222222"/>
          <w:sz w:val="24"/>
          <w:szCs w:val="24"/>
        </w:rPr>
        <w:t xml:space="preserve"> when</w:t>
      </w:r>
      <w:r w:rsidR="00563419">
        <w:rPr>
          <w:rFonts w:ascii="Times New Roman" w:eastAsia="Times New Roman" w:hAnsi="Times New Roman" w:cs="Times New Roman"/>
          <w:color w:val="222222"/>
          <w:sz w:val="24"/>
          <w:szCs w:val="24"/>
        </w:rPr>
        <w:t xml:space="preserve"> approach</w:t>
      </w:r>
      <w:r w:rsidR="00B8084D">
        <w:rPr>
          <w:rFonts w:ascii="Times New Roman" w:eastAsia="Times New Roman" w:hAnsi="Times New Roman" w:cs="Times New Roman"/>
          <w:color w:val="222222"/>
          <w:sz w:val="24"/>
          <w:szCs w:val="24"/>
        </w:rPr>
        <w:t>ing</w:t>
      </w:r>
      <w:r w:rsidR="00563419">
        <w:rPr>
          <w:rFonts w:ascii="Times New Roman" w:eastAsia="Times New Roman" w:hAnsi="Times New Roman" w:cs="Times New Roman"/>
          <w:color w:val="222222"/>
          <w:sz w:val="24"/>
          <w:szCs w:val="24"/>
        </w:rPr>
        <w:t xml:space="preserve"> a sharp </w:t>
      </w:r>
      <w:r w:rsidR="00B8084D">
        <w:rPr>
          <w:rFonts w:ascii="Times New Roman" w:eastAsia="Times New Roman" w:hAnsi="Times New Roman" w:cs="Times New Roman"/>
          <w:color w:val="222222"/>
          <w:sz w:val="24"/>
          <w:szCs w:val="24"/>
        </w:rPr>
        <w:t>curve</w:t>
      </w:r>
      <w:r w:rsidR="00563419">
        <w:rPr>
          <w:rFonts w:ascii="Times New Roman" w:eastAsia="Times New Roman" w:hAnsi="Times New Roman" w:cs="Times New Roman"/>
          <w:color w:val="222222"/>
          <w:sz w:val="24"/>
          <w:szCs w:val="24"/>
        </w:rPr>
        <w:t>.</w:t>
      </w:r>
    </w:p>
    <w:p w14:paraId="49E135D3" w14:textId="3484A383" w:rsidR="00B256C2" w:rsidRPr="00346DF9" w:rsidRDefault="00A63B3B" w:rsidP="00334EA9">
      <w:pPr>
        <w:shd w:val="clear" w:color="auto" w:fill="FFFFFF"/>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xml:space="preserve">Bateson provides six criteria of </w:t>
      </w:r>
      <w:r w:rsidR="00A91042">
        <w:rPr>
          <w:rFonts w:ascii="Times New Roman" w:eastAsia="Times New Roman" w:hAnsi="Times New Roman" w:cs="Times New Roman"/>
          <w:color w:val="222222"/>
          <w:sz w:val="24"/>
          <w:szCs w:val="24"/>
        </w:rPr>
        <w:t>m</w:t>
      </w:r>
      <w:r>
        <w:rPr>
          <w:rFonts w:ascii="Times New Roman" w:eastAsia="Times New Roman" w:hAnsi="Times New Roman" w:cs="Times New Roman"/>
          <w:color w:val="222222"/>
          <w:sz w:val="24"/>
          <w:szCs w:val="24"/>
        </w:rPr>
        <w:t>ind.</w:t>
      </w:r>
      <w:r w:rsidR="001C2BEA">
        <w:rPr>
          <w:rStyle w:val="FootnoteReference"/>
          <w:rFonts w:ascii="Times New Roman" w:eastAsia="Times New Roman" w:hAnsi="Times New Roman" w:cs="Times New Roman"/>
          <w:color w:val="222222"/>
          <w:sz w:val="24"/>
          <w:szCs w:val="24"/>
        </w:rPr>
        <w:footnoteReference w:id="3"/>
      </w:r>
      <w:r>
        <w:rPr>
          <w:rFonts w:ascii="Times New Roman" w:eastAsia="Times New Roman" w:hAnsi="Times New Roman" w:cs="Times New Roman"/>
          <w:color w:val="222222"/>
          <w:sz w:val="24"/>
          <w:szCs w:val="24"/>
        </w:rPr>
        <w:t xml:space="preserve"> First, a mind is “an aggregate of interacting parts or components”</w:t>
      </w:r>
      <w:r w:rsidR="004A4BFB">
        <w:rPr>
          <w:rFonts w:ascii="Times New Roman" w:eastAsia="Times New Roman" w:hAnsi="Times New Roman" w:cs="Times New Roman"/>
          <w:color w:val="222222"/>
          <w:sz w:val="24"/>
          <w:szCs w:val="24"/>
        </w:rPr>
        <w:t xml:space="preserve"> (</w:t>
      </w:r>
      <w:r w:rsidR="004310E1" w:rsidRPr="004310E1">
        <w:rPr>
          <w:rFonts w:ascii="Times New Roman" w:eastAsia="Times New Roman" w:hAnsi="Times New Roman" w:cs="Times New Roman"/>
          <w:i/>
          <w:iCs/>
          <w:color w:val="222222"/>
          <w:sz w:val="24"/>
          <w:szCs w:val="24"/>
        </w:rPr>
        <w:t>M&amp;N</w:t>
      </w:r>
      <w:r w:rsidR="004A4BFB">
        <w:rPr>
          <w:rFonts w:ascii="Times New Roman" w:eastAsia="Times New Roman" w:hAnsi="Times New Roman" w:cs="Times New Roman"/>
          <w:color w:val="222222"/>
          <w:sz w:val="24"/>
          <w:szCs w:val="24"/>
        </w:rPr>
        <w:t xml:space="preserve"> 102)</w:t>
      </w:r>
      <w:r w:rsidR="00315B6C">
        <w:rPr>
          <w:rFonts w:ascii="Times New Roman" w:eastAsia="Times New Roman" w:hAnsi="Times New Roman" w:cs="Times New Roman"/>
          <w:color w:val="FF0000"/>
          <w:sz w:val="24"/>
          <w:szCs w:val="24"/>
        </w:rPr>
        <w:t>.</w:t>
      </w:r>
      <w:r w:rsidR="007E30AF" w:rsidRPr="00BA51D6">
        <w:rPr>
          <w:rFonts w:ascii="Times New Roman" w:eastAsia="Times New Roman" w:hAnsi="Times New Roman" w:cs="Times New Roman"/>
          <w:color w:val="FF0000"/>
          <w:sz w:val="24"/>
          <w:szCs w:val="24"/>
        </w:rPr>
        <w:t xml:space="preserve"> </w:t>
      </w:r>
      <w:r w:rsidR="004A4BFB">
        <w:rPr>
          <w:rFonts w:ascii="Times New Roman" w:eastAsia="Times New Roman" w:hAnsi="Times New Roman" w:cs="Times New Roman"/>
          <w:color w:val="222222"/>
          <w:sz w:val="24"/>
          <w:szCs w:val="24"/>
        </w:rPr>
        <w:t>Second, “the interaction of the parts is triggered by difference” (102)</w:t>
      </w:r>
      <w:r w:rsidR="00893103">
        <w:rPr>
          <w:rFonts w:ascii="Times New Roman" w:eastAsia="Times New Roman" w:hAnsi="Times New Roman" w:cs="Times New Roman"/>
          <w:color w:val="222222"/>
          <w:sz w:val="24"/>
          <w:szCs w:val="24"/>
        </w:rPr>
        <w:t>;</w:t>
      </w:r>
      <w:r w:rsidR="004A4BFB">
        <w:rPr>
          <w:rFonts w:ascii="Times New Roman" w:eastAsia="Times New Roman" w:hAnsi="Times New Roman" w:cs="Times New Roman"/>
          <w:color w:val="222222"/>
          <w:sz w:val="24"/>
          <w:szCs w:val="24"/>
        </w:rPr>
        <w:t xml:space="preserve"> </w:t>
      </w:r>
      <w:r w:rsidR="00893103">
        <w:rPr>
          <w:rFonts w:ascii="Times New Roman" w:eastAsia="Times New Roman" w:hAnsi="Times New Roman" w:cs="Times New Roman"/>
          <w:color w:val="222222"/>
          <w:sz w:val="24"/>
          <w:szCs w:val="24"/>
        </w:rPr>
        <w:t xml:space="preserve">the effects are not just the causal effect of an external </w:t>
      </w:r>
      <w:r w:rsidR="00D61B8D">
        <w:rPr>
          <w:rFonts w:ascii="Times New Roman" w:eastAsia="Times New Roman" w:hAnsi="Times New Roman" w:cs="Times New Roman"/>
          <w:color w:val="222222"/>
          <w:sz w:val="24"/>
          <w:szCs w:val="24"/>
        </w:rPr>
        <w:t xml:space="preserve">physical </w:t>
      </w:r>
      <w:r w:rsidR="00893103">
        <w:rPr>
          <w:rFonts w:ascii="Times New Roman" w:eastAsia="Times New Roman" w:hAnsi="Times New Roman" w:cs="Times New Roman"/>
          <w:color w:val="222222"/>
          <w:sz w:val="24"/>
          <w:szCs w:val="24"/>
        </w:rPr>
        <w:t xml:space="preserve">force. </w:t>
      </w:r>
      <w:r w:rsidR="00CD1E4F">
        <w:rPr>
          <w:rFonts w:ascii="Times New Roman" w:eastAsia="Times New Roman" w:hAnsi="Times New Roman" w:cs="Times New Roman"/>
          <w:color w:val="222222"/>
          <w:sz w:val="24"/>
          <w:szCs w:val="24"/>
        </w:rPr>
        <w:t>Third, w</w:t>
      </w:r>
      <w:r w:rsidR="00A91042">
        <w:rPr>
          <w:rFonts w:ascii="Times New Roman" w:eastAsia="Times New Roman" w:hAnsi="Times New Roman" w:cs="Times New Roman"/>
          <w:color w:val="222222"/>
          <w:sz w:val="24"/>
          <w:szCs w:val="24"/>
        </w:rPr>
        <w:t>hen difference</w:t>
      </w:r>
      <w:r w:rsidR="00E30568">
        <w:rPr>
          <w:rFonts w:ascii="Times New Roman" w:eastAsia="Times New Roman" w:hAnsi="Times New Roman" w:cs="Times New Roman"/>
          <w:color w:val="222222"/>
          <w:sz w:val="24"/>
          <w:szCs w:val="24"/>
        </w:rPr>
        <w:t>s</w:t>
      </w:r>
      <w:r w:rsidR="00A91042">
        <w:rPr>
          <w:rFonts w:ascii="Times New Roman" w:eastAsia="Times New Roman" w:hAnsi="Times New Roman" w:cs="Times New Roman"/>
          <w:color w:val="222222"/>
          <w:sz w:val="24"/>
          <w:szCs w:val="24"/>
        </w:rPr>
        <w:t xml:space="preserve"> are triggered</w:t>
      </w:r>
      <w:r w:rsidR="00893103">
        <w:rPr>
          <w:rFonts w:ascii="Times New Roman" w:eastAsia="Times New Roman" w:hAnsi="Times New Roman" w:cs="Times New Roman"/>
          <w:color w:val="222222"/>
          <w:sz w:val="24"/>
          <w:szCs w:val="24"/>
        </w:rPr>
        <w:t>,</w:t>
      </w:r>
      <w:r w:rsidR="00A91042">
        <w:rPr>
          <w:rFonts w:ascii="Times New Roman" w:eastAsia="Times New Roman" w:hAnsi="Times New Roman" w:cs="Times New Roman"/>
          <w:color w:val="222222"/>
          <w:sz w:val="24"/>
          <w:szCs w:val="24"/>
        </w:rPr>
        <w:t xml:space="preserve"> the mental processes use energy </w:t>
      </w:r>
      <w:r w:rsidR="00D61B8D">
        <w:rPr>
          <w:rFonts w:ascii="Times New Roman" w:eastAsia="Times New Roman" w:hAnsi="Times New Roman" w:cs="Times New Roman"/>
          <w:color w:val="222222"/>
          <w:sz w:val="24"/>
          <w:szCs w:val="24"/>
        </w:rPr>
        <w:t>available</w:t>
      </w:r>
      <w:r w:rsidR="00A91042">
        <w:rPr>
          <w:rFonts w:ascii="Times New Roman" w:eastAsia="Times New Roman" w:hAnsi="Times New Roman" w:cs="Times New Roman"/>
          <w:color w:val="222222"/>
          <w:sz w:val="24"/>
          <w:szCs w:val="24"/>
        </w:rPr>
        <w:t xml:space="preserve"> within the system</w:t>
      </w:r>
      <w:r w:rsidR="00893103">
        <w:rPr>
          <w:rFonts w:ascii="Times New Roman" w:eastAsia="Times New Roman" w:hAnsi="Times New Roman" w:cs="Times New Roman"/>
          <w:color w:val="222222"/>
          <w:sz w:val="24"/>
          <w:szCs w:val="24"/>
        </w:rPr>
        <w:t>.</w:t>
      </w:r>
      <w:r w:rsidR="00E30568">
        <w:rPr>
          <w:rFonts w:ascii="Times New Roman" w:eastAsia="Times New Roman" w:hAnsi="Times New Roman" w:cs="Times New Roman"/>
          <w:color w:val="222222"/>
          <w:sz w:val="24"/>
          <w:szCs w:val="24"/>
        </w:rPr>
        <w:t xml:space="preserve"> </w:t>
      </w:r>
      <w:r w:rsidR="00A91042">
        <w:rPr>
          <w:rFonts w:ascii="Times New Roman" w:eastAsia="Times New Roman" w:hAnsi="Times New Roman" w:cs="Times New Roman"/>
          <w:color w:val="222222"/>
          <w:sz w:val="24"/>
          <w:szCs w:val="24"/>
        </w:rPr>
        <w:t xml:space="preserve">If </w:t>
      </w:r>
      <w:r w:rsidR="00346DF9">
        <w:rPr>
          <w:rFonts w:ascii="Times New Roman" w:eastAsia="Times New Roman" w:hAnsi="Times New Roman" w:cs="Times New Roman"/>
          <w:color w:val="222222"/>
          <w:sz w:val="24"/>
          <w:szCs w:val="24"/>
        </w:rPr>
        <w:t xml:space="preserve">you </w:t>
      </w:r>
      <w:r w:rsidR="00A91042">
        <w:rPr>
          <w:rFonts w:ascii="Times New Roman" w:eastAsia="Times New Roman" w:hAnsi="Times New Roman" w:cs="Times New Roman"/>
          <w:color w:val="222222"/>
          <w:sz w:val="24"/>
          <w:szCs w:val="24"/>
        </w:rPr>
        <w:t xml:space="preserve">kick a stone, </w:t>
      </w:r>
      <w:r w:rsidR="00346DF9">
        <w:rPr>
          <w:rFonts w:ascii="Times New Roman" w:eastAsia="Times New Roman" w:hAnsi="Times New Roman" w:cs="Times New Roman"/>
          <w:color w:val="222222"/>
          <w:sz w:val="24"/>
          <w:szCs w:val="24"/>
        </w:rPr>
        <w:t xml:space="preserve">says Bateson, </w:t>
      </w:r>
      <w:r w:rsidR="00A91042">
        <w:rPr>
          <w:rFonts w:ascii="Times New Roman" w:eastAsia="Times New Roman" w:hAnsi="Times New Roman" w:cs="Times New Roman"/>
          <w:color w:val="222222"/>
          <w:sz w:val="24"/>
          <w:szCs w:val="24"/>
        </w:rPr>
        <w:t>the stone does not use its own energy to respond, but if you kick a dog, the dog</w:t>
      </w:r>
      <w:r w:rsidR="00346DF9">
        <w:rPr>
          <w:rFonts w:ascii="Times New Roman" w:eastAsia="Times New Roman" w:hAnsi="Times New Roman" w:cs="Times New Roman"/>
          <w:color w:val="222222"/>
          <w:sz w:val="24"/>
          <w:szCs w:val="24"/>
        </w:rPr>
        <w:t>—</w:t>
      </w:r>
      <w:r w:rsidR="00A91042">
        <w:rPr>
          <w:rFonts w:ascii="Times New Roman" w:eastAsia="Times New Roman" w:hAnsi="Times New Roman" w:cs="Times New Roman"/>
          <w:color w:val="222222"/>
          <w:sz w:val="24"/>
          <w:szCs w:val="24"/>
        </w:rPr>
        <w:t>as a mental system</w:t>
      </w:r>
      <w:r w:rsidR="00346DF9">
        <w:rPr>
          <w:rFonts w:ascii="Times New Roman" w:eastAsia="Times New Roman" w:hAnsi="Times New Roman" w:cs="Times New Roman"/>
          <w:color w:val="222222"/>
          <w:sz w:val="24"/>
          <w:szCs w:val="24"/>
        </w:rPr>
        <w:t>—</w:t>
      </w:r>
      <w:r w:rsidR="00A91042">
        <w:rPr>
          <w:rFonts w:ascii="Times New Roman" w:eastAsia="Times New Roman" w:hAnsi="Times New Roman" w:cs="Times New Roman"/>
          <w:color w:val="222222"/>
          <w:sz w:val="24"/>
          <w:szCs w:val="24"/>
        </w:rPr>
        <w:t>respond</w:t>
      </w:r>
      <w:r w:rsidR="00E30568">
        <w:rPr>
          <w:rFonts w:ascii="Times New Roman" w:eastAsia="Times New Roman" w:hAnsi="Times New Roman" w:cs="Times New Roman"/>
          <w:color w:val="222222"/>
          <w:sz w:val="24"/>
          <w:szCs w:val="24"/>
        </w:rPr>
        <w:t>s</w:t>
      </w:r>
      <w:r w:rsidR="00A91042">
        <w:rPr>
          <w:rFonts w:ascii="Times New Roman" w:eastAsia="Times New Roman" w:hAnsi="Times New Roman" w:cs="Times New Roman"/>
          <w:color w:val="222222"/>
          <w:sz w:val="24"/>
          <w:szCs w:val="24"/>
        </w:rPr>
        <w:t xml:space="preserve"> with its own </w:t>
      </w:r>
      <w:r w:rsidR="00CD1E4F">
        <w:rPr>
          <w:rFonts w:ascii="Times New Roman" w:eastAsia="Times New Roman" w:hAnsi="Times New Roman" w:cs="Times New Roman"/>
          <w:color w:val="222222"/>
          <w:sz w:val="24"/>
          <w:szCs w:val="24"/>
        </w:rPr>
        <w:t>“</w:t>
      </w:r>
      <w:r w:rsidR="00A91042">
        <w:rPr>
          <w:rFonts w:ascii="Times New Roman" w:eastAsia="Times New Roman" w:hAnsi="Times New Roman" w:cs="Times New Roman"/>
          <w:color w:val="222222"/>
          <w:sz w:val="24"/>
          <w:szCs w:val="24"/>
        </w:rPr>
        <w:t>collateral energy</w:t>
      </w:r>
      <w:r w:rsidR="00CD1E4F">
        <w:rPr>
          <w:rFonts w:ascii="Times New Roman" w:eastAsia="Times New Roman" w:hAnsi="Times New Roman" w:cs="Times New Roman"/>
          <w:color w:val="222222"/>
          <w:sz w:val="24"/>
          <w:szCs w:val="24"/>
        </w:rPr>
        <w:t>” (</w:t>
      </w:r>
      <w:bookmarkStart w:id="3" w:name="_Hlk77589655"/>
      <w:r w:rsidR="004310E1" w:rsidRPr="004310E1">
        <w:rPr>
          <w:rFonts w:ascii="Times New Roman" w:eastAsia="Times New Roman" w:hAnsi="Times New Roman" w:cs="Times New Roman"/>
          <w:i/>
          <w:iCs/>
          <w:color w:val="222222"/>
          <w:sz w:val="24"/>
          <w:szCs w:val="24"/>
        </w:rPr>
        <w:t>M&amp;N</w:t>
      </w:r>
      <w:r w:rsidR="002B5CEA">
        <w:rPr>
          <w:rFonts w:ascii="Times New Roman" w:eastAsia="Times New Roman" w:hAnsi="Times New Roman" w:cs="Times New Roman"/>
          <w:color w:val="222222"/>
          <w:sz w:val="24"/>
          <w:szCs w:val="24"/>
        </w:rPr>
        <w:t xml:space="preserve"> </w:t>
      </w:r>
      <w:bookmarkEnd w:id="3"/>
      <w:r w:rsidR="002B5CEA">
        <w:rPr>
          <w:rFonts w:ascii="Times New Roman" w:eastAsia="Times New Roman" w:hAnsi="Times New Roman" w:cs="Times New Roman"/>
          <w:color w:val="222222"/>
          <w:sz w:val="24"/>
          <w:szCs w:val="24"/>
        </w:rPr>
        <w:t xml:space="preserve">102; </w:t>
      </w:r>
      <w:r w:rsidR="004310E1" w:rsidRPr="004310E1">
        <w:rPr>
          <w:rFonts w:ascii="Times New Roman" w:eastAsia="Times New Roman" w:hAnsi="Times New Roman" w:cs="Times New Roman"/>
          <w:i/>
          <w:iCs/>
          <w:color w:val="222222"/>
          <w:sz w:val="24"/>
          <w:szCs w:val="24"/>
        </w:rPr>
        <w:t>Steps</w:t>
      </w:r>
      <w:r w:rsidR="007F023B">
        <w:rPr>
          <w:rFonts w:ascii="Times New Roman" w:eastAsia="Times New Roman" w:hAnsi="Times New Roman" w:cs="Times New Roman"/>
          <w:color w:val="222222"/>
          <w:sz w:val="24"/>
          <w:szCs w:val="24"/>
        </w:rPr>
        <w:t xml:space="preserve"> 4</w:t>
      </w:r>
      <w:r w:rsidR="00191005">
        <w:rPr>
          <w:rFonts w:ascii="Times New Roman" w:eastAsia="Times New Roman" w:hAnsi="Times New Roman" w:cs="Times New Roman"/>
          <w:color w:val="222222"/>
          <w:sz w:val="24"/>
          <w:szCs w:val="24"/>
        </w:rPr>
        <w:t>89,</w:t>
      </w:r>
      <w:r w:rsidR="00893103">
        <w:rPr>
          <w:rFonts w:ascii="Times New Roman" w:eastAsia="Times New Roman" w:hAnsi="Times New Roman" w:cs="Times New Roman"/>
          <w:color w:val="222222"/>
          <w:sz w:val="24"/>
          <w:szCs w:val="24"/>
        </w:rPr>
        <w:t xml:space="preserve"> </w:t>
      </w:r>
      <w:r w:rsidR="00191005">
        <w:rPr>
          <w:rFonts w:ascii="Times New Roman" w:eastAsia="Times New Roman" w:hAnsi="Times New Roman" w:cs="Times New Roman"/>
          <w:color w:val="222222"/>
          <w:sz w:val="24"/>
          <w:szCs w:val="24"/>
        </w:rPr>
        <w:t>4</w:t>
      </w:r>
      <w:r w:rsidR="007F023B">
        <w:rPr>
          <w:rFonts w:ascii="Times New Roman" w:eastAsia="Times New Roman" w:hAnsi="Times New Roman" w:cs="Times New Roman"/>
          <w:color w:val="222222"/>
          <w:sz w:val="24"/>
          <w:szCs w:val="24"/>
        </w:rPr>
        <w:t>90</w:t>
      </w:r>
      <w:r w:rsidR="00CD1E4F">
        <w:rPr>
          <w:rFonts w:ascii="Times New Roman" w:eastAsia="Times New Roman" w:hAnsi="Times New Roman" w:cs="Times New Roman"/>
          <w:color w:val="222222"/>
          <w:sz w:val="24"/>
          <w:szCs w:val="24"/>
        </w:rPr>
        <w:t xml:space="preserve">). Fourth, </w:t>
      </w:r>
      <w:r w:rsidR="00CD1E4F" w:rsidRPr="00E30568">
        <w:rPr>
          <w:rFonts w:ascii="Times New Roman" w:eastAsia="Times New Roman" w:hAnsi="Times New Roman" w:cs="Times New Roman"/>
          <w:color w:val="222222"/>
          <w:sz w:val="24"/>
          <w:szCs w:val="24"/>
        </w:rPr>
        <w:t>“Mental processes require circular (or more complex) chains of determination”</w:t>
      </w:r>
      <w:r w:rsidR="00CD1E4F">
        <w:rPr>
          <w:rFonts w:ascii="Times New Roman" w:eastAsia="Times New Roman" w:hAnsi="Times New Roman" w:cs="Times New Roman"/>
          <w:color w:val="222222"/>
          <w:sz w:val="24"/>
          <w:szCs w:val="24"/>
        </w:rPr>
        <w:t xml:space="preserve"> (</w:t>
      </w:r>
      <w:r w:rsidR="00581A17" w:rsidRPr="004310E1">
        <w:rPr>
          <w:rFonts w:ascii="Times New Roman" w:eastAsia="Times New Roman" w:hAnsi="Times New Roman" w:cs="Times New Roman"/>
          <w:i/>
          <w:iCs/>
          <w:color w:val="222222"/>
          <w:sz w:val="24"/>
          <w:szCs w:val="24"/>
        </w:rPr>
        <w:t>M&amp;N</w:t>
      </w:r>
      <w:r w:rsidR="00581A17">
        <w:rPr>
          <w:rFonts w:ascii="Times New Roman" w:eastAsia="Times New Roman" w:hAnsi="Times New Roman" w:cs="Times New Roman"/>
          <w:color w:val="222222"/>
          <w:sz w:val="24"/>
          <w:szCs w:val="24"/>
        </w:rPr>
        <w:t xml:space="preserve"> </w:t>
      </w:r>
      <w:r w:rsidR="00CD1E4F">
        <w:rPr>
          <w:rFonts w:ascii="Times New Roman" w:eastAsia="Times New Roman" w:hAnsi="Times New Roman" w:cs="Times New Roman"/>
          <w:color w:val="222222"/>
          <w:sz w:val="24"/>
          <w:szCs w:val="24"/>
        </w:rPr>
        <w:t>102).</w:t>
      </w:r>
      <w:r w:rsidR="00893103" w:rsidRPr="00893103">
        <w:rPr>
          <w:rStyle w:val="FootnoteReference"/>
          <w:rFonts w:ascii="Times New Roman" w:eastAsia="Times New Roman" w:hAnsi="Times New Roman" w:cs="Times New Roman"/>
          <w:color w:val="222222"/>
          <w:sz w:val="24"/>
          <w:szCs w:val="24"/>
        </w:rPr>
        <w:t xml:space="preserve"> </w:t>
      </w:r>
      <w:r w:rsidR="00CD1E4F">
        <w:rPr>
          <w:rFonts w:ascii="Times New Roman" w:eastAsia="Times New Roman" w:hAnsi="Times New Roman" w:cs="Times New Roman"/>
          <w:color w:val="222222"/>
          <w:sz w:val="24"/>
          <w:szCs w:val="24"/>
        </w:rPr>
        <w:t>Fifth,</w:t>
      </w:r>
      <w:r w:rsidR="00A91042">
        <w:rPr>
          <w:rFonts w:ascii="Times New Roman" w:eastAsia="Times New Roman" w:hAnsi="Times New Roman" w:cs="Times New Roman"/>
          <w:color w:val="222222"/>
          <w:sz w:val="24"/>
          <w:szCs w:val="24"/>
        </w:rPr>
        <w:t xml:space="preserve"> </w:t>
      </w:r>
      <w:r w:rsidR="00CD1E4F">
        <w:rPr>
          <w:rFonts w:ascii="Times New Roman" w:eastAsia="Times New Roman" w:hAnsi="Times New Roman" w:cs="Times New Roman"/>
          <w:color w:val="222222"/>
          <w:sz w:val="24"/>
          <w:szCs w:val="24"/>
        </w:rPr>
        <w:t>t</w:t>
      </w:r>
      <w:r w:rsidR="00B13AF1">
        <w:rPr>
          <w:rFonts w:ascii="Times New Roman" w:eastAsia="Times New Roman" w:hAnsi="Times New Roman" w:cs="Times New Roman"/>
          <w:color w:val="222222"/>
          <w:sz w:val="24"/>
          <w:szCs w:val="24"/>
        </w:rPr>
        <w:t>he effects of differences are to be regarded as transforms (i.e., coded versions) of events which preceded them”</w:t>
      </w:r>
      <w:r w:rsidR="0046423A">
        <w:rPr>
          <w:rFonts w:ascii="Times New Roman" w:eastAsia="Times New Roman" w:hAnsi="Times New Roman" w:cs="Times New Roman"/>
          <w:color w:val="222222"/>
          <w:sz w:val="24"/>
          <w:szCs w:val="24"/>
        </w:rPr>
        <w:t xml:space="preserve"> </w:t>
      </w:r>
      <w:r w:rsidR="00B13AF1">
        <w:rPr>
          <w:rFonts w:ascii="Times New Roman" w:eastAsia="Times New Roman" w:hAnsi="Times New Roman" w:cs="Times New Roman"/>
          <w:color w:val="222222"/>
          <w:sz w:val="24"/>
          <w:szCs w:val="24"/>
        </w:rPr>
        <w:t>(</w:t>
      </w:r>
      <w:r w:rsidR="00581A17" w:rsidRPr="004310E1">
        <w:rPr>
          <w:rFonts w:ascii="Times New Roman" w:eastAsia="Times New Roman" w:hAnsi="Times New Roman" w:cs="Times New Roman"/>
          <w:i/>
          <w:iCs/>
          <w:color w:val="222222"/>
          <w:sz w:val="24"/>
          <w:szCs w:val="24"/>
        </w:rPr>
        <w:t>M&amp;N</w:t>
      </w:r>
      <w:r w:rsidR="00581A17">
        <w:rPr>
          <w:rFonts w:ascii="Times New Roman" w:eastAsia="Times New Roman" w:hAnsi="Times New Roman" w:cs="Times New Roman"/>
          <w:color w:val="222222"/>
          <w:sz w:val="24"/>
          <w:szCs w:val="24"/>
        </w:rPr>
        <w:t xml:space="preserve"> </w:t>
      </w:r>
      <w:r w:rsidR="00B13AF1">
        <w:rPr>
          <w:rFonts w:ascii="Times New Roman" w:eastAsia="Times New Roman" w:hAnsi="Times New Roman" w:cs="Times New Roman"/>
          <w:color w:val="222222"/>
          <w:sz w:val="24"/>
          <w:szCs w:val="24"/>
        </w:rPr>
        <w:t>102</w:t>
      </w:r>
      <w:r w:rsidR="00B13AF1" w:rsidRPr="00CD1E4F">
        <w:rPr>
          <w:rFonts w:ascii="Times New Roman" w:eastAsia="Times New Roman" w:hAnsi="Times New Roman" w:cs="Times New Roman"/>
          <w:sz w:val="24"/>
          <w:szCs w:val="24"/>
        </w:rPr>
        <w:t xml:space="preserve">). Bateson thus considers it a category mistake to say that impulses (Pleromatic things) are transmitted by neurons. What </w:t>
      </w:r>
      <w:r w:rsidR="00E30568">
        <w:rPr>
          <w:rFonts w:ascii="Times New Roman" w:eastAsia="Times New Roman" w:hAnsi="Times New Roman" w:cs="Times New Roman"/>
          <w:sz w:val="24"/>
          <w:szCs w:val="24"/>
        </w:rPr>
        <w:t>is</w:t>
      </w:r>
      <w:r w:rsidR="00346DF9">
        <w:rPr>
          <w:rFonts w:ascii="Times New Roman" w:eastAsia="Times New Roman" w:hAnsi="Times New Roman" w:cs="Times New Roman"/>
          <w:sz w:val="24"/>
          <w:szCs w:val="24"/>
        </w:rPr>
        <w:t xml:space="preserve"> </w:t>
      </w:r>
      <w:proofErr w:type="gramStart"/>
      <w:r w:rsidR="00346DF9">
        <w:rPr>
          <w:rFonts w:ascii="Times New Roman" w:eastAsia="Times New Roman" w:hAnsi="Times New Roman" w:cs="Times New Roman"/>
          <w:sz w:val="24"/>
          <w:szCs w:val="24"/>
        </w:rPr>
        <w:t>actually</w:t>
      </w:r>
      <w:r w:rsidR="00B13AF1" w:rsidRPr="00CD1E4F">
        <w:rPr>
          <w:rFonts w:ascii="Times New Roman" w:eastAsia="Times New Roman" w:hAnsi="Times New Roman" w:cs="Times New Roman"/>
          <w:sz w:val="24"/>
          <w:szCs w:val="24"/>
        </w:rPr>
        <w:t xml:space="preserve"> transmitted</w:t>
      </w:r>
      <w:proofErr w:type="gramEnd"/>
      <w:r w:rsidR="00B13AF1" w:rsidRPr="00CD1E4F">
        <w:rPr>
          <w:rFonts w:ascii="Times New Roman" w:eastAsia="Times New Roman" w:hAnsi="Times New Roman" w:cs="Times New Roman"/>
          <w:sz w:val="24"/>
          <w:szCs w:val="24"/>
        </w:rPr>
        <w:t xml:space="preserve"> is “</w:t>
      </w:r>
      <w:r w:rsidR="00B13AF1" w:rsidRPr="00F61A69">
        <w:rPr>
          <w:rFonts w:ascii="Times New Roman" w:eastAsia="Times New Roman" w:hAnsi="Times New Roman" w:cs="Times New Roman"/>
          <w:sz w:val="24"/>
          <w:szCs w:val="24"/>
        </w:rPr>
        <w:t>news</w:t>
      </w:r>
      <w:r w:rsidR="00B13AF1" w:rsidRPr="00CD1E4F">
        <w:rPr>
          <w:rFonts w:ascii="Times New Roman" w:eastAsia="Times New Roman" w:hAnsi="Times New Roman" w:cs="Times New Roman"/>
          <w:sz w:val="24"/>
          <w:szCs w:val="24"/>
        </w:rPr>
        <w:t xml:space="preserve"> of difference” </w:t>
      </w:r>
      <w:r w:rsidR="00B13AF1" w:rsidRPr="00F61A69">
        <w:rPr>
          <w:rFonts w:ascii="Times New Roman" w:eastAsia="Times New Roman" w:hAnsi="Times New Roman" w:cs="Times New Roman"/>
          <w:sz w:val="24"/>
          <w:szCs w:val="24"/>
        </w:rPr>
        <w:t>(</w:t>
      </w:r>
      <w:r w:rsidR="004310E1" w:rsidRPr="004310E1">
        <w:rPr>
          <w:rFonts w:ascii="Times New Roman" w:eastAsia="Times New Roman" w:hAnsi="Times New Roman" w:cs="Times New Roman"/>
          <w:i/>
          <w:iCs/>
          <w:sz w:val="24"/>
          <w:szCs w:val="24"/>
        </w:rPr>
        <w:t>Steps</w:t>
      </w:r>
      <w:r w:rsidR="002B5CEA" w:rsidRPr="002B5CEA">
        <w:rPr>
          <w:rFonts w:ascii="Times New Roman" w:eastAsia="Times New Roman" w:hAnsi="Times New Roman" w:cs="Times New Roman"/>
          <w:sz w:val="24"/>
          <w:szCs w:val="24"/>
        </w:rPr>
        <w:t xml:space="preserve"> </w:t>
      </w:r>
      <w:r w:rsidR="00F61A69">
        <w:rPr>
          <w:rFonts w:ascii="Times New Roman" w:eastAsia="Times New Roman" w:hAnsi="Times New Roman" w:cs="Times New Roman"/>
          <w:sz w:val="24"/>
          <w:szCs w:val="24"/>
        </w:rPr>
        <w:t>460</w:t>
      </w:r>
      <w:r w:rsidR="00B13AF1" w:rsidRPr="002B5CEA">
        <w:rPr>
          <w:rFonts w:ascii="Times New Roman" w:eastAsia="Times New Roman" w:hAnsi="Times New Roman" w:cs="Times New Roman"/>
          <w:sz w:val="24"/>
          <w:szCs w:val="24"/>
        </w:rPr>
        <w:t>).</w:t>
      </w:r>
      <w:r w:rsidR="00B13AF1" w:rsidRPr="00CD1E4F">
        <w:rPr>
          <w:rFonts w:ascii="Times New Roman" w:eastAsia="Times New Roman" w:hAnsi="Times New Roman" w:cs="Times New Roman"/>
          <w:sz w:val="24"/>
          <w:szCs w:val="24"/>
        </w:rPr>
        <w:t xml:space="preserve"> </w:t>
      </w:r>
      <w:r w:rsidR="00CD1E4F" w:rsidRPr="00E30568">
        <w:rPr>
          <w:rFonts w:ascii="Times New Roman" w:eastAsia="Times New Roman" w:hAnsi="Times New Roman" w:cs="Times New Roman"/>
          <w:sz w:val="24"/>
          <w:szCs w:val="24"/>
        </w:rPr>
        <w:t>Lastly</w:t>
      </w:r>
      <w:r w:rsidR="00CD1E4F" w:rsidRPr="00817F8F">
        <w:rPr>
          <w:rFonts w:ascii="Times New Roman" w:eastAsia="Times New Roman" w:hAnsi="Times New Roman" w:cs="Times New Roman"/>
          <w:sz w:val="24"/>
          <w:szCs w:val="24"/>
        </w:rPr>
        <w:t>,</w:t>
      </w:r>
      <w:r w:rsidR="00CD1E4F" w:rsidRPr="00817F8F">
        <w:rPr>
          <w:rFonts w:ascii="Times New Roman" w:eastAsia="Times New Roman" w:hAnsi="Times New Roman" w:cs="Times New Roman"/>
          <w:color w:val="0070C0"/>
          <w:sz w:val="24"/>
          <w:szCs w:val="24"/>
        </w:rPr>
        <w:t xml:space="preserve"> </w:t>
      </w:r>
      <w:r w:rsidR="00CD1E4F" w:rsidRPr="00817F8F">
        <w:rPr>
          <w:rFonts w:ascii="Times New Roman" w:eastAsia="Times New Roman" w:hAnsi="Times New Roman" w:cs="Times New Roman"/>
          <w:color w:val="222222"/>
          <w:sz w:val="24"/>
          <w:szCs w:val="24"/>
        </w:rPr>
        <w:t>“The description and classification of these processes of transformation disclose a hierarchy of logical types immanent in the phenomena” (</w:t>
      </w:r>
      <w:r w:rsidR="00581A17" w:rsidRPr="004310E1">
        <w:rPr>
          <w:rFonts w:ascii="Times New Roman" w:eastAsia="Times New Roman" w:hAnsi="Times New Roman" w:cs="Times New Roman"/>
          <w:i/>
          <w:iCs/>
          <w:color w:val="222222"/>
          <w:sz w:val="24"/>
          <w:szCs w:val="24"/>
        </w:rPr>
        <w:t>M&amp;N</w:t>
      </w:r>
      <w:r w:rsidR="00581A17">
        <w:rPr>
          <w:rFonts w:ascii="Times New Roman" w:eastAsia="Times New Roman" w:hAnsi="Times New Roman" w:cs="Times New Roman"/>
          <w:color w:val="222222"/>
          <w:sz w:val="24"/>
          <w:szCs w:val="24"/>
        </w:rPr>
        <w:t xml:space="preserve"> </w:t>
      </w:r>
      <w:r w:rsidR="00CD1E4F" w:rsidRPr="00817F8F">
        <w:rPr>
          <w:rFonts w:ascii="Times New Roman" w:eastAsia="Times New Roman" w:hAnsi="Times New Roman" w:cs="Times New Roman"/>
          <w:color w:val="222222"/>
          <w:sz w:val="24"/>
          <w:szCs w:val="24"/>
        </w:rPr>
        <w:t xml:space="preserve">102). </w:t>
      </w:r>
      <w:r w:rsidR="00CD1E4F">
        <w:rPr>
          <w:rFonts w:ascii="Times New Roman" w:eastAsia="Times New Roman" w:hAnsi="Times New Roman" w:cs="Times New Roman"/>
          <w:color w:val="222222"/>
          <w:sz w:val="24"/>
          <w:szCs w:val="24"/>
        </w:rPr>
        <w:t xml:space="preserve">We can see the hierarchy of mind operative in the way that the circuits learn and </w:t>
      </w:r>
      <w:r w:rsidR="00346DF9">
        <w:rPr>
          <w:rFonts w:ascii="Times New Roman" w:eastAsia="Times New Roman" w:hAnsi="Times New Roman" w:cs="Times New Roman"/>
          <w:color w:val="222222"/>
          <w:sz w:val="24"/>
          <w:szCs w:val="24"/>
        </w:rPr>
        <w:t>display</w:t>
      </w:r>
      <w:r w:rsidR="00CD1E4F">
        <w:rPr>
          <w:rFonts w:ascii="Times New Roman" w:eastAsia="Times New Roman" w:hAnsi="Times New Roman" w:cs="Times New Roman"/>
          <w:color w:val="222222"/>
          <w:sz w:val="24"/>
          <w:szCs w:val="24"/>
        </w:rPr>
        <w:t xml:space="preserve"> higher-order stability or change.</w:t>
      </w:r>
      <w:r w:rsidR="00AD28DF">
        <w:rPr>
          <w:rFonts w:ascii="Times New Roman" w:eastAsia="Times New Roman" w:hAnsi="Times New Roman" w:cs="Times New Roman"/>
          <w:color w:val="222222"/>
          <w:sz w:val="24"/>
          <w:szCs w:val="24"/>
        </w:rPr>
        <w:t xml:space="preserve"> </w:t>
      </w:r>
    </w:p>
    <w:p w14:paraId="55F09343" w14:textId="486A184E" w:rsidR="00BC2BBD" w:rsidRDefault="00CD1E4F" w:rsidP="00334EA9">
      <w:pPr>
        <w:shd w:val="clear" w:color="auto" w:fill="FFFFFF"/>
        <w:spacing w:after="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While </w:t>
      </w:r>
      <w:r w:rsidR="00346DF9">
        <w:rPr>
          <w:rFonts w:ascii="Times New Roman" w:eastAsia="Times New Roman" w:hAnsi="Times New Roman" w:cs="Times New Roman"/>
          <w:color w:val="222222"/>
          <w:sz w:val="24"/>
          <w:szCs w:val="24"/>
        </w:rPr>
        <w:t>Bateson’s list</w:t>
      </w:r>
      <w:r>
        <w:rPr>
          <w:rFonts w:ascii="Times New Roman" w:eastAsia="Times New Roman" w:hAnsi="Times New Roman" w:cs="Times New Roman"/>
          <w:color w:val="222222"/>
          <w:sz w:val="24"/>
          <w:szCs w:val="24"/>
        </w:rPr>
        <w:t xml:space="preserve"> is somewhat techni</w:t>
      </w:r>
      <w:r w:rsidR="003279B7">
        <w:rPr>
          <w:rFonts w:ascii="Times New Roman" w:eastAsia="Times New Roman" w:hAnsi="Times New Roman" w:cs="Times New Roman"/>
          <w:color w:val="222222"/>
          <w:sz w:val="24"/>
          <w:szCs w:val="24"/>
        </w:rPr>
        <w:t>cal</w:t>
      </w:r>
      <w:r w:rsidR="00346DF9">
        <w:rPr>
          <w:rFonts w:ascii="Times New Roman" w:eastAsia="Times New Roman" w:hAnsi="Times New Roman" w:cs="Times New Roman"/>
          <w:color w:val="222222"/>
          <w:sz w:val="24"/>
          <w:szCs w:val="24"/>
        </w:rPr>
        <w:t>,</w:t>
      </w:r>
      <w:r w:rsidR="003279B7">
        <w:rPr>
          <w:rFonts w:ascii="Times New Roman" w:eastAsia="Times New Roman" w:hAnsi="Times New Roman" w:cs="Times New Roman"/>
          <w:color w:val="222222"/>
          <w:sz w:val="24"/>
          <w:szCs w:val="24"/>
        </w:rPr>
        <w:t xml:space="preserve"> it is meant to provide necessary and sufficient conditions for when something is a mind.</w:t>
      </w:r>
      <w:r w:rsidR="00BC2BBD">
        <w:rPr>
          <w:rFonts w:ascii="Times New Roman" w:eastAsia="Times New Roman" w:hAnsi="Times New Roman" w:cs="Times New Roman"/>
          <w:color w:val="222222"/>
          <w:sz w:val="24"/>
          <w:szCs w:val="24"/>
        </w:rPr>
        <w:t xml:space="preserve"> In summary</w:t>
      </w:r>
      <w:r w:rsidR="00BC2BBD" w:rsidRPr="00BC2BBD">
        <w:rPr>
          <w:rFonts w:ascii="Times New Roman" w:eastAsia="Times New Roman" w:hAnsi="Times New Roman" w:cs="Times New Roman"/>
          <w:color w:val="222222"/>
          <w:sz w:val="24"/>
          <w:szCs w:val="24"/>
        </w:rPr>
        <w:t>,</w:t>
      </w:r>
      <w:r w:rsidR="003279B7" w:rsidRPr="00BC2BBD">
        <w:rPr>
          <w:rFonts w:ascii="Times New Roman" w:eastAsia="Times New Roman" w:hAnsi="Times New Roman" w:cs="Times New Roman"/>
          <w:color w:val="222222"/>
          <w:sz w:val="24"/>
          <w:szCs w:val="24"/>
        </w:rPr>
        <w:t xml:space="preserve"> </w:t>
      </w:r>
      <w:r w:rsidR="00BC2BBD" w:rsidRPr="00BC2BBD">
        <w:rPr>
          <w:rFonts w:ascii="Times New Roman" w:eastAsia="Times New Roman" w:hAnsi="Times New Roman" w:cs="Times New Roman"/>
          <w:color w:val="222222"/>
          <w:sz w:val="24"/>
          <w:szCs w:val="24"/>
        </w:rPr>
        <w:t>a mental system “operates with and upon differences</w:t>
      </w:r>
      <w:r w:rsidR="00BC2BBD" w:rsidRPr="00BC2BBD">
        <w:rPr>
          <w:rFonts w:ascii="Times New Roman" w:eastAsia="Times New Roman" w:hAnsi="Times New Roman" w:cs="Times New Roman"/>
          <w:sz w:val="24"/>
          <w:szCs w:val="24"/>
        </w:rPr>
        <w:t xml:space="preserve">… shall consist of closed loops or networks of pathways </w:t>
      </w:r>
      <w:r w:rsidR="00BC2BBD" w:rsidRPr="00BA51D6">
        <w:rPr>
          <w:rFonts w:ascii="Times New Roman" w:eastAsia="Times New Roman" w:hAnsi="Times New Roman" w:cs="Times New Roman"/>
          <w:sz w:val="24"/>
          <w:szCs w:val="24"/>
        </w:rPr>
        <w:t>along w</w:t>
      </w:r>
      <w:r w:rsidR="00893103" w:rsidRPr="00BA51D6">
        <w:rPr>
          <w:rFonts w:ascii="Times New Roman" w:eastAsia="Times New Roman" w:hAnsi="Times New Roman" w:cs="Times New Roman"/>
          <w:sz w:val="24"/>
          <w:szCs w:val="24"/>
        </w:rPr>
        <w:t>hich</w:t>
      </w:r>
      <w:r w:rsidR="00BC2BBD" w:rsidRPr="00BA51D6">
        <w:rPr>
          <w:rFonts w:ascii="Times New Roman" w:eastAsia="Times New Roman" w:hAnsi="Times New Roman" w:cs="Times New Roman"/>
          <w:sz w:val="24"/>
          <w:szCs w:val="24"/>
        </w:rPr>
        <w:t xml:space="preserve"> differences</w:t>
      </w:r>
      <w:r w:rsidR="00BC2BBD" w:rsidRPr="00BC2BBD">
        <w:rPr>
          <w:rFonts w:ascii="Times New Roman" w:eastAsia="Times New Roman" w:hAnsi="Times New Roman" w:cs="Times New Roman"/>
          <w:sz w:val="24"/>
          <w:szCs w:val="24"/>
        </w:rPr>
        <w:t xml:space="preserve"> and transforms of differences shall be transmitted”</w:t>
      </w:r>
      <w:r w:rsidR="00BC2BBD" w:rsidRPr="00BC2BBD">
        <w:rPr>
          <w:rFonts w:ascii="Times New Roman" w:eastAsia="Times New Roman" w:hAnsi="Times New Roman" w:cs="Times New Roman"/>
          <w:color w:val="222222"/>
          <w:sz w:val="24"/>
          <w:szCs w:val="24"/>
        </w:rPr>
        <w:t xml:space="preserve"> and</w:t>
      </w:r>
      <w:r w:rsidR="00817F8F">
        <w:rPr>
          <w:rFonts w:ascii="Times New Roman" w:eastAsia="Times New Roman" w:hAnsi="Times New Roman" w:cs="Times New Roman"/>
          <w:color w:val="222222"/>
          <w:sz w:val="24"/>
          <w:szCs w:val="24"/>
        </w:rPr>
        <w:t xml:space="preserve"> it</w:t>
      </w:r>
      <w:r w:rsidR="00BC2BBD" w:rsidRPr="00BC2BBD">
        <w:rPr>
          <w:rFonts w:ascii="Times New Roman" w:eastAsia="Times New Roman" w:hAnsi="Times New Roman" w:cs="Times New Roman"/>
          <w:color w:val="222222"/>
          <w:sz w:val="24"/>
          <w:szCs w:val="24"/>
        </w:rPr>
        <w:t xml:space="preserve"> “shall show self-</w:t>
      </w:r>
      <w:proofErr w:type="spellStart"/>
      <w:r w:rsidR="00BC2BBD" w:rsidRPr="00BC2BBD">
        <w:rPr>
          <w:rFonts w:ascii="Times New Roman" w:eastAsia="Times New Roman" w:hAnsi="Times New Roman" w:cs="Times New Roman"/>
          <w:color w:val="222222"/>
          <w:sz w:val="24"/>
          <w:szCs w:val="24"/>
        </w:rPr>
        <w:t>correctiveness</w:t>
      </w:r>
      <w:proofErr w:type="spellEnd"/>
      <w:r w:rsidR="00BC2BBD" w:rsidRPr="00BC2BBD">
        <w:rPr>
          <w:rFonts w:ascii="Times New Roman" w:eastAsia="Times New Roman" w:hAnsi="Times New Roman" w:cs="Times New Roman"/>
          <w:color w:val="222222"/>
          <w:sz w:val="24"/>
          <w:szCs w:val="24"/>
        </w:rPr>
        <w:t xml:space="preserve"> in the direction of homeostasis and/or in the direction of runaway.” This </w:t>
      </w:r>
      <w:r w:rsidR="00F40805">
        <w:rPr>
          <w:rFonts w:ascii="Times New Roman" w:eastAsia="Times New Roman" w:hAnsi="Times New Roman" w:cs="Times New Roman"/>
          <w:color w:val="222222"/>
          <w:sz w:val="24"/>
          <w:szCs w:val="24"/>
        </w:rPr>
        <w:t xml:space="preserve">sort of </w:t>
      </w:r>
      <w:r w:rsidR="00BC2BBD" w:rsidRPr="00BC2BBD">
        <w:rPr>
          <w:rFonts w:ascii="Times New Roman" w:eastAsia="Times New Roman" w:hAnsi="Times New Roman" w:cs="Times New Roman"/>
          <w:color w:val="222222"/>
          <w:sz w:val="24"/>
          <w:szCs w:val="24"/>
        </w:rPr>
        <w:t>“Self-</w:t>
      </w:r>
      <w:proofErr w:type="spellStart"/>
      <w:r w:rsidR="00BC2BBD" w:rsidRPr="00BC2BBD">
        <w:rPr>
          <w:rFonts w:ascii="Times New Roman" w:eastAsia="Times New Roman" w:hAnsi="Times New Roman" w:cs="Times New Roman"/>
          <w:color w:val="222222"/>
          <w:sz w:val="24"/>
          <w:szCs w:val="24"/>
        </w:rPr>
        <w:t>correctiveness</w:t>
      </w:r>
      <w:proofErr w:type="spellEnd"/>
      <w:r w:rsidR="00BC2BBD" w:rsidRPr="00BC2BBD">
        <w:rPr>
          <w:rFonts w:ascii="Times New Roman" w:eastAsia="Times New Roman" w:hAnsi="Times New Roman" w:cs="Times New Roman"/>
          <w:color w:val="222222"/>
          <w:sz w:val="24"/>
          <w:szCs w:val="24"/>
        </w:rPr>
        <w:t xml:space="preserve"> implies trial and error”</w:t>
      </w:r>
      <w:r w:rsidR="00BC2BBD">
        <w:rPr>
          <w:rFonts w:ascii="Times New Roman" w:eastAsia="Times New Roman" w:hAnsi="Times New Roman" w:cs="Times New Roman"/>
          <w:color w:val="222222"/>
          <w:sz w:val="24"/>
          <w:szCs w:val="24"/>
        </w:rPr>
        <w:t xml:space="preserve"> </w:t>
      </w:r>
      <w:r w:rsidR="000E7A59">
        <w:rPr>
          <w:rFonts w:ascii="Times New Roman" w:eastAsia="Times New Roman" w:hAnsi="Times New Roman" w:cs="Times New Roman"/>
          <w:color w:val="222222"/>
          <w:sz w:val="24"/>
          <w:szCs w:val="24"/>
        </w:rPr>
        <w:t>(</w:t>
      </w:r>
      <w:r w:rsidR="004310E1" w:rsidRPr="004310E1">
        <w:rPr>
          <w:rFonts w:ascii="Times New Roman" w:eastAsia="Times New Roman" w:hAnsi="Times New Roman" w:cs="Times New Roman"/>
          <w:i/>
          <w:iCs/>
          <w:color w:val="222222"/>
          <w:sz w:val="24"/>
          <w:szCs w:val="24"/>
        </w:rPr>
        <w:t>Steps</w:t>
      </w:r>
      <w:r w:rsidR="000E7A59">
        <w:rPr>
          <w:rFonts w:ascii="Times New Roman" w:eastAsia="Times New Roman" w:hAnsi="Times New Roman" w:cs="Times New Roman"/>
          <w:color w:val="222222"/>
          <w:sz w:val="24"/>
          <w:szCs w:val="24"/>
        </w:rPr>
        <w:t xml:space="preserve"> 490), </w:t>
      </w:r>
      <w:r w:rsidR="00BC2BBD">
        <w:rPr>
          <w:rFonts w:ascii="Times New Roman" w:eastAsia="Times New Roman" w:hAnsi="Times New Roman" w:cs="Times New Roman"/>
          <w:color w:val="222222"/>
          <w:sz w:val="24"/>
          <w:szCs w:val="24"/>
        </w:rPr>
        <w:t xml:space="preserve">which is </w:t>
      </w:r>
      <w:r w:rsidR="00BC0EDB">
        <w:rPr>
          <w:rFonts w:ascii="Times New Roman" w:eastAsia="Times New Roman" w:hAnsi="Times New Roman" w:cs="Times New Roman"/>
          <w:color w:val="222222"/>
          <w:sz w:val="24"/>
          <w:szCs w:val="24"/>
        </w:rPr>
        <w:t>part of a</w:t>
      </w:r>
      <w:r w:rsidR="00BC2BBD">
        <w:rPr>
          <w:rFonts w:ascii="Times New Roman" w:eastAsia="Times New Roman" w:hAnsi="Times New Roman" w:cs="Times New Roman"/>
          <w:color w:val="222222"/>
          <w:sz w:val="24"/>
          <w:szCs w:val="24"/>
        </w:rPr>
        <w:t xml:space="preserve"> </w:t>
      </w:r>
      <w:r w:rsidR="00F40805">
        <w:rPr>
          <w:rFonts w:ascii="Times New Roman" w:eastAsia="Times New Roman" w:hAnsi="Times New Roman" w:cs="Times New Roman"/>
          <w:color w:val="222222"/>
          <w:sz w:val="24"/>
          <w:szCs w:val="24"/>
        </w:rPr>
        <w:t>“</w:t>
      </w:r>
      <w:r w:rsidR="00BC2BBD">
        <w:rPr>
          <w:rFonts w:ascii="Times New Roman" w:eastAsia="Times New Roman" w:hAnsi="Times New Roman" w:cs="Times New Roman"/>
          <w:color w:val="222222"/>
          <w:sz w:val="24"/>
          <w:szCs w:val="24"/>
        </w:rPr>
        <w:t>stochastic</w:t>
      </w:r>
      <w:r w:rsidR="00F40805">
        <w:rPr>
          <w:rFonts w:ascii="Times New Roman" w:eastAsia="Times New Roman" w:hAnsi="Times New Roman" w:cs="Times New Roman"/>
          <w:color w:val="222222"/>
          <w:sz w:val="24"/>
          <w:szCs w:val="24"/>
        </w:rPr>
        <w:t>”</w:t>
      </w:r>
      <w:r w:rsidR="00BC2BBD">
        <w:rPr>
          <w:rFonts w:ascii="Times New Roman" w:eastAsia="Times New Roman" w:hAnsi="Times New Roman" w:cs="Times New Roman"/>
          <w:color w:val="222222"/>
          <w:sz w:val="24"/>
          <w:szCs w:val="24"/>
        </w:rPr>
        <w:t xml:space="preserve"> form of</w:t>
      </w:r>
      <w:r w:rsidR="00BC2BBD" w:rsidRPr="00BC0EDB">
        <w:rPr>
          <w:rFonts w:ascii="Times New Roman" w:eastAsia="Times New Roman" w:hAnsi="Times New Roman" w:cs="Times New Roman"/>
          <w:sz w:val="24"/>
          <w:szCs w:val="24"/>
        </w:rPr>
        <w:t xml:space="preserve"> learning</w:t>
      </w:r>
      <w:r w:rsidR="002C0126">
        <w:rPr>
          <w:rFonts w:ascii="Times New Roman" w:eastAsia="Times New Roman" w:hAnsi="Times New Roman" w:cs="Times New Roman"/>
          <w:sz w:val="24"/>
          <w:szCs w:val="24"/>
        </w:rPr>
        <w:t>.</w:t>
      </w:r>
      <w:r w:rsidR="00BC2BBD" w:rsidRPr="00BC0EDB">
        <w:rPr>
          <w:rFonts w:ascii="Times New Roman" w:eastAsia="Times New Roman" w:hAnsi="Times New Roman" w:cs="Times New Roman"/>
          <w:color w:val="4472C4" w:themeColor="accent1"/>
          <w:sz w:val="24"/>
          <w:szCs w:val="24"/>
        </w:rPr>
        <w:t xml:space="preserve"> </w:t>
      </w:r>
      <w:r w:rsidR="00BC2BBD">
        <w:rPr>
          <w:rFonts w:ascii="Times New Roman" w:eastAsia="Times New Roman" w:hAnsi="Times New Roman" w:cs="Times New Roman"/>
          <w:color w:val="222222"/>
          <w:sz w:val="24"/>
          <w:szCs w:val="24"/>
        </w:rPr>
        <w:t>Bateson says “thought, evolution, ecology, life, learning and the like occur only in systems that satisfy these [6] criteria [of mind]” (</w:t>
      </w:r>
      <w:r w:rsidR="00893103" w:rsidRPr="00893103">
        <w:rPr>
          <w:rFonts w:ascii="Times New Roman" w:eastAsia="Times New Roman" w:hAnsi="Times New Roman" w:cs="Times New Roman"/>
          <w:i/>
          <w:iCs/>
          <w:color w:val="222222"/>
          <w:sz w:val="24"/>
          <w:szCs w:val="24"/>
        </w:rPr>
        <w:t>M&amp;N</w:t>
      </w:r>
      <w:r w:rsidR="00893103">
        <w:rPr>
          <w:rFonts w:ascii="Times New Roman" w:eastAsia="Times New Roman" w:hAnsi="Times New Roman" w:cs="Times New Roman"/>
          <w:color w:val="222222"/>
          <w:sz w:val="24"/>
          <w:szCs w:val="24"/>
        </w:rPr>
        <w:t xml:space="preserve"> </w:t>
      </w:r>
      <w:r w:rsidR="00BC2BBD">
        <w:rPr>
          <w:rFonts w:ascii="Times New Roman" w:eastAsia="Times New Roman" w:hAnsi="Times New Roman" w:cs="Times New Roman"/>
          <w:color w:val="222222"/>
          <w:sz w:val="24"/>
          <w:szCs w:val="24"/>
        </w:rPr>
        <w:t>102).</w:t>
      </w:r>
    </w:p>
    <w:p w14:paraId="29334267" w14:textId="2E8729A2" w:rsidR="00D54719" w:rsidRDefault="00D54719" w:rsidP="00D54719">
      <w:pPr>
        <w:shd w:val="clear" w:color="auto" w:fill="FFFFFF"/>
        <w:spacing w:after="0" w:line="240" w:lineRule="auto"/>
        <w:rPr>
          <w:rFonts w:ascii="Times New Roman" w:eastAsia="Times New Roman" w:hAnsi="Times New Roman" w:cs="Times New Roman"/>
          <w:color w:val="222222"/>
          <w:sz w:val="24"/>
          <w:szCs w:val="24"/>
        </w:rPr>
      </w:pPr>
    </w:p>
    <w:p w14:paraId="1254F8E2" w14:textId="19E19A71" w:rsidR="00D54719" w:rsidRPr="00D54719" w:rsidRDefault="00D54719" w:rsidP="00D54719">
      <w:pPr>
        <w:shd w:val="clear" w:color="auto" w:fill="FFFFFF"/>
        <w:spacing w:after="0" w:line="240" w:lineRule="auto"/>
        <w:rPr>
          <w:rFonts w:ascii="Times New Roman" w:eastAsia="Times New Roman" w:hAnsi="Times New Roman" w:cs="Times New Roman"/>
          <w:b/>
          <w:bCs/>
          <w:color w:val="222222"/>
          <w:sz w:val="24"/>
          <w:szCs w:val="24"/>
        </w:rPr>
      </w:pPr>
      <w:r w:rsidRPr="00D54719">
        <w:rPr>
          <w:rFonts w:ascii="Times New Roman" w:eastAsia="Times New Roman" w:hAnsi="Times New Roman" w:cs="Times New Roman"/>
          <w:b/>
          <w:bCs/>
          <w:color w:val="222222"/>
          <w:sz w:val="24"/>
          <w:szCs w:val="24"/>
        </w:rPr>
        <w:t>Reconceiving Minds</w:t>
      </w:r>
    </w:p>
    <w:p w14:paraId="7F3BCC38" w14:textId="77777777" w:rsidR="00F13094" w:rsidRDefault="00F13094" w:rsidP="00334EA9">
      <w:pPr>
        <w:shd w:val="clear" w:color="auto" w:fill="FFFFFF"/>
        <w:spacing w:after="0" w:line="240" w:lineRule="auto"/>
        <w:rPr>
          <w:rFonts w:ascii="Times New Roman" w:eastAsia="Times New Roman" w:hAnsi="Times New Roman" w:cs="Times New Roman"/>
          <w:color w:val="222222"/>
          <w:sz w:val="24"/>
          <w:szCs w:val="24"/>
        </w:rPr>
      </w:pPr>
    </w:p>
    <w:p w14:paraId="21E0B7A4" w14:textId="17D05615" w:rsidR="00877473" w:rsidRDefault="003279B7" w:rsidP="00334EA9">
      <w:pPr>
        <w:shd w:val="clear" w:color="auto" w:fill="FFFFFF"/>
        <w:spacing w:after="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There are several immediate result</w:t>
      </w:r>
      <w:r w:rsidR="00F13094">
        <w:rPr>
          <w:rFonts w:ascii="Times New Roman" w:eastAsia="Times New Roman" w:hAnsi="Times New Roman" w:cs="Times New Roman"/>
          <w:color w:val="222222"/>
          <w:sz w:val="24"/>
          <w:szCs w:val="24"/>
        </w:rPr>
        <w:t>s</w:t>
      </w:r>
      <w:r>
        <w:rPr>
          <w:rFonts w:ascii="Times New Roman" w:eastAsia="Times New Roman" w:hAnsi="Times New Roman" w:cs="Times New Roman"/>
          <w:color w:val="222222"/>
          <w:sz w:val="24"/>
          <w:szCs w:val="24"/>
        </w:rPr>
        <w:t xml:space="preserve"> of this understanding. First, mind is not just a phenomenon of the </w:t>
      </w:r>
      <w:r w:rsidR="000E7A59">
        <w:rPr>
          <w:rFonts w:ascii="Times New Roman" w:eastAsia="Times New Roman" w:hAnsi="Times New Roman" w:cs="Times New Roman"/>
          <w:color w:val="222222"/>
          <w:sz w:val="24"/>
          <w:szCs w:val="24"/>
        </w:rPr>
        <w:t xml:space="preserve">physical </w:t>
      </w:r>
      <w:r>
        <w:rPr>
          <w:rFonts w:ascii="Times New Roman" w:eastAsia="Times New Roman" w:hAnsi="Times New Roman" w:cs="Times New Roman"/>
          <w:color w:val="222222"/>
          <w:sz w:val="24"/>
          <w:szCs w:val="24"/>
        </w:rPr>
        <w:t>brain</w:t>
      </w:r>
      <w:r w:rsidR="00F167C5">
        <w:rPr>
          <w:rFonts w:ascii="Times New Roman" w:eastAsia="Times New Roman" w:hAnsi="Times New Roman" w:cs="Times New Roman"/>
          <w:color w:val="222222"/>
          <w:sz w:val="24"/>
          <w:szCs w:val="24"/>
        </w:rPr>
        <w:t>, though the brain is certainly an important part of our minds</w:t>
      </w:r>
      <w:r>
        <w:rPr>
          <w:rFonts w:ascii="Times New Roman" w:eastAsia="Times New Roman" w:hAnsi="Times New Roman" w:cs="Times New Roman"/>
          <w:color w:val="222222"/>
          <w:sz w:val="24"/>
          <w:szCs w:val="24"/>
        </w:rPr>
        <w:t xml:space="preserve">. </w:t>
      </w:r>
      <w:r w:rsidR="00F167C5">
        <w:rPr>
          <w:rFonts w:ascii="Times New Roman" w:eastAsia="Times New Roman" w:hAnsi="Times New Roman" w:cs="Times New Roman"/>
          <w:color w:val="222222"/>
          <w:sz w:val="24"/>
          <w:szCs w:val="24"/>
        </w:rPr>
        <w:t>Mental circuits constituting mind</w:t>
      </w:r>
      <w:r>
        <w:rPr>
          <w:rFonts w:ascii="Times New Roman" w:eastAsia="Times New Roman" w:hAnsi="Times New Roman" w:cs="Times New Roman"/>
          <w:color w:val="222222"/>
          <w:sz w:val="24"/>
          <w:szCs w:val="24"/>
        </w:rPr>
        <w:t xml:space="preserve"> reach to the sense organs</w:t>
      </w:r>
      <w:r w:rsidR="00BC2BBD">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which provide information in </w:t>
      </w:r>
      <w:r w:rsidR="00F167C5">
        <w:rPr>
          <w:rFonts w:ascii="Times New Roman" w:eastAsia="Times New Roman" w:hAnsi="Times New Roman" w:cs="Times New Roman"/>
          <w:color w:val="222222"/>
          <w:sz w:val="24"/>
          <w:szCs w:val="24"/>
        </w:rPr>
        <w:t>wider</w:t>
      </w:r>
      <w:r>
        <w:rPr>
          <w:rFonts w:ascii="Times New Roman" w:eastAsia="Times New Roman" w:hAnsi="Times New Roman" w:cs="Times New Roman"/>
          <w:color w:val="222222"/>
          <w:sz w:val="24"/>
          <w:szCs w:val="24"/>
        </w:rPr>
        <w:t xml:space="preserve"> </w:t>
      </w:r>
      <w:r w:rsidR="00786141">
        <w:rPr>
          <w:rFonts w:ascii="Times New Roman" w:eastAsia="Times New Roman" w:hAnsi="Times New Roman" w:cs="Times New Roman"/>
          <w:color w:val="222222"/>
          <w:sz w:val="24"/>
          <w:szCs w:val="24"/>
        </w:rPr>
        <w:t xml:space="preserve">mental </w:t>
      </w:r>
      <w:r>
        <w:rPr>
          <w:rFonts w:ascii="Times New Roman" w:eastAsia="Times New Roman" w:hAnsi="Times New Roman" w:cs="Times New Roman"/>
          <w:color w:val="222222"/>
          <w:sz w:val="24"/>
          <w:szCs w:val="24"/>
        </w:rPr>
        <w:t>circuit</w:t>
      </w:r>
      <w:r w:rsidR="00F167C5">
        <w:rPr>
          <w:rFonts w:ascii="Times New Roman" w:eastAsia="Times New Roman" w:hAnsi="Times New Roman" w:cs="Times New Roman"/>
          <w:color w:val="222222"/>
          <w:sz w:val="24"/>
          <w:szCs w:val="24"/>
        </w:rPr>
        <w:t>s</w:t>
      </w:r>
      <w:r>
        <w:rPr>
          <w:rFonts w:ascii="Times New Roman" w:eastAsia="Times New Roman" w:hAnsi="Times New Roman" w:cs="Times New Roman"/>
          <w:color w:val="222222"/>
          <w:sz w:val="24"/>
          <w:szCs w:val="24"/>
        </w:rPr>
        <w:t xml:space="preserve"> </w:t>
      </w:r>
      <w:r w:rsidR="00A544EE">
        <w:rPr>
          <w:rFonts w:ascii="Times New Roman" w:eastAsia="Times New Roman" w:hAnsi="Times New Roman" w:cs="Times New Roman"/>
          <w:color w:val="222222"/>
          <w:sz w:val="24"/>
          <w:szCs w:val="24"/>
        </w:rPr>
        <w:t>that</w:t>
      </w:r>
      <w:r>
        <w:rPr>
          <w:rFonts w:ascii="Times New Roman" w:eastAsia="Times New Roman" w:hAnsi="Times New Roman" w:cs="Times New Roman"/>
          <w:color w:val="222222"/>
          <w:sz w:val="24"/>
          <w:szCs w:val="24"/>
        </w:rPr>
        <w:t xml:space="preserve"> </w:t>
      </w:r>
      <w:r w:rsidR="00BC0EDB">
        <w:rPr>
          <w:rFonts w:ascii="Times New Roman" w:eastAsia="Times New Roman" w:hAnsi="Times New Roman" w:cs="Times New Roman"/>
          <w:color w:val="222222"/>
          <w:sz w:val="24"/>
          <w:szCs w:val="24"/>
        </w:rPr>
        <w:t xml:space="preserve">can </w:t>
      </w:r>
      <w:r>
        <w:rPr>
          <w:rFonts w:ascii="Times New Roman" w:eastAsia="Times New Roman" w:hAnsi="Times New Roman" w:cs="Times New Roman"/>
          <w:color w:val="222222"/>
          <w:sz w:val="24"/>
          <w:szCs w:val="24"/>
        </w:rPr>
        <w:t>trigger adjustments</w:t>
      </w:r>
      <w:r w:rsidR="00F167C5">
        <w:rPr>
          <w:rFonts w:ascii="Times New Roman" w:eastAsia="Times New Roman" w:hAnsi="Times New Roman" w:cs="Times New Roman"/>
          <w:color w:val="222222"/>
          <w:sz w:val="24"/>
          <w:szCs w:val="24"/>
        </w:rPr>
        <w:t xml:space="preserve">. Mind also is not limited to the body. </w:t>
      </w:r>
      <w:r w:rsidR="00A544EE">
        <w:rPr>
          <w:rFonts w:ascii="Times New Roman" w:eastAsia="Times New Roman" w:hAnsi="Times New Roman" w:cs="Times New Roman"/>
          <w:color w:val="222222"/>
          <w:sz w:val="24"/>
          <w:szCs w:val="24"/>
        </w:rPr>
        <w:t xml:space="preserve">Bateson uses the example of a probe or walking stick that provides information to a person, who can then adjust their </w:t>
      </w:r>
      <w:proofErr w:type="gramStart"/>
      <w:r w:rsidR="00A544EE">
        <w:rPr>
          <w:rFonts w:ascii="Times New Roman" w:eastAsia="Times New Roman" w:hAnsi="Times New Roman" w:cs="Times New Roman"/>
          <w:color w:val="222222"/>
          <w:sz w:val="24"/>
          <w:szCs w:val="24"/>
        </w:rPr>
        <w:t>step in</w:t>
      </w:r>
      <w:proofErr w:type="gramEnd"/>
      <w:r w:rsidR="00A544EE">
        <w:rPr>
          <w:rFonts w:ascii="Times New Roman" w:eastAsia="Times New Roman" w:hAnsi="Times New Roman" w:cs="Times New Roman"/>
          <w:color w:val="222222"/>
          <w:sz w:val="24"/>
          <w:szCs w:val="24"/>
        </w:rPr>
        <w:t xml:space="preserve"> response (</w:t>
      </w:r>
      <w:r w:rsidR="004310E1" w:rsidRPr="004310E1">
        <w:rPr>
          <w:rFonts w:ascii="Times New Roman" w:eastAsia="Times New Roman" w:hAnsi="Times New Roman" w:cs="Times New Roman"/>
          <w:i/>
          <w:iCs/>
          <w:color w:val="222222"/>
          <w:sz w:val="24"/>
          <w:szCs w:val="24"/>
        </w:rPr>
        <w:t>Steps</w:t>
      </w:r>
      <w:r w:rsidR="00BC2BBD">
        <w:rPr>
          <w:rFonts w:ascii="Times New Roman" w:eastAsia="Times New Roman" w:hAnsi="Times New Roman" w:cs="Times New Roman"/>
          <w:color w:val="222222"/>
          <w:sz w:val="24"/>
          <w:szCs w:val="24"/>
        </w:rPr>
        <w:t xml:space="preserve"> 465</w:t>
      </w:r>
      <w:r w:rsidR="00A544EE">
        <w:rPr>
          <w:rFonts w:ascii="Times New Roman" w:eastAsia="Times New Roman" w:hAnsi="Times New Roman" w:cs="Times New Roman"/>
          <w:color w:val="222222"/>
          <w:sz w:val="24"/>
          <w:szCs w:val="24"/>
        </w:rPr>
        <w:t xml:space="preserve">). </w:t>
      </w:r>
      <w:r w:rsidR="00817F8F">
        <w:rPr>
          <w:rFonts w:ascii="Times New Roman" w:eastAsia="Times New Roman" w:hAnsi="Times New Roman" w:cs="Times New Roman"/>
          <w:color w:val="222222"/>
          <w:sz w:val="24"/>
          <w:szCs w:val="24"/>
        </w:rPr>
        <w:t xml:space="preserve">Senses and tools, like the stick, gather information from even wider circuits in the environment. </w:t>
      </w:r>
      <w:r w:rsidR="00F167C5">
        <w:rPr>
          <w:rFonts w:ascii="Times New Roman" w:eastAsia="Times New Roman" w:hAnsi="Times New Roman" w:cs="Times New Roman"/>
          <w:color w:val="222222"/>
          <w:sz w:val="24"/>
          <w:szCs w:val="24"/>
        </w:rPr>
        <w:t xml:space="preserve">Bateson </w:t>
      </w:r>
      <w:r w:rsidR="00F167C5" w:rsidRPr="003A0492">
        <w:rPr>
          <w:rFonts w:ascii="Times New Roman" w:eastAsia="Times New Roman" w:hAnsi="Times New Roman" w:cs="Times New Roman"/>
          <w:color w:val="222222"/>
          <w:sz w:val="24"/>
          <w:szCs w:val="24"/>
        </w:rPr>
        <w:t>says,</w:t>
      </w:r>
      <w:r w:rsidR="00E14968" w:rsidRPr="003A0492">
        <w:rPr>
          <w:rFonts w:ascii="Times New Roman" w:eastAsia="Times New Roman" w:hAnsi="Times New Roman" w:cs="Times New Roman"/>
          <w:color w:val="222222"/>
          <w:sz w:val="24"/>
          <w:szCs w:val="24"/>
        </w:rPr>
        <w:t xml:space="preserve"> “</w:t>
      </w:r>
      <w:r w:rsidR="00B34559" w:rsidRPr="003A0492">
        <w:rPr>
          <w:rFonts w:ascii="Times New Roman" w:eastAsia="Times New Roman" w:hAnsi="Times New Roman" w:cs="Times New Roman"/>
          <w:color w:val="222222"/>
          <w:sz w:val="24"/>
          <w:szCs w:val="24"/>
        </w:rPr>
        <w:t>The mental world—the mind—the world of information processing—is not limited by the skin” (</w:t>
      </w:r>
      <w:r w:rsidR="004310E1" w:rsidRPr="004310E1">
        <w:rPr>
          <w:rFonts w:ascii="Times New Roman" w:eastAsia="Times New Roman" w:hAnsi="Times New Roman" w:cs="Times New Roman"/>
          <w:i/>
          <w:iCs/>
          <w:color w:val="222222"/>
          <w:sz w:val="24"/>
          <w:szCs w:val="24"/>
        </w:rPr>
        <w:t>Steps</w:t>
      </w:r>
      <w:r w:rsidR="00B34559" w:rsidRPr="00B34559">
        <w:rPr>
          <w:rFonts w:ascii="Times New Roman" w:eastAsia="Times New Roman" w:hAnsi="Times New Roman" w:cs="Times New Roman"/>
          <w:color w:val="222222"/>
          <w:sz w:val="24"/>
          <w:szCs w:val="24"/>
        </w:rPr>
        <w:t>, 460)</w:t>
      </w:r>
      <w:r>
        <w:rPr>
          <w:rFonts w:ascii="Times New Roman" w:eastAsia="Times New Roman" w:hAnsi="Times New Roman" w:cs="Times New Roman"/>
          <w:color w:val="222222"/>
          <w:sz w:val="24"/>
          <w:szCs w:val="24"/>
        </w:rPr>
        <w:t>.</w:t>
      </w:r>
      <w:r w:rsidR="00786141">
        <w:rPr>
          <w:rFonts w:ascii="Times New Roman" w:eastAsia="Times New Roman" w:hAnsi="Times New Roman" w:cs="Times New Roman"/>
          <w:color w:val="222222"/>
          <w:sz w:val="24"/>
          <w:szCs w:val="24"/>
        </w:rPr>
        <w:t xml:space="preserve"> </w:t>
      </w:r>
    </w:p>
    <w:p w14:paraId="54D6BB80" w14:textId="3A76774C" w:rsidR="00786141" w:rsidRDefault="003279B7" w:rsidP="00334EA9">
      <w:pPr>
        <w:shd w:val="clear" w:color="auto" w:fill="FFFFFF"/>
        <w:spacing w:after="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Second, for Bateson, mind does not have to be conscious. It is “aware” </w:t>
      </w:r>
      <w:r w:rsidR="0042524E">
        <w:rPr>
          <w:rFonts w:ascii="Times New Roman" w:eastAsia="Times New Roman" w:hAnsi="Times New Roman" w:cs="Times New Roman"/>
          <w:color w:val="222222"/>
          <w:sz w:val="24"/>
          <w:szCs w:val="24"/>
        </w:rPr>
        <w:t>in that it can “register and respond to information”</w:t>
      </w:r>
      <w:r w:rsidR="00893103">
        <w:rPr>
          <w:rStyle w:val="FootnoteReference"/>
          <w:rFonts w:ascii="Times New Roman" w:eastAsia="Times New Roman" w:hAnsi="Times New Roman" w:cs="Times New Roman"/>
          <w:color w:val="222222"/>
          <w:sz w:val="24"/>
          <w:szCs w:val="24"/>
        </w:rPr>
        <w:footnoteReference w:id="4"/>
      </w:r>
      <w:r w:rsidR="0042524E">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but there is much to our </w:t>
      </w:r>
      <w:r w:rsidR="0042524E">
        <w:rPr>
          <w:rFonts w:ascii="Times New Roman" w:eastAsia="Times New Roman" w:hAnsi="Times New Roman" w:cs="Times New Roman"/>
          <w:color w:val="222222"/>
          <w:sz w:val="24"/>
          <w:szCs w:val="24"/>
        </w:rPr>
        <w:t xml:space="preserve">even our own </w:t>
      </w:r>
      <w:r>
        <w:rPr>
          <w:rFonts w:ascii="Times New Roman" w:eastAsia="Times New Roman" w:hAnsi="Times New Roman" w:cs="Times New Roman"/>
          <w:color w:val="222222"/>
          <w:sz w:val="24"/>
          <w:szCs w:val="24"/>
        </w:rPr>
        <w:t>mind</w:t>
      </w:r>
      <w:r w:rsidR="0042524E">
        <w:rPr>
          <w:rFonts w:ascii="Times New Roman" w:eastAsia="Times New Roman" w:hAnsi="Times New Roman" w:cs="Times New Roman"/>
          <w:color w:val="222222"/>
          <w:sz w:val="24"/>
          <w:szCs w:val="24"/>
        </w:rPr>
        <w:t>s</w:t>
      </w:r>
      <w:r>
        <w:rPr>
          <w:rFonts w:ascii="Times New Roman" w:eastAsia="Times New Roman" w:hAnsi="Times New Roman" w:cs="Times New Roman"/>
          <w:color w:val="222222"/>
          <w:sz w:val="24"/>
          <w:szCs w:val="24"/>
        </w:rPr>
        <w:t xml:space="preserve"> that </w:t>
      </w:r>
      <w:r w:rsidR="0082297F">
        <w:rPr>
          <w:rFonts w:ascii="Times New Roman" w:eastAsia="Times New Roman" w:hAnsi="Times New Roman" w:cs="Times New Roman"/>
          <w:color w:val="222222"/>
          <w:sz w:val="24"/>
          <w:szCs w:val="24"/>
        </w:rPr>
        <w:t>is unavailable</w:t>
      </w:r>
      <w:r>
        <w:rPr>
          <w:rFonts w:ascii="Times New Roman" w:eastAsia="Times New Roman" w:hAnsi="Times New Roman" w:cs="Times New Roman"/>
          <w:color w:val="222222"/>
          <w:sz w:val="24"/>
          <w:szCs w:val="24"/>
        </w:rPr>
        <w:t xml:space="preserve"> to us.</w:t>
      </w:r>
      <w:r w:rsidR="00877473">
        <w:rPr>
          <w:rFonts w:ascii="Times New Roman" w:eastAsia="Times New Roman" w:hAnsi="Times New Roman" w:cs="Times New Roman"/>
          <w:color w:val="222222"/>
          <w:sz w:val="24"/>
          <w:szCs w:val="24"/>
        </w:rPr>
        <w:t xml:space="preserve"> </w:t>
      </w:r>
      <w:r w:rsidR="00786141">
        <w:rPr>
          <w:rFonts w:ascii="Times New Roman" w:eastAsia="Times New Roman" w:hAnsi="Times New Roman" w:cs="Times New Roman"/>
          <w:color w:val="222222"/>
          <w:sz w:val="24"/>
          <w:szCs w:val="24"/>
        </w:rPr>
        <w:t xml:space="preserve">There are </w:t>
      </w:r>
      <w:r w:rsidR="00A27B04">
        <w:rPr>
          <w:rFonts w:ascii="Times New Roman" w:eastAsia="Times New Roman" w:hAnsi="Times New Roman" w:cs="Times New Roman"/>
          <w:color w:val="222222"/>
          <w:sz w:val="24"/>
          <w:szCs w:val="24"/>
        </w:rPr>
        <w:t xml:space="preserve">many </w:t>
      </w:r>
      <w:r w:rsidR="00786141">
        <w:rPr>
          <w:rFonts w:ascii="Times New Roman" w:eastAsia="Times New Roman" w:hAnsi="Times New Roman" w:cs="Times New Roman"/>
          <w:color w:val="222222"/>
          <w:sz w:val="24"/>
          <w:szCs w:val="24"/>
        </w:rPr>
        <w:t>mental processes</w:t>
      </w:r>
      <w:r w:rsidR="00A544EE">
        <w:rPr>
          <w:rFonts w:ascii="Times New Roman" w:eastAsia="Times New Roman" w:hAnsi="Times New Roman" w:cs="Times New Roman"/>
          <w:color w:val="222222"/>
          <w:sz w:val="24"/>
          <w:szCs w:val="24"/>
        </w:rPr>
        <w:t xml:space="preserve"> (</w:t>
      </w:r>
      <w:r w:rsidR="000E7A59">
        <w:rPr>
          <w:rFonts w:ascii="Times New Roman" w:eastAsia="Times New Roman" w:hAnsi="Times New Roman" w:cs="Times New Roman"/>
          <w:color w:val="222222"/>
          <w:sz w:val="24"/>
          <w:szCs w:val="24"/>
        </w:rPr>
        <w:t xml:space="preserve">e.g., </w:t>
      </w:r>
      <w:r w:rsidR="00A544EE">
        <w:rPr>
          <w:rFonts w:ascii="Times New Roman" w:eastAsia="Times New Roman" w:hAnsi="Times New Roman" w:cs="Times New Roman"/>
          <w:color w:val="222222"/>
          <w:sz w:val="24"/>
          <w:szCs w:val="24"/>
        </w:rPr>
        <w:t>the bodily language of primary processes)</w:t>
      </w:r>
      <w:r w:rsidR="00786141">
        <w:rPr>
          <w:rFonts w:ascii="Times New Roman" w:eastAsia="Times New Roman" w:hAnsi="Times New Roman" w:cs="Times New Roman"/>
          <w:color w:val="222222"/>
          <w:sz w:val="24"/>
          <w:szCs w:val="24"/>
        </w:rPr>
        <w:t xml:space="preserve"> and systems</w:t>
      </w:r>
      <w:r w:rsidR="00A544EE">
        <w:rPr>
          <w:rFonts w:ascii="Times New Roman" w:eastAsia="Times New Roman" w:hAnsi="Times New Roman" w:cs="Times New Roman"/>
          <w:color w:val="222222"/>
          <w:sz w:val="24"/>
          <w:szCs w:val="24"/>
        </w:rPr>
        <w:t xml:space="preserve"> (e.g.</w:t>
      </w:r>
      <w:r w:rsidR="0082297F">
        <w:rPr>
          <w:rFonts w:ascii="Times New Roman" w:eastAsia="Times New Roman" w:hAnsi="Times New Roman" w:cs="Times New Roman"/>
          <w:color w:val="222222"/>
          <w:sz w:val="24"/>
          <w:szCs w:val="24"/>
        </w:rPr>
        <w:t>,</w:t>
      </w:r>
      <w:r w:rsidR="00A544EE">
        <w:rPr>
          <w:rFonts w:ascii="Times New Roman" w:eastAsia="Times New Roman" w:hAnsi="Times New Roman" w:cs="Times New Roman"/>
          <w:color w:val="222222"/>
          <w:sz w:val="24"/>
          <w:szCs w:val="24"/>
        </w:rPr>
        <w:t xml:space="preserve"> those constructing our perceptions)</w:t>
      </w:r>
      <w:r w:rsidR="000E7A59">
        <w:rPr>
          <w:rFonts w:ascii="Times New Roman" w:eastAsia="Times New Roman" w:hAnsi="Times New Roman" w:cs="Times New Roman"/>
          <w:color w:val="222222"/>
          <w:sz w:val="24"/>
          <w:szCs w:val="24"/>
        </w:rPr>
        <w:t xml:space="preserve"> that are unconscious</w:t>
      </w:r>
      <w:r w:rsidR="00786141">
        <w:rPr>
          <w:rFonts w:ascii="Times New Roman" w:eastAsia="Times New Roman" w:hAnsi="Times New Roman" w:cs="Times New Roman"/>
          <w:color w:val="222222"/>
          <w:sz w:val="24"/>
          <w:szCs w:val="24"/>
        </w:rPr>
        <w:t xml:space="preserve">; minds </w:t>
      </w:r>
      <w:r w:rsidR="00A544EE">
        <w:rPr>
          <w:rFonts w:ascii="Times New Roman" w:eastAsia="Times New Roman" w:hAnsi="Times New Roman" w:cs="Times New Roman"/>
          <w:color w:val="222222"/>
          <w:sz w:val="24"/>
          <w:szCs w:val="24"/>
        </w:rPr>
        <w:t xml:space="preserve">within </w:t>
      </w:r>
      <w:r w:rsidR="0082297F">
        <w:rPr>
          <w:rFonts w:ascii="Times New Roman" w:eastAsia="Times New Roman" w:hAnsi="Times New Roman" w:cs="Times New Roman"/>
          <w:color w:val="222222"/>
          <w:sz w:val="24"/>
          <w:szCs w:val="24"/>
        </w:rPr>
        <w:t>us go</w:t>
      </w:r>
      <w:r w:rsidR="00A544EE">
        <w:rPr>
          <w:rFonts w:ascii="Times New Roman" w:eastAsia="Times New Roman" w:hAnsi="Times New Roman" w:cs="Times New Roman"/>
          <w:color w:val="222222"/>
          <w:sz w:val="24"/>
          <w:szCs w:val="24"/>
        </w:rPr>
        <w:t xml:space="preserve"> beyond </w:t>
      </w:r>
      <w:r w:rsidR="0082297F">
        <w:rPr>
          <w:rFonts w:ascii="Times New Roman" w:eastAsia="Times New Roman" w:hAnsi="Times New Roman" w:cs="Times New Roman"/>
          <w:color w:val="222222"/>
          <w:sz w:val="24"/>
          <w:szCs w:val="24"/>
        </w:rPr>
        <w:t>the</w:t>
      </w:r>
      <w:r w:rsidR="00786141">
        <w:rPr>
          <w:rFonts w:ascii="Times New Roman" w:eastAsia="Times New Roman" w:hAnsi="Times New Roman" w:cs="Times New Roman"/>
          <w:color w:val="222222"/>
          <w:sz w:val="24"/>
          <w:szCs w:val="24"/>
        </w:rPr>
        <w:t xml:space="preserve"> conscious mind</w:t>
      </w:r>
      <w:r w:rsidR="0082297F">
        <w:rPr>
          <w:rFonts w:ascii="Times New Roman" w:eastAsia="Times New Roman" w:hAnsi="Times New Roman" w:cs="Times New Roman"/>
          <w:color w:val="222222"/>
          <w:sz w:val="24"/>
          <w:szCs w:val="24"/>
        </w:rPr>
        <w:t>.</w:t>
      </w:r>
    </w:p>
    <w:p w14:paraId="486F0792" w14:textId="39517C23" w:rsidR="00786141" w:rsidRDefault="00877473" w:rsidP="00334EA9">
      <w:pPr>
        <w:shd w:val="clear" w:color="auto" w:fill="FFFFFF"/>
        <w:spacing w:after="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Third,</w:t>
      </w:r>
      <w:r w:rsidR="003279B7">
        <w:rPr>
          <w:rFonts w:ascii="Times New Roman" w:eastAsia="Times New Roman" w:hAnsi="Times New Roman" w:cs="Times New Roman"/>
          <w:color w:val="222222"/>
          <w:sz w:val="24"/>
          <w:szCs w:val="24"/>
        </w:rPr>
        <w:t xml:space="preserve"> </w:t>
      </w:r>
      <w:r w:rsidR="00786141">
        <w:rPr>
          <w:rFonts w:ascii="Times New Roman" w:eastAsia="Times New Roman" w:hAnsi="Times New Roman" w:cs="Times New Roman"/>
          <w:color w:val="222222"/>
          <w:sz w:val="24"/>
          <w:szCs w:val="24"/>
        </w:rPr>
        <w:t>those minds within are not just</w:t>
      </w:r>
      <w:r w:rsidR="00CF320F">
        <w:rPr>
          <w:rFonts w:ascii="Times New Roman" w:eastAsia="Times New Roman" w:hAnsi="Times New Roman" w:cs="Times New Roman"/>
          <w:color w:val="222222"/>
          <w:sz w:val="24"/>
          <w:szCs w:val="24"/>
        </w:rPr>
        <w:t xml:space="preserve"> “psychological,”</w:t>
      </w:r>
      <w:r w:rsidR="00786141">
        <w:rPr>
          <w:rFonts w:ascii="Times New Roman" w:eastAsia="Times New Roman" w:hAnsi="Times New Roman" w:cs="Times New Roman"/>
          <w:color w:val="222222"/>
          <w:sz w:val="24"/>
          <w:szCs w:val="24"/>
        </w:rPr>
        <w:t xml:space="preserve"> neural</w:t>
      </w:r>
      <w:r w:rsidR="00A544EE">
        <w:rPr>
          <w:rFonts w:ascii="Times New Roman" w:eastAsia="Times New Roman" w:hAnsi="Times New Roman" w:cs="Times New Roman"/>
          <w:color w:val="222222"/>
          <w:sz w:val="24"/>
          <w:szCs w:val="24"/>
        </w:rPr>
        <w:t xml:space="preserve"> and perceptual</w:t>
      </w:r>
      <w:r w:rsidR="00786141">
        <w:rPr>
          <w:rFonts w:ascii="Times New Roman" w:eastAsia="Times New Roman" w:hAnsi="Times New Roman" w:cs="Times New Roman"/>
          <w:color w:val="222222"/>
          <w:sz w:val="24"/>
          <w:szCs w:val="24"/>
        </w:rPr>
        <w:t>. W</w:t>
      </w:r>
      <w:r w:rsidR="003279B7">
        <w:rPr>
          <w:rFonts w:ascii="Times New Roman" w:eastAsia="Times New Roman" w:hAnsi="Times New Roman" w:cs="Times New Roman"/>
          <w:color w:val="222222"/>
          <w:sz w:val="24"/>
          <w:szCs w:val="24"/>
        </w:rPr>
        <w:t xml:space="preserve">e are composed of many </w:t>
      </w:r>
      <w:r w:rsidR="0082297F">
        <w:rPr>
          <w:rFonts w:ascii="Times New Roman" w:eastAsia="Times New Roman" w:hAnsi="Times New Roman" w:cs="Times New Roman"/>
          <w:color w:val="222222"/>
          <w:sz w:val="24"/>
          <w:szCs w:val="24"/>
        </w:rPr>
        <w:t xml:space="preserve">communicating </w:t>
      </w:r>
      <w:r w:rsidR="003279B7">
        <w:rPr>
          <w:rFonts w:ascii="Times New Roman" w:eastAsia="Times New Roman" w:hAnsi="Times New Roman" w:cs="Times New Roman"/>
          <w:color w:val="222222"/>
          <w:sz w:val="24"/>
          <w:szCs w:val="24"/>
        </w:rPr>
        <w:t>cells and organs</w:t>
      </w:r>
      <w:r w:rsidR="00786141">
        <w:rPr>
          <w:rFonts w:ascii="Times New Roman" w:eastAsia="Times New Roman" w:hAnsi="Times New Roman" w:cs="Times New Roman"/>
          <w:color w:val="222222"/>
          <w:sz w:val="24"/>
          <w:szCs w:val="24"/>
        </w:rPr>
        <w:t xml:space="preserve"> and homeostatic </w:t>
      </w:r>
      <w:r w:rsidR="00BC0EDB">
        <w:rPr>
          <w:rFonts w:ascii="Times New Roman" w:eastAsia="Times New Roman" w:hAnsi="Times New Roman" w:cs="Times New Roman"/>
          <w:color w:val="222222"/>
          <w:sz w:val="24"/>
          <w:szCs w:val="24"/>
        </w:rPr>
        <w:t xml:space="preserve">biological </w:t>
      </w:r>
      <w:r w:rsidR="00786141">
        <w:rPr>
          <w:rFonts w:ascii="Times New Roman" w:eastAsia="Times New Roman" w:hAnsi="Times New Roman" w:cs="Times New Roman"/>
          <w:color w:val="222222"/>
          <w:sz w:val="24"/>
          <w:szCs w:val="24"/>
        </w:rPr>
        <w:t>processes</w:t>
      </w:r>
      <w:r w:rsidR="000D4087">
        <w:rPr>
          <w:rFonts w:ascii="Times New Roman" w:eastAsia="Times New Roman" w:hAnsi="Times New Roman" w:cs="Times New Roman"/>
          <w:color w:val="222222"/>
          <w:sz w:val="24"/>
          <w:szCs w:val="24"/>
        </w:rPr>
        <w:t xml:space="preserve"> (e.g.</w:t>
      </w:r>
      <w:r w:rsidR="009A6613">
        <w:rPr>
          <w:rFonts w:ascii="Times New Roman" w:eastAsia="Times New Roman" w:hAnsi="Times New Roman" w:cs="Times New Roman"/>
          <w:color w:val="222222"/>
          <w:sz w:val="24"/>
          <w:szCs w:val="24"/>
        </w:rPr>
        <w:t>,</w:t>
      </w:r>
      <w:r w:rsidR="000D4087">
        <w:rPr>
          <w:rFonts w:ascii="Times New Roman" w:eastAsia="Times New Roman" w:hAnsi="Times New Roman" w:cs="Times New Roman"/>
          <w:color w:val="222222"/>
          <w:sz w:val="24"/>
          <w:szCs w:val="24"/>
        </w:rPr>
        <w:t xml:space="preserve"> metabolic systems that oxygenate the blood or regulate body temperature) that</w:t>
      </w:r>
      <w:r w:rsidR="00786141">
        <w:rPr>
          <w:rFonts w:ascii="Times New Roman" w:eastAsia="Times New Roman" w:hAnsi="Times New Roman" w:cs="Times New Roman"/>
          <w:color w:val="222222"/>
          <w:sz w:val="24"/>
          <w:szCs w:val="24"/>
        </w:rPr>
        <w:t xml:space="preserve"> </w:t>
      </w:r>
      <w:r w:rsidR="0082297F">
        <w:rPr>
          <w:rFonts w:ascii="Times New Roman" w:eastAsia="Times New Roman" w:hAnsi="Times New Roman" w:cs="Times New Roman"/>
          <w:color w:val="222222"/>
          <w:sz w:val="24"/>
          <w:szCs w:val="24"/>
        </w:rPr>
        <w:t>are also</w:t>
      </w:r>
      <w:r w:rsidR="00F13094">
        <w:rPr>
          <w:rFonts w:ascii="Times New Roman" w:eastAsia="Times New Roman" w:hAnsi="Times New Roman" w:cs="Times New Roman"/>
          <w:color w:val="222222"/>
          <w:sz w:val="24"/>
          <w:szCs w:val="24"/>
        </w:rPr>
        <w:t xml:space="preserve"> mental processes </w:t>
      </w:r>
      <w:r w:rsidR="00F61A69">
        <w:rPr>
          <w:rFonts w:ascii="Times New Roman" w:eastAsia="Times New Roman" w:hAnsi="Times New Roman" w:cs="Times New Roman"/>
          <w:color w:val="222222"/>
          <w:sz w:val="24"/>
          <w:szCs w:val="24"/>
        </w:rPr>
        <w:t>which</w:t>
      </w:r>
      <w:r w:rsidR="00F13094">
        <w:rPr>
          <w:rFonts w:ascii="Times New Roman" w:eastAsia="Times New Roman" w:hAnsi="Times New Roman" w:cs="Times New Roman"/>
          <w:color w:val="222222"/>
          <w:sz w:val="24"/>
          <w:szCs w:val="24"/>
        </w:rPr>
        <w:t xml:space="preserve"> support </w:t>
      </w:r>
      <w:r w:rsidR="000D4087">
        <w:rPr>
          <w:rFonts w:ascii="Times New Roman" w:eastAsia="Times New Roman" w:hAnsi="Times New Roman" w:cs="Times New Roman"/>
          <w:color w:val="222222"/>
          <w:sz w:val="24"/>
          <w:szCs w:val="24"/>
        </w:rPr>
        <w:t>each of us as</w:t>
      </w:r>
      <w:r w:rsidR="0082297F">
        <w:rPr>
          <w:rFonts w:ascii="Times New Roman" w:eastAsia="Times New Roman" w:hAnsi="Times New Roman" w:cs="Times New Roman"/>
          <w:color w:val="222222"/>
          <w:sz w:val="24"/>
          <w:szCs w:val="24"/>
        </w:rPr>
        <w:t xml:space="preserve"> a </w:t>
      </w:r>
      <w:r w:rsidR="00F61A69">
        <w:rPr>
          <w:rFonts w:ascii="Times New Roman" w:eastAsia="Times New Roman" w:hAnsi="Times New Roman" w:cs="Times New Roman"/>
          <w:color w:val="222222"/>
          <w:sz w:val="24"/>
          <w:szCs w:val="24"/>
        </w:rPr>
        <w:t>total</w:t>
      </w:r>
      <w:r w:rsidR="0082297F">
        <w:rPr>
          <w:rFonts w:ascii="Times New Roman" w:eastAsia="Times New Roman" w:hAnsi="Times New Roman" w:cs="Times New Roman"/>
          <w:color w:val="222222"/>
          <w:sz w:val="24"/>
          <w:szCs w:val="24"/>
        </w:rPr>
        <w:t xml:space="preserve"> system</w:t>
      </w:r>
      <w:r w:rsidR="000D4087">
        <w:rPr>
          <w:rFonts w:ascii="Times New Roman" w:eastAsia="Times New Roman" w:hAnsi="Times New Roman" w:cs="Times New Roman"/>
          <w:color w:val="222222"/>
          <w:sz w:val="24"/>
          <w:szCs w:val="24"/>
        </w:rPr>
        <w:t>.</w:t>
      </w:r>
    </w:p>
    <w:p w14:paraId="3A428177" w14:textId="0E53D31D" w:rsidR="009A6613" w:rsidRDefault="00877473" w:rsidP="00334EA9">
      <w:pPr>
        <w:shd w:val="clear" w:color="auto" w:fill="FFFFFF"/>
        <w:spacing w:after="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Fourth, </w:t>
      </w:r>
      <w:r w:rsidR="00F13094">
        <w:rPr>
          <w:rFonts w:ascii="Times New Roman" w:eastAsia="Times New Roman" w:hAnsi="Times New Roman" w:cs="Times New Roman"/>
          <w:color w:val="222222"/>
          <w:sz w:val="24"/>
          <w:szCs w:val="24"/>
        </w:rPr>
        <w:t>j</w:t>
      </w:r>
      <w:r w:rsidR="00786141">
        <w:rPr>
          <w:rFonts w:ascii="Times New Roman" w:eastAsia="Times New Roman" w:hAnsi="Times New Roman" w:cs="Times New Roman"/>
          <w:color w:val="222222"/>
          <w:sz w:val="24"/>
          <w:szCs w:val="24"/>
        </w:rPr>
        <w:t xml:space="preserve">ust as there are minds that are part of us, </w:t>
      </w:r>
      <w:r>
        <w:rPr>
          <w:rFonts w:ascii="Times New Roman" w:eastAsia="Times New Roman" w:hAnsi="Times New Roman" w:cs="Times New Roman"/>
          <w:color w:val="222222"/>
          <w:sz w:val="24"/>
          <w:szCs w:val="24"/>
        </w:rPr>
        <w:t>we are part of greater minds outside of our own</w:t>
      </w:r>
      <w:r w:rsidR="000D4087">
        <w:rPr>
          <w:rFonts w:ascii="Times New Roman" w:eastAsia="Times New Roman" w:hAnsi="Times New Roman" w:cs="Times New Roman"/>
          <w:color w:val="222222"/>
          <w:sz w:val="24"/>
          <w:szCs w:val="24"/>
        </w:rPr>
        <w:t xml:space="preserve"> sets of interconnected mental systems</w:t>
      </w:r>
      <w:r>
        <w:rPr>
          <w:rFonts w:ascii="Times New Roman" w:eastAsia="Times New Roman" w:hAnsi="Times New Roman" w:cs="Times New Roman"/>
          <w:color w:val="222222"/>
          <w:sz w:val="24"/>
          <w:szCs w:val="24"/>
        </w:rPr>
        <w:t xml:space="preserve">. </w:t>
      </w:r>
      <w:r w:rsidR="009A6613">
        <w:rPr>
          <w:rFonts w:ascii="Times New Roman" w:eastAsia="Times New Roman" w:hAnsi="Times New Roman" w:cs="Times New Roman"/>
          <w:color w:val="222222"/>
          <w:sz w:val="24"/>
          <w:szCs w:val="24"/>
        </w:rPr>
        <w:t>A</w:t>
      </w:r>
      <w:r w:rsidR="00F61A69">
        <w:rPr>
          <w:rFonts w:ascii="Times New Roman" w:eastAsia="Times New Roman" w:hAnsi="Times New Roman" w:cs="Times New Roman"/>
          <w:color w:val="222222"/>
          <w:sz w:val="24"/>
          <w:szCs w:val="24"/>
        </w:rPr>
        <w:t>n a</w:t>
      </w:r>
      <w:r w:rsidR="009A6613">
        <w:rPr>
          <w:rFonts w:ascii="Times New Roman" w:eastAsia="Times New Roman" w:hAnsi="Times New Roman" w:cs="Times New Roman"/>
          <w:color w:val="222222"/>
          <w:sz w:val="24"/>
          <w:szCs w:val="24"/>
        </w:rPr>
        <w:t xml:space="preserve">nimal in an ecosystem can constitute a mind; </w:t>
      </w:r>
      <w:r w:rsidR="00BC0A59">
        <w:rPr>
          <w:rFonts w:ascii="Times New Roman" w:eastAsia="Times New Roman" w:hAnsi="Times New Roman" w:cs="Times New Roman"/>
          <w:color w:val="222222"/>
          <w:sz w:val="24"/>
          <w:szCs w:val="24"/>
        </w:rPr>
        <w:t xml:space="preserve">a </w:t>
      </w:r>
      <w:r w:rsidR="009A6613">
        <w:rPr>
          <w:rFonts w:ascii="Times New Roman" w:eastAsia="Times New Roman" w:hAnsi="Times New Roman" w:cs="Times New Roman"/>
          <w:color w:val="222222"/>
          <w:sz w:val="24"/>
          <w:szCs w:val="24"/>
        </w:rPr>
        <w:t>redwood forest or a coral reef can be a mind (</w:t>
      </w:r>
      <w:r w:rsidR="000E7A59">
        <w:rPr>
          <w:rFonts w:ascii="Times New Roman" w:eastAsia="Times New Roman" w:hAnsi="Times New Roman" w:cs="Times New Roman"/>
          <w:color w:val="222222"/>
          <w:sz w:val="24"/>
          <w:szCs w:val="24"/>
        </w:rPr>
        <w:t>490</w:t>
      </w:r>
      <w:r w:rsidR="009A6613">
        <w:rPr>
          <w:rFonts w:ascii="Times New Roman" w:eastAsia="Times New Roman" w:hAnsi="Times New Roman" w:cs="Times New Roman"/>
          <w:color w:val="222222"/>
          <w:sz w:val="24"/>
          <w:szCs w:val="24"/>
        </w:rPr>
        <w:t>)</w:t>
      </w:r>
      <w:r w:rsidR="00F61A69">
        <w:rPr>
          <w:rFonts w:ascii="Times New Roman" w:eastAsia="Times New Roman" w:hAnsi="Times New Roman" w:cs="Times New Roman"/>
          <w:color w:val="222222"/>
          <w:sz w:val="24"/>
          <w:szCs w:val="24"/>
        </w:rPr>
        <w:t>; a</w:t>
      </w:r>
      <w:r w:rsidR="006923F2">
        <w:rPr>
          <w:rFonts w:ascii="Times New Roman" w:eastAsia="Times New Roman" w:hAnsi="Times New Roman" w:cs="Times New Roman"/>
          <w:color w:val="222222"/>
          <w:sz w:val="24"/>
          <w:szCs w:val="24"/>
        </w:rPr>
        <w:t>nd</w:t>
      </w:r>
      <w:r w:rsidR="009A6613">
        <w:rPr>
          <w:rFonts w:ascii="Times New Roman" w:eastAsia="Times New Roman" w:hAnsi="Times New Roman" w:cs="Times New Roman"/>
          <w:color w:val="222222"/>
          <w:sz w:val="24"/>
          <w:szCs w:val="24"/>
        </w:rPr>
        <w:t xml:space="preserve"> </w:t>
      </w:r>
      <w:r w:rsidR="00F61A69">
        <w:rPr>
          <w:rFonts w:ascii="Times New Roman" w:eastAsia="Times New Roman" w:hAnsi="Times New Roman" w:cs="Times New Roman"/>
          <w:color w:val="222222"/>
          <w:sz w:val="24"/>
          <w:szCs w:val="24"/>
        </w:rPr>
        <w:t>human</w:t>
      </w:r>
      <w:r w:rsidR="00A27B04">
        <w:rPr>
          <w:rFonts w:ascii="Times New Roman" w:eastAsia="Times New Roman" w:hAnsi="Times New Roman" w:cs="Times New Roman"/>
          <w:color w:val="222222"/>
          <w:sz w:val="24"/>
          <w:szCs w:val="24"/>
        </w:rPr>
        <w:t xml:space="preserve"> </w:t>
      </w:r>
      <w:r w:rsidR="009A6613">
        <w:rPr>
          <w:rFonts w:ascii="Times New Roman" w:eastAsia="Times New Roman" w:hAnsi="Times New Roman" w:cs="Times New Roman"/>
          <w:color w:val="222222"/>
          <w:sz w:val="24"/>
          <w:szCs w:val="24"/>
        </w:rPr>
        <w:t>soci</w:t>
      </w:r>
      <w:r w:rsidR="006923F2">
        <w:rPr>
          <w:rFonts w:ascii="Times New Roman" w:eastAsia="Times New Roman" w:hAnsi="Times New Roman" w:cs="Times New Roman"/>
          <w:color w:val="222222"/>
          <w:sz w:val="24"/>
          <w:szCs w:val="24"/>
        </w:rPr>
        <w:t>al organization</w:t>
      </w:r>
      <w:r w:rsidR="00F61A69">
        <w:rPr>
          <w:rFonts w:ascii="Times New Roman" w:eastAsia="Times New Roman" w:hAnsi="Times New Roman" w:cs="Times New Roman"/>
          <w:color w:val="222222"/>
          <w:sz w:val="24"/>
          <w:szCs w:val="24"/>
        </w:rPr>
        <w:t>s</w:t>
      </w:r>
      <w:r w:rsidR="006923F2">
        <w:rPr>
          <w:rFonts w:ascii="Times New Roman" w:eastAsia="Times New Roman" w:hAnsi="Times New Roman" w:cs="Times New Roman"/>
          <w:color w:val="222222"/>
          <w:sz w:val="24"/>
          <w:szCs w:val="24"/>
        </w:rPr>
        <w:t xml:space="preserve"> form</w:t>
      </w:r>
      <w:r w:rsidR="009A6613">
        <w:rPr>
          <w:rFonts w:ascii="Times New Roman" w:eastAsia="Times New Roman" w:hAnsi="Times New Roman" w:cs="Times New Roman"/>
          <w:color w:val="222222"/>
          <w:sz w:val="24"/>
          <w:szCs w:val="24"/>
        </w:rPr>
        <w:t xml:space="preserve"> a higher</w:t>
      </w:r>
      <w:r w:rsidR="00F61A69">
        <w:rPr>
          <w:rFonts w:ascii="Times New Roman" w:eastAsia="Times New Roman" w:hAnsi="Times New Roman" w:cs="Times New Roman"/>
          <w:color w:val="222222"/>
          <w:sz w:val="24"/>
          <w:szCs w:val="24"/>
        </w:rPr>
        <w:t>-</w:t>
      </w:r>
      <w:r w:rsidR="009A6613">
        <w:rPr>
          <w:rFonts w:ascii="Times New Roman" w:eastAsia="Times New Roman" w:hAnsi="Times New Roman" w:cs="Times New Roman"/>
          <w:color w:val="222222"/>
          <w:sz w:val="24"/>
          <w:szCs w:val="24"/>
        </w:rPr>
        <w:t xml:space="preserve">order mind than </w:t>
      </w:r>
      <w:r w:rsidR="00F61A69">
        <w:rPr>
          <w:rFonts w:ascii="Times New Roman" w:eastAsia="Times New Roman" w:hAnsi="Times New Roman" w:cs="Times New Roman"/>
          <w:color w:val="222222"/>
          <w:sz w:val="24"/>
          <w:szCs w:val="24"/>
        </w:rPr>
        <w:t>includes</w:t>
      </w:r>
      <w:r w:rsidR="00A27B04">
        <w:rPr>
          <w:rFonts w:ascii="Times New Roman" w:eastAsia="Times New Roman" w:hAnsi="Times New Roman" w:cs="Times New Roman"/>
          <w:color w:val="222222"/>
          <w:sz w:val="24"/>
          <w:szCs w:val="24"/>
        </w:rPr>
        <w:t xml:space="preserve"> </w:t>
      </w:r>
      <w:r w:rsidR="009A6613">
        <w:rPr>
          <w:rFonts w:ascii="Times New Roman" w:eastAsia="Times New Roman" w:hAnsi="Times New Roman" w:cs="Times New Roman"/>
          <w:color w:val="222222"/>
          <w:sz w:val="24"/>
          <w:szCs w:val="24"/>
        </w:rPr>
        <w:t xml:space="preserve">individual </w:t>
      </w:r>
      <w:r w:rsidR="00A27B04">
        <w:rPr>
          <w:rFonts w:ascii="Times New Roman" w:eastAsia="Times New Roman" w:hAnsi="Times New Roman" w:cs="Times New Roman"/>
          <w:color w:val="222222"/>
          <w:sz w:val="24"/>
          <w:szCs w:val="24"/>
        </w:rPr>
        <w:t>human</w:t>
      </w:r>
      <w:r w:rsidR="009A6613">
        <w:rPr>
          <w:rFonts w:ascii="Times New Roman" w:eastAsia="Times New Roman" w:hAnsi="Times New Roman" w:cs="Times New Roman"/>
          <w:color w:val="222222"/>
          <w:sz w:val="24"/>
          <w:szCs w:val="24"/>
        </w:rPr>
        <w:t xml:space="preserve"> mind</w:t>
      </w:r>
      <w:r w:rsidR="00F61A69">
        <w:rPr>
          <w:rFonts w:ascii="Times New Roman" w:eastAsia="Times New Roman" w:hAnsi="Times New Roman" w:cs="Times New Roman"/>
          <w:color w:val="222222"/>
          <w:sz w:val="24"/>
          <w:szCs w:val="24"/>
        </w:rPr>
        <w:t>s</w:t>
      </w:r>
      <w:r w:rsidR="009A6613">
        <w:rPr>
          <w:rFonts w:ascii="Times New Roman" w:eastAsia="Times New Roman" w:hAnsi="Times New Roman" w:cs="Times New Roman"/>
          <w:color w:val="222222"/>
          <w:sz w:val="24"/>
          <w:szCs w:val="24"/>
        </w:rPr>
        <w:t>.</w:t>
      </w:r>
    </w:p>
    <w:p w14:paraId="26C2529A" w14:textId="132ECA58" w:rsidR="00F13094" w:rsidRPr="003A0492" w:rsidRDefault="009A6613" w:rsidP="00334EA9">
      <w:pPr>
        <w:shd w:val="clear" w:color="auto" w:fill="FFFFFF"/>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xml:space="preserve">Fifth, as should clear from the prior points, </w:t>
      </w:r>
      <w:r w:rsidR="00F61A69">
        <w:rPr>
          <w:rFonts w:ascii="Times New Roman" w:eastAsia="Times New Roman" w:hAnsi="Times New Roman" w:cs="Times New Roman"/>
          <w:color w:val="222222"/>
          <w:sz w:val="24"/>
          <w:szCs w:val="24"/>
        </w:rPr>
        <w:t xml:space="preserve">although </w:t>
      </w:r>
      <w:r>
        <w:rPr>
          <w:rFonts w:ascii="Times New Roman" w:eastAsia="Times New Roman" w:hAnsi="Times New Roman" w:cs="Times New Roman"/>
          <w:color w:val="222222"/>
          <w:sz w:val="24"/>
          <w:szCs w:val="24"/>
        </w:rPr>
        <w:t xml:space="preserve">brains can be </w:t>
      </w:r>
      <w:r w:rsidRPr="000D4087">
        <w:rPr>
          <w:rFonts w:ascii="Times New Roman" w:eastAsia="Times New Roman" w:hAnsi="Times New Roman" w:cs="Times New Roman"/>
          <w:i/>
          <w:iCs/>
          <w:color w:val="222222"/>
          <w:sz w:val="24"/>
          <w:szCs w:val="24"/>
        </w:rPr>
        <w:t>part</w:t>
      </w:r>
      <w:r w:rsidR="00A27B04">
        <w:rPr>
          <w:rFonts w:ascii="Times New Roman" w:eastAsia="Times New Roman" w:hAnsi="Times New Roman" w:cs="Times New Roman"/>
          <w:i/>
          <w:iCs/>
          <w:color w:val="222222"/>
          <w:sz w:val="24"/>
          <w:szCs w:val="24"/>
        </w:rPr>
        <w:t>(</w:t>
      </w:r>
      <w:r w:rsidRPr="000D4087">
        <w:rPr>
          <w:rFonts w:ascii="Times New Roman" w:eastAsia="Times New Roman" w:hAnsi="Times New Roman" w:cs="Times New Roman"/>
          <w:i/>
          <w:iCs/>
          <w:color w:val="222222"/>
          <w:sz w:val="24"/>
          <w:szCs w:val="24"/>
        </w:rPr>
        <w:t>s</w:t>
      </w:r>
      <w:r w:rsidR="00A27B04">
        <w:rPr>
          <w:rFonts w:ascii="Times New Roman" w:eastAsia="Times New Roman" w:hAnsi="Times New Roman" w:cs="Times New Roman"/>
          <w:i/>
          <w:iCs/>
          <w:color w:val="222222"/>
          <w:sz w:val="24"/>
          <w:szCs w:val="24"/>
        </w:rPr>
        <w:t>)</w:t>
      </w:r>
      <w:r>
        <w:rPr>
          <w:rFonts w:ascii="Times New Roman" w:eastAsia="Times New Roman" w:hAnsi="Times New Roman" w:cs="Times New Roman"/>
          <w:color w:val="222222"/>
          <w:sz w:val="24"/>
          <w:szCs w:val="24"/>
        </w:rPr>
        <w:t xml:space="preserve"> of a mind, </w:t>
      </w:r>
      <w:r w:rsidR="000D4087">
        <w:rPr>
          <w:rFonts w:ascii="Times New Roman" w:eastAsia="Times New Roman" w:hAnsi="Times New Roman" w:cs="Times New Roman"/>
          <w:color w:val="222222"/>
          <w:sz w:val="24"/>
          <w:szCs w:val="24"/>
        </w:rPr>
        <w:t>b</w:t>
      </w:r>
      <w:r w:rsidR="00877473">
        <w:rPr>
          <w:rFonts w:ascii="Times New Roman" w:eastAsia="Times New Roman" w:hAnsi="Times New Roman" w:cs="Times New Roman"/>
          <w:color w:val="222222"/>
          <w:sz w:val="24"/>
          <w:szCs w:val="24"/>
        </w:rPr>
        <w:t xml:space="preserve">eing a mind does not </w:t>
      </w:r>
      <w:r w:rsidR="00786141">
        <w:rPr>
          <w:rFonts w:ascii="Times New Roman" w:eastAsia="Times New Roman" w:hAnsi="Times New Roman" w:cs="Times New Roman"/>
          <w:color w:val="222222"/>
          <w:sz w:val="24"/>
          <w:szCs w:val="24"/>
        </w:rPr>
        <w:t>require having a brain</w:t>
      </w:r>
      <w:r w:rsidR="000D4087">
        <w:rPr>
          <w:rFonts w:ascii="Times New Roman" w:eastAsia="Times New Roman" w:hAnsi="Times New Roman" w:cs="Times New Roman"/>
          <w:color w:val="222222"/>
          <w:sz w:val="24"/>
          <w:szCs w:val="24"/>
        </w:rPr>
        <w:t>—plants also grow, learn, and self-sustain</w:t>
      </w:r>
      <w:r w:rsidR="006923F2">
        <w:rPr>
          <w:rFonts w:ascii="Times New Roman" w:eastAsia="Times New Roman" w:hAnsi="Times New Roman" w:cs="Times New Roman"/>
          <w:color w:val="222222"/>
          <w:sz w:val="24"/>
          <w:szCs w:val="24"/>
        </w:rPr>
        <w:t xml:space="preserve"> by</w:t>
      </w:r>
      <w:r w:rsidR="000D4087">
        <w:rPr>
          <w:rFonts w:ascii="Times New Roman" w:eastAsia="Times New Roman" w:hAnsi="Times New Roman" w:cs="Times New Roman"/>
          <w:color w:val="222222"/>
          <w:sz w:val="24"/>
          <w:szCs w:val="24"/>
        </w:rPr>
        <w:t xml:space="preserve"> reacting to cues in their environment</w:t>
      </w:r>
      <w:r w:rsidR="006923F2">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w:t>
      </w:r>
      <w:r w:rsidR="001F4191" w:rsidRPr="004310E1">
        <w:rPr>
          <w:rFonts w:ascii="Times New Roman" w:eastAsia="Times New Roman" w:hAnsi="Times New Roman" w:cs="Times New Roman"/>
          <w:i/>
          <w:iCs/>
          <w:color w:val="222222"/>
          <w:sz w:val="24"/>
          <w:szCs w:val="24"/>
        </w:rPr>
        <w:t>M&amp;N</w:t>
      </w:r>
      <w:r w:rsidR="001F4191">
        <w:rPr>
          <w:rFonts w:ascii="Times New Roman" w:eastAsia="Times New Roman" w:hAnsi="Times New Roman" w:cs="Times New Roman"/>
          <w:color w:val="222222"/>
          <w:sz w:val="24"/>
          <w:szCs w:val="24"/>
        </w:rPr>
        <w:t xml:space="preserve"> 124</w:t>
      </w:r>
      <w:r w:rsidR="00B30F10">
        <w:rPr>
          <w:rFonts w:ascii="Times New Roman" w:eastAsia="Times New Roman" w:hAnsi="Times New Roman" w:cs="Times New Roman"/>
          <w:color w:val="222222"/>
          <w:sz w:val="24"/>
          <w:szCs w:val="24"/>
        </w:rPr>
        <w:t>)</w:t>
      </w:r>
      <w:r w:rsidR="00315B6C">
        <w:rPr>
          <w:rFonts w:ascii="Times New Roman" w:eastAsia="Times New Roman" w:hAnsi="Times New Roman" w:cs="Times New Roman"/>
          <w:color w:val="222222"/>
          <w:sz w:val="24"/>
          <w:szCs w:val="24"/>
        </w:rPr>
        <w:t>.</w:t>
      </w:r>
      <w:r w:rsidR="000D4087" w:rsidRPr="003A0492">
        <w:rPr>
          <w:rFonts w:ascii="Times New Roman" w:eastAsia="Times New Roman" w:hAnsi="Times New Roman" w:cs="Times New Roman"/>
          <w:sz w:val="24"/>
          <w:szCs w:val="24"/>
        </w:rPr>
        <w:t xml:space="preserve"> </w:t>
      </w:r>
      <w:r w:rsidR="00F13094" w:rsidRPr="003A0492">
        <w:rPr>
          <w:rFonts w:ascii="Times New Roman" w:eastAsia="Times New Roman" w:hAnsi="Times New Roman" w:cs="Times New Roman"/>
          <w:sz w:val="24"/>
          <w:szCs w:val="24"/>
        </w:rPr>
        <w:t>Mind for Bateson, as Noel Charlton put it, “is the communicational process, the flowing of information, the eliciting of physical responses, the enabling of life</w:t>
      </w:r>
      <w:r w:rsidR="00CF320F">
        <w:rPr>
          <w:rFonts w:ascii="Times New Roman" w:eastAsia="Times New Roman" w:hAnsi="Times New Roman" w:cs="Times New Roman"/>
          <w:sz w:val="24"/>
          <w:szCs w:val="24"/>
        </w:rPr>
        <w:t>.</w:t>
      </w:r>
      <w:r w:rsidR="00F13094" w:rsidRPr="003A0492">
        <w:rPr>
          <w:rFonts w:ascii="Times New Roman" w:eastAsia="Times New Roman" w:hAnsi="Times New Roman" w:cs="Times New Roman"/>
          <w:sz w:val="24"/>
          <w:szCs w:val="24"/>
        </w:rPr>
        <w:t>”</w:t>
      </w:r>
      <w:r w:rsidR="00CF320F">
        <w:rPr>
          <w:rStyle w:val="FootnoteReference"/>
          <w:rFonts w:ascii="Times New Roman" w:eastAsia="Times New Roman" w:hAnsi="Times New Roman" w:cs="Times New Roman"/>
          <w:sz w:val="24"/>
          <w:szCs w:val="24"/>
        </w:rPr>
        <w:footnoteReference w:id="5"/>
      </w:r>
    </w:p>
    <w:p w14:paraId="64E1691E" w14:textId="238BCFF5" w:rsidR="00A27B04" w:rsidRDefault="00DD2267" w:rsidP="00334EA9">
      <w:pPr>
        <w:shd w:val="clear" w:color="auto" w:fill="FFFFFF"/>
        <w:spacing w:after="0" w:line="240" w:lineRule="auto"/>
        <w:ind w:firstLine="720"/>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But,</w:t>
      </w:r>
      <w:proofErr w:type="gramEnd"/>
      <w:r>
        <w:rPr>
          <w:rFonts w:ascii="Times New Roman" w:eastAsia="Times New Roman" w:hAnsi="Times New Roman" w:cs="Times New Roman"/>
          <w:color w:val="000000" w:themeColor="text1"/>
          <w:sz w:val="24"/>
          <w:szCs w:val="24"/>
        </w:rPr>
        <w:t xml:space="preserve"> sixth, m</w:t>
      </w:r>
      <w:r w:rsidR="00F13094" w:rsidRPr="00B34559">
        <w:rPr>
          <w:rFonts w:ascii="Times New Roman" w:eastAsia="Times New Roman" w:hAnsi="Times New Roman" w:cs="Times New Roman"/>
          <w:color w:val="000000" w:themeColor="text1"/>
          <w:sz w:val="24"/>
          <w:szCs w:val="24"/>
        </w:rPr>
        <w:t xml:space="preserve">ind goes beyond body and beyond life. Not just living systems, but systems that include living systems can be </w:t>
      </w:r>
      <w:proofErr w:type="gramStart"/>
      <w:r w:rsidR="00F13094" w:rsidRPr="00B34559">
        <w:rPr>
          <w:rFonts w:ascii="Times New Roman" w:eastAsia="Times New Roman" w:hAnsi="Times New Roman" w:cs="Times New Roman"/>
          <w:color w:val="000000" w:themeColor="text1"/>
          <w:sz w:val="24"/>
          <w:szCs w:val="24"/>
        </w:rPr>
        <w:t>minds</w:t>
      </w:r>
      <w:r w:rsidR="00B34559" w:rsidRPr="00B34559">
        <w:rPr>
          <w:rFonts w:ascii="Times New Roman" w:eastAsia="Times New Roman" w:hAnsi="Times New Roman" w:cs="Times New Roman"/>
          <w:color w:val="000000" w:themeColor="text1"/>
          <w:sz w:val="24"/>
          <w:szCs w:val="24"/>
        </w:rPr>
        <w:t>, if</w:t>
      </w:r>
      <w:proofErr w:type="gramEnd"/>
      <w:r w:rsidR="00B34559" w:rsidRPr="00B34559">
        <w:rPr>
          <w:rFonts w:ascii="Times New Roman" w:eastAsia="Times New Roman" w:hAnsi="Times New Roman" w:cs="Times New Roman"/>
          <w:color w:val="000000" w:themeColor="text1"/>
          <w:sz w:val="24"/>
          <w:szCs w:val="24"/>
        </w:rPr>
        <w:t xml:space="preserve"> they meet the criteria. </w:t>
      </w:r>
      <w:r w:rsidR="00A27B04">
        <w:rPr>
          <w:rFonts w:ascii="Times New Roman" w:eastAsia="Times New Roman" w:hAnsi="Times New Roman" w:cs="Times New Roman"/>
          <w:color w:val="000000" w:themeColor="text1"/>
          <w:sz w:val="24"/>
          <w:szCs w:val="24"/>
        </w:rPr>
        <w:t xml:space="preserve">Although Bateson believed that Artificially Intelligent machines were not yet minds, and were only </w:t>
      </w:r>
      <w:r w:rsidR="00A27B04" w:rsidRPr="00CF320F">
        <w:rPr>
          <w:rFonts w:ascii="Times New Roman" w:eastAsia="Times New Roman" w:hAnsi="Times New Roman" w:cs="Times New Roman"/>
          <w:i/>
          <w:iCs/>
          <w:color w:val="000000" w:themeColor="text1"/>
          <w:sz w:val="24"/>
          <w:szCs w:val="24"/>
        </w:rPr>
        <w:t>parts</w:t>
      </w:r>
      <w:r w:rsidR="00A27B04">
        <w:rPr>
          <w:rFonts w:ascii="Times New Roman" w:eastAsia="Times New Roman" w:hAnsi="Times New Roman" w:cs="Times New Roman"/>
          <w:color w:val="000000" w:themeColor="text1"/>
          <w:sz w:val="24"/>
          <w:szCs w:val="24"/>
        </w:rPr>
        <w:t xml:space="preserve"> of </w:t>
      </w:r>
      <w:r w:rsidR="00A27B04" w:rsidRPr="001F4191">
        <w:rPr>
          <w:rFonts w:ascii="Times New Roman" w:eastAsia="Times New Roman" w:hAnsi="Times New Roman" w:cs="Times New Roman"/>
          <w:color w:val="000000" w:themeColor="text1"/>
          <w:sz w:val="24"/>
          <w:szCs w:val="24"/>
        </w:rPr>
        <w:t>mind (</w:t>
      </w:r>
      <w:r w:rsidR="004310E1" w:rsidRPr="001F4191">
        <w:rPr>
          <w:rFonts w:ascii="Times New Roman" w:eastAsia="Times New Roman" w:hAnsi="Times New Roman" w:cs="Times New Roman"/>
          <w:i/>
          <w:iCs/>
          <w:color w:val="000000" w:themeColor="text1"/>
          <w:sz w:val="24"/>
          <w:szCs w:val="24"/>
        </w:rPr>
        <w:t>Steps</w:t>
      </w:r>
      <w:r w:rsidR="00094953" w:rsidRPr="001F4191">
        <w:rPr>
          <w:rFonts w:ascii="Times New Roman" w:eastAsia="Times New Roman" w:hAnsi="Times New Roman" w:cs="Times New Roman"/>
          <w:color w:val="000000" w:themeColor="text1"/>
          <w:sz w:val="24"/>
          <w:szCs w:val="24"/>
        </w:rPr>
        <w:t xml:space="preserve"> </w:t>
      </w:r>
      <w:r w:rsidR="001F4191" w:rsidRPr="001F4191">
        <w:rPr>
          <w:rFonts w:ascii="Times New Roman" w:eastAsia="Times New Roman" w:hAnsi="Times New Roman" w:cs="Times New Roman"/>
          <w:color w:val="000000" w:themeColor="text1"/>
          <w:sz w:val="24"/>
          <w:szCs w:val="24"/>
        </w:rPr>
        <w:t xml:space="preserve">316, </w:t>
      </w:r>
      <w:r w:rsidR="00094953" w:rsidRPr="001F4191">
        <w:rPr>
          <w:rFonts w:ascii="Times New Roman" w:eastAsia="Times New Roman" w:hAnsi="Times New Roman" w:cs="Times New Roman"/>
          <w:color w:val="222222"/>
          <w:sz w:val="24"/>
          <w:szCs w:val="24"/>
        </w:rPr>
        <w:t>317</w:t>
      </w:r>
      <w:r w:rsidR="00A27B04" w:rsidRPr="001F4191">
        <w:rPr>
          <w:rFonts w:ascii="Times New Roman" w:eastAsia="Times New Roman" w:hAnsi="Times New Roman" w:cs="Times New Roman"/>
          <w:color w:val="000000" w:themeColor="text1"/>
          <w:sz w:val="24"/>
          <w:szCs w:val="24"/>
        </w:rPr>
        <w:t>), nothing prohibits a machine from becoming a mind if it meets the criteria a</w:t>
      </w:r>
      <w:r w:rsidR="00A27B04">
        <w:rPr>
          <w:rFonts w:ascii="Times New Roman" w:eastAsia="Times New Roman" w:hAnsi="Times New Roman" w:cs="Times New Roman"/>
          <w:color w:val="000000" w:themeColor="text1"/>
          <w:sz w:val="24"/>
          <w:szCs w:val="24"/>
        </w:rPr>
        <w:t xml:space="preserve">nd </w:t>
      </w:r>
      <w:r w:rsidR="00F40805">
        <w:rPr>
          <w:rFonts w:ascii="Times New Roman" w:eastAsia="Times New Roman" w:hAnsi="Times New Roman" w:cs="Times New Roman"/>
          <w:color w:val="000000" w:themeColor="text1"/>
          <w:sz w:val="24"/>
          <w:szCs w:val="24"/>
        </w:rPr>
        <w:t xml:space="preserve">it </w:t>
      </w:r>
      <w:r w:rsidR="00A27B04">
        <w:rPr>
          <w:rFonts w:ascii="Times New Roman" w:eastAsia="Times New Roman" w:hAnsi="Times New Roman" w:cs="Times New Roman"/>
          <w:color w:val="000000" w:themeColor="text1"/>
          <w:sz w:val="24"/>
          <w:szCs w:val="24"/>
        </w:rPr>
        <w:t xml:space="preserve">can begin to learn </w:t>
      </w:r>
      <w:r w:rsidR="00F40805">
        <w:rPr>
          <w:rFonts w:ascii="Times New Roman" w:eastAsia="Times New Roman" w:hAnsi="Times New Roman" w:cs="Times New Roman"/>
          <w:color w:val="000000" w:themeColor="text1"/>
          <w:sz w:val="24"/>
          <w:szCs w:val="24"/>
        </w:rPr>
        <w:t>to</w:t>
      </w:r>
      <w:r w:rsidR="00A27B04">
        <w:rPr>
          <w:rFonts w:ascii="Times New Roman" w:eastAsia="Times New Roman" w:hAnsi="Times New Roman" w:cs="Times New Roman"/>
          <w:color w:val="000000" w:themeColor="text1"/>
          <w:sz w:val="24"/>
          <w:szCs w:val="24"/>
        </w:rPr>
        <w:t xml:space="preserve"> self-maintain</w:t>
      </w:r>
      <w:r w:rsidR="00F40805">
        <w:rPr>
          <w:rFonts w:ascii="Times New Roman" w:eastAsia="Times New Roman" w:hAnsi="Times New Roman" w:cs="Times New Roman"/>
          <w:color w:val="000000" w:themeColor="text1"/>
          <w:sz w:val="24"/>
          <w:szCs w:val="24"/>
        </w:rPr>
        <w:t xml:space="preserve"> in the way </w:t>
      </w:r>
      <w:r w:rsidR="00CF320F">
        <w:rPr>
          <w:rFonts w:ascii="Times New Roman" w:eastAsia="Times New Roman" w:hAnsi="Times New Roman" w:cs="Times New Roman"/>
          <w:color w:val="000000" w:themeColor="text1"/>
          <w:sz w:val="24"/>
          <w:szCs w:val="24"/>
        </w:rPr>
        <w:t xml:space="preserve">organic </w:t>
      </w:r>
      <w:r w:rsidR="00F40805">
        <w:rPr>
          <w:rFonts w:ascii="Times New Roman" w:eastAsia="Times New Roman" w:hAnsi="Times New Roman" w:cs="Times New Roman"/>
          <w:color w:val="000000" w:themeColor="text1"/>
          <w:sz w:val="24"/>
          <w:szCs w:val="24"/>
        </w:rPr>
        <w:t>minds do</w:t>
      </w:r>
      <w:r w:rsidR="00A27B04">
        <w:rPr>
          <w:rFonts w:ascii="Times New Roman" w:eastAsia="Times New Roman" w:hAnsi="Times New Roman" w:cs="Times New Roman"/>
          <w:color w:val="000000" w:themeColor="text1"/>
          <w:sz w:val="24"/>
          <w:szCs w:val="24"/>
        </w:rPr>
        <w:t>.</w:t>
      </w:r>
    </w:p>
    <w:p w14:paraId="4247C66F" w14:textId="7AD30F61" w:rsidR="00B34559" w:rsidRDefault="00A27B04" w:rsidP="00334EA9">
      <w:pPr>
        <w:shd w:val="clear" w:color="auto" w:fill="FFFFFF"/>
        <w:spacing w:after="0" w:line="24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Bateson’s understanding of mind</w:t>
      </w:r>
      <w:r w:rsidR="00B34559" w:rsidRPr="00B34559">
        <w:rPr>
          <w:rFonts w:ascii="Times New Roman" w:eastAsia="Times New Roman" w:hAnsi="Times New Roman" w:cs="Times New Roman"/>
          <w:color w:val="000000" w:themeColor="text1"/>
          <w:sz w:val="24"/>
          <w:szCs w:val="24"/>
        </w:rPr>
        <w:t xml:space="preserve"> breaks the concept of individuality</w:t>
      </w:r>
      <w:r>
        <w:rPr>
          <w:rFonts w:ascii="Times New Roman" w:eastAsia="Times New Roman" w:hAnsi="Times New Roman" w:cs="Times New Roman"/>
          <w:color w:val="000000" w:themeColor="text1"/>
          <w:sz w:val="24"/>
          <w:szCs w:val="24"/>
        </w:rPr>
        <w:t xml:space="preserve"> and anthropocentrism</w:t>
      </w:r>
      <w:r w:rsidR="00B34559" w:rsidRPr="00B34559">
        <w:rPr>
          <w:rFonts w:ascii="Times New Roman" w:eastAsia="Times New Roman" w:hAnsi="Times New Roman" w:cs="Times New Roman"/>
          <w:color w:val="000000" w:themeColor="text1"/>
          <w:sz w:val="24"/>
          <w:szCs w:val="24"/>
        </w:rPr>
        <w:t xml:space="preserve"> that had gone together with the Cartesian conception of mind, and </w:t>
      </w:r>
      <w:r w:rsidR="00F40805">
        <w:rPr>
          <w:rFonts w:ascii="Times New Roman" w:eastAsia="Times New Roman" w:hAnsi="Times New Roman" w:cs="Times New Roman"/>
          <w:color w:val="000000" w:themeColor="text1"/>
          <w:sz w:val="24"/>
          <w:szCs w:val="24"/>
        </w:rPr>
        <w:t>it</w:t>
      </w:r>
      <w:r w:rsidR="00F40805" w:rsidRPr="00B34559">
        <w:rPr>
          <w:rFonts w:ascii="Times New Roman" w:eastAsia="Times New Roman" w:hAnsi="Times New Roman" w:cs="Times New Roman"/>
          <w:color w:val="000000" w:themeColor="text1"/>
          <w:sz w:val="24"/>
          <w:szCs w:val="24"/>
        </w:rPr>
        <w:t xml:space="preserve"> </w:t>
      </w:r>
      <w:r w:rsidR="00B34559" w:rsidRPr="00B34559">
        <w:rPr>
          <w:rFonts w:ascii="Times New Roman" w:eastAsia="Times New Roman" w:hAnsi="Times New Roman" w:cs="Times New Roman"/>
          <w:color w:val="000000" w:themeColor="text1"/>
          <w:sz w:val="24"/>
          <w:szCs w:val="24"/>
        </w:rPr>
        <w:t xml:space="preserve">allows us to identify with lower systems in our care and wider systems that are part of our </w:t>
      </w:r>
      <w:r w:rsidR="00F40805">
        <w:rPr>
          <w:rFonts w:ascii="Times New Roman" w:eastAsia="Times New Roman" w:hAnsi="Times New Roman" w:cs="Times New Roman"/>
          <w:color w:val="000000" w:themeColor="text1"/>
          <w:sz w:val="24"/>
          <w:szCs w:val="24"/>
        </w:rPr>
        <w:t xml:space="preserve">greater </w:t>
      </w:r>
      <w:r w:rsidR="00B34559" w:rsidRPr="00B34559">
        <w:rPr>
          <w:rFonts w:ascii="Times New Roman" w:eastAsia="Times New Roman" w:hAnsi="Times New Roman" w:cs="Times New Roman"/>
          <w:color w:val="000000" w:themeColor="text1"/>
          <w:sz w:val="24"/>
          <w:szCs w:val="24"/>
        </w:rPr>
        <w:t>story.</w:t>
      </w:r>
    </w:p>
    <w:p w14:paraId="19BA8846" w14:textId="40D6C944" w:rsidR="00B34559" w:rsidRDefault="00DD2267" w:rsidP="00334EA9">
      <w:pPr>
        <w:shd w:val="clear" w:color="auto" w:fill="FFFFFF"/>
        <w:spacing w:after="0" w:line="24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To show how</w:t>
      </w:r>
      <w:r w:rsidR="00B34559">
        <w:rPr>
          <w:rFonts w:ascii="Times New Roman" w:eastAsia="Times New Roman" w:hAnsi="Times New Roman" w:cs="Times New Roman"/>
          <w:color w:val="000000" w:themeColor="text1"/>
          <w:sz w:val="24"/>
          <w:szCs w:val="24"/>
        </w:rPr>
        <w:t xml:space="preserve"> his approach </w:t>
      </w:r>
      <w:r>
        <w:rPr>
          <w:rFonts w:ascii="Times New Roman" w:eastAsia="Times New Roman" w:hAnsi="Times New Roman" w:cs="Times New Roman"/>
          <w:color w:val="000000" w:themeColor="text1"/>
          <w:sz w:val="24"/>
          <w:szCs w:val="24"/>
        </w:rPr>
        <w:t xml:space="preserve">to mind </w:t>
      </w:r>
      <w:r w:rsidR="00B34559">
        <w:rPr>
          <w:rFonts w:ascii="Times New Roman" w:eastAsia="Times New Roman" w:hAnsi="Times New Roman" w:cs="Times New Roman"/>
          <w:color w:val="000000" w:themeColor="text1"/>
          <w:sz w:val="24"/>
          <w:szCs w:val="24"/>
        </w:rPr>
        <w:t>can be both scientific and anti-reductionistic</w:t>
      </w:r>
      <w:r>
        <w:rPr>
          <w:rFonts w:ascii="Times New Roman" w:eastAsia="Times New Roman" w:hAnsi="Times New Roman" w:cs="Times New Roman"/>
          <w:color w:val="000000" w:themeColor="text1"/>
          <w:sz w:val="24"/>
          <w:szCs w:val="24"/>
        </w:rPr>
        <w:t xml:space="preserve">—and to show how </w:t>
      </w:r>
      <w:proofErr w:type="spellStart"/>
      <w:r>
        <w:rPr>
          <w:rFonts w:ascii="Times New Roman" w:eastAsia="Times New Roman" w:hAnsi="Times New Roman" w:cs="Times New Roman"/>
          <w:color w:val="000000" w:themeColor="text1"/>
          <w:sz w:val="24"/>
          <w:szCs w:val="24"/>
        </w:rPr>
        <w:t>Creatura</w:t>
      </w:r>
      <w:proofErr w:type="spellEnd"/>
      <w:r>
        <w:rPr>
          <w:rFonts w:ascii="Times New Roman" w:eastAsia="Times New Roman" w:hAnsi="Times New Roman" w:cs="Times New Roman"/>
          <w:color w:val="000000" w:themeColor="text1"/>
          <w:sz w:val="24"/>
          <w:szCs w:val="24"/>
        </w:rPr>
        <w:t xml:space="preserve"> bridges with Pleroma—</w:t>
      </w:r>
      <w:r w:rsidR="00B34559">
        <w:rPr>
          <w:rFonts w:ascii="Times New Roman" w:eastAsia="Times New Roman" w:hAnsi="Times New Roman" w:cs="Times New Roman"/>
          <w:color w:val="000000" w:themeColor="text1"/>
          <w:sz w:val="24"/>
          <w:szCs w:val="24"/>
        </w:rPr>
        <w:t>Bateson goes on</w:t>
      </w:r>
      <w:r w:rsidR="00D25927">
        <w:rPr>
          <w:rFonts w:ascii="Times New Roman" w:eastAsia="Times New Roman" w:hAnsi="Times New Roman" w:cs="Times New Roman"/>
          <w:color w:val="000000" w:themeColor="text1"/>
          <w:sz w:val="24"/>
          <w:szCs w:val="24"/>
        </w:rPr>
        <w:t>,</w:t>
      </w:r>
      <w:r w:rsidR="00B34559">
        <w:rPr>
          <w:rFonts w:ascii="Times New Roman" w:eastAsia="Times New Roman" w:hAnsi="Times New Roman" w:cs="Times New Roman"/>
          <w:color w:val="000000" w:themeColor="text1"/>
          <w:sz w:val="24"/>
          <w:szCs w:val="24"/>
        </w:rPr>
        <w:t xml:space="preserve"> in </w:t>
      </w:r>
      <w:r w:rsidR="00B34559" w:rsidRPr="00B34559">
        <w:rPr>
          <w:rFonts w:ascii="Times New Roman" w:eastAsia="Times New Roman" w:hAnsi="Times New Roman" w:cs="Times New Roman"/>
          <w:i/>
          <w:iCs/>
          <w:color w:val="000000" w:themeColor="text1"/>
          <w:sz w:val="24"/>
          <w:szCs w:val="24"/>
        </w:rPr>
        <w:t>Mind and Nature: A Necessary Unity</w:t>
      </w:r>
      <w:r w:rsidR="00B34559">
        <w:rPr>
          <w:rFonts w:ascii="Times New Roman" w:eastAsia="Times New Roman" w:hAnsi="Times New Roman" w:cs="Times New Roman"/>
          <w:color w:val="000000" w:themeColor="text1"/>
          <w:sz w:val="24"/>
          <w:szCs w:val="24"/>
        </w:rPr>
        <w:t xml:space="preserve"> </w:t>
      </w:r>
      <w:r w:rsidR="00F40805">
        <w:rPr>
          <w:rFonts w:ascii="Times New Roman" w:eastAsia="Times New Roman" w:hAnsi="Times New Roman" w:cs="Times New Roman"/>
          <w:color w:val="000000" w:themeColor="text1"/>
          <w:sz w:val="24"/>
          <w:szCs w:val="24"/>
        </w:rPr>
        <w:t>(1979)</w:t>
      </w:r>
      <w:r w:rsidR="00D25927">
        <w:rPr>
          <w:rFonts w:ascii="Times New Roman" w:eastAsia="Times New Roman" w:hAnsi="Times New Roman" w:cs="Times New Roman"/>
          <w:color w:val="000000" w:themeColor="text1"/>
          <w:sz w:val="24"/>
          <w:szCs w:val="24"/>
        </w:rPr>
        <w:t>,</w:t>
      </w:r>
      <w:r w:rsidR="00F40805">
        <w:rPr>
          <w:rFonts w:ascii="Times New Roman" w:eastAsia="Times New Roman" w:hAnsi="Times New Roman" w:cs="Times New Roman"/>
          <w:color w:val="000000" w:themeColor="text1"/>
          <w:sz w:val="24"/>
          <w:szCs w:val="24"/>
        </w:rPr>
        <w:t xml:space="preserve"> </w:t>
      </w:r>
      <w:r w:rsidR="00B34559">
        <w:rPr>
          <w:rFonts w:ascii="Times New Roman" w:eastAsia="Times New Roman" w:hAnsi="Times New Roman" w:cs="Times New Roman"/>
          <w:color w:val="000000" w:themeColor="text1"/>
          <w:sz w:val="24"/>
          <w:szCs w:val="24"/>
        </w:rPr>
        <w:t xml:space="preserve">to show how embryology and evolution </w:t>
      </w:r>
      <w:r w:rsidR="0042524E">
        <w:rPr>
          <w:rFonts w:ascii="Times New Roman" w:eastAsia="Times New Roman" w:hAnsi="Times New Roman" w:cs="Times New Roman"/>
          <w:color w:val="000000" w:themeColor="text1"/>
          <w:sz w:val="24"/>
          <w:szCs w:val="24"/>
        </w:rPr>
        <w:t>display</w:t>
      </w:r>
      <w:r w:rsidR="00A27B04">
        <w:rPr>
          <w:rFonts w:ascii="Times New Roman" w:eastAsia="Times New Roman" w:hAnsi="Times New Roman" w:cs="Times New Roman"/>
          <w:color w:val="000000" w:themeColor="text1"/>
          <w:sz w:val="24"/>
          <w:szCs w:val="24"/>
        </w:rPr>
        <w:t xml:space="preserve"> specifically</w:t>
      </w:r>
      <w:r w:rsidR="00B34559">
        <w:rPr>
          <w:rFonts w:ascii="Times New Roman" w:eastAsia="Times New Roman" w:hAnsi="Times New Roman" w:cs="Times New Roman"/>
          <w:color w:val="000000" w:themeColor="text1"/>
          <w:sz w:val="24"/>
          <w:szCs w:val="24"/>
        </w:rPr>
        <w:t xml:space="preserve"> </w:t>
      </w:r>
      <w:r w:rsidR="00B34559" w:rsidRPr="0042524E">
        <w:rPr>
          <w:rFonts w:ascii="Times New Roman" w:eastAsia="Times New Roman" w:hAnsi="Times New Roman" w:cs="Times New Roman"/>
          <w:i/>
          <w:iCs/>
          <w:color w:val="000000" w:themeColor="text1"/>
          <w:sz w:val="24"/>
          <w:szCs w:val="24"/>
        </w:rPr>
        <w:t>mental</w:t>
      </w:r>
      <w:r w:rsidR="00B34559">
        <w:rPr>
          <w:rFonts w:ascii="Times New Roman" w:eastAsia="Times New Roman" w:hAnsi="Times New Roman" w:cs="Times New Roman"/>
          <w:color w:val="000000" w:themeColor="text1"/>
          <w:sz w:val="24"/>
          <w:szCs w:val="24"/>
        </w:rPr>
        <w:t xml:space="preserve"> processes. </w:t>
      </w:r>
      <w:r w:rsidR="00B34559" w:rsidRPr="00F40805">
        <w:rPr>
          <w:rFonts w:ascii="Times New Roman" w:eastAsia="Times New Roman" w:hAnsi="Times New Roman" w:cs="Times New Roman"/>
          <w:sz w:val="24"/>
          <w:szCs w:val="24"/>
        </w:rPr>
        <w:t xml:space="preserve">These </w:t>
      </w:r>
      <w:r w:rsidRPr="00F40805">
        <w:rPr>
          <w:rFonts w:ascii="Times New Roman" w:eastAsia="Times New Roman" w:hAnsi="Times New Roman" w:cs="Times New Roman"/>
          <w:sz w:val="24"/>
          <w:szCs w:val="24"/>
        </w:rPr>
        <w:t xml:space="preserve">processes </w:t>
      </w:r>
      <w:r w:rsidR="00B34559" w:rsidRPr="00F40805">
        <w:rPr>
          <w:rFonts w:ascii="Times New Roman" w:eastAsia="Times New Roman" w:hAnsi="Times New Roman" w:cs="Times New Roman"/>
          <w:sz w:val="24"/>
          <w:szCs w:val="24"/>
        </w:rPr>
        <w:t xml:space="preserve">require information for </w:t>
      </w:r>
      <w:r w:rsidR="00E14968" w:rsidRPr="00F40805">
        <w:rPr>
          <w:rFonts w:ascii="Times New Roman" w:eastAsia="Times New Roman" w:hAnsi="Times New Roman" w:cs="Times New Roman"/>
          <w:sz w:val="24"/>
          <w:szCs w:val="24"/>
        </w:rPr>
        <w:t xml:space="preserve">sustenance, </w:t>
      </w:r>
      <w:r w:rsidR="00B34559" w:rsidRPr="00F40805">
        <w:rPr>
          <w:rFonts w:ascii="Times New Roman" w:eastAsia="Times New Roman" w:hAnsi="Times New Roman" w:cs="Times New Roman"/>
          <w:sz w:val="24"/>
          <w:szCs w:val="24"/>
        </w:rPr>
        <w:t>growth</w:t>
      </w:r>
      <w:r w:rsidRPr="00F40805">
        <w:rPr>
          <w:rFonts w:ascii="Times New Roman" w:eastAsia="Times New Roman" w:hAnsi="Times New Roman" w:cs="Times New Roman"/>
          <w:sz w:val="24"/>
          <w:szCs w:val="24"/>
        </w:rPr>
        <w:t>,</w:t>
      </w:r>
      <w:r w:rsidR="00B34559" w:rsidRPr="00F40805">
        <w:rPr>
          <w:rFonts w:ascii="Times New Roman" w:eastAsia="Times New Roman" w:hAnsi="Times New Roman" w:cs="Times New Roman"/>
          <w:sz w:val="24"/>
          <w:szCs w:val="24"/>
        </w:rPr>
        <w:t xml:space="preserve"> and development</w:t>
      </w:r>
      <w:r w:rsidR="00936E11" w:rsidRPr="00F40805">
        <w:rPr>
          <w:rFonts w:ascii="Times New Roman" w:eastAsia="Times New Roman" w:hAnsi="Times New Roman" w:cs="Times New Roman"/>
          <w:sz w:val="24"/>
          <w:szCs w:val="24"/>
        </w:rPr>
        <w:t>.</w:t>
      </w:r>
      <w:r w:rsidR="00936E11">
        <w:rPr>
          <w:rFonts w:ascii="Times New Roman" w:eastAsia="Times New Roman" w:hAnsi="Times New Roman" w:cs="Times New Roman"/>
          <w:color w:val="000000" w:themeColor="text1"/>
          <w:sz w:val="24"/>
          <w:szCs w:val="24"/>
        </w:rPr>
        <w:t xml:space="preserve"> </w:t>
      </w:r>
      <w:r w:rsidR="00A649E9">
        <w:rPr>
          <w:rFonts w:ascii="Times New Roman" w:eastAsia="Times New Roman" w:hAnsi="Times New Roman" w:cs="Times New Roman"/>
          <w:color w:val="000000" w:themeColor="text1"/>
          <w:sz w:val="24"/>
          <w:szCs w:val="24"/>
        </w:rPr>
        <w:t>Bateson says that t</w:t>
      </w:r>
      <w:r w:rsidR="00936E11">
        <w:rPr>
          <w:rFonts w:ascii="Times New Roman" w:eastAsia="Times New Roman" w:hAnsi="Times New Roman" w:cs="Times New Roman"/>
          <w:color w:val="000000" w:themeColor="text1"/>
          <w:sz w:val="24"/>
          <w:szCs w:val="24"/>
        </w:rPr>
        <w:t>he effort</w:t>
      </w:r>
      <w:r w:rsidR="00A649E9">
        <w:rPr>
          <w:rFonts w:ascii="Times New Roman" w:eastAsia="Times New Roman" w:hAnsi="Times New Roman" w:cs="Times New Roman"/>
          <w:color w:val="000000" w:themeColor="text1"/>
          <w:sz w:val="24"/>
          <w:szCs w:val="24"/>
        </w:rPr>
        <w:t>s</w:t>
      </w:r>
      <w:r w:rsidR="00936E11">
        <w:rPr>
          <w:rFonts w:ascii="Times New Roman" w:eastAsia="Times New Roman" w:hAnsi="Times New Roman" w:cs="Times New Roman"/>
          <w:color w:val="000000" w:themeColor="text1"/>
          <w:sz w:val="24"/>
          <w:szCs w:val="24"/>
        </w:rPr>
        <w:t xml:space="preserve"> </w:t>
      </w:r>
      <w:r w:rsidR="0042524E">
        <w:rPr>
          <w:rFonts w:ascii="Times New Roman" w:eastAsia="Times New Roman" w:hAnsi="Times New Roman" w:cs="Times New Roman"/>
          <w:color w:val="000000" w:themeColor="text1"/>
          <w:sz w:val="24"/>
          <w:szCs w:val="24"/>
        </w:rPr>
        <w:t xml:space="preserve">of scientists </w:t>
      </w:r>
      <w:r w:rsidR="00936E11">
        <w:rPr>
          <w:rFonts w:ascii="Times New Roman" w:eastAsia="Times New Roman" w:hAnsi="Times New Roman" w:cs="Times New Roman"/>
          <w:color w:val="000000" w:themeColor="text1"/>
          <w:sz w:val="24"/>
          <w:szCs w:val="24"/>
        </w:rPr>
        <w:t xml:space="preserve">since Darwin </w:t>
      </w:r>
      <w:r w:rsidR="00A649E9">
        <w:rPr>
          <w:rFonts w:ascii="Times New Roman" w:eastAsia="Times New Roman" w:hAnsi="Times New Roman" w:cs="Times New Roman"/>
          <w:color w:val="000000" w:themeColor="text1"/>
          <w:sz w:val="24"/>
          <w:szCs w:val="24"/>
        </w:rPr>
        <w:t>“</w:t>
      </w:r>
      <w:r w:rsidR="00936E11">
        <w:rPr>
          <w:rFonts w:ascii="Times New Roman" w:eastAsia="Times New Roman" w:hAnsi="Times New Roman" w:cs="Times New Roman"/>
          <w:color w:val="000000" w:themeColor="text1"/>
          <w:sz w:val="24"/>
          <w:szCs w:val="24"/>
        </w:rPr>
        <w:t xml:space="preserve">to </w:t>
      </w:r>
      <w:r w:rsidR="00A649E9">
        <w:rPr>
          <w:rFonts w:ascii="Times New Roman" w:eastAsia="Times New Roman" w:hAnsi="Times New Roman" w:cs="Times New Roman"/>
          <w:color w:val="000000" w:themeColor="text1"/>
          <w:sz w:val="24"/>
          <w:szCs w:val="24"/>
        </w:rPr>
        <w:t>exclude</w:t>
      </w:r>
      <w:r w:rsidR="00936E11">
        <w:rPr>
          <w:rFonts w:ascii="Times New Roman" w:eastAsia="Times New Roman" w:hAnsi="Times New Roman" w:cs="Times New Roman"/>
          <w:color w:val="000000" w:themeColor="text1"/>
          <w:sz w:val="24"/>
          <w:szCs w:val="24"/>
        </w:rPr>
        <w:t xml:space="preserve"> mind </w:t>
      </w:r>
      <w:r w:rsidR="00A649E9">
        <w:rPr>
          <w:rFonts w:ascii="Times New Roman" w:eastAsia="Times New Roman" w:hAnsi="Times New Roman" w:cs="Times New Roman"/>
          <w:color w:val="000000" w:themeColor="text1"/>
          <w:sz w:val="24"/>
          <w:szCs w:val="24"/>
        </w:rPr>
        <w:t xml:space="preserve">as an explanatory principle” from </w:t>
      </w:r>
      <w:r w:rsidR="00936E11">
        <w:rPr>
          <w:rFonts w:ascii="Times New Roman" w:eastAsia="Times New Roman" w:hAnsi="Times New Roman" w:cs="Times New Roman"/>
          <w:color w:val="000000" w:themeColor="text1"/>
          <w:sz w:val="24"/>
          <w:szCs w:val="24"/>
        </w:rPr>
        <w:t xml:space="preserve">evolutionary biology, </w:t>
      </w:r>
      <w:r w:rsidR="00774180">
        <w:rPr>
          <w:rFonts w:ascii="Times New Roman" w:eastAsia="Times New Roman" w:hAnsi="Times New Roman" w:cs="Times New Roman"/>
          <w:color w:val="000000" w:themeColor="text1"/>
          <w:sz w:val="24"/>
          <w:szCs w:val="24"/>
        </w:rPr>
        <w:t xml:space="preserve">is “tilting at </w:t>
      </w:r>
      <w:r w:rsidR="003C3786">
        <w:rPr>
          <w:rFonts w:ascii="Times New Roman" w:eastAsia="Times New Roman" w:hAnsi="Times New Roman" w:cs="Times New Roman"/>
          <w:color w:val="000000" w:themeColor="text1"/>
          <w:sz w:val="24"/>
          <w:szCs w:val="24"/>
        </w:rPr>
        <w:t xml:space="preserve">a </w:t>
      </w:r>
      <w:r w:rsidR="00774180">
        <w:rPr>
          <w:rFonts w:ascii="Times New Roman" w:eastAsia="Times New Roman" w:hAnsi="Times New Roman" w:cs="Times New Roman"/>
          <w:color w:val="000000" w:themeColor="text1"/>
          <w:sz w:val="24"/>
          <w:szCs w:val="24"/>
        </w:rPr>
        <w:t>windmill” (</w:t>
      </w:r>
      <w:r w:rsidR="004310E1" w:rsidRPr="004310E1">
        <w:rPr>
          <w:rFonts w:ascii="Times New Roman" w:eastAsia="Times New Roman" w:hAnsi="Times New Roman" w:cs="Times New Roman"/>
          <w:i/>
          <w:iCs/>
          <w:color w:val="000000" w:themeColor="text1"/>
          <w:sz w:val="24"/>
          <w:szCs w:val="24"/>
        </w:rPr>
        <w:t>M&amp;N</w:t>
      </w:r>
      <w:r w:rsidR="00A649E9">
        <w:rPr>
          <w:rFonts w:ascii="Times New Roman" w:eastAsia="Times New Roman" w:hAnsi="Times New Roman" w:cs="Times New Roman"/>
          <w:color w:val="000000" w:themeColor="text1"/>
          <w:sz w:val="24"/>
          <w:szCs w:val="24"/>
        </w:rPr>
        <w:t xml:space="preserve"> 21</w:t>
      </w:r>
      <w:r w:rsidR="00774180">
        <w:rPr>
          <w:rFonts w:ascii="Times New Roman" w:eastAsia="Times New Roman" w:hAnsi="Times New Roman" w:cs="Times New Roman"/>
          <w:color w:val="000000" w:themeColor="text1"/>
          <w:sz w:val="24"/>
          <w:szCs w:val="24"/>
        </w:rPr>
        <w:t>)</w:t>
      </w:r>
      <w:r w:rsidR="00A649E9">
        <w:rPr>
          <w:rFonts w:ascii="Times New Roman" w:eastAsia="Times New Roman" w:hAnsi="Times New Roman" w:cs="Times New Roman"/>
          <w:color w:val="000000" w:themeColor="text1"/>
          <w:sz w:val="24"/>
          <w:szCs w:val="24"/>
        </w:rPr>
        <w:t>.</w:t>
      </w:r>
      <w:r w:rsidR="00936E11">
        <w:rPr>
          <w:rFonts w:ascii="Times New Roman" w:eastAsia="Times New Roman" w:hAnsi="Times New Roman" w:cs="Times New Roman"/>
          <w:color w:val="000000" w:themeColor="text1"/>
          <w:sz w:val="24"/>
          <w:szCs w:val="24"/>
        </w:rPr>
        <w:t xml:space="preserve"> Not only is the living world irreducible to dead, meaningless matter</w:t>
      </w:r>
      <w:r w:rsidR="003443A5">
        <w:rPr>
          <w:rFonts w:ascii="Times New Roman" w:eastAsia="Times New Roman" w:hAnsi="Times New Roman" w:cs="Times New Roman"/>
          <w:color w:val="000000" w:themeColor="text1"/>
          <w:sz w:val="24"/>
          <w:szCs w:val="24"/>
        </w:rPr>
        <w:t>, u</w:t>
      </w:r>
      <w:r w:rsidR="00936E11">
        <w:rPr>
          <w:rFonts w:ascii="Times New Roman" w:eastAsia="Times New Roman" w:hAnsi="Times New Roman" w:cs="Times New Roman"/>
          <w:color w:val="000000" w:themeColor="text1"/>
          <w:sz w:val="24"/>
          <w:szCs w:val="24"/>
        </w:rPr>
        <w:t xml:space="preserve">nderstanding the mind as a system that </w:t>
      </w:r>
      <w:r w:rsidR="00936E11" w:rsidRPr="00A649E9">
        <w:rPr>
          <w:rFonts w:ascii="Times New Roman" w:eastAsia="Times New Roman" w:hAnsi="Times New Roman" w:cs="Times New Roman"/>
          <w:i/>
          <w:iCs/>
          <w:color w:val="000000" w:themeColor="text1"/>
          <w:sz w:val="24"/>
          <w:szCs w:val="24"/>
        </w:rPr>
        <w:t xml:space="preserve">learns </w:t>
      </w:r>
      <w:r w:rsidR="00936E11">
        <w:rPr>
          <w:rFonts w:ascii="Times New Roman" w:eastAsia="Times New Roman" w:hAnsi="Times New Roman" w:cs="Times New Roman"/>
          <w:color w:val="000000" w:themeColor="text1"/>
          <w:sz w:val="24"/>
          <w:szCs w:val="24"/>
        </w:rPr>
        <w:t xml:space="preserve">shows </w:t>
      </w:r>
      <w:r w:rsidR="00B34559">
        <w:rPr>
          <w:rFonts w:ascii="Times New Roman" w:eastAsia="Times New Roman" w:hAnsi="Times New Roman" w:cs="Times New Roman"/>
          <w:color w:val="000000" w:themeColor="text1"/>
          <w:sz w:val="24"/>
          <w:szCs w:val="24"/>
        </w:rPr>
        <w:t xml:space="preserve">how </w:t>
      </w:r>
      <w:r w:rsidR="00936E11">
        <w:rPr>
          <w:rFonts w:ascii="Times New Roman" w:eastAsia="Times New Roman" w:hAnsi="Times New Roman" w:cs="Times New Roman"/>
          <w:color w:val="000000" w:themeColor="text1"/>
          <w:sz w:val="24"/>
          <w:szCs w:val="24"/>
        </w:rPr>
        <w:t>meaning and</w:t>
      </w:r>
      <w:r w:rsidR="00B34559">
        <w:rPr>
          <w:rFonts w:ascii="Times New Roman" w:eastAsia="Times New Roman" w:hAnsi="Times New Roman" w:cs="Times New Roman"/>
          <w:color w:val="000000" w:themeColor="text1"/>
          <w:sz w:val="24"/>
          <w:szCs w:val="24"/>
        </w:rPr>
        <w:t xml:space="preserve"> purpose </w:t>
      </w:r>
      <w:r w:rsidR="00936E11">
        <w:rPr>
          <w:rFonts w:ascii="Times New Roman" w:eastAsia="Times New Roman" w:hAnsi="Times New Roman" w:cs="Times New Roman"/>
          <w:color w:val="000000" w:themeColor="text1"/>
          <w:sz w:val="24"/>
          <w:szCs w:val="24"/>
        </w:rPr>
        <w:t>are intrinsic parts of the evolution of life</w:t>
      </w:r>
      <w:r w:rsidR="00B34559">
        <w:rPr>
          <w:rFonts w:ascii="Times New Roman" w:eastAsia="Times New Roman" w:hAnsi="Times New Roman" w:cs="Times New Roman"/>
          <w:color w:val="000000" w:themeColor="text1"/>
          <w:sz w:val="24"/>
          <w:szCs w:val="24"/>
        </w:rPr>
        <w:t>.</w:t>
      </w:r>
    </w:p>
    <w:p w14:paraId="7AC454DE" w14:textId="58F8C8D9" w:rsidR="00786141" w:rsidRDefault="00786141" w:rsidP="00334EA9">
      <w:pPr>
        <w:shd w:val="clear" w:color="auto" w:fill="FFFFFF"/>
        <w:spacing w:after="0" w:line="240" w:lineRule="auto"/>
        <w:rPr>
          <w:rFonts w:ascii="Times New Roman" w:eastAsia="Times New Roman" w:hAnsi="Times New Roman" w:cs="Times New Roman"/>
          <w:color w:val="222222"/>
          <w:sz w:val="24"/>
          <w:szCs w:val="24"/>
        </w:rPr>
      </w:pPr>
    </w:p>
    <w:p w14:paraId="15F95289" w14:textId="09E62598" w:rsidR="00877473" w:rsidRPr="00774180" w:rsidRDefault="00382DDE" w:rsidP="00334EA9">
      <w:pPr>
        <w:shd w:val="clear" w:color="auto" w:fill="FFFFFF"/>
        <w:spacing w:after="0" w:line="240" w:lineRule="auto"/>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lastRenderedPageBreak/>
        <w:t xml:space="preserve">Minds </w:t>
      </w:r>
      <w:r w:rsidR="002261FC">
        <w:rPr>
          <w:rFonts w:ascii="Times New Roman" w:eastAsia="Times New Roman" w:hAnsi="Times New Roman" w:cs="Times New Roman"/>
          <w:b/>
          <w:bCs/>
          <w:color w:val="222222"/>
          <w:sz w:val="24"/>
          <w:szCs w:val="24"/>
        </w:rPr>
        <w:t xml:space="preserve">Learning and </w:t>
      </w:r>
      <w:r>
        <w:rPr>
          <w:rFonts w:ascii="Times New Roman" w:eastAsia="Times New Roman" w:hAnsi="Times New Roman" w:cs="Times New Roman"/>
          <w:b/>
          <w:bCs/>
          <w:color w:val="222222"/>
          <w:sz w:val="24"/>
          <w:szCs w:val="24"/>
        </w:rPr>
        <w:t>Growing</w:t>
      </w:r>
      <w:r w:rsidR="00774180" w:rsidRPr="00774180">
        <w:rPr>
          <w:rFonts w:ascii="Times New Roman" w:eastAsia="Times New Roman" w:hAnsi="Times New Roman" w:cs="Times New Roman"/>
          <w:b/>
          <w:bCs/>
          <w:color w:val="222222"/>
          <w:sz w:val="24"/>
          <w:szCs w:val="24"/>
        </w:rPr>
        <w:t xml:space="preserve">: </w:t>
      </w:r>
      <w:r w:rsidR="007F023B">
        <w:rPr>
          <w:rFonts w:ascii="Times New Roman" w:eastAsia="Times New Roman" w:hAnsi="Times New Roman" w:cs="Times New Roman"/>
          <w:b/>
          <w:bCs/>
          <w:color w:val="222222"/>
          <w:sz w:val="24"/>
          <w:szCs w:val="24"/>
        </w:rPr>
        <w:t>Embryology</w:t>
      </w:r>
      <w:r w:rsidR="00774180" w:rsidRPr="00774180">
        <w:rPr>
          <w:rFonts w:ascii="Times New Roman" w:eastAsia="Times New Roman" w:hAnsi="Times New Roman" w:cs="Times New Roman"/>
          <w:b/>
          <w:bCs/>
          <w:color w:val="222222"/>
          <w:sz w:val="24"/>
          <w:szCs w:val="24"/>
        </w:rPr>
        <w:t xml:space="preserve"> and Evolution</w:t>
      </w:r>
    </w:p>
    <w:p w14:paraId="42725692" w14:textId="77777777" w:rsidR="00774180" w:rsidRDefault="00774180" w:rsidP="00334EA9">
      <w:pPr>
        <w:shd w:val="clear" w:color="auto" w:fill="FFFFFF"/>
        <w:spacing w:after="0" w:line="240" w:lineRule="auto"/>
        <w:rPr>
          <w:rFonts w:ascii="Times New Roman" w:eastAsia="Times New Roman" w:hAnsi="Times New Roman" w:cs="Times New Roman"/>
          <w:color w:val="222222"/>
          <w:sz w:val="24"/>
          <w:szCs w:val="24"/>
        </w:rPr>
      </w:pPr>
    </w:p>
    <w:p w14:paraId="63F1422C" w14:textId="0AF4055B" w:rsidR="00877473" w:rsidRDefault="00E77A48" w:rsidP="00334EA9">
      <w:pPr>
        <w:shd w:val="clear" w:color="auto" w:fill="FFFFFF"/>
        <w:spacing w:after="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Mind is imm</w:t>
      </w:r>
      <w:r w:rsidR="003443A5">
        <w:rPr>
          <w:rFonts w:ascii="Times New Roman" w:eastAsia="Times New Roman" w:hAnsi="Times New Roman" w:cs="Times New Roman"/>
          <w:color w:val="222222"/>
          <w:sz w:val="24"/>
          <w:szCs w:val="24"/>
        </w:rPr>
        <w:t>a</w:t>
      </w:r>
      <w:r>
        <w:rPr>
          <w:rFonts w:ascii="Times New Roman" w:eastAsia="Times New Roman" w:hAnsi="Times New Roman" w:cs="Times New Roman"/>
          <w:color w:val="222222"/>
          <w:sz w:val="24"/>
          <w:szCs w:val="24"/>
        </w:rPr>
        <w:t>nent in the phenomena</w:t>
      </w:r>
      <w:r w:rsidR="00556501">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and </w:t>
      </w:r>
      <w:r w:rsidR="003A0492">
        <w:rPr>
          <w:rFonts w:ascii="Times New Roman" w:eastAsia="Times New Roman" w:hAnsi="Times New Roman" w:cs="Times New Roman"/>
          <w:color w:val="222222"/>
          <w:sz w:val="24"/>
          <w:szCs w:val="24"/>
        </w:rPr>
        <w:t xml:space="preserve">its circuits </w:t>
      </w:r>
      <w:r w:rsidR="00AE7E5B">
        <w:rPr>
          <w:rFonts w:ascii="Times New Roman" w:eastAsia="Times New Roman" w:hAnsi="Times New Roman" w:cs="Times New Roman"/>
          <w:color w:val="222222"/>
          <w:sz w:val="24"/>
          <w:szCs w:val="24"/>
        </w:rPr>
        <w:t xml:space="preserve">can </w:t>
      </w:r>
      <w:r>
        <w:rPr>
          <w:rFonts w:ascii="Times New Roman" w:eastAsia="Times New Roman" w:hAnsi="Times New Roman" w:cs="Times New Roman"/>
          <w:color w:val="222222"/>
          <w:sz w:val="24"/>
          <w:szCs w:val="24"/>
        </w:rPr>
        <w:t xml:space="preserve">relate cells to </w:t>
      </w:r>
      <w:r w:rsidR="002C0126">
        <w:rPr>
          <w:rFonts w:ascii="Times New Roman" w:eastAsia="Times New Roman" w:hAnsi="Times New Roman" w:cs="Times New Roman"/>
          <w:color w:val="222222"/>
          <w:sz w:val="24"/>
          <w:szCs w:val="24"/>
        </w:rPr>
        <w:t xml:space="preserve">organs, organs to </w:t>
      </w:r>
      <w:r>
        <w:rPr>
          <w:rFonts w:ascii="Times New Roman" w:eastAsia="Times New Roman" w:hAnsi="Times New Roman" w:cs="Times New Roman"/>
          <w:color w:val="222222"/>
          <w:sz w:val="24"/>
          <w:szCs w:val="24"/>
        </w:rPr>
        <w:t xml:space="preserve">organisms, and organisms to environments. </w:t>
      </w:r>
      <w:r w:rsidR="00877473">
        <w:rPr>
          <w:rFonts w:ascii="Times New Roman" w:eastAsia="Times New Roman" w:hAnsi="Times New Roman" w:cs="Times New Roman"/>
          <w:color w:val="222222"/>
          <w:sz w:val="24"/>
          <w:szCs w:val="24"/>
        </w:rPr>
        <w:t xml:space="preserve">Not only are organisms </w:t>
      </w:r>
      <w:r w:rsidR="005A2373">
        <w:rPr>
          <w:rFonts w:ascii="Times New Roman" w:eastAsia="Times New Roman" w:hAnsi="Times New Roman" w:cs="Times New Roman"/>
          <w:color w:val="222222"/>
          <w:sz w:val="24"/>
          <w:szCs w:val="24"/>
        </w:rPr>
        <w:t xml:space="preserve">themselves </w:t>
      </w:r>
      <w:r w:rsidR="00877473">
        <w:rPr>
          <w:rFonts w:ascii="Times New Roman" w:eastAsia="Times New Roman" w:hAnsi="Times New Roman" w:cs="Times New Roman"/>
          <w:color w:val="222222"/>
          <w:sz w:val="24"/>
          <w:szCs w:val="24"/>
        </w:rPr>
        <w:t>mind</w:t>
      </w:r>
      <w:r>
        <w:rPr>
          <w:rFonts w:ascii="Times New Roman" w:eastAsia="Times New Roman" w:hAnsi="Times New Roman" w:cs="Times New Roman"/>
          <w:color w:val="222222"/>
          <w:sz w:val="24"/>
          <w:szCs w:val="24"/>
        </w:rPr>
        <w:t>s</w:t>
      </w:r>
      <w:r w:rsidR="00877473">
        <w:rPr>
          <w:rFonts w:ascii="Times New Roman" w:eastAsia="Times New Roman" w:hAnsi="Times New Roman" w:cs="Times New Roman"/>
          <w:color w:val="222222"/>
          <w:sz w:val="24"/>
          <w:szCs w:val="24"/>
        </w:rPr>
        <w:t xml:space="preserve">, </w:t>
      </w:r>
      <w:r w:rsidR="00936E11">
        <w:rPr>
          <w:rFonts w:ascii="Times New Roman" w:eastAsia="Times New Roman" w:hAnsi="Times New Roman" w:cs="Times New Roman"/>
          <w:color w:val="222222"/>
          <w:sz w:val="24"/>
          <w:szCs w:val="24"/>
        </w:rPr>
        <w:t>and organisms in stable (or runaway) ecological system</w:t>
      </w:r>
      <w:r w:rsidR="005A2373">
        <w:rPr>
          <w:rFonts w:ascii="Times New Roman" w:eastAsia="Times New Roman" w:hAnsi="Times New Roman" w:cs="Times New Roman"/>
          <w:color w:val="222222"/>
          <w:sz w:val="24"/>
          <w:szCs w:val="24"/>
        </w:rPr>
        <w:t>s</w:t>
      </w:r>
      <w:r>
        <w:rPr>
          <w:rFonts w:ascii="Times New Roman" w:eastAsia="Times New Roman" w:hAnsi="Times New Roman" w:cs="Times New Roman"/>
          <w:color w:val="222222"/>
          <w:sz w:val="24"/>
          <w:szCs w:val="24"/>
        </w:rPr>
        <w:t xml:space="preserve"> minds</w:t>
      </w:r>
      <w:r w:rsidR="00936E11">
        <w:rPr>
          <w:rFonts w:ascii="Times New Roman" w:eastAsia="Times New Roman" w:hAnsi="Times New Roman" w:cs="Times New Roman"/>
          <w:color w:val="222222"/>
          <w:sz w:val="24"/>
          <w:szCs w:val="24"/>
        </w:rPr>
        <w:t xml:space="preserve">, </w:t>
      </w:r>
      <w:r w:rsidR="00877473">
        <w:rPr>
          <w:rFonts w:ascii="Times New Roman" w:eastAsia="Times New Roman" w:hAnsi="Times New Roman" w:cs="Times New Roman"/>
          <w:color w:val="222222"/>
          <w:sz w:val="24"/>
          <w:szCs w:val="24"/>
        </w:rPr>
        <w:t xml:space="preserve">but </w:t>
      </w:r>
      <w:r w:rsidR="00936E11">
        <w:rPr>
          <w:rFonts w:ascii="Times New Roman" w:eastAsia="Times New Roman" w:hAnsi="Times New Roman" w:cs="Times New Roman"/>
          <w:color w:val="222222"/>
          <w:sz w:val="24"/>
          <w:szCs w:val="24"/>
        </w:rPr>
        <w:t xml:space="preserve">the </w:t>
      </w:r>
      <w:r w:rsidR="00877473">
        <w:rPr>
          <w:rFonts w:ascii="Times New Roman" w:eastAsia="Times New Roman" w:hAnsi="Times New Roman" w:cs="Times New Roman"/>
          <w:color w:val="222222"/>
          <w:sz w:val="24"/>
          <w:szCs w:val="24"/>
        </w:rPr>
        <w:t>growth</w:t>
      </w:r>
      <w:r w:rsidR="00936E11">
        <w:rPr>
          <w:rFonts w:ascii="Times New Roman" w:eastAsia="Times New Roman" w:hAnsi="Times New Roman" w:cs="Times New Roman"/>
          <w:color w:val="222222"/>
          <w:sz w:val="24"/>
          <w:szCs w:val="24"/>
        </w:rPr>
        <w:t xml:space="preserve"> of an organism</w:t>
      </w:r>
      <w:r w:rsidR="00877473">
        <w:rPr>
          <w:rFonts w:ascii="Times New Roman" w:eastAsia="Times New Roman" w:hAnsi="Times New Roman" w:cs="Times New Roman"/>
          <w:color w:val="222222"/>
          <w:sz w:val="24"/>
          <w:szCs w:val="24"/>
        </w:rPr>
        <w:t xml:space="preserve"> from ovum to </w:t>
      </w:r>
      <w:r w:rsidR="00AE7E5B">
        <w:rPr>
          <w:rFonts w:ascii="Times New Roman" w:eastAsia="Times New Roman" w:hAnsi="Times New Roman" w:cs="Times New Roman"/>
          <w:color w:val="222222"/>
          <w:sz w:val="24"/>
          <w:szCs w:val="24"/>
        </w:rPr>
        <w:t xml:space="preserve">an </w:t>
      </w:r>
      <w:r w:rsidR="00877473">
        <w:rPr>
          <w:rFonts w:ascii="Times New Roman" w:eastAsia="Times New Roman" w:hAnsi="Times New Roman" w:cs="Times New Roman"/>
          <w:color w:val="222222"/>
          <w:sz w:val="24"/>
          <w:szCs w:val="24"/>
        </w:rPr>
        <w:t>adult</w:t>
      </w:r>
      <w:r w:rsidR="002261FC">
        <w:rPr>
          <w:rFonts w:ascii="Times New Roman" w:eastAsia="Times New Roman" w:hAnsi="Times New Roman" w:cs="Times New Roman"/>
          <w:color w:val="222222"/>
          <w:sz w:val="24"/>
          <w:szCs w:val="24"/>
        </w:rPr>
        <w:t>,</w:t>
      </w:r>
      <w:r w:rsidR="00877473">
        <w:rPr>
          <w:rFonts w:ascii="Times New Roman" w:eastAsia="Times New Roman" w:hAnsi="Times New Roman" w:cs="Times New Roman"/>
          <w:color w:val="222222"/>
          <w:sz w:val="24"/>
          <w:szCs w:val="24"/>
        </w:rPr>
        <w:t xml:space="preserve"> and</w:t>
      </w:r>
      <w:r w:rsidR="002261FC">
        <w:rPr>
          <w:rFonts w:ascii="Times New Roman" w:eastAsia="Times New Roman" w:hAnsi="Times New Roman" w:cs="Times New Roman"/>
          <w:color w:val="222222"/>
          <w:sz w:val="24"/>
          <w:szCs w:val="24"/>
        </w:rPr>
        <w:t xml:space="preserve"> the</w:t>
      </w:r>
      <w:r w:rsidR="00877473">
        <w:rPr>
          <w:rFonts w:ascii="Times New Roman" w:eastAsia="Times New Roman" w:hAnsi="Times New Roman" w:cs="Times New Roman"/>
          <w:color w:val="222222"/>
          <w:sz w:val="24"/>
          <w:szCs w:val="24"/>
        </w:rPr>
        <w:t xml:space="preserve"> evolution </w:t>
      </w:r>
      <w:r w:rsidR="002261FC">
        <w:rPr>
          <w:rFonts w:ascii="Times New Roman" w:eastAsia="Times New Roman" w:hAnsi="Times New Roman" w:cs="Times New Roman"/>
          <w:color w:val="222222"/>
          <w:sz w:val="24"/>
          <w:szCs w:val="24"/>
        </w:rPr>
        <w:t>of new species</w:t>
      </w:r>
      <w:r w:rsidR="00AE7E5B">
        <w:rPr>
          <w:rFonts w:ascii="Times New Roman" w:eastAsia="Times New Roman" w:hAnsi="Times New Roman" w:cs="Times New Roman"/>
          <w:color w:val="222222"/>
          <w:sz w:val="24"/>
          <w:szCs w:val="24"/>
        </w:rPr>
        <w:t>,</w:t>
      </w:r>
      <w:r w:rsidR="00877473">
        <w:rPr>
          <w:rFonts w:ascii="Times New Roman" w:eastAsia="Times New Roman" w:hAnsi="Times New Roman" w:cs="Times New Roman"/>
          <w:color w:val="222222"/>
          <w:sz w:val="24"/>
          <w:szCs w:val="24"/>
        </w:rPr>
        <w:t xml:space="preserve"> are mental processes. </w:t>
      </w:r>
      <w:r>
        <w:rPr>
          <w:rFonts w:ascii="Times New Roman" w:eastAsia="Times New Roman" w:hAnsi="Times New Roman" w:cs="Times New Roman"/>
          <w:color w:val="222222"/>
          <w:sz w:val="24"/>
          <w:szCs w:val="24"/>
        </w:rPr>
        <w:t>Both</w:t>
      </w:r>
      <w:r w:rsidR="00FD5354">
        <w:rPr>
          <w:rFonts w:ascii="Times New Roman" w:eastAsia="Times New Roman" w:hAnsi="Times New Roman" w:cs="Times New Roman"/>
          <w:color w:val="222222"/>
          <w:sz w:val="24"/>
          <w:szCs w:val="24"/>
        </w:rPr>
        <w:t xml:space="preserve"> the egg and the species</w:t>
      </w:r>
      <w:r>
        <w:rPr>
          <w:rFonts w:ascii="Times New Roman" w:eastAsia="Times New Roman" w:hAnsi="Times New Roman" w:cs="Times New Roman"/>
          <w:color w:val="222222"/>
          <w:sz w:val="24"/>
          <w:szCs w:val="24"/>
        </w:rPr>
        <w:t xml:space="preserve"> learn and change within their changing environment</w:t>
      </w:r>
      <w:r w:rsidR="003D01EF">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w:t>
      </w:r>
    </w:p>
    <w:p w14:paraId="1EA9C728" w14:textId="63D7C975" w:rsidR="002261FC" w:rsidRDefault="002261FC" w:rsidP="00334EA9">
      <w:pPr>
        <w:shd w:val="clear" w:color="auto" w:fill="FFFFFF"/>
        <w:spacing w:after="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After defining minds, Bateson also discusse</w:t>
      </w:r>
      <w:r w:rsidR="00AE7E5B">
        <w:rPr>
          <w:rFonts w:ascii="Times New Roman" w:eastAsia="Times New Roman" w:hAnsi="Times New Roman" w:cs="Times New Roman"/>
          <w:color w:val="222222"/>
          <w:sz w:val="24"/>
          <w:szCs w:val="24"/>
        </w:rPr>
        <w:t>s</w:t>
      </w:r>
      <w:r>
        <w:rPr>
          <w:rFonts w:ascii="Times New Roman" w:eastAsia="Times New Roman" w:hAnsi="Times New Roman" w:cs="Times New Roman"/>
          <w:color w:val="222222"/>
          <w:sz w:val="24"/>
          <w:szCs w:val="24"/>
        </w:rPr>
        <w:t xml:space="preserve"> learning</w:t>
      </w:r>
      <w:r w:rsidR="00AE7E5B">
        <w:rPr>
          <w:rFonts w:ascii="Times New Roman" w:eastAsia="Times New Roman" w:hAnsi="Times New Roman" w:cs="Times New Roman"/>
          <w:color w:val="222222"/>
          <w:sz w:val="24"/>
          <w:szCs w:val="24"/>
        </w:rPr>
        <w:t xml:space="preserve"> in more detail</w:t>
      </w:r>
      <w:r>
        <w:rPr>
          <w:rFonts w:ascii="Times New Roman" w:eastAsia="Times New Roman" w:hAnsi="Times New Roman" w:cs="Times New Roman"/>
          <w:color w:val="222222"/>
          <w:sz w:val="24"/>
          <w:szCs w:val="24"/>
        </w:rPr>
        <w:t xml:space="preserve"> and finds several different logical types </w:t>
      </w:r>
      <w:r w:rsidR="00DD0750">
        <w:rPr>
          <w:rFonts w:ascii="Times New Roman" w:eastAsia="Times New Roman" w:hAnsi="Times New Roman" w:cs="Times New Roman"/>
          <w:color w:val="222222"/>
          <w:sz w:val="24"/>
          <w:szCs w:val="24"/>
        </w:rPr>
        <w:t>(293)</w:t>
      </w:r>
      <w:r>
        <w:rPr>
          <w:rFonts w:ascii="Times New Roman" w:eastAsia="Times New Roman" w:hAnsi="Times New Roman" w:cs="Times New Roman"/>
          <w:color w:val="222222"/>
          <w:sz w:val="24"/>
          <w:szCs w:val="24"/>
        </w:rPr>
        <w:t>consisting of the lowest order of learning (</w:t>
      </w:r>
      <w:r w:rsidR="00DD0750">
        <w:rPr>
          <w:rFonts w:ascii="Times New Roman" w:eastAsia="Times New Roman" w:hAnsi="Times New Roman" w:cs="Times New Roman"/>
          <w:color w:val="222222"/>
          <w:sz w:val="24"/>
          <w:szCs w:val="24"/>
        </w:rPr>
        <w:t xml:space="preserve">Learning 0) </w:t>
      </w:r>
      <w:r>
        <w:rPr>
          <w:rFonts w:ascii="Times New Roman" w:eastAsia="Times New Roman" w:hAnsi="Times New Roman" w:cs="Times New Roman"/>
          <w:color w:val="222222"/>
          <w:sz w:val="24"/>
          <w:szCs w:val="24"/>
        </w:rPr>
        <w:t>just registering a fact or information</w:t>
      </w:r>
      <w:r w:rsidR="00F40805">
        <w:rPr>
          <w:rFonts w:ascii="Times New Roman" w:eastAsia="Times New Roman" w:hAnsi="Times New Roman" w:cs="Times New Roman"/>
          <w:color w:val="222222"/>
          <w:sz w:val="24"/>
          <w:szCs w:val="24"/>
        </w:rPr>
        <w:t>, as with the governor</w:t>
      </w:r>
      <w:r>
        <w:rPr>
          <w:rFonts w:ascii="Times New Roman" w:eastAsia="Times New Roman" w:hAnsi="Times New Roman" w:cs="Times New Roman"/>
          <w:color w:val="222222"/>
          <w:sz w:val="24"/>
          <w:szCs w:val="24"/>
        </w:rPr>
        <w:t xml:space="preserve">, to </w:t>
      </w:r>
      <w:r w:rsidR="00AE7E5B">
        <w:rPr>
          <w:rFonts w:ascii="Times New Roman" w:eastAsia="Times New Roman" w:hAnsi="Times New Roman" w:cs="Times New Roman"/>
          <w:color w:val="222222"/>
          <w:sz w:val="24"/>
          <w:szCs w:val="24"/>
        </w:rPr>
        <w:t>learning that changes one’s response</w:t>
      </w:r>
      <w:r w:rsidR="003D01EF">
        <w:rPr>
          <w:rFonts w:ascii="Times New Roman" w:eastAsia="Times New Roman" w:hAnsi="Times New Roman" w:cs="Times New Roman"/>
          <w:color w:val="222222"/>
          <w:sz w:val="24"/>
          <w:szCs w:val="24"/>
        </w:rPr>
        <w:t xml:space="preserve"> (</w:t>
      </w:r>
      <w:r w:rsidR="00DD0750">
        <w:rPr>
          <w:rFonts w:ascii="Times New Roman" w:eastAsia="Times New Roman" w:hAnsi="Times New Roman" w:cs="Times New Roman"/>
          <w:color w:val="222222"/>
          <w:sz w:val="24"/>
          <w:szCs w:val="24"/>
        </w:rPr>
        <w:t xml:space="preserve">Learning I) </w:t>
      </w:r>
      <w:r w:rsidR="003D01EF">
        <w:rPr>
          <w:rFonts w:ascii="Times New Roman" w:eastAsia="Times New Roman" w:hAnsi="Times New Roman" w:cs="Times New Roman"/>
          <w:color w:val="222222"/>
          <w:sz w:val="24"/>
          <w:szCs w:val="24"/>
        </w:rPr>
        <w:t xml:space="preserve">evident in </w:t>
      </w:r>
      <w:r w:rsidR="00DD0750">
        <w:rPr>
          <w:rFonts w:ascii="Times New Roman" w:eastAsia="Times New Roman" w:hAnsi="Times New Roman" w:cs="Times New Roman"/>
          <w:color w:val="222222"/>
          <w:sz w:val="24"/>
          <w:szCs w:val="24"/>
        </w:rPr>
        <w:t xml:space="preserve">habituation and </w:t>
      </w:r>
      <w:r w:rsidR="003D01EF">
        <w:rPr>
          <w:rFonts w:ascii="Times New Roman" w:eastAsia="Times New Roman" w:hAnsi="Times New Roman" w:cs="Times New Roman"/>
          <w:color w:val="222222"/>
          <w:sz w:val="24"/>
          <w:szCs w:val="24"/>
        </w:rPr>
        <w:t>operant conditioning</w:t>
      </w:r>
      <w:r w:rsidR="00747850">
        <w:rPr>
          <w:rFonts w:ascii="Times New Roman" w:eastAsia="Times New Roman" w:hAnsi="Times New Roman" w:cs="Times New Roman"/>
          <w:color w:val="222222"/>
          <w:sz w:val="24"/>
          <w:szCs w:val="24"/>
        </w:rPr>
        <w:t xml:space="preserve"> </w:t>
      </w:r>
      <w:r w:rsidR="00DD0750">
        <w:rPr>
          <w:rFonts w:ascii="Times New Roman" w:eastAsia="Times New Roman" w:hAnsi="Times New Roman" w:cs="Times New Roman"/>
          <w:color w:val="222222"/>
          <w:sz w:val="24"/>
          <w:szCs w:val="24"/>
        </w:rPr>
        <w:t>(</w:t>
      </w:r>
      <w:r w:rsidR="00747850" w:rsidRPr="008F13CA">
        <w:rPr>
          <w:rFonts w:ascii="Times New Roman" w:eastAsia="Times New Roman" w:hAnsi="Times New Roman" w:cs="Times New Roman"/>
          <w:i/>
          <w:iCs/>
          <w:color w:val="222222"/>
          <w:sz w:val="24"/>
          <w:szCs w:val="24"/>
        </w:rPr>
        <w:t>M&amp;N</w:t>
      </w:r>
      <w:r w:rsidR="00747850">
        <w:rPr>
          <w:rFonts w:ascii="Times New Roman" w:eastAsia="Times New Roman" w:hAnsi="Times New Roman" w:cs="Times New Roman"/>
          <w:color w:val="222222"/>
          <w:sz w:val="24"/>
          <w:szCs w:val="24"/>
        </w:rPr>
        <w:t xml:space="preserve"> 132 ff</w:t>
      </w:r>
      <w:r w:rsidR="003D01EF">
        <w:rPr>
          <w:rFonts w:ascii="Times New Roman" w:eastAsia="Times New Roman" w:hAnsi="Times New Roman" w:cs="Times New Roman"/>
          <w:color w:val="222222"/>
          <w:sz w:val="24"/>
          <w:szCs w:val="24"/>
        </w:rPr>
        <w:t>)</w:t>
      </w:r>
      <w:r w:rsidR="00AE7E5B">
        <w:rPr>
          <w:rFonts w:ascii="Times New Roman" w:eastAsia="Times New Roman" w:hAnsi="Times New Roman" w:cs="Times New Roman"/>
          <w:color w:val="222222"/>
          <w:sz w:val="24"/>
          <w:szCs w:val="24"/>
        </w:rPr>
        <w:t xml:space="preserve">, to </w:t>
      </w:r>
      <w:r w:rsidRPr="003D01EF">
        <w:rPr>
          <w:rFonts w:ascii="Times New Roman" w:eastAsia="Times New Roman" w:hAnsi="Times New Roman" w:cs="Times New Roman"/>
          <w:i/>
          <w:iCs/>
          <w:color w:val="222222"/>
          <w:sz w:val="24"/>
          <w:szCs w:val="24"/>
        </w:rPr>
        <w:t xml:space="preserve">learning to </w:t>
      </w:r>
      <w:r w:rsidR="00A649E9" w:rsidRPr="003D01EF">
        <w:rPr>
          <w:rFonts w:ascii="Times New Roman" w:eastAsia="Times New Roman" w:hAnsi="Times New Roman" w:cs="Times New Roman"/>
          <w:i/>
          <w:iCs/>
          <w:color w:val="222222"/>
          <w:sz w:val="24"/>
          <w:szCs w:val="24"/>
        </w:rPr>
        <w:t>learn</w:t>
      </w:r>
      <w:r w:rsidR="003D01EF">
        <w:rPr>
          <w:rFonts w:ascii="Times New Roman" w:eastAsia="Times New Roman" w:hAnsi="Times New Roman" w:cs="Times New Roman"/>
          <w:color w:val="222222"/>
          <w:sz w:val="24"/>
          <w:szCs w:val="24"/>
        </w:rPr>
        <w:t xml:space="preserve"> (</w:t>
      </w:r>
      <w:r w:rsidR="00DD0750">
        <w:rPr>
          <w:rFonts w:ascii="Times New Roman" w:eastAsia="Times New Roman" w:hAnsi="Times New Roman" w:cs="Times New Roman"/>
          <w:color w:val="222222"/>
          <w:sz w:val="24"/>
          <w:szCs w:val="24"/>
        </w:rPr>
        <w:t xml:space="preserve">Learning II), </w:t>
      </w:r>
      <w:r w:rsidR="002C0126">
        <w:rPr>
          <w:rFonts w:ascii="Times New Roman" w:eastAsia="Times New Roman" w:hAnsi="Times New Roman" w:cs="Times New Roman"/>
          <w:color w:val="222222"/>
          <w:sz w:val="24"/>
          <w:szCs w:val="24"/>
        </w:rPr>
        <w:t xml:space="preserve">a </w:t>
      </w:r>
      <w:r w:rsidR="003D01EF">
        <w:rPr>
          <w:rFonts w:ascii="Times New Roman" w:eastAsia="Times New Roman" w:hAnsi="Times New Roman" w:cs="Times New Roman"/>
          <w:color w:val="222222"/>
          <w:sz w:val="24"/>
          <w:szCs w:val="24"/>
        </w:rPr>
        <w:t>shift the context of learning</w:t>
      </w:r>
      <w:r w:rsidR="007A31AC">
        <w:rPr>
          <w:rFonts w:ascii="Times New Roman" w:eastAsia="Times New Roman" w:hAnsi="Times New Roman" w:cs="Times New Roman"/>
          <w:color w:val="222222"/>
          <w:sz w:val="24"/>
          <w:szCs w:val="24"/>
        </w:rPr>
        <w:t xml:space="preserve"> (Steps 264)</w:t>
      </w:r>
      <w:r w:rsidR="003D01EF">
        <w:rPr>
          <w:rFonts w:ascii="Times New Roman" w:eastAsia="Times New Roman" w:hAnsi="Times New Roman" w:cs="Times New Roman"/>
          <w:color w:val="222222"/>
          <w:sz w:val="24"/>
          <w:szCs w:val="24"/>
        </w:rPr>
        <w:t xml:space="preserve">, i.e., thinking </w:t>
      </w:r>
      <w:r w:rsidR="002C0126">
        <w:rPr>
          <w:rFonts w:ascii="Times New Roman" w:eastAsia="Times New Roman" w:hAnsi="Times New Roman" w:cs="Times New Roman"/>
          <w:color w:val="222222"/>
          <w:sz w:val="24"/>
          <w:szCs w:val="24"/>
        </w:rPr>
        <w:t>“</w:t>
      </w:r>
      <w:r w:rsidR="003D01EF">
        <w:rPr>
          <w:rFonts w:ascii="Times New Roman" w:eastAsia="Times New Roman" w:hAnsi="Times New Roman" w:cs="Times New Roman"/>
          <w:color w:val="222222"/>
          <w:sz w:val="24"/>
          <w:szCs w:val="24"/>
        </w:rPr>
        <w:t>outside of the box</w:t>
      </w:r>
      <w:r w:rsidR="002C0126">
        <w:rPr>
          <w:rFonts w:ascii="Times New Roman" w:eastAsia="Times New Roman" w:hAnsi="Times New Roman" w:cs="Times New Roman"/>
          <w:color w:val="222222"/>
          <w:sz w:val="24"/>
          <w:szCs w:val="24"/>
        </w:rPr>
        <w:t>”</w:t>
      </w:r>
      <w:r w:rsidR="003D01EF">
        <w:rPr>
          <w:rFonts w:ascii="Times New Roman" w:eastAsia="Times New Roman" w:hAnsi="Times New Roman" w:cs="Times New Roman"/>
          <w:color w:val="222222"/>
          <w:sz w:val="24"/>
          <w:szCs w:val="24"/>
        </w:rPr>
        <w:t>)</w:t>
      </w:r>
      <w:r w:rsidR="00A649E9">
        <w:rPr>
          <w:rFonts w:ascii="Times New Roman" w:eastAsia="Times New Roman" w:hAnsi="Times New Roman" w:cs="Times New Roman"/>
          <w:color w:val="222222"/>
          <w:sz w:val="24"/>
          <w:szCs w:val="24"/>
        </w:rPr>
        <w:t xml:space="preserve">, and even to </w:t>
      </w:r>
      <w:r w:rsidR="00A649E9" w:rsidRPr="003D01EF">
        <w:rPr>
          <w:rFonts w:ascii="Times New Roman" w:eastAsia="Times New Roman" w:hAnsi="Times New Roman" w:cs="Times New Roman"/>
          <w:i/>
          <w:iCs/>
          <w:color w:val="222222"/>
          <w:sz w:val="24"/>
          <w:szCs w:val="24"/>
        </w:rPr>
        <w:t>learning to learn to learn</w:t>
      </w:r>
      <w:r w:rsidR="003D01EF">
        <w:rPr>
          <w:rFonts w:ascii="Times New Roman" w:eastAsia="Times New Roman" w:hAnsi="Times New Roman" w:cs="Times New Roman"/>
          <w:color w:val="222222"/>
          <w:sz w:val="24"/>
          <w:szCs w:val="24"/>
        </w:rPr>
        <w:t xml:space="preserve"> (</w:t>
      </w:r>
      <w:r w:rsidR="00DD0750">
        <w:rPr>
          <w:rFonts w:ascii="Times New Roman" w:eastAsia="Times New Roman" w:hAnsi="Times New Roman" w:cs="Times New Roman"/>
          <w:color w:val="222222"/>
          <w:sz w:val="24"/>
          <w:szCs w:val="24"/>
        </w:rPr>
        <w:t xml:space="preserve">Learning III) </w:t>
      </w:r>
      <w:r w:rsidR="003D01EF" w:rsidRPr="00581A17">
        <w:rPr>
          <w:rFonts w:ascii="Times New Roman" w:eastAsia="Times New Roman" w:hAnsi="Times New Roman" w:cs="Times New Roman"/>
          <w:color w:val="222222"/>
          <w:sz w:val="24"/>
          <w:szCs w:val="24"/>
        </w:rPr>
        <w:t xml:space="preserve">associated with mystical experience </w:t>
      </w:r>
      <w:r w:rsidR="00DD0750" w:rsidRPr="00581A17">
        <w:rPr>
          <w:rFonts w:ascii="Times New Roman" w:eastAsia="Times New Roman" w:hAnsi="Times New Roman" w:cs="Times New Roman"/>
          <w:color w:val="222222"/>
          <w:sz w:val="24"/>
          <w:szCs w:val="24"/>
        </w:rPr>
        <w:t>(</w:t>
      </w:r>
      <w:r w:rsidR="003D01EF" w:rsidRPr="00581A17">
        <w:rPr>
          <w:rFonts w:ascii="Times New Roman" w:eastAsia="Times New Roman" w:hAnsi="Times New Roman" w:cs="Times New Roman"/>
          <w:color w:val="222222"/>
          <w:sz w:val="24"/>
          <w:szCs w:val="24"/>
        </w:rPr>
        <w:t xml:space="preserve">Steps </w:t>
      </w:r>
      <w:r w:rsidR="00747850" w:rsidRPr="00581A17">
        <w:rPr>
          <w:rFonts w:ascii="Times New Roman" w:eastAsia="Times New Roman" w:hAnsi="Times New Roman" w:cs="Times New Roman"/>
          <w:color w:val="222222"/>
          <w:sz w:val="24"/>
          <w:szCs w:val="24"/>
        </w:rPr>
        <w:t>306</w:t>
      </w:r>
      <w:r w:rsidR="00DD0750" w:rsidRPr="00581A17">
        <w:rPr>
          <w:rFonts w:ascii="Times New Roman" w:eastAsia="Times New Roman" w:hAnsi="Times New Roman" w:cs="Times New Roman"/>
          <w:color w:val="222222"/>
          <w:sz w:val="24"/>
          <w:szCs w:val="24"/>
        </w:rPr>
        <w:t>)</w:t>
      </w:r>
      <w:r w:rsidR="00A649E9" w:rsidRPr="00581A17">
        <w:rPr>
          <w:rFonts w:ascii="Times New Roman" w:eastAsia="Times New Roman" w:hAnsi="Times New Roman" w:cs="Times New Roman"/>
          <w:color w:val="222222"/>
          <w:sz w:val="24"/>
          <w:szCs w:val="24"/>
        </w:rPr>
        <w:t xml:space="preserve">. </w:t>
      </w:r>
      <w:r w:rsidR="00A649E9" w:rsidRPr="00581A17">
        <w:rPr>
          <w:rFonts w:ascii="Times New Roman" w:eastAsia="Times New Roman" w:hAnsi="Times New Roman" w:cs="Times New Roman"/>
          <w:sz w:val="24"/>
          <w:szCs w:val="24"/>
        </w:rPr>
        <w:t>Learning</w:t>
      </w:r>
      <w:r w:rsidR="002C0126" w:rsidRPr="00092434">
        <w:rPr>
          <w:rFonts w:ascii="Times New Roman" w:eastAsia="Times New Roman" w:hAnsi="Times New Roman" w:cs="Times New Roman"/>
          <w:sz w:val="24"/>
          <w:szCs w:val="24"/>
        </w:rPr>
        <w:t xml:space="preserve"> in biological minds</w:t>
      </w:r>
      <w:r w:rsidR="00A649E9" w:rsidRPr="00092434">
        <w:rPr>
          <w:rFonts w:ascii="Times New Roman" w:eastAsia="Times New Roman" w:hAnsi="Times New Roman" w:cs="Times New Roman"/>
          <w:sz w:val="24"/>
          <w:szCs w:val="24"/>
        </w:rPr>
        <w:t xml:space="preserve"> is </w:t>
      </w:r>
      <w:r w:rsidR="002C0126" w:rsidRPr="00092434">
        <w:rPr>
          <w:rFonts w:ascii="Times New Roman" w:eastAsia="Times New Roman" w:hAnsi="Times New Roman" w:cs="Times New Roman"/>
          <w:sz w:val="24"/>
          <w:szCs w:val="24"/>
        </w:rPr>
        <w:t xml:space="preserve">typically </w:t>
      </w:r>
      <w:r w:rsidR="00A649E9" w:rsidRPr="00092434">
        <w:rPr>
          <w:rFonts w:ascii="Times New Roman" w:eastAsia="Times New Roman" w:hAnsi="Times New Roman" w:cs="Times New Roman"/>
          <w:sz w:val="24"/>
          <w:szCs w:val="24"/>
        </w:rPr>
        <w:t xml:space="preserve">something that happens by trial and error, via stochastic processes that select what is to endure from </w:t>
      </w:r>
      <w:r w:rsidR="002C0126" w:rsidRPr="00092434">
        <w:rPr>
          <w:rFonts w:ascii="Times New Roman" w:eastAsia="Times New Roman" w:hAnsi="Times New Roman" w:cs="Times New Roman"/>
          <w:sz w:val="24"/>
          <w:szCs w:val="24"/>
        </w:rPr>
        <w:t>relatively randomly generated options. This is a creative learning process according to Bateson (</w:t>
      </w:r>
      <w:r w:rsidR="002C0126" w:rsidRPr="00092434">
        <w:rPr>
          <w:rFonts w:ascii="Times New Roman" w:eastAsia="Times New Roman" w:hAnsi="Times New Roman" w:cs="Times New Roman"/>
          <w:i/>
          <w:iCs/>
          <w:sz w:val="24"/>
          <w:szCs w:val="24"/>
        </w:rPr>
        <w:t>Steps</w:t>
      </w:r>
      <w:r w:rsidR="002C0126" w:rsidRPr="00092434">
        <w:rPr>
          <w:rFonts w:ascii="Times New Roman" w:eastAsia="Times New Roman" w:hAnsi="Times New Roman" w:cs="Times New Roman"/>
          <w:sz w:val="24"/>
          <w:szCs w:val="24"/>
        </w:rPr>
        <w:t xml:space="preserve"> 317).</w:t>
      </w:r>
      <w:r w:rsidR="00556501" w:rsidRPr="00556501">
        <w:rPr>
          <w:rFonts w:ascii="Times New Roman" w:eastAsia="Times New Roman" w:hAnsi="Times New Roman" w:cs="Times New Roman"/>
          <w:color w:val="222222"/>
          <w:sz w:val="24"/>
          <w:szCs w:val="24"/>
        </w:rPr>
        <w:t xml:space="preserve"> </w:t>
      </w:r>
      <w:r w:rsidR="00556501">
        <w:rPr>
          <w:rFonts w:ascii="Times New Roman" w:eastAsia="Times New Roman" w:hAnsi="Times New Roman" w:cs="Times New Roman"/>
          <w:color w:val="222222"/>
          <w:sz w:val="24"/>
          <w:szCs w:val="24"/>
        </w:rPr>
        <w:t xml:space="preserve">While embryology describes a conservative </w:t>
      </w:r>
      <w:r w:rsidR="00F25D38">
        <w:rPr>
          <w:rFonts w:ascii="Times New Roman" w:eastAsia="Times New Roman" w:hAnsi="Times New Roman" w:cs="Times New Roman"/>
          <w:color w:val="222222"/>
          <w:sz w:val="24"/>
          <w:szCs w:val="24"/>
        </w:rPr>
        <w:t xml:space="preserve">convergent </w:t>
      </w:r>
      <w:r w:rsidR="00556501">
        <w:rPr>
          <w:rFonts w:ascii="Times New Roman" w:eastAsia="Times New Roman" w:hAnsi="Times New Roman" w:cs="Times New Roman"/>
          <w:color w:val="222222"/>
          <w:sz w:val="24"/>
          <w:szCs w:val="24"/>
        </w:rPr>
        <w:t xml:space="preserve">learning process, evolution describes a </w:t>
      </w:r>
      <w:r w:rsidR="00F25D38">
        <w:rPr>
          <w:rFonts w:ascii="Times New Roman" w:eastAsia="Times New Roman" w:hAnsi="Times New Roman" w:cs="Times New Roman"/>
          <w:color w:val="222222"/>
          <w:sz w:val="24"/>
          <w:szCs w:val="24"/>
        </w:rPr>
        <w:t xml:space="preserve">divergent </w:t>
      </w:r>
      <w:r w:rsidR="00556501">
        <w:rPr>
          <w:rFonts w:ascii="Times New Roman" w:eastAsia="Times New Roman" w:hAnsi="Times New Roman" w:cs="Times New Roman"/>
          <w:color w:val="222222"/>
          <w:sz w:val="24"/>
          <w:szCs w:val="24"/>
        </w:rPr>
        <w:t>process more open to change</w:t>
      </w:r>
      <w:r w:rsidR="00A1109E">
        <w:rPr>
          <w:rFonts w:ascii="Times New Roman" w:eastAsia="Times New Roman" w:hAnsi="Times New Roman" w:cs="Times New Roman"/>
          <w:color w:val="222222"/>
          <w:sz w:val="24"/>
          <w:szCs w:val="24"/>
        </w:rPr>
        <w:t xml:space="preserve"> (</w:t>
      </w:r>
      <w:r w:rsidR="004310E1" w:rsidRPr="004310E1">
        <w:rPr>
          <w:rFonts w:ascii="Times New Roman" w:eastAsia="Times New Roman" w:hAnsi="Times New Roman" w:cs="Times New Roman"/>
          <w:i/>
          <w:iCs/>
          <w:color w:val="222222"/>
          <w:sz w:val="24"/>
          <w:szCs w:val="24"/>
        </w:rPr>
        <w:t>M&amp;N</w:t>
      </w:r>
      <w:r w:rsidR="00A1109E">
        <w:rPr>
          <w:rFonts w:ascii="Times New Roman" w:eastAsia="Times New Roman" w:hAnsi="Times New Roman" w:cs="Times New Roman"/>
          <w:color w:val="222222"/>
          <w:sz w:val="24"/>
          <w:szCs w:val="24"/>
        </w:rPr>
        <w:t xml:space="preserve"> 179</w:t>
      </w:r>
      <w:r w:rsidR="00F25D38">
        <w:rPr>
          <w:rFonts w:ascii="Times New Roman" w:eastAsia="Times New Roman" w:hAnsi="Times New Roman" w:cs="Times New Roman"/>
          <w:color w:val="222222"/>
          <w:sz w:val="24"/>
          <w:szCs w:val="24"/>
        </w:rPr>
        <w:t>, 194</w:t>
      </w:r>
      <w:r w:rsidR="00A1109E">
        <w:rPr>
          <w:rFonts w:ascii="Times New Roman" w:eastAsia="Times New Roman" w:hAnsi="Times New Roman" w:cs="Times New Roman"/>
          <w:color w:val="222222"/>
          <w:sz w:val="24"/>
          <w:szCs w:val="24"/>
        </w:rPr>
        <w:t>)</w:t>
      </w:r>
      <w:r w:rsidR="00556501">
        <w:rPr>
          <w:rFonts w:ascii="Times New Roman" w:eastAsia="Times New Roman" w:hAnsi="Times New Roman" w:cs="Times New Roman"/>
          <w:color w:val="222222"/>
          <w:sz w:val="24"/>
          <w:szCs w:val="24"/>
        </w:rPr>
        <w:t>.</w:t>
      </w:r>
    </w:p>
    <w:p w14:paraId="40926125" w14:textId="28A7CC51" w:rsidR="005E3F34" w:rsidRDefault="002878DF" w:rsidP="00334EA9">
      <w:pPr>
        <w:shd w:val="clear" w:color="auto" w:fill="FFFFFF"/>
        <w:spacing w:after="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Bateson says, “</w:t>
      </w:r>
      <w:r w:rsidR="00092434">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Embryology’ is for me a mental process” (</w:t>
      </w:r>
      <w:r w:rsidR="004310E1" w:rsidRPr="004310E1">
        <w:rPr>
          <w:rFonts w:ascii="Times New Roman" w:eastAsia="Times New Roman" w:hAnsi="Times New Roman" w:cs="Times New Roman"/>
          <w:i/>
          <w:iCs/>
          <w:color w:val="222222"/>
          <w:sz w:val="24"/>
          <w:szCs w:val="24"/>
        </w:rPr>
        <w:t>Angels</w:t>
      </w:r>
      <w:r>
        <w:rPr>
          <w:rFonts w:ascii="Times New Roman" w:eastAsia="Times New Roman" w:hAnsi="Times New Roman" w:cs="Times New Roman"/>
          <w:color w:val="222222"/>
          <w:sz w:val="24"/>
          <w:szCs w:val="24"/>
        </w:rPr>
        <w:t xml:space="preserve"> 16)</w:t>
      </w:r>
      <w:r w:rsidR="001826D0">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w:t>
      </w:r>
      <w:r w:rsidR="00A649E9" w:rsidRPr="00A649E9">
        <w:rPr>
          <w:rFonts w:ascii="Times New Roman" w:eastAsia="Times New Roman" w:hAnsi="Times New Roman" w:cs="Times New Roman"/>
          <w:color w:val="222222"/>
          <w:sz w:val="24"/>
          <w:szCs w:val="24"/>
        </w:rPr>
        <w:t>The development of the embryo in the epigenetic landscape is a mental circuit</w:t>
      </w:r>
      <w:r>
        <w:rPr>
          <w:rFonts w:ascii="Times New Roman" w:eastAsia="Times New Roman" w:hAnsi="Times New Roman" w:cs="Times New Roman"/>
          <w:color w:val="222222"/>
          <w:sz w:val="24"/>
          <w:szCs w:val="24"/>
        </w:rPr>
        <w:t xml:space="preserve"> that includes “</w:t>
      </w:r>
      <w:r w:rsidRPr="002878DF">
        <w:rPr>
          <w:rFonts w:ascii="Times New Roman" w:eastAsia="Times New Roman" w:hAnsi="Times New Roman" w:cs="Times New Roman"/>
          <w:color w:val="222222"/>
          <w:sz w:val="24"/>
          <w:szCs w:val="24"/>
        </w:rPr>
        <w:t>what the DNA says to the growing embryo and to the physiological body” (</w:t>
      </w:r>
      <w:r w:rsidR="004310E1" w:rsidRPr="004310E1">
        <w:rPr>
          <w:rFonts w:ascii="Times New Roman" w:eastAsia="Times New Roman" w:hAnsi="Times New Roman" w:cs="Times New Roman"/>
          <w:i/>
          <w:iCs/>
          <w:color w:val="222222"/>
          <w:sz w:val="24"/>
          <w:szCs w:val="24"/>
        </w:rPr>
        <w:t>Angels</w:t>
      </w:r>
      <w:r w:rsidRPr="002878DF">
        <w:rPr>
          <w:rFonts w:ascii="Times New Roman" w:eastAsia="Times New Roman" w:hAnsi="Times New Roman" w:cs="Times New Roman"/>
          <w:color w:val="222222"/>
          <w:sz w:val="24"/>
          <w:szCs w:val="24"/>
        </w:rPr>
        <w:t>, 158).</w:t>
      </w:r>
      <w:r>
        <w:rPr>
          <w:rFonts w:ascii="Times New Roman" w:eastAsia="Times New Roman" w:hAnsi="Times New Roman" w:cs="Times New Roman"/>
          <w:color w:val="222222"/>
          <w:sz w:val="24"/>
          <w:szCs w:val="24"/>
        </w:rPr>
        <w:t xml:space="preserve"> </w:t>
      </w:r>
      <w:r w:rsidR="00A34DBA">
        <w:rPr>
          <w:rFonts w:ascii="Times New Roman" w:eastAsia="Times New Roman" w:hAnsi="Times New Roman" w:cs="Times New Roman"/>
          <w:color w:val="222222"/>
          <w:sz w:val="24"/>
          <w:szCs w:val="24"/>
        </w:rPr>
        <w:t xml:space="preserve">Bateson shows how this developmental process requires information that is not supplied by the unfolding of </w:t>
      </w:r>
      <w:r w:rsidR="00556501">
        <w:rPr>
          <w:rFonts w:ascii="Times New Roman" w:eastAsia="Times New Roman" w:hAnsi="Times New Roman" w:cs="Times New Roman"/>
          <w:color w:val="222222"/>
          <w:sz w:val="24"/>
          <w:szCs w:val="24"/>
        </w:rPr>
        <w:t xml:space="preserve">a strictly </w:t>
      </w:r>
      <w:r w:rsidR="00A34DBA">
        <w:rPr>
          <w:rFonts w:ascii="Times New Roman" w:eastAsia="Times New Roman" w:hAnsi="Times New Roman" w:cs="Times New Roman"/>
          <w:color w:val="222222"/>
          <w:sz w:val="24"/>
          <w:szCs w:val="24"/>
        </w:rPr>
        <w:t>material process</w:t>
      </w:r>
      <w:r w:rsidR="00092434">
        <w:rPr>
          <w:rFonts w:ascii="Times New Roman" w:eastAsia="Times New Roman" w:hAnsi="Times New Roman" w:cs="Times New Roman"/>
          <w:color w:val="222222"/>
          <w:sz w:val="24"/>
          <w:szCs w:val="24"/>
        </w:rPr>
        <w:t>. Development is</w:t>
      </w:r>
      <w:r w:rsidR="00A34DBA">
        <w:rPr>
          <w:rFonts w:ascii="Times New Roman" w:eastAsia="Times New Roman" w:hAnsi="Times New Roman" w:cs="Times New Roman"/>
          <w:color w:val="222222"/>
          <w:sz w:val="24"/>
          <w:szCs w:val="24"/>
        </w:rPr>
        <w:t xml:space="preserve"> an effect of information the embryo receives from </w:t>
      </w:r>
      <w:r w:rsidR="001F6C04">
        <w:rPr>
          <w:rFonts w:ascii="Times New Roman" w:eastAsia="Times New Roman" w:hAnsi="Times New Roman" w:cs="Times New Roman"/>
          <w:color w:val="222222"/>
          <w:sz w:val="24"/>
          <w:szCs w:val="24"/>
        </w:rPr>
        <w:t>both its DNA and its</w:t>
      </w:r>
      <w:r w:rsidR="00A34DBA">
        <w:rPr>
          <w:rFonts w:ascii="Times New Roman" w:eastAsia="Times New Roman" w:hAnsi="Times New Roman" w:cs="Times New Roman"/>
          <w:color w:val="222222"/>
          <w:sz w:val="24"/>
          <w:szCs w:val="24"/>
        </w:rPr>
        <w:t xml:space="preserve"> environment. He uses the example of how the </w:t>
      </w:r>
      <w:r w:rsidR="001F6C04">
        <w:rPr>
          <w:rFonts w:ascii="Times New Roman" w:eastAsia="Times New Roman" w:hAnsi="Times New Roman" w:cs="Times New Roman"/>
          <w:color w:val="222222"/>
          <w:sz w:val="24"/>
          <w:szCs w:val="24"/>
        </w:rPr>
        <w:t xml:space="preserve">frog egg comes to split and develop asymmetrically from where the sperm enters, but this triggering event can be </w:t>
      </w:r>
      <w:proofErr w:type="gramStart"/>
      <w:r w:rsidR="001F6C04">
        <w:rPr>
          <w:rFonts w:ascii="Times New Roman" w:eastAsia="Times New Roman" w:hAnsi="Times New Roman" w:cs="Times New Roman"/>
          <w:color w:val="222222"/>
          <w:sz w:val="24"/>
          <w:szCs w:val="24"/>
        </w:rPr>
        <w:t>effected</w:t>
      </w:r>
      <w:proofErr w:type="gramEnd"/>
      <w:r w:rsidR="001F6C04">
        <w:rPr>
          <w:rFonts w:ascii="Times New Roman" w:eastAsia="Times New Roman" w:hAnsi="Times New Roman" w:cs="Times New Roman"/>
          <w:color w:val="222222"/>
          <w:sz w:val="24"/>
          <w:szCs w:val="24"/>
        </w:rPr>
        <w:t xml:space="preserve"> from the prick of a camels hair</w:t>
      </w:r>
      <w:r w:rsidR="00A1109E">
        <w:rPr>
          <w:rFonts w:ascii="Times New Roman" w:eastAsia="Times New Roman" w:hAnsi="Times New Roman" w:cs="Times New Roman"/>
          <w:color w:val="222222"/>
          <w:sz w:val="24"/>
          <w:szCs w:val="24"/>
        </w:rPr>
        <w:t xml:space="preserve"> (</w:t>
      </w:r>
      <w:r w:rsidR="004310E1" w:rsidRPr="004310E1">
        <w:rPr>
          <w:rFonts w:ascii="Times New Roman" w:eastAsia="Times New Roman" w:hAnsi="Times New Roman" w:cs="Times New Roman"/>
          <w:i/>
          <w:iCs/>
          <w:color w:val="222222"/>
          <w:sz w:val="24"/>
          <w:szCs w:val="24"/>
        </w:rPr>
        <w:t>M&amp;N</w:t>
      </w:r>
      <w:r w:rsidR="00A1109E">
        <w:rPr>
          <w:rFonts w:ascii="Times New Roman" w:eastAsia="Times New Roman" w:hAnsi="Times New Roman" w:cs="Times New Roman"/>
          <w:color w:val="222222"/>
          <w:sz w:val="24"/>
          <w:szCs w:val="24"/>
        </w:rPr>
        <w:t xml:space="preserve"> 181)</w:t>
      </w:r>
      <w:r w:rsidR="001F6C04">
        <w:rPr>
          <w:rFonts w:ascii="Times New Roman" w:eastAsia="Times New Roman" w:hAnsi="Times New Roman" w:cs="Times New Roman"/>
          <w:color w:val="222222"/>
          <w:sz w:val="24"/>
          <w:szCs w:val="24"/>
        </w:rPr>
        <w:t>.</w:t>
      </w:r>
      <w:r w:rsidR="00556501">
        <w:rPr>
          <w:rFonts w:ascii="Times New Roman" w:eastAsia="Times New Roman" w:hAnsi="Times New Roman" w:cs="Times New Roman"/>
          <w:color w:val="222222"/>
          <w:sz w:val="24"/>
          <w:szCs w:val="24"/>
        </w:rPr>
        <w:t xml:space="preserve"> Bateson </w:t>
      </w:r>
      <w:r w:rsidR="001F6C04">
        <w:rPr>
          <w:rFonts w:ascii="Times New Roman" w:eastAsia="Times New Roman" w:hAnsi="Times New Roman" w:cs="Times New Roman"/>
          <w:color w:val="222222"/>
          <w:sz w:val="24"/>
          <w:szCs w:val="24"/>
        </w:rPr>
        <w:t xml:space="preserve">emphasizes </w:t>
      </w:r>
      <w:r w:rsidR="00556501">
        <w:rPr>
          <w:rFonts w:ascii="Times New Roman" w:eastAsia="Times New Roman" w:hAnsi="Times New Roman" w:cs="Times New Roman"/>
          <w:color w:val="222222"/>
          <w:sz w:val="24"/>
          <w:szCs w:val="24"/>
        </w:rPr>
        <w:t xml:space="preserve">how </w:t>
      </w:r>
      <w:r w:rsidR="001F6C04">
        <w:rPr>
          <w:rFonts w:ascii="Times New Roman" w:eastAsia="Times New Roman" w:hAnsi="Times New Roman" w:cs="Times New Roman"/>
          <w:color w:val="222222"/>
          <w:sz w:val="24"/>
          <w:szCs w:val="24"/>
        </w:rPr>
        <w:t>the epigenetic landscape</w:t>
      </w:r>
      <w:r w:rsidR="00092434">
        <w:rPr>
          <w:rFonts w:ascii="Times New Roman" w:eastAsia="Times New Roman" w:hAnsi="Times New Roman" w:cs="Times New Roman"/>
          <w:color w:val="222222"/>
          <w:sz w:val="24"/>
          <w:szCs w:val="24"/>
        </w:rPr>
        <w:t xml:space="preserve"> </w:t>
      </w:r>
      <w:r w:rsidR="0087784D">
        <w:rPr>
          <w:rFonts w:ascii="Times New Roman" w:eastAsia="Times New Roman" w:hAnsi="Times New Roman" w:cs="Times New Roman"/>
          <w:color w:val="222222"/>
          <w:sz w:val="24"/>
          <w:szCs w:val="24"/>
        </w:rPr>
        <w:t>provides information for the developing embryo</w:t>
      </w:r>
      <w:r w:rsidR="00AE7E5B">
        <w:rPr>
          <w:rFonts w:ascii="Times New Roman" w:eastAsia="Times New Roman" w:hAnsi="Times New Roman" w:cs="Times New Roman"/>
          <w:color w:val="222222"/>
          <w:sz w:val="24"/>
          <w:szCs w:val="24"/>
        </w:rPr>
        <w:t xml:space="preserve">, </w:t>
      </w:r>
      <w:r w:rsidR="00AE7E5B" w:rsidRPr="00F25D38">
        <w:rPr>
          <w:rFonts w:ascii="Times New Roman" w:eastAsia="Times New Roman" w:hAnsi="Times New Roman" w:cs="Times New Roman"/>
          <w:sz w:val="24"/>
          <w:szCs w:val="24"/>
        </w:rPr>
        <w:t>which seek</w:t>
      </w:r>
      <w:r w:rsidR="00092434">
        <w:rPr>
          <w:rFonts w:ascii="Times New Roman" w:eastAsia="Times New Roman" w:hAnsi="Times New Roman" w:cs="Times New Roman"/>
          <w:sz w:val="24"/>
          <w:szCs w:val="24"/>
        </w:rPr>
        <w:t>s</w:t>
      </w:r>
      <w:r w:rsidR="00AE7E5B" w:rsidRPr="00F25D38">
        <w:rPr>
          <w:rFonts w:ascii="Times New Roman" w:eastAsia="Times New Roman" w:hAnsi="Times New Roman" w:cs="Times New Roman"/>
          <w:sz w:val="24"/>
          <w:szCs w:val="24"/>
        </w:rPr>
        <w:t xml:space="preserve"> a form of homeostasis through change</w:t>
      </w:r>
      <w:r w:rsidR="001F6C04" w:rsidRPr="00F25D38">
        <w:rPr>
          <w:rFonts w:ascii="Times New Roman" w:eastAsia="Times New Roman" w:hAnsi="Times New Roman" w:cs="Times New Roman"/>
          <w:sz w:val="24"/>
          <w:szCs w:val="24"/>
        </w:rPr>
        <w:t>.</w:t>
      </w:r>
      <w:r w:rsidR="001F6C04">
        <w:rPr>
          <w:rFonts w:ascii="Times New Roman" w:eastAsia="Times New Roman" w:hAnsi="Times New Roman" w:cs="Times New Roman"/>
          <w:color w:val="222222"/>
          <w:sz w:val="24"/>
          <w:szCs w:val="24"/>
        </w:rPr>
        <w:t xml:space="preserve"> </w:t>
      </w:r>
      <w:r w:rsidR="00556501">
        <w:rPr>
          <w:rFonts w:ascii="Times New Roman" w:eastAsia="Times New Roman" w:hAnsi="Times New Roman" w:cs="Times New Roman"/>
          <w:color w:val="222222"/>
          <w:sz w:val="24"/>
          <w:szCs w:val="24"/>
        </w:rPr>
        <w:t>G</w:t>
      </w:r>
      <w:r w:rsidR="001F6C04">
        <w:rPr>
          <w:rFonts w:ascii="Times New Roman" w:eastAsia="Times New Roman" w:hAnsi="Times New Roman" w:cs="Times New Roman"/>
          <w:color w:val="222222"/>
          <w:sz w:val="24"/>
          <w:szCs w:val="24"/>
        </w:rPr>
        <w:t xml:space="preserve">rowth comes </w:t>
      </w:r>
      <w:r w:rsidR="008E1811">
        <w:rPr>
          <w:rFonts w:ascii="Times New Roman" w:eastAsia="Times New Roman" w:hAnsi="Times New Roman" w:cs="Times New Roman"/>
          <w:color w:val="222222"/>
          <w:sz w:val="24"/>
          <w:szCs w:val="24"/>
        </w:rPr>
        <w:t>diachronically</w:t>
      </w:r>
      <w:r w:rsidR="001F6C04">
        <w:rPr>
          <w:rFonts w:ascii="Times New Roman" w:eastAsia="Times New Roman" w:hAnsi="Times New Roman" w:cs="Times New Roman"/>
          <w:color w:val="222222"/>
          <w:sz w:val="24"/>
          <w:szCs w:val="24"/>
        </w:rPr>
        <w:t xml:space="preserve"> in the developing circuit of DNA-embryo-</w:t>
      </w:r>
      <w:r w:rsidR="00092434">
        <w:rPr>
          <w:rFonts w:ascii="Times New Roman" w:eastAsia="Times New Roman" w:hAnsi="Times New Roman" w:cs="Times New Roman"/>
          <w:color w:val="222222"/>
          <w:sz w:val="24"/>
          <w:szCs w:val="24"/>
        </w:rPr>
        <w:t xml:space="preserve">physiological </w:t>
      </w:r>
      <w:r w:rsidR="001F6C04">
        <w:rPr>
          <w:rFonts w:ascii="Times New Roman" w:eastAsia="Times New Roman" w:hAnsi="Times New Roman" w:cs="Times New Roman"/>
          <w:color w:val="222222"/>
          <w:sz w:val="24"/>
          <w:szCs w:val="24"/>
        </w:rPr>
        <w:t>environment</w:t>
      </w:r>
      <w:r w:rsidR="00315B6C">
        <w:rPr>
          <w:rFonts w:ascii="Times New Roman" w:eastAsia="Times New Roman" w:hAnsi="Times New Roman" w:cs="Times New Roman"/>
          <w:color w:val="222222"/>
          <w:sz w:val="24"/>
          <w:szCs w:val="24"/>
        </w:rPr>
        <w:t>.</w:t>
      </w:r>
    </w:p>
    <w:p w14:paraId="10B4D557" w14:textId="79B94DD1" w:rsidR="00160E8F" w:rsidRDefault="005E3F34" w:rsidP="00334EA9">
      <w:pPr>
        <w:shd w:val="clear" w:color="auto" w:fill="FFFFFF"/>
        <w:spacing w:after="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Another form of learning takes place in evolution. Here Bateson shows where the neo-Darwinians went wrong in trying to excise mind from the process of evolution. He does this by showing what was </w:t>
      </w:r>
      <w:r w:rsidR="00AE7E5B">
        <w:rPr>
          <w:rFonts w:ascii="Times New Roman" w:eastAsia="Times New Roman" w:hAnsi="Times New Roman" w:cs="Times New Roman"/>
          <w:color w:val="222222"/>
          <w:sz w:val="24"/>
          <w:szCs w:val="24"/>
        </w:rPr>
        <w:t>wrong,</w:t>
      </w:r>
      <w:r>
        <w:rPr>
          <w:rFonts w:ascii="Times New Roman" w:eastAsia="Times New Roman" w:hAnsi="Times New Roman" w:cs="Times New Roman"/>
          <w:color w:val="222222"/>
          <w:sz w:val="24"/>
          <w:szCs w:val="24"/>
        </w:rPr>
        <w:t xml:space="preserve"> and what was</w:t>
      </w:r>
      <w:r w:rsidR="00AE7E5B" w:rsidRPr="00AE7E5B">
        <w:rPr>
          <w:rFonts w:ascii="Times New Roman" w:eastAsia="Times New Roman" w:hAnsi="Times New Roman" w:cs="Times New Roman"/>
          <w:color w:val="222222"/>
          <w:sz w:val="24"/>
          <w:szCs w:val="24"/>
        </w:rPr>
        <w:t xml:space="preserve"> </w:t>
      </w:r>
      <w:r w:rsidR="00AE7E5B">
        <w:rPr>
          <w:rFonts w:ascii="Times New Roman" w:eastAsia="Times New Roman" w:hAnsi="Times New Roman" w:cs="Times New Roman"/>
          <w:color w:val="222222"/>
          <w:sz w:val="24"/>
          <w:szCs w:val="24"/>
        </w:rPr>
        <w:t>right,</w:t>
      </w:r>
      <w:r>
        <w:rPr>
          <w:rFonts w:ascii="Times New Roman" w:eastAsia="Times New Roman" w:hAnsi="Times New Roman" w:cs="Times New Roman"/>
          <w:color w:val="222222"/>
          <w:sz w:val="24"/>
          <w:szCs w:val="24"/>
        </w:rPr>
        <w:t xml:space="preserve"> about Lamarck’s attempt to explain the emergence of new species from the effort</w:t>
      </w:r>
      <w:r w:rsidR="00092434">
        <w:rPr>
          <w:rFonts w:ascii="Times New Roman" w:eastAsia="Times New Roman" w:hAnsi="Times New Roman" w:cs="Times New Roman"/>
          <w:color w:val="222222"/>
          <w:sz w:val="24"/>
          <w:szCs w:val="24"/>
        </w:rPr>
        <w:t>s</w:t>
      </w:r>
      <w:r>
        <w:rPr>
          <w:rFonts w:ascii="Times New Roman" w:eastAsia="Times New Roman" w:hAnsi="Times New Roman" w:cs="Times New Roman"/>
          <w:color w:val="222222"/>
          <w:sz w:val="24"/>
          <w:szCs w:val="24"/>
        </w:rPr>
        <w:t xml:space="preserve"> an </w:t>
      </w:r>
      <w:r w:rsidR="00AE7E5B">
        <w:rPr>
          <w:rFonts w:ascii="Times New Roman" w:eastAsia="Times New Roman" w:hAnsi="Times New Roman" w:cs="Times New Roman"/>
          <w:color w:val="222222"/>
          <w:sz w:val="24"/>
          <w:szCs w:val="24"/>
        </w:rPr>
        <w:t xml:space="preserve">individual </w:t>
      </w:r>
      <w:r>
        <w:rPr>
          <w:rFonts w:ascii="Times New Roman" w:eastAsia="Times New Roman" w:hAnsi="Times New Roman" w:cs="Times New Roman"/>
          <w:color w:val="222222"/>
          <w:sz w:val="24"/>
          <w:szCs w:val="24"/>
        </w:rPr>
        <w:t>animal ma</w:t>
      </w:r>
      <w:r w:rsidR="00092434">
        <w:rPr>
          <w:rFonts w:ascii="Times New Roman" w:eastAsia="Times New Roman" w:hAnsi="Times New Roman" w:cs="Times New Roman"/>
          <w:color w:val="222222"/>
          <w:sz w:val="24"/>
          <w:szCs w:val="24"/>
        </w:rPr>
        <w:t>k</w:t>
      </w:r>
      <w:r>
        <w:rPr>
          <w:rFonts w:ascii="Times New Roman" w:eastAsia="Times New Roman" w:hAnsi="Times New Roman" w:cs="Times New Roman"/>
          <w:color w:val="222222"/>
          <w:sz w:val="24"/>
          <w:szCs w:val="24"/>
        </w:rPr>
        <w:t>e</w:t>
      </w:r>
      <w:r w:rsidR="00092434">
        <w:rPr>
          <w:rFonts w:ascii="Times New Roman" w:eastAsia="Times New Roman" w:hAnsi="Times New Roman" w:cs="Times New Roman"/>
          <w:color w:val="222222"/>
          <w:sz w:val="24"/>
          <w:szCs w:val="24"/>
        </w:rPr>
        <w:t>s</w:t>
      </w:r>
      <w:r>
        <w:rPr>
          <w:rFonts w:ascii="Times New Roman" w:eastAsia="Times New Roman" w:hAnsi="Times New Roman" w:cs="Times New Roman"/>
          <w:color w:val="222222"/>
          <w:sz w:val="24"/>
          <w:szCs w:val="24"/>
        </w:rPr>
        <w:t xml:space="preserve"> to fulfill a purpose. E.g., </w:t>
      </w:r>
      <w:r w:rsidR="00AE7E5B">
        <w:rPr>
          <w:rFonts w:ascii="Times New Roman" w:eastAsia="Times New Roman" w:hAnsi="Times New Roman" w:cs="Times New Roman"/>
          <w:color w:val="222222"/>
          <w:sz w:val="24"/>
          <w:szCs w:val="24"/>
        </w:rPr>
        <w:t xml:space="preserve">Lamarck postulated </w:t>
      </w:r>
      <w:r>
        <w:rPr>
          <w:rFonts w:ascii="Times New Roman" w:eastAsia="Times New Roman" w:hAnsi="Times New Roman" w:cs="Times New Roman"/>
          <w:color w:val="222222"/>
          <w:sz w:val="24"/>
          <w:szCs w:val="24"/>
        </w:rPr>
        <w:t>that giraffe’s necks became long from the effort to reach leaves at the top of trees. Bateson affirms a genetic-somatic barrier that prevents the body’</w:t>
      </w:r>
      <w:r w:rsidR="00092434">
        <w:rPr>
          <w:rFonts w:ascii="Times New Roman" w:eastAsia="Times New Roman" w:hAnsi="Times New Roman" w:cs="Times New Roman"/>
          <w:color w:val="222222"/>
          <w:sz w:val="24"/>
          <w:szCs w:val="24"/>
        </w:rPr>
        <w:t>s</w:t>
      </w:r>
      <w:r>
        <w:rPr>
          <w:rFonts w:ascii="Times New Roman" w:eastAsia="Times New Roman" w:hAnsi="Times New Roman" w:cs="Times New Roman"/>
          <w:color w:val="222222"/>
          <w:sz w:val="24"/>
          <w:szCs w:val="24"/>
        </w:rPr>
        <w:t xml:space="preserve"> acquired traits </w:t>
      </w:r>
      <w:r w:rsidR="00654245">
        <w:rPr>
          <w:rFonts w:ascii="Times New Roman" w:eastAsia="Times New Roman" w:hAnsi="Times New Roman" w:cs="Times New Roman"/>
          <w:color w:val="222222"/>
          <w:sz w:val="24"/>
          <w:szCs w:val="24"/>
        </w:rPr>
        <w:t>from being</w:t>
      </w:r>
      <w:r>
        <w:rPr>
          <w:rFonts w:ascii="Times New Roman" w:eastAsia="Times New Roman" w:hAnsi="Times New Roman" w:cs="Times New Roman"/>
          <w:color w:val="222222"/>
          <w:sz w:val="24"/>
          <w:szCs w:val="24"/>
        </w:rPr>
        <w:t xml:space="preserve"> </w:t>
      </w:r>
      <w:r w:rsidR="00B33848">
        <w:rPr>
          <w:rFonts w:ascii="Times New Roman" w:eastAsia="Times New Roman" w:hAnsi="Times New Roman" w:cs="Times New Roman"/>
          <w:color w:val="222222"/>
          <w:sz w:val="24"/>
          <w:szCs w:val="24"/>
        </w:rPr>
        <w:t xml:space="preserve">written directly into the genome, and </w:t>
      </w:r>
      <w:r w:rsidR="00092434">
        <w:rPr>
          <w:rFonts w:ascii="Times New Roman" w:eastAsia="Times New Roman" w:hAnsi="Times New Roman" w:cs="Times New Roman"/>
          <w:color w:val="222222"/>
          <w:sz w:val="24"/>
          <w:szCs w:val="24"/>
        </w:rPr>
        <w:t xml:space="preserve">he </w:t>
      </w:r>
      <w:r w:rsidR="00B33848">
        <w:rPr>
          <w:rFonts w:ascii="Times New Roman" w:eastAsia="Times New Roman" w:hAnsi="Times New Roman" w:cs="Times New Roman"/>
          <w:color w:val="222222"/>
          <w:sz w:val="24"/>
          <w:szCs w:val="24"/>
        </w:rPr>
        <w:t>agrees with a process in which the change</w:t>
      </w:r>
      <w:r w:rsidR="00092434">
        <w:rPr>
          <w:rFonts w:ascii="Times New Roman" w:eastAsia="Times New Roman" w:hAnsi="Times New Roman" w:cs="Times New Roman"/>
          <w:color w:val="222222"/>
          <w:sz w:val="24"/>
          <w:szCs w:val="24"/>
        </w:rPr>
        <w:t xml:space="preserve"> in a species</w:t>
      </w:r>
      <w:r w:rsidR="00B33848">
        <w:rPr>
          <w:rFonts w:ascii="Times New Roman" w:eastAsia="Times New Roman" w:hAnsi="Times New Roman" w:cs="Times New Roman"/>
          <w:color w:val="222222"/>
          <w:sz w:val="24"/>
          <w:szCs w:val="24"/>
        </w:rPr>
        <w:t xml:space="preserve"> occur</w:t>
      </w:r>
      <w:r w:rsidR="0087784D">
        <w:rPr>
          <w:rFonts w:ascii="Times New Roman" w:eastAsia="Times New Roman" w:hAnsi="Times New Roman" w:cs="Times New Roman"/>
          <w:color w:val="222222"/>
          <w:sz w:val="24"/>
          <w:szCs w:val="24"/>
        </w:rPr>
        <w:t>s</w:t>
      </w:r>
      <w:r w:rsidR="00B33848">
        <w:rPr>
          <w:rFonts w:ascii="Times New Roman" w:eastAsia="Times New Roman" w:hAnsi="Times New Roman" w:cs="Times New Roman"/>
          <w:color w:val="222222"/>
          <w:sz w:val="24"/>
          <w:szCs w:val="24"/>
        </w:rPr>
        <w:t xml:space="preserve"> from the </w:t>
      </w:r>
      <w:r w:rsidR="00E66510">
        <w:rPr>
          <w:rFonts w:ascii="Times New Roman" w:eastAsia="Times New Roman" w:hAnsi="Times New Roman" w:cs="Times New Roman"/>
          <w:color w:val="222222"/>
          <w:sz w:val="24"/>
          <w:szCs w:val="24"/>
        </w:rPr>
        <w:t xml:space="preserve">natural selection of organisms that display traits more fit </w:t>
      </w:r>
      <w:r w:rsidR="00654245">
        <w:rPr>
          <w:rFonts w:ascii="Times New Roman" w:eastAsia="Times New Roman" w:hAnsi="Times New Roman" w:cs="Times New Roman"/>
          <w:color w:val="222222"/>
          <w:sz w:val="24"/>
          <w:szCs w:val="24"/>
        </w:rPr>
        <w:t>for</w:t>
      </w:r>
      <w:r w:rsidR="00E66510">
        <w:rPr>
          <w:rFonts w:ascii="Times New Roman" w:eastAsia="Times New Roman" w:hAnsi="Times New Roman" w:cs="Times New Roman"/>
          <w:color w:val="222222"/>
          <w:sz w:val="24"/>
          <w:szCs w:val="24"/>
        </w:rPr>
        <w:t xml:space="preserve"> surviving in its environment</w:t>
      </w:r>
      <w:r w:rsidR="0087784D">
        <w:rPr>
          <w:rFonts w:ascii="Times New Roman" w:eastAsia="Times New Roman" w:hAnsi="Times New Roman" w:cs="Times New Roman"/>
          <w:color w:val="222222"/>
          <w:sz w:val="24"/>
          <w:szCs w:val="24"/>
        </w:rPr>
        <w:t>.</w:t>
      </w:r>
      <w:r w:rsidR="00E66510">
        <w:rPr>
          <w:rFonts w:ascii="Times New Roman" w:eastAsia="Times New Roman" w:hAnsi="Times New Roman" w:cs="Times New Roman"/>
          <w:color w:val="222222"/>
          <w:sz w:val="24"/>
          <w:szCs w:val="24"/>
        </w:rPr>
        <w:t xml:space="preserve"> </w:t>
      </w:r>
      <w:r w:rsidR="003F289D">
        <w:rPr>
          <w:rFonts w:ascii="Times New Roman" w:eastAsia="Times New Roman" w:hAnsi="Times New Roman" w:cs="Times New Roman"/>
          <w:color w:val="222222"/>
          <w:sz w:val="24"/>
          <w:szCs w:val="24"/>
        </w:rPr>
        <w:t xml:space="preserve">These traits are thus selected as part of a stochastic learning process. </w:t>
      </w:r>
      <w:r w:rsidR="0087784D">
        <w:rPr>
          <w:rFonts w:ascii="Times New Roman" w:eastAsia="Times New Roman" w:hAnsi="Times New Roman" w:cs="Times New Roman"/>
          <w:color w:val="222222"/>
          <w:sz w:val="24"/>
          <w:szCs w:val="24"/>
        </w:rPr>
        <w:t>T</w:t>
      </w:r>
      <w:r w:rsidR="00E66510">
        <w:rPr>
          <w:rFonts w:ascii="Times New Roman" w:eastAsia="Times New Roman" w:hAnsi="Times New Roman" w:cs="Times New Roman"/>
          <w:color w:val="222222"/>
          <w:sz w:val="24"/>
          <w:szCs w:val="24"/>
        </w:rPr>
        <w:t>he</w:t>
      </w:r>
      <w:r w:rsidR="003F289D">
        <w:rPr>
          <w:rFonts w:ascii="Times New Roman" w:eastAsia="Times New Roman" w:hAnsi="Times New Roman" w:cs="Times New Roman"/>
          <w:color w:val="222222"/>
          <w:sz w:val="24"/>
          <w:szCs w:val="24"/>
        </w:rPr>
        <w:t xml:space="preserve"> variable</w:t>
      </w:r>
      <w:r w:rsidR="00E66510">
        <w:rPr>
          <w:rFonts w:ascii="Times New Roman" w:eastAsia="Times New Roman" w:hAnsi="Times New Roman" w:cs="Times New Roman"/>
          <w:color w:val="222222"/>
          <w:sz w:val="24"/>
          <w:szCs w:val="24"/>
        </w:rPr>
        <w:t xml:space="preserve"> traits</w:t>
      </w:r>
      <w:r w:rsidR="003F289D">
        <w:rPr>
          <w:rFonts w:ascii="Times New Roman" w:eastAsia="Times New Roman" w:hAnsi="Times New Roman" w:cs="Times New Roman"/>
          <w:color w:val="222222"/>
          <w:sz w:val="24"/>
          <w:szCs w:val="24"/>
        </w:rPr>
        <w:t xml:space="preserve"> selected from</w:t>
      </w:r>
      <w:r w:rsidR="00E66510">
        <w:rPr>
          <w:rFonts w:ascii="Times New Roman" w:eastAsia="Times New Roman" w:hAnsi="Times New Roman" w:cs="Times New Roman"/>
          <w:color w:val="222222"/>
          <w:sz w:val="24"/>
          <w:szCs w:val="24"/>
        </w:rPr>
        <w:t xml:space="preserve"> </w:t>
      </w:r>
      <w:r w:rsidR="0087784D">
        <w:rPr>
          <w:rFonts w:ascii="Times New Roman" w:eastAsia="Times New Roman" w:hAnsi="Times New Roman" w:cs="Times New Roman"/>
          <w:color w:val="222222"/>
          <w:sz w:val="24"/>
          <w:szCs w:val="24"/>
        </w:rPr>
        <w:t>can come</w:t>
      </w:r>
      <w:r w:rsidR="00E66510">
        <w:rPr>
          <w:rFonts w:ascii="Times New Roman" w:eastAsia="Times New Roman" w:hAnsi="Times New Roman" w:cs="Times New Roman"/>
          <w:color w:val="222222"/>
          <w:sz w:val="24"/>
          <w:szCs w:val="24"/>
        </w:rPr>
        <w:t xml:space="preserve"> from</w:t>
      </w:r>
      <w:r w:rsidR="0087784D">
        <w:rPr>
          <w:rFonts w:ascii="Times New Roman" w:eastAsia="Times New Roman" w:hAnsi="Times New Roman" w:cs="Times New Roman"/>
          <w:color w:val="222222"/>
          <w:sz w:val="24"/>
          <w:szCs w:val="24"/>
        </w:rPr>
        <w:t xml:space="preserve"> </w:t>
      </w:r>
      <w:r w:rsidR="00E66510">
        <w:rPr>
          <w:rFonts w:ascii="Times New Roman" w:eastAsia="Times New Roman" w:hAnsi="Times New Roman" w:cs="Times New Roman"/>
          <w:color w:val="222222"/>
          <w:sz w:val="24"/>
          <w:szCs w:val="24"/>
        </w:rPr>
        <w:t>genetic</w:t>
      </w:r>
      <w:r w:rsidR="00B33848">
        <w:rPr>
          <w:rFonts w:ascii="Times New Roman" w:eastAsia="Times New Roman" w:hAnsi="Times New Roman" w:cs="Times New Roman"/>
          <w:color w:val="222222"/>
          <w:sz w:val="24"/>
          <w:szCs w:val="24"/>
        </w:rPr>
        <w:t xml:space="preserve"> mutations</w:t>
      </w:r>
      <w:r w:rsidR="00B30F10">
        <w:rPr>
          <w:rFonts w:ascii="Times New Roman" w:eastAsia="Times New Roman" w:hAnsi="Times New Roman" w:cs="Times New Roman"/>
          <w:color w:val="222222"/>
          <w:sz w:val="24"/>
          <w:szCs w:val="24"/>
        </w:rPr>
        <w:t>, reshuffling of genes (</w:t>
      </w:r>
      <w:r w:rsidR="00B30F10" w:rsidRPr="004310E1">
        <w:rPr>
          <w:rFonts w:ascii="Times New Roman" w:eastAsia="Times New Roman" w:hAnsi="Times New Roman" w:cs="Times New Roman"/>
          <w:i/>
          <w:iCs/>
          <w:color w:val="222222"/>
          <w:sz w:val="24"/>
          <w:szCs w:val="24"/>
        </w:rPr>
        <w:t>M&amp;N</w:t>
      </w:r>
      <w:r w:rsidR="00B30F10">
        <w:rPr>
          <w:rFonts w:ascii="Times New Roman" w:eastAsia="Times New Roman" w:hAnsi="Times New Roman" w:cs="Times New Roman"/>
          <w:color w:val="222222"/>
          <w:sz w:val="24"/>
          <w:szCs w:val="24"/>
        </w:rPr>
        <w:t xml:space="preserve"> 173)</w:t>
      </w:r>
      <w:r w:rsidR="00B33848">
        <w:rPr>
          <w:rFonts w:ascii="Times New Roman" w:eastAsia="Times New Roman" w:hAnsi="Times New Roman" w:cs="Times New Roman"/>
          <w:color w:val="222222"/>
          <w:sz w:val="24"/>
          <w:szCs w:val="24"/>
        </w:rPr>
        <w:t xml:space="preserve"> or </w:t>
      </w:r>
      <w:r w:rsidR="00E66510">
        <w:rPr>
          <w:rFonts w:ascii="Times New Roman" w:eastAsia="Times New Roman" w:hAnsi="Times New Roman" w:cs="Times New Roman"/>
          <w:color w:val="222222"/>
          <w:sz w:val="24"/>
          <w:szCs w:val="24"/>
        </w:rPr>
        <w:t xml:space="preserve">from the variety of </w:t>
      </w:r>
      <w:r w:rsidR="0087784D">
        <w:rPr>
          <w:rFonts w:ascii="Times New Roman" w:eastAsia="Times New Roman" w:hAnsi="Times New Roman" w:cs="Times New Roman"/>
          <w:color w:val="222222"/>
          <w:sz w:val="24"/>
          <w:szCs w:val="24"/>
        </w:rPr>
        <w:t xml:space="preserve">genetic traits already </w:t>
      </w:r>
      <w:r w:rsidR="00E66510">
        <w:rPr>
          <w:rFonts w:ascii="Times New Roman" w:eastAsia="Times New Roman" w:hAnsi="Times New Roman" w:cs="Times New Roman"/>
          <w:color w:val="222222"/>
          <w:sz w:val="24"/>
          <w:szCs w:val="24"/>
        </w:rPr>
        <w:t>present in an existing population.</w:t>
      </w:r>
      <w:r w:rsidR="00E41E29">
        <w:rPr>
          <w:rFonts w:ascii="Times New Roman" w:eastAsia="Times New Roman" w:hAnsi="Times New Roman" w:cs="Times New Roman"/>
          <w:color w:val="222222"/>
          <w:sz w:val="24"/>
          <w:szCs w:val="24"/>
        </w:rPr>
        <w:t xml:space="preserve"> </w:t>
      </w:r>
      <w:r w:rsidR="003F289D">
        <w:rPr>
          <w:rFonts w:ascii="Times New Roman" w:eastAsia="Times New Roman" w:hAnsi="Times New Roman" w:cs="Times New Roman"/>
          <w:color w:val="222222"/>
          <w:sz w:val="24"/>
          <w:szCs w:val="24"/>
        </w:rPr>
        <w:t>Bateson</w:t>
      </w:r>
      <w:r w:rsidR="00E66510">
        <w:rPr>
          <w:rFonts w:ascii="Times New Roman" w:eastAsia="Times New Roman" w:hAnsi="Times New Roman" w:cs="Times New Roman"/>
          <w:color w:val="222222"/>
          <w:sz w:val="24"/>
          <w:szCs w:val="24"/>
        </w:rPr>
        <w:t xml:space="preserve"> finds the most convin</w:t>
      </w:r>
      <w:r w:rsidR="00FB1396">
        <w:rPr>
          <w:rFonts w:ascii="Times New Roman" w:eastAsia="Times New Roman" w:hAnsi="Times New Roman" w:cs="Times New Roman"/>
          <w:color w:val="222222"/>
          <w:sz w:val="24"/>
          <w:szCs w:val="24"/>
        </w:rPr>
        <w:t>c</w:t>
      </w:r>
      <w:r w:rsidR="00E66510">
        <w:rPr>
          <w:rFonts w:ascii="Times New Roman" w:eastAsia="Times New Roman" w:hAnsi="Times New Roman" w:cs="Times New Roman"/>
          <w:color w:val="222222"/>
          <w:sz w:val="24"/>
          <w:szCs w:val="24"/>
        </w:rPr>
        <w:t>ing argument against Lamar</w:t>
      </w:r>
      <w:r w:rsidR="008E1811">
        <w:rPr>
          <w:rFonts w:ascii="Times New Roman" w:eastAsia="Times New Roman" w:hAnsi="Times New Roman" w:cs="Times New Roman"/>
          <w:color w:val="222222"/>
          <w:sz w:val="24"/>
          <w:szCs w:val="24"/>
        </w:rPr>
        <w:t>c</w:t>
      </w:r>
      <w:r w:rsidR="00E66510">
        <w:rPr>
          <w:rFonts w:ascii="Times New Roman" w:eastAsia="Times New Roman" w:hAnsi="Times New Roman" w:cs="Times New Roman"/>
          <w:color w:val="222222"/>
          <w:sz w:val="24"/>
          <w:szCs w:val="24"/>
        </w:rPr>
        <w:t xml:space="preserve">k here </w:t>
      </w:r>
      <w:r w:rsidR="003F289D">
        <w:rPr>
          <w:rFonts w:ascii="Times New Roman" w:eastAsia="Times New Roman" w:hAnsi="Times New Roman" w:cs="Times New Roman"/>
          <w:color w:val="222222"/>
          <w:sz w:val="24"/>
          <w:szCs w:val="24"/>
        </w:rPr>
        <w:t xml:space="preserve">to be </w:t>
      </w:r>
      <w:r w:rsidR="00E66510">
        <w:rPr>
          <w:rFonts w:ascii="Times New Roman" w:eastAsia="Times New Roman" w:hAnsi="Times New Roman" w:cs="Times New Roman"/>
          <w:color w:val="222222"/>
          <w:sz w:val="24"/>
          <w:szCs w:val="24"/>
        </w:rPr>
        <w:t xml:space="preserve">the </w:t>
      </w:r>
      <w:r w:rsidR="00E66510" w:rsidRPr="00E66510">
        <w:rPr>
          <w:rFonts w:ascii="Times New Roman" w:eastAsia="Times New Roman" w:hAnsi="Times New Roman" w:cs="Times New Roman"/>
          <w:i/>
          <w:iCs/>
          <w:color w:val="222222"/>
          <w:sz w:val="24"/>
          <w:szCs w:val="24"/>
        </w:rPr>
        <w:t>rigidity</w:t>
      </w:r>
      <w:r w:rsidR="00E66510">
        <w:rPr>
          <w:rFonts w:ascii="Times New Roman" w:eastAsia="Times New Roman" w:hAnsi="Times New Roman" w:cs="Times New Roman"/>
          <w:color w:val="222222"/>
          <w:sz w:val="24"/>
          <w:szCs w:val="24"/>
        </w:rPr>
        <w:t xml:space="preserve"> that a direct change of the genome from the soma would bestow on the next generation. Somatic changes are reversible</w:t>
      </w:r>
      <w:r w:rsidR="003F289D">
        <w:rPr>
          <w:rFonts w:ascii="Times New Roman" w:eastAsia="Times New Roman" w:hAnsi="Times New Roman" w:cs="Times New Roman"/>
          <w:color w:val="222222"/>
          <w:sz w:val="24"/>
          <w:szCs w:val="24"/>
        </w:rPr>
        <w:t>:</w:t>
      </w:r>
      <w:r w:rsidR="00E66510">
        <w:rPr>
          <w:rFonts w:ascii="Times New Roman" w:eastAsia="Times New Roman" w:hAnsi="Times New Roman" w:cs="Times New Roman"/>
          <w:color w:val="222222"/>
          <w:sz w:val="24"/>
          <w:szCs w:val="24"/>
        </w:rPr>
        <w:t xml:space="preserve"> one can tan in a sunny </w:t>
      </w:r>
      <w:proofErr w:type="gramStart"/>
      <w:r w:rsidR="00E66510">
        <w:rPr>
          <w:rFonts w:ascii="Times New Roman" w:eastAsia="Times New Roman" w:hAnsi="Times New Roman" w:cs="Times New Roman"/>
          <w:color w:val="222222"/>
          <w:sz w:val="24"/>
          <w:szCs w:val="24"/>
        </w:rPr>
        <w:t>environment, and</w:t>
      </w:r>
      <w:proofErr w:type="gramEnd"/>
      <w:r w:rsidR="00E66510">
        <w:rPr>
          <w:rFonts w:ascii="Times New Roman" w:eastAsia="Times New Roman" w:hAnsi="Times New Roman" w:cs="Times New Roman"/>
          <w:color w:val="222222"/>
          <w:sz w:val="24"/>
          <w:szCs w:val="24"/>
        </w:rPr>
        <w:t xml:space="preserve"> become less tan in a </w:t>
      </w:r>
      <w:r w:rsidR="003F289D">
        <w:rPr>
          <w:rFonts w:ascii="Times New Roman" w:eastAsia="Times New Roman" w:hAnsi="Times New Roman" w:cs="Times New Roman"/>
          <w:color w:val="222222"/>
          <w:sz w:val="24"/>
          <w:szCs w:val="24"/>
        </w:rPr>
        <w:t xml:space="preserve">cloudy </w:t>
      </w:r>
      <w:r w:rsidR="00E66510">
        <w:rPr>
          <w:rFonts w:ascii="Times New Roman" w:eastAsia="Times New Roman" w:hAnsi="Times New Roman" w:cs="Times New Roman"/>
          <w:color w:val="222222"/>
          <w:sz w:val="24"/>
          <w:szCs w:val="24"/>
        </w:rPr>
        <w:t>environment</w:t>
      </w:r>
      <w:r w:rsidR="003F289D">
        <w:rPr>
          <w:rFonts w:ascii="Times New Roman" w:eastAsia="Times New Roman" w:hAnsi="Times New Roman" w:cs="Times New Roman"/>
          <w:color w:val="222222"/>
          <w:sz w:val="24"/>
          <w:szCs w:val="24"/>
        </w:rPr>
        <w:t>. B</w:t>
      </w:r>
      <w:r w:rsidR="00E66510">
        <w:rPr>
          <w:rFonts w:ascii="Times New Roman" w:eastAsia="Times New Roman" w:hAnsi="Times New Roman" w:cs="Times New Roman"/>
          <w:color w:val="222222"/>
          <w:sz w:val="24"/>
          <w:szCs w:val="24"/>
        </w:rPr>
        <w:t xml:space="preserve">uilding changes into the genome costs </w:t>
      </w:r>
      <w:r w:rsidR="00E66510" w:rsidRPr="000B1110">
        <w:rPr>
          <w:rFonts w:ascii="Times New Roman" w:eastAsia="Times New Roman" w:hAnsi="Times New Roman" w:cs="Times New Roman"/>
          <w:sz w:val="24"/>
          <w:szCs w:val="24"/>
        </w:rPr>
        <w:t>us that flexibility (</w:t>
      </w:r>
      <w:r w:rsidR="004310E1" w:rsidRPr="000B1110">
        <w:rPr>
          <w:rFonts w:ascii="Times New Roman" w:eastAsia="Times New Roman" w:hAnsi="Times New Roman" w:cs="Times New Roman"/>
          <w:i/>
          <w:iCs/>
          <w:sz w:val="24"/>
          <w:szCs w:val="24"/>
        </w:rPr>
        <w:t>M&amp;N</w:t>
      </w:r>
      <w:r w:rsidR="00E66510" w:rsidRPr="000B1110">
        <w:rPr>
          <w:rFonts w:ascii="Times New Roman" w:eastAsia="Times New Roman" w:hAnsi="Times New Roman" w:cs="Times New Roman"/>
          <w:sz w:val="24"/>
          <w:szCs w:val="24"/>
        </w:rPr>
        <w:t xml:space="preserve"> </w:t>
      </w:r>
      <w:r w:rsidR="00055EAE" w:rsidRPr="000B1110">
        <w:rPr>
          <w:rFonts w:ascii="Times New Roman" w:eastAsia="Times New Roman" w:hAnsi="Times New Roman" w:cs="Times New Roman"/>
          <w:sz w:val="24"/>
          <w:szCs w:val="24"/>
        </w:rPr>
        <w:t>169</w:t>
      </w:r>
      <w:r w:rsidR="00E66510" w:rsidRPr="000B1110">
        <w:rPr>
          <w:rFonts w:ascii="Times New Roman" w:eastAsia="Times New Roman" w:hAnsi="Times New Roman" w:cs="Times New Roman"/>
          <w:sz w:val="24"/>
          <w:szCs w:val="24"/>
        </w:rPr>
        <w:t>)</w:t>
      </w:r>
      <w:r w:rsidR="001F4191" w:rsidRPr="000B1110">
        <w:rPr>
          <w:rFonts w:ascii="Times New Roman" w:eastAsia="Times New Roman" w:hAnsi="Times New Roman" w:cs="Times New Roman"/>
          <w:sz w:val="24"/>
          <w:szCs w:val="24"/>
        </w:rPr>
        <w:t>.</w:t>
      </w:r>
      <w:r w:rsidR="00E66510" w:rsidRPr="000B1110">
        <w:rPr>
          <w:rFonts w:ascii="Times New Roman" w:eastAsia="Times New Roman" w:hAnsi="Times New Roman" w:cs="Times New Roman"/>
          <w:sz w:val="24"/>
          <w:szCs w:val="24"/>
        </w:rPr>
        <w:t xml:space="preserve"> </w:t>
      </w:r>
      <w:r w:rsidR="0087784D" w:rsidRPr="000B1110">
        <w:rPr>
          <w:rFonts w:ascii="Times New Roman" w:eastAsia="Times New Roman" w:hAnsi="Times New Roman" w:cs="Times New Roman"/>
          <w:sz w:val="24"/>
          <w:szCs w:val="24"/>
        </w:rPr>
        <w:t>He also postulates that Lamar</w:t>
      </w:r>
      <w:r w:rsidR="00654245" w:rsidRPr="000B1110">
        <w:rPr>
          <w:rFonts w:ascii="Times New Roman" w:eastAsia="Times New Roman" w:hAnsi="Times New Roman" w:cs="Times New Roman"/>
          <w:sz w:val="24"/>
          <w:szCs w:val="24"/>
        </w:rPr>
        <w:t>c</w:t>
      </w:r>
      <w:r w:rsidR="0087784D" w:rsidRPr="000B1110">
        <w:rPr>
          <w:rFonts w:ascii="Times New Roman" w:eastAsia="Times New Roman" w:hAnsi="Times New Roman" w:cs="Times New Roman"/>
          <w:sz w:val="24"/>
          <w:szCs w:val="24"/>
        </w:rPr>
        <w:t xml:space="preserve">kian adaptation </w:t>
      </w:r>
      <w:r w:rsidR="006923F2" w:rsidRPr="000B1110">
        <w:rPr>
          <w:rFonts w:ascii="Times New Roman" w:eastAsia="Times New Roman" w:hAnsi="Times New Roman" w:cs="Times New Roman"/>
          <w:sz w:val="24"/>
          <w:szCs w:val="24"/>
        </w:rPr>
        <w:t xml:space="preserve">would also quickly </w:t>
      </w:r>
      <w:r w:rsidR="003A0492" w:rsidRPr="000B1110">
        <w:rPr>
          <w:rFonts w:ascii="Times New Roman" w:eastAsia="Times New Roman" w:hAnsi="Times New Roman" w:cs="Times New Roman"/>
          <w:sz w:val="24"/>
          <w:szCs w:val="24"/>
        </w:rPr>
        <w:t xml:space="preserve">(in evolutionary time) </w:t>
      </w:r>
      <w:r w:rsidR="006923F2" w:rsidRPr="000B1110">
        <w:rPr>
          <w:rFonts w:ascii="Times New Roman" w:eastAsia="Times New Roman" w:hAnsi="Times New Roman" w:cs="Times New Roman"/>
          <w:sz w:val="24"/>
          <w:szCs w:val="24"/>
        </w:rPr>
        <w:t>make us so different that we would no longer be able to interbreed</w:t>
      </w:r>
      <w:r w:rsidR="003A0492" w:rsidRPr="000B1110">
        <w:rPr>
          <w:rFonts w:ascii="Times New Roman" w:eastAsia="Times New Roman" w:hAnsi="Times New Roman" w:cs="Times New Roman"/>
          <w:sz w:val="24"/>
          <w:szCs w:val="24"/>
        </w:rPr>
        <w:t xml:space="preserve"> (</w:t>
      </w:r>
      <w:r w:rsidR="004310E1" w:rsidRPr="000B1110">
        <w:rPr>
          <w:rFonts w:ascii="Times New Roman" w:eastAsia="Times New Roman" w:hAnsi="Times New Roman" w:cs="Times New Roman"/>
          <w:i/>
          <w:iCs/>
          <w:sz w:val="24"/>
          <w:szCs w:val="24"/>
        </w:rPr>
        <w:t>Angels</w:t>
      </w:r>
      <w:r w:rsidR="00055EAE" w:rsidRPr="000B1110">
        <w:rPr>
          <w:rFonts w:ascii="Times New Roman" w:eastAsia="Times New Roman" w:hAnsi="Times New Roman" w:cs="Times New Roman"/>
          <w:sz w:val="24"/>
          <w:szCs w:val="24"/>
        </w:rPr>
        <w:t xml:space="preserve"> 101)</w:t>
      </w:r>
      <w:r w:rsidR="006923F2" w:rsidRPr="000B1110">
        <w:rPr>
          <w:rFonts w:ascii="Times New Roman" w:eastAsia="Times New Roman" w:hAnsi="Times New Roman" w:cs="Times New Roman"/>
          <w:sz w:val="24"/>
          <w:szCs w:val="24"/>
        </w:rPr>
        <w:t>.</w:t>
      </w:r>
    </w:p>
    <w:p w14:paraId="51B404F9" w14:textId="77D42DF9" w:rsidR="00160E8F" w:rsidRDefault="00E66510" w:rsidP="00334EA9">
      <w:pPr>
        <w:shd w:val="clear" w:color="auto" w:fill="FFFFFF"/>
        <w:spacing w:after="0" w:line="240" w:lineRule="auto"/>
        <w:ind w:firstLine="720"/>
        <w:rPr>
          <w:rFonts w:ascii="Times New Roman" w:eastAsia="Times New Roman" w:hAnsi="Times New Roman" w:cs="Times New Roman"/>
          <w:color w:val="FF0000"/>
          <w:sz w:val="24"/>
          <w:szCs w:val="24"/>
        </w:rPr>
      </w:pPr>
      <w:r>
        <w:rPr>
          <w:rFonts w:ascii="Times New Roman" w:eastAsia="Times New Roman" w:hAnsi="Times New Roman" w:cs="Times New Roman"/>
          <w:color w:val="222222"/>
          <w:sz w:val="24"/>
          <w:szCs w:val="24"/>
        </w:rPr>
        <w:lastRenderedPageBreak/>
        <w:t>But whereas Lamar</w:t>
      </w:r>
      <w:r w:rsidR="00160E8F">
        <w:rPr>
          <w:rFonts w:ascii="Times New Roman" w:eastAsia="Times New Roman" w:hAnsi="Times New Roman" w:cs="Times New Roman"/>
          <w:color w:val="222222"/>
          <w:sz w:val="24"/>
          <w:szCs w:val="24"/>
        </w:rPr>
        <w:t>c</w:t>
      </w:r>
      <w:r>
        <w:rPr>
          <w:rFonts w:ascii="Times New Roman" w:eastAsia="Times New Roman" w:hAnsi="Times New Roman" w:cs="Times New Roman"/>
          <w:color w:val="222222"/>
          <w:sz w:val="24"/>
          <w:szCs w:val="24"/>
        </w:rPr>
        <w:t>k is wrong at the level of the individual and genome, he is right at the level of</w:t>
      </w:r>
      <w:r w:rsidR="00E41E29">
        <w:rPr>
          <w:rFonts w:ascii="Times New Roman" w:eastAsia="Times New Roman" w:hAnsi="Times New Roman" w:cs="Times New Roman"/>
          <w:color w:val="222222"/>
          <w:sz w:val="24"/>
          <w:szCs w:val="24"/>
        </w:rPr>
        <w:t xml:space="preserve"> population</w:t>
      </w:r>
      <w:r w:rsidR="008E1811">
        <w:rPr>
          <w:rFonts w:ascii="Times New Roman" w:eastAsia="Times New Roman" w:hAnsi="Times New Roman" w:cs="Times New Roman"/>
          <w:color w:val="222222"/>
          <w:sz w:val="24"/>
          <w:szCs w:val="24"/>
        </w:rPr>
        <w:t>s</w:t>
      </w:r>
      <w:r>
        <w:rPr>
          <w:rFonts w:ascii="Times New Roman" w:eastAsia="Times New Roman" w:hAnsi="Times New Roman" w:cs="Times New Roman"/>
          <w:color w:val="222222"/>
          <w:sz w:val="24"/>
          <w:szCs w:val="24"/>
        </w:rPr>
        <w:t xml:space="preserve"> in </w:t>
      </w:r>
      <w:r w:rsidR="008E1811">
        <w:rPr>
          <w:rFonts w:ascii="Times New Roman" w:eastAsia="Times New Roman" w:hAnsi="Times New Roman" w:cs="Times New Roman"/>
          <w:color w:val="222222"/>
          <w:sz w:val="24"/>
          <w:szCs w:val="24"/>
        </w:rPr>
        <w:t>their</w:t>
      </w:r>
      <w:r>
        <w:rPr>
          <w:rFonts w:ascii="Times New Roman" w:eastAsia="Times New Roman" w:hAnsi="Times New Roman" w:cs="Times New Roman"/>
          <w:color w:val="222222"/>
          <w:sz w:val="24"/>
          <w:szCs w:val="24"/>
        </w:rPr>
        <w:t xml:space="preserve"> relation to the </w:t>
      </w:r>
      <w:r w:rsidR="00E41E29">
        <w:rPr>
          <w:rFonts w:ascii="Times New Roman" w:eastAsia="Times New Roman" w:hAnsi="Times New Roman" w:cs="Times New Roman"/>
          <w:color w:val="222222"/>
          <w:sz w:val="24"/>
          <w:szCs w:val="24"/>
        </w:rPr>
        <w:t>environment</w:t>
      </w:r>
      <w:r w:rsidR="006923F2">
        <w:rPr>
          <w:rFonts w:ascii="Times New Roman" w:eastAsia="Times New Roman" w:hAnsi="Times New Roman" w:cs="Times New Roman"/>
          <w:color w:val="222222"/>
          <w:sz w:val="24"/>
          <w:szCs w:val="24"/>
        </w:rPr>
        <w:t xml:space="preserve"> (hence his category mistake)</w:t>
      </w:r>
      <w:r w:rsidR="00055EAE">
        <w:rPr>
          <w:rFonts w:ascii="Times New Roman" w:eastAsia="Times New Roman" w:hAnsi="Times New Roman" w:cs="Times New Roman"/>
          <w:color w:val="222222"/>
          <w:sz w:val="24"/>
          <w:szCs w:val="24"/>
        </w:rPr>
        <w:t xml:space="preserve">: “The </w:t>
      </w:r>
      <w:r w:rsidR="00055EAE" w:rsidRPr="00055EAE">
        <w:rPr>
          <w:rFonts w:ascii="Times New Roman" w:eastAsia="Times New Roman" w:hAnsi="Times New Roman" w:cs="Times New Roman"/>
          <w:i/>
          <w:iCs/>
          <w:color w:val="222222"/>
          <w:sz w:val="24"/>
          <w:szCs w:val="24"/>
        </w:rPr>
        <w:t>population</w:t>
      </w:r>
      <w:r w:rsidR="00055EAE">
        <w:rPr>
          <w:rFonts w:ascii="Times New Roman" w:eastAsia="Times New Roman" w:hAnsi="Times New Roman" w:cs="Times New Roman"/>
          <w:color w:val="222222"/>
          <w:sz w:val="24"/>
          <w:szCs w:val="24"/>
        </w:rPr>
        <w:t xml:space="preserve"> behaves as a </w:t>
      </w:r>
      <w:proofErr w:type="spellStart"/>
      <w:r w:rsidR="00055EAE">
        <w:rPr>
          <w:rFonts w:ascii="Times New Roman" w:eastAsia="Times New Roman" w:hAnsi="Times New Roman" w:cs="Times New Roman"/>
          <w:color w:val="222222"/>
          <w:sz w:val="24"/>
          <w:szCs w:val="24"/>
        </w:rPr>
        <w:t>Lamarkian</w:t>
      </w:r>
      <w:proofErr w:type="spellEnd"/>
      <w:r w:rsidR="00055EAE">
        <w:rPr>
          <w:rFonts w:ascii="Times New Roman" w:eastAsia="Times New Roman" w:hAnsi="Times New Roman" w:cs="Times New Roman"/>
          <w:color w:val="222222"/>
          <w:sz w:val="24"/>
          <w:szCs w:val="24"/>
        </w:rPr>
        <w:t xml:space="preserve"> unit” (</w:t>
      </w:r>
      <w:r w:rsidR="00055EAE" w:rsidRPr="004310E1">
        <w:rPr>
          <w:rFonts w:ascii="Times New Roman" w:eastAsia="Times New Roman" w:hAnsi="Times New Roman" w:cs="Times New Roman"/>
          <w:i/>
          <w:iCs/>
          <w:color w:val="222222"/>
          <w:sz w:val="24"/>
          <w:szCs w:val="24"/>
        </w:rPr>
        <w:t>M&amp;N</w:t>
      </w:r>
      <w:r w:rsidR="00055EAE">
        <w:rPr>
          <w:rFonts w:ascii="Times New Roman" w:eastAsia="Times New Roman" w:hAnsi="Times New Roman" w:cs="Times New Roman"/>
          <w:color w:val="222222"/>
          <w:sz w:val="24"/>
          <w:szCs w:val="24"/>
        </w:rPr>
        <w:t xml:space="preserve"> 177)</w:t>
      </w:r>
      <w:r>
        <w:rPr>
          <w:rFonts w:ascii="Times New Roman" w:eastAsia="Times New Roman" w:hAnsi="Times New Roman" w:cs="Times New Roman"/>
          <w:color w:val="222222"/>
          <w:sz w:val="24"/>
          <w:szCs w:val="24"/>
        </w:rPr>
        <w:t xml:space="preserve">. There is stochastical learning </w:t>
      </w:r>
      <w:r w:rsidR="008E1811">
        <w:rPr>
          <w:rFonts w:ascii="Times New Roman" w:eastAsia="Times New Roman" w:hAnsi="Times New Roman" w:cs="Times New Roman"/>
          <w:color w:val="222222"/>
          <w:sz w:val="24"/>
          <w:szCs w:val="24"/>
        </w:rPr>
        <w:t xml:space="preserve">in the organisms-in-environment system </w:t>
      </w:r>
      <w:r>
        <w:rPr>
          <w:rFonts w:ascii="Times New Roman" w:eastAsia="Times New Roman" w:hAnsi="Times New Roman" w:cs="Times New Roman"/>
          <w:color w:val="222222"/>
          <w:sz w:val="24"/>
          <w:szCs w:val="24"/>
        </w:rPr>
        <w:t xml:space="preserve">as the </w:t>
      </w:r>
      <w:r w:rsidR="00EF674E">
        <w:rPr>
          <w:rFonts w:ascii="Times New Roman" w:eastAsia="Times New Roman" w:hAnsi="Times New Roman" w:cs="Times New Roman"/>
          <w:color w:val="222222"/>
          <w:sz w:val="24"/>
          <w:szCs w:val="24"/>
        </w:rPr>
        <w:t xml:space="preserve">environment selects out phenotypes with certain traits that provide that fit of somatic trait to </w:t>
      </w:r>
      <w:r w:rsidR="003F289D">
        <w:rPr>
          <w:rFonts w:ascii="Times New Roman" w:eastAsia="Times New Roman" w:hAnsi="Times New Roman" w:cs="Times New Roman"/>
          <w:color w:val="222222"/>
          <w:sz w:val="24"/>
          <w:szCs w:val="24"/>
        </w:rPr>
        <w:t>a</w:t>
      </w:r>
      <w:r w:rsidR="00EF674E">
        <w:rPr>
          <w:rFonts w:ascii="Times New Roman" w:eastAsia="Times New Roman" w:hAnsi="Times New Roman" w:cs="Times New Roman"/>
          <w:color w:val="222222"/>
          <w:sz w:val="24"/>
          <w:szCs w:val="24"/>
        </w:rPr>
        <w:t xml:space="preserve"> changing environment</w:t>
      </w:r>
      <w:r w:rsidR="00654245">
        <w:rPr>
          <w:rFonts w:ascii="Times New Roman" w:eastAsia="Times New Roman" w:hAnsi="Times New Roman" w:cs="Times New Roman"/>
          <w:color w:val="222222"/>
          <w:sz w:val="24"/>
          <w:szCs w:val="24"/>
        </w:rPr>
        <w:t xml:space="preserve"> (so a next generation of giraffe will have longer </w:t>
      </w:r>
      <w:proofErr w:type="gramStart"/>
      <w:r w:rsidR="00654245">
        <w:rPr>
          <w:rFonts w:ascii="Times New Roman" w:eastAsia="Times New Roman" w:hAnsi="Times New Roman" w:cs="Times New Roman"/>
          <w:color w:val="222222"/>
          <w:sz w:val="24"/>
          <w:szCs w:val="24"/>
        </w:rPr>
        <w:t>necks</w:t>
      </w:r>
      <w:proofErr w:type="gramEnd"/>
      <w:r w:rsidR="00654245">
        <w:rPr>
          <w:rFonts w:ascii="Times New Roman" w:eastAsia="Times New Roman" w:hAnsi="Times New Roman" w:cs="Times New Roman"/>
          <w:color w:val="222222"/>
          <w:sz w:val="24"/>
          <w:szCs w:val="24"/>
        </w:rPr>
        <w:t xml:space="preserve"> if that proves to be a survival advantage for members of the species)</w:t>
      </w:r>
      <w:r w:rsidR="00EF674E">
        <w:rPr>
          <w:rFonts w:ascii="Times New Roman" w:eastAsia="Times New Roman" w:hAnsi="Times New Roman" w:cs="Times New Roman"/>
          <w:color w:val="222222"/>
          <w:sz w:val="24"/>
          <w:szCs w:val="24"/>
        </w:rPr>
        <w:t>. Bateson even goes so far as to show how</w:t>
      </w:r>
      <w:r w:rsidR="008E1811">
        <w:rPr>
          <w:rFonts w:ascii="Times New Roman" w:eastAsia="Times New Roman" w:hAnsi="Times New Roman" w:cs="Times New Roman"/>
          <w:color w:val="222222"/>
          <w:sz w:val="24"/>
          <w:szCs w:val="24"/>
        </w:rPr>
        <w:t xml:space="preserve">, </w:t>
      </w:r>
      <w:r w:rsidR="00EF674E">
        <w:rPr>
          <w:rFonts w:ascii="Times New Roman" w:eastAsia="Times New Roman" w:hAnsi="Times New Roman" w:cs="Times New Roman"/>
          <w:color w:val="222222"/>
          <w:sz w:val="24"/>
          <w:szCs w:val="24"/>
        </w:rPr>
        <w:t>given co-evolution</w:t>
      </w:r>
      <w:r w:rsidR="008E1811">
        <w:rPr>
          <w:rFonts w:ascii="Times New Roman" w:eastAsia="Times New Roman" w:hAnsi="Times New Roman" w:cs="Times New Roman"/>
          <w:color w:val="222222"/>
          <w:sz w:val="24"/>
          <w:szCs w:val="24"/>
        </w:rPr>
        <w:t>,</w:t>
      </w:r>
      <w:r w:rsidR="00EF674E">
        <w:rPr>
          <w:rFonts w:ascii="Times New Roman" w:eastAsia="Times New Roman" w:hAnsi="Times New Roman" w:cs="Times New Roman"/>
          <w:color w:val="222222"/>
          <w:sz w:val="24"/>
          <w:szCs w:val="24"/>
        </w:rPr>
        <w:t xml:space="preserve"> the </w:t>
      </w:r>
      <w:r w:rsidR="0087784D">
        <w:rPr>
          <w:rFonts w:ascii="Times New Roman" w:eastAsia="Times New Roman" w:hAnsi="Times New Roman" w:cs="Times New Roman"/>
          <w:color w:val="222222"/>
          <w:sz w:val="24"/>
          <w:szCs w:val="24"/>
        </w:rPr>
        <w:t>species</w:t>
      </w:r>
      <w:r w:rsidR="00EF674E">
        <w:rPr>
          <w:rFonts w:ascii="Times New Roman" w:eastAsia="Times New Roman" w:hAnsi="Times New Roman" w:cs="Times New Roman"/>
          <w:color w:val="222222"/>
          <w:sz w:val="24"/>
          <w:szCs w:val="24"/>
        </w:rPr>
        <w:t xml:space="preserve"> can become ready for change in the direction </w:t>
      </w:r>
      <w:r w:rsidR="00654245">
        <w:rPr>
          <w:rFonts w:ascii="Times New Roman" w:eastAsia="Times New Roman" w:hAnsi="Times New Roman" w:cs="Times New Roman"/>
          <w:color w:val="222222"/>
          <w:sz w:val="24"/>
          <w:szCs w:val="24"/>
        </w:rPr>
        <w:t>that</w:t>
      </w:r>
      <w:r w:rsidR="00EF674E">
        <w:rPr>
          <w:rFonts w:ascii="Times New Roman" w:eastAsia="Times New Roman" w:hAnsi="Times New Roman" w:cs="Times New Roman"/>
          <w:color w:val="222222"/>
          <w:sz w:val="24"/>
          <w:szCs w:val="24"/>
        </w:rPr>
        <w:t xml:space="preserve"> </w:t>
      </w:r>
      <w:r w:rsidR="0087784D">
        <w:rPr>
          <w:rFonts w:ascii="Times New Roman" w:eastAsia="Times New Roman" w:hAnsi="Times New Roman" w:cs="Times New Roman"/>
          <w:color w:val="222222"/>
          <w:sz w:val="24"/>
          <w:szCs w:val="24"/>
        </w:rPr>
        <w:t>an individual animal</w:t>
      </w:r>
      <w:r w:rsidR="003F289D">
        <w:rPr>
          <w:rFonts w:ascii="Times New Roman" w:eastAsia="Times New Roman" w:hAnsi="Times New Roman" w:cs="Times New Roman"/>
          <w:color w:val="222222"/>
          <w:sz w:val="24"/>
          <w:szCs w:val="24"/>
        </w:rPr>
        <w:t xml:space="preserve"> </w:t>
      </w:r>
      <w:r w:rsidR="00654245">
        <w:rPr>
          <w:rFonts w:ascii="Times New Roman" w:eastAsia="Times New Roman" w:hAnsi="Times New Roman" w:cs="Times New Roman"/>
          <w:color w:val="222222"/>
          <w:sz w:val="24"/>
          <w:szCs w:val="24"/>
        </w:rPr>
        <w:t>pursue</w:t>
      </w:r>
      <w:r w:rsidR="003F289D">
        <w:rPr>
          <w:rFonts w:ascii="Times New Roman" w:eastAsia="Times New Roman" w:hAnsi="Times New Roman" w:cs="Times New Roman"/>
          <w:color w:val="222222"/>
          <w:sz w:val="24"/>
          <w:szCs w:val="24"/>
        </w:rPr>
        <w:t>s to achieve its purposes</w:t>
      </w:r>
      <w:r w:rsidR="00654245">
        <w:rPr>
          <w:rFonts w:ascii="Times New Roman" w:eastAsia="Times New Roman" w:hAnsi="Times New Roman" w:cs="Times New Roman"/>
          <w:color w:val="222222"/>
          <w:sz w:val="24"/>
          <w:szCs w:val="24"/>
        </w:rPr>
        <w:t xml:space="preserve"> </w:t>
      </w:r>
      <w:proofErr w:type="gramStart"/>
      <w:r w:rsidR="008E1811" w:rsidRPr="00654245">
        <w:rPr>
          <w:rFonts w:ascii="Times New Roman" w:eastAsia="Times New Roman" w:hAnsi="Times New Roman" w:cs="Times New Roman"/>
          <w:color w:val="FF0000"/>
          <w:sz w:val="24"/>
          <w:szCs w:val="24"/>
        </w:rPr>
        <w:t>( )</w:t>
      </w:r>
      <w:proofErr w:type="gramEnd"/>
      <w:r w:rsidR="00EF674E" w:rsidRPr="00654245">
        <w:rPr>
          <w:rFonts w:ascii="Times New Roman" w:eastAsia="Times New Roman" w:hAnsi="Times New Roman" w:cs="Times New Roman"/>
          <w:color w:val="FF0000"/>
          <w:sz w:val="24"/>
          <w:szCs w:val="24"/>
        </w:rPr>
        <w:t>.</w:t>
      </w:r>
      <w:r w:rsidR="00EF674E">
        <w:rPr>
          <w:rFonts w:ascii="Times New Roman" w:eastAsia="Times New Roman" w:hAnsi="Times New Roman" w:cs="Times New Roman"/>
          <w:color w:val="222222"/>
          <w:sz w:val="24"/>
          <w:szCs w:val="24"/>
        </w:rPr>
        <w:t xml:space="preserve"> For example</w:t>
      </w:r>
      <w:r w:rsidR="008E1811">
        <w:rPr>
          <w:rFonts w:ascii="Times New Roman" w:eastAsia="Times New Roman" w:hAnsi="Times New Roman" w:cs="Times New Roman"/>
          <w:color w:val="222222"/>
          <w:sz w:val="24"/>
          <w:szCs w:val="24"/>
        </w:rPr>
        <w:t>,</w:t>
      </w:r>
      <w:r w:rsidR="00EF674E">
        <w:rPr>
          <w:rFonts w:ascii="Times New Roman" w:eastAsia="Times New Roman" w:hAnsi="Times New Roman" w:cs="Times New Roman"/>
          <w:color w:val="222222"/>
          <w:sz w:val="24"/>
          <w:szCs w:val="24"/>
        </w:rPr>
        <w:t xml:space="preserve"> if </w:t>
      </w:r>
      <w:r w:rsidR="003F289D">
        <w:rPr>
          <w:rFonts w:ascii="Times New Roman" w:eastAsia="Times New Roman" w:hAnsi="Times New Roman" w:cs="Times New Roman"/>
          <w:color w:val="222222"/>
          <w:sz w:val="24"/>
          <w:szCs w:val="24"/>
        </w:rPr>
        <w:t xml:space="preserve">additional </w:t>
      </w:r>
      <w:r w:rsidR="00EF674E">
        <w:rPr>
          <w:rFonts w:ascii="Times New Roman" w:eastAsia="Times New Roman" w:hAnsi="Times New Roman" w:cs="Times New Roman"/>
          <w:color w:val="222222"/>
          <w:sz w:val="24"/>
          <w:szCs w:val="24"/>
        </w:rPr>
        <w:t xml:space="preserve">speed becomes more important for survival, and let’s say </w:t>
      </w:r>
      <w:r w:rsidR="008E1811">
        <w:rPr>
          <w:rFonts w:ascii="Times New Roman" w:eastAsia="Times New Roman" w:hAnsi="Times New Roman" w:cs="Times New Roman"/>
          <w:color w:val="222222"/>
          <w:sz w:val="24"/>
          <w:szCs w:val="24"/>
        </w:rPr>
        <w:t>an animal</w:t>
      </w:r>
      <w:r w:rsidR="00EF674E">
        <w:rPr>
          <w:rFonts w:ascii="Times New Roman" w:eastAsia="Times New Roman" w:hAnsi="Times New Roman" w:cs="Times New Roman"/>
          <w:color w:val="222222"/>
          <w:sz w:val="24"/>
          <w:szCs w:val="24"/>
        </w:rPr>
        <w:t xml:space="preserve"> needs a speed of 7 to outrun its predators or catch its prey</w:t>
      </w:r>
      <w:r w:rsidR="00895B4A">
        <w:rPr>
          <w:rFonts w:ascii="Times New Roman" w:eastAsia="Times New Roman" w:hAnsi="Times New Roman" w:cs="Times New Roman"/>
          <w:color w:val="222222"/>
          <w:sz w:val="24"/>
          <w:szCs w:val="24"/>
        </w:rPr>
        <w:t>, a</w:t>
      </w:r>
      <w:r w:rsidR="00EF674E">
        <w:rPr>
          <w:rFonts w:ascii="Times New Roman" w:eastAsia="Times New Roman" w:hAnsi="Times New Roman" w:cs="Times New Roman"/>
          <w:color w:val="222222"/>
          <w:sz w:val="24"/>
          <w:szCs w:val="24"/>
        </w:rPr>
        <w:t xml:space="preserve">n animal that has a genetic capacity to </w:t>
      </w:r>
      <w:r w:rsidR="008E1811">
        <w:rPr>
          <w:rFonts w:ascii="Times New Roman" w:eastAsia="Times New Roman" w:hAnsi="Times New Roman" w:cs="Times New Roman"/>
          <w:color w:val="222222"/>
          <w:sz w:val="24"/>
          <w:szCs w:val="24"/>
        </w:rPr>
        <w:t xml:space="preserve">train to </w:t>
      </w:r>
      <w:r w:rsidR="00EF674E">
        <w:rPr>
          <w:rFonts w:ascii="Times New Roman" w:eastAsia="Times New Roman" w:hAnsi="Times New Roman" w:cs="Times New Roman"/>
          <w:color w:val="222222"/>
          <w:sz w:val="24"/>
          <w:szCs w:val="24"/>
        </w:rPr>
        <w:t>speed</w:t>
      </w:r>
      <w:r w:rsidR="008E1811">
        <w:rPr>
          <w:rFonts w:ascii="Times New Roman" w:eastAsia="Times New Roman" w:hAnsi="Times New Roman" w:cs="Times New Roman"/>
          <w:color w:val="222222"/>
          <w:sz w:val="24"/>
          <w:szCs w:val="24"/>
        </w:rPr>
        <w:t>s</w:t>
      </w:r>
      <w:r w:rsidR="00EF674E">
        <w:rPr>
          <w:rFonts w:ascii="Times New Roman" w:eastAsia="Times New Roman" w:hAnsi="Times New Roman" w:cs="Times New Roman"/>
          <w:color w:val="222222"/>
          <w:sz w:val="24"/>
          <w:szCs w:val="24"/>
        </w:rPr>
        <w:t xml:space="preserve"> from 5-7 </w:t>
      </w:r>
      <w:r w:rsidR="0087784D">
        <w:rPr>
          <w:rFonts w:ascii="Times New Roman" w:eastAsia="Times New Roman" w:hAnsi="Times New Roman" w:cs="Times New Roman"/>
          <w:color w:val="222222"/>
          <w:sz w:val="24"/>
          <w:szCs w:val="24"/>
        </w:rPr>
        <w:t>would</w:t>
      </w:r>
      <w:r w:rsidR="00EF674E">
        <w:rPr>
          <w:rFonts w:ascii="Times New Roman" w:eastAsia="Times New Roman" w:hAnsi="Times New Roman" w:cs="Times New Roman"/>
          <w:color w:val="222222"/>
          <w:sz w:val="24"/>
          <w:szCs w:val="24"/>
        </w:rPr>
        <w:t xml:space="preserve"> survive, but </w:t>
      </w:r>
      <w:r w:rsidR="007951BA">
        <w:rPr>
          <w:rFonts w:ascii="Times New Roman" w:eastAsia="Times New Roman" w:hAnsi="Times New Roman" w:cs="Times New Roman"/>
          <w:color w:val="222222"/>
          <w:sz w:val="24"/>
          <w:szCs w:val="24"/>
        </w:rPr>
        <w:t>an</w:t>
      </w:r>
      <w:r w:rsidR="00EF674E">
        <w:rPr>
          <w:rFonts w:ascii="Times New Roman" w:eastAsia="Times New Roman" w:hAnsi="Times New Roman" w:cs="Times New Roman"/>
          <w:color w:val="222222"/>
          <w:sz w:val="24"/>
          <w:szCs w:val="24"/>
        </w:rPr>
        <w:t xml:space="preserve"> animal that has a genetic capacity to train to speeds of 7-9 can survive with less expenditure of energy, which would give it a survival advantage</w:t>
      </w:r>
      <w:r w:rsidR="003F289D">
        <w:rPr>
          <w:rFonts w:ascii="Times New Roman" w:eastAsia="Times New Roman" w:hAnsi="Times New Roman" w:cs="Times New Roman"/>
          <w:color w:val="222222"/>
          <w:sz w:val="24"/>
          <w:szCs w:val="24"/>
        </w:rPr>
        <w:t>,</w:t>
      </w:r>
      <w:r w:rsidR="00EF674E">
        <w:rPr>
          <w:rFonts w:ascii="Times New Roman" w:eastAsia="Times New Roman" w:hAnsi="Times New Roman" w:cs="Times New Roman"/>
          <w:color w:val="222222"/>
          <w:sz w:val="24"/>
          <w:szCs w:val="24"/>
        </w:rPr>
        <w:t xml:space="preserve"> and </w:t>
      </w:r>
      <w:r w:rsidR="00654245">
        <w:rPr>
          <w:rFonts w:ascii="Times New Roman" w:eastAsia="Times New Roman" w:hAnsi="Times New Roman" w:cs="Times New Roman"/>
          <w:color w:val="222222"/>
          <w:sz w:val="24"/>
          <w:szCs w:val="24"/>
        </w:rPr>
        <w:t xml:space="preserve">a </w:t>
      </w:r>
      <w:r w:rsidR="00EF674E">
        <w:rPr>
          <w:rFonts w:ascii="Times New Roman" w:eastAsia="Times New Roman" w:hAnsi="Times New Roman" w:cs="Times New Roman"/>
          <w:color w:val="222222"/>
          <w:sz w:val="24"/>
          <w:szCs w:val="24"/>
        </w:rPr>
        <w:t>greater propensity to see its genes replicated in the next generation.</w:t>
      </w:r>
      <w:r w:rsidR="00C7518D">
        <w:rPr>
          <w:rStyle w:val="FootnoteReference"/>
          <w:rFonts w:ascii="Times New Roman" w:eastAsia="Times New Roman" w:hAnsi="Times New Roman" w:cs="Times New Roman"/>
          <w:color w:val="222222"/>
          <w:sz w:val="24"/>
          <w:szCs w:val="24"/>
        </w:rPr>
        <w:footnoteReference w:id="6"/>
      </w:r>
      <w:r w:rsidR="008E1811">
        <w:rPr>
          <w:rFonts w:ascii="Times New Roman" w:eastAsia="Times New Roman" w:hAnsi="Times New Roman" w:cs="Times New Roman"/>
          <w:color w:val="222222"/>
          <w:sz w:val="24"/>
          <w:szCs w:val="24"/>
        </w:rPr>
        <w:t xml:space="preserve"> </w:t>
      </w:r>
      <w:r w:rsidR="008C4DE1">
        <w:rPr>
          <w:rFonts w:ascii="Times New Roman" w:eastAsia="Times New Roman" w:hAnsi="Times New Roman" w:cs="Times New Roman"/>
          <w:color w:val="222222"/>
          <w:sz w:val="24"/>
          <w:szCs w:val="24"/>
        </w:rPr>
        <w:t>Two great stochastic processes, those involved in habit formation and those involved in natural selection, thus work together towards adapting a species to change (</w:t>
      </w:r>
      <w:r w:rsidR="004310E1" w:rsidRPr="004310E1">
        <w:rPr>
          <w:rFonts w:ascii="Times New Roman" w:eastAsia="Times New Roman" w:hAnsi="Times New Roman" w:cs="Times New Roman"/>
          <w:i/>
          <w:iCs/>
          <w:color w:val="222222"/>
          <w:sz w:val="24"/>
          <w:szCs w:val="24"/>
        </w:rPr>
        <w:t>Steps</w:t>
      </w:r>
      <w:r w:rsidR="008C4DE1">
        <w:rPr>
          <w:rFonts w:ascii="Times New Roman" w:eastAsia="Times New Roman" w:hAnsi="Times New Roman" w:cs="Times New Roman"/>
          <w:color w:val="222222"/>
          <w:sz w:val="24"/>
          <w:szCs w:val="24"/>
        </w:rPr>
        <w:t xml:space="preserve"> 257</w:t>
      </w:r>
      <w:r w:rsidR="00895B4A">
        <w:rPr>
          <w:rFonts w:ascii="Times New Roman" w:eastAsia="Times New Roman" w:hAnsi="Times New Roman" w:cs="Times New Roman"/>
          <w:color w:val="222222"/>
          <w:sz w:val="24"/>
          <w:szCs w:val="24"/>
        </w:rPr>
        <w:t>, 25</w:t>
      </w:r>
      <w:r w:rsidR="008C4DE1">
        <w:rPr>
          <w:rFonts w:ascii="Times New Roman" w:eastAsia="Times New Roman" w:hAnsi="Times New Roman" w:cs="Times New Roman"/>
          <w:color w:val="222222"/>
          <w:sz w:val="24"/>
          <w:szCs w:val="24"/>
        </w:rPr>
        <w:t>8)</w:t>
      </w:r>
      <w:r w:rsidR="00315B6C">
        <w:rPr>
          <w:rFonts w:ascii="Times New Roman" w:eastAsia="Times New Roman" w:hAnsi="Times New Roman" w:cs="Times New Roman"/>
          <w:color w:val="222222"/>
          <w:sz w:val="24"/>
          <w:szCs w:val="24"/>
        </w:rPr>
        <w:t>.</w:t>
      </w:r>
    </w:p>
    <w:p w14:paraId="1CC90CEE" w14:textId="77777777" w:rsidR="00334EA9" w:rsidRDefault="00FB1396" w:rsidP="00334EA9">
      <w:pPr>
        <w:shd w:val="clear" w:color="auto" w:fill="FFFFFF"/>
        <w:spacing w:after="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When we </w:t>
      </w:r>
      <w:r w:rsidR="008E1811">
        <w:rPr>
          <w:rFonts w:ascii="Times New Roman" w:eastAsia="Times New Roman" w:hAnsi="Times New Roman" w:cs="Times New Roman"/>
          <w:color w:val="222222"/>
          <w:sz w:val="24"/>
          <w:szCs w:val="24"/>
        </w:rPr>
        <w:t xml:space="preserve">more clearly </w:t>
      </w:r>
      <w:r>
        <w:rPr>
          <w:rFonts w:ascii="Times New Roman" w:eastAsia="Times New Roman" w:hAnsi="Times New Roman" w:cs="Times New Roman"/>
          <w:color w:val="222222"/>
          <w:sz w:val="24"/>
          <w:szCs w:val="24"/>
        </w:rPr>
        <w:t>see the mental circuits</w:t>
      </w:r>
      <w:r w:rsidR="008E1811">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involved, and apply a cybernetic understanding, we see that the unit of selection is not the individual</w:t>
      </w:r>
      <w:r w:rsidR="00B95E41">
        <w:rPr>
          <w:rFonts w:ascii="Times New Roman" w:eastAsia="Times New Roman" w:hAnsi="Times New Roman" w:cs="Times New Roman"/>
          <w:color w:val="222222"/>
          <w:sz w:val="24"/>
          <w:szCs w:val="24"/>
        </w:rPr>
        <w:t xml:space="preserve"> gene or the individual animal</w:t>
      </w:r>
      <w:r>
        <w:rPr>
          <w:rFonts w:ascii="Times New Roman" w:eastAsia="Times New Roman" w:hAnsi="Times New Roman" w:cs="Times New Roman"/>
          <w:color w:val="222222"/>
          <w:sz w:val="24"/>
          <w:szCs w:val="24"/>
        </w:rPr>
        <w:t>, or even the family</w:t>
      </w:r>
      <w:r w:rsidR="00B95E41">
        <w:rPr>
          <w:rFonts w:ascii="Times New Roman" w:eastAsia="Times New Roman" w:hAnsi="Times New Roman" w:cs="Times New Roman"/>
          <w:color w:val="222222"/>
          <w:sz w:val="24"/>
          <w:szCs w:val="24"/>
        </w:rPr>
        <w:t xml:space="preserve"> or phenotype</w:t>
      </w:r>
      <w:r>
        <w:rPr>
          <w:rFonts w:ascii="Times New Roman" w:eastAsia="Times New Roman" w:hAnsi="Times New Roman" w:cs="Times New Roman"/>
          <w:color w:val="222222"/>
          <w:sz w:val="24"/>
          <w:szCs w:val="24"/>
        </w:rPr>
        <w:t xml:space="preserve">, but the </w:t>
      </w:r>
      <w:r w:rsidR="007951BA">
        <w:rPr>
          <w:rFonts w:ascii="Times New Roman" w:eastAsia="Times New Roman" w:hAnsi="Times New Roman" w:cs="Times New Roman"/>
          <w:color w:val="222222"/>
          <w:sz w:val="24"/>
          <w:szCs w:val="24"/>
        </w:rPr>
        <w:t>total</w:t>
      </w:r>
      <w:r>
        <w:rPr>
          <w:rFonts w:ascii="Times New Roman" w:eastAsia="Times New Roman" w:hAnsi="Times New Roman" w:cs="Times New Roman"/>
          <w:color w:val="222222"/>
          <w:sz w:val="24"/>
          <w:szCs w:val="24"/>
        </w:rPr>
        <w:t xml:space="preserve"> individual-environment circuit</w:t>
      </w:r>
      <w:r w:rsidR="00A41B13">
        <w:rPr>
          <w:rFonts w:ascii="Times New Roman" w:eastAsia="Times New Roman" w:hAnsi="Times New Roman" w:cs="Times New Roman"/>
          <w:color w:val="222222"/>
          <w:sz w:val="24"/>
          <w:szCs w:val="24"/>
        </w:rPr>
        <w:t xml:space="preserve"> (</w:t>
      </w:r>
      <w:r w:rsidR="00A41B13" w:rsidRPr="00A41B13">
        <w:rPr>
          <w:rFonts w:ascii="Times New Roman" w:eastAsia="Times New Roman" w:hAnsi="Times New Roman" w:cs="Times New Roman"/>
          <w:i/>
          <w:iCs/>
          <w:color w:val="222222"/>
          <w:sz w:val="24"/>
          <w:szCs w:val="24"/>
        </w:rPr>
        <w:t>Steps</w:t>
      </w:r>
      <w:r w:rsidR="00A41B13">
        <w:rPr>
          <w:rFonts w:ascii="Times New Roman" w:eastAsia="Times New Roman" w:hAnsi="Times New Roman" w:cs="Times New Roman"/>
          <w:color w:val="222222"/>
          <w:sz w:val="24"/>
          <w:szCs w:val="24"/>
        </w:rPr>
        <w:t xml:space="preserve"> 491)</w:t>
      </w:r>
      <w:r w:rsidR="00B95E41">
        <w:rPr>
          <w:rFonts w:ascii="Times New Roman" w:eastAsia="Times New Roman" w:hAnsi="Times New Roman" w:cs="Times New Roman"/>
          <w:color w:val="222222"/>
          <w:sz w:val="24"/>
          <w:szCs w:val="24"/>
        </w:rPr>
        <w:t xml:space="preserve">. </w:t>
      </w:r>
      <w:r w:rsidR="003A0492">
        <w:rPr>
          <w:rFonts w:ascii="Times New Roman" w:eastAsia="Times New Roman" w:hAnsi="Times New Roman" w:cs="Times New Roman"/>
          <w:color w:val="222222"/>
          <w:sz w:val="24"/>
          <w:szCs w:val="24"/>
        </w:rPr>
        <w:t>And</w:t>
      </w:r>
      <w:r w:rsidR="00B95E41">
        <w:rPr>
          <w:rFonts w:ascii="Times New Roman" w:eastAsia="Times New Roman" w:hAnsi="Times New Roman" w:cs="Times New Roman"/>
          <w:color w:val="222222"/>
          <w:sz w:val="24"/>
          <w:szCs w:val="24"/>
        </w:rPr>
        <w:t xml:space="preserve"> we can focus on the gene</w:t>
      </w:r>
      <w:r w:rsidR="00654245">
        <w:rPr>
          <w:rFonts w:ascii="Times New Roman" w:eastAsia="Times New Roman" w:hAnsi="Times New Roman" w:cs="Times New Roman"/>
          <w:color w:val="222222"/>
          <w:sz w:val="24"/>
          <w:szCs w:val="24"/>
        </w:rPr>
        <w:t>s</w:t>
      </w:r>
      <w:r w:rsidR="00B95E41">
        <w:rPr>
          <w:rFonts w:ascii="Times New Roman" w:eastAsia="Times New Roman" w:hAnsi="Times New Roman" w:cs="Times New Roman"/>
          <w:color w:val="222222"/>
          <w:sz w:val="24"/>
          <w:szCs w:val="24"/>
        </w:rPr>
        <w:t xml:space="preserve"> in the body (in epigenesis)</w:t>
      </w:r>
      <w:r w:rsidR="003A0492">
        <w:rPr>
          <w:rFonts w:ascii="Times New Roman" w:eastAsia="Times New Roman" w:hAnsi="Times New Roman" w:cs="Times New Roman"/>
          <w:color w:val="222222"/>
          <w:sz w:val="24"/>
          <w:szCs w:val="24"/>
        </w:rPr>
        <w:t>,</w:t>
      </w:r>
      <w:r w:rsidR="00B95E41">
        <w:rPr>
          <w:rFonts w:ascii="Times New Roman" w:eastAsia="Times New Roman" w:hAnsi="Times New Roman" w:cs="Times New Roman"/>
          <w:color w:val="222222"/>
          <w:sz w:val="24"/>
          <w:szCs w:val="24"/>
        </w:rPr>
        <w:t xml:space="preserve"> or </w:t>
      </w:r>
      <w:r w:rsidR="003A0492">
        <w:rPr>
          <w:rFonts w:ascii="Times New Roman" w:eastAsia="Times New Roman" w:hAnsi="Times New Roman" w:cs="Times New Roman"/>
          <w:color w:val="222222"/>
          <w:sz w:val="24"/>
          <w:szCs w:val="24"/>
        </w:rPr>
        <w:t xml:space="preserve">on </w:t>
      </w:r>
      <w:r w:rsidR="00B95E41">
        <w:rPr>
          <w:rFonts w:ascii="Times New Roman" w:eastAsia="Times New Roman" w:hAnsi="Times New Roman" w:cs="Times New Roman"/>
          <w:color w:val="222222"/>
          <w:sz w:val="24"/>
          <w:szCs w:val="24"/>
        </w:rPr>
        <w:t>the body in the environment</w:t>
      </w:r>
      <w:r w:rsidR="007951BA">
        <w:rPr>
          <w:rFonts w:ascii="Times New Roman" w:eastAsia="Times New Roman" w:hAnsi="Times New Roman" w:cs="Times New Roman"/>
          <w:color w:val="222222"/>
          <w:sz w:val="24"/>
          <w:szCs w:val="24"/>
        </w:rPr>
        <w:t xml:space="preserve"> (in developing skills and habits)</w:t>
      </w:r>
      <w:r w:rsidR="003A0492">
        <w:rPr>
          <w:rFonts w:ascii="Times New Roman" w:eastAsia="Times New Roman" w:hAnsi="Times New Roman" w:cs="Times New Roman"/>
          <w:color w:val="222222"/>
          <w:sz w:val="24"/>
          <w:szCs w:val="24"/>
        </w:rPr>
        <w:t>, or the species in its ecology</w:t>
      </w:r>
      <w:r w:rsidR="00B95E41">
        <w:rPr>
          <w:rFonts w:ascii="Times New Roman" w:eastAsia="Times New Roman" w:hAnsi="Times New Roman" w:cs="Times New Roman"/>
          <w:color w:val="222222"/>
          <w:sz w:val="24"/>
          <w:szCs w:val="24"/>
        </w:rPr>
        <w:t xml:space="preserve"> </w:t>
      </w:r>
      <w:r w:rsidR="003A0492">
        <w:rPr>
          <w:rFonts w:ascii="Times New Roman" w:eastAsia="Times New Roman" w:hAnsi="Times New Roman" w:cs="Times New Roman"/>
          <w:color w:val="222222"/>
          <w:sz w:val="24"/>
          <w:szCs w:val="24"/>
        </w:rPr>
        <w:t xml:space="preserve">(in evolution) </w:t>
      </w:r>
      <w:r w:rsidR="00B95E41">
        <w:rPr>
          <w:rFonts w:ascii="Times New Roman" w:eastAsia="Times New Roman" w:hAnsi="Times New Roman" w:cs="Times New Roman"/>
          <w:color w:val="222222"/>
          <w:sz w:val="24"/>
          <w:szCs w:val="24"/>
        </w:rPr>
        <w:t>as systems</w:t>
      </w:r>
      <w:r w:rsidR="008E1811">
        <w:rPr>
          <w:rFonts w:ascii="Times New Roman" w:eastAsia="Times New Roman" w:hAnsi="Times New Roman" w:cs="Times New Roman"/>
          <w:color w:val="222222"/>
          <w:sz w:val="24"/>
          <w:szCs w:val="24"/>
        </w:rPr>
        <w:t>.</w:t>
      </w:r>
      <w:r w:rsidR="00B95E41">
        <w:rPr>
          <w:rFonts w:ascii="Times New Roman" w:eastAsia="Times New Roman" w:hAnsi="Times New Roman" w:cs="Times New Roman"/>
          <w:color w:val="222222"/>
          <w:sz w:val="24"/>
          <w:szCs w:val="24"/>
        </w:rPr>
        <w:t xml:space="preserve"> </w:t>
      </w:r>
      <w:r w:rsidR="008E1811">
        <w:rPr>
          <w:rFonts w:ascii="Times New Roman" w:eastAsia="Times New Roman" w:hAnsi="Times New Roman" w:cs="Times New Roman"/>
          <w:color w:val="222222"/>
          <w:sz w:val="24"/>
          <w:szCs w:val="24"/>
        </w:rPr>
        <w:t>W</w:t>
      </w:r>
      <w:r w:rsidR="00B95E41">
        <w:rPr>
          <w:rFonts w:ascii="Times New Roman" w:eastAsia="Times New Roman" w:hAnsi="Times New Roman" w:cs="Times New Roman"/>
          <w:color w:val="222222"/>
          <w:sz w:val="24"/>
          <w:szCs w:val="24"/>
        </w:rPr>
        <w:t>hat will be relevant for understanding the maintenance and change of these circuits is not just the change in the individual, but the change in the environment, and the mutually informed changes of changing individuals in changing environments</w:t>
      </w:r>
      <w:r w:rsidR="00315B6C">
        <w:rPr>
          <w:rFonts w:ascii="Times New Roman" w:eastAsia="Times New Roman" w:hAnsi="Times New Roman" w:cs="Times New Roman"/>
          <w:color w:val="222222"/>
          <w:sz w:val="24"/>
          <w:szCs w:val="24"/>
        </w:rPr>
        <w:t xml:space="preserve">. </w:t>
      </w:r>
      <w:r w:rsidR="00160E8F">
        <w:rPr>
          <w:rFonts w:ascii="Times New Roman" w:eastAsia="Times New Roman" w:hAnsi="Times New Roman" w:cs="Times New Roman"/>
          <w:color w:val="222222"/>
          <w:sz w:val="24"/>
          <w:szCs w:val="24"/>
        </w:rPr>
        <w:t xml:space="preserve">Bateson </w:t>
      </w:r>
      <w:r w:rsidR="008E1811">
        <w:rPr>
          <w:rFonts w:ascii="Times New Roman" w:eastAsia="Times New Roman" w:hAnsi="Times New Roman" w:cs="Times New Roman"/>
          <w:color w:val="222222"/>
          <w:sz w:val="24"/>
          <w:szCs w:val="24"/>
        </w:rPr>
        <w:t xml:space="preserve">thus </w:t>
      </w:r>
      <w:r w:rsidR="00160E8F">
        <w:rPr>
          <w:rFonts w:ascii="Times New Roman" w:eastAsia="Times New Roman" w:hAnsi="Times New Roman" w:cs="Times New Roman"/>
          <w:color w:val="222222"/>
          <w:sz w:val="24"/>
          <w:szCs w:val="24"/>
        </w:rPr>
        <w:t xml:space="preserve">favors the explanation of </w:t>
      </w:r>
      <w:r w:rsidR="00160E8F" w:rsidRPr="007951BA">
        <w:rPr>
          <w:rFonts w:ascii="Times New Roman" w:eastAsia="Times New Roman" w:hAnsi="Times New Roman" w:cs="Times New Roman"/>
          <w:color w:val="222222"/>
          <w:sz w:val="24"/>
          <w:szCs w:val="24"/>
        </w:rPr>
        <w:t>Russell Wallace</w:t>
      </w:r>
      <w:r w:rsidR="008E1811" w:rsidRPr="007951BA">
        <w:rPr>
          <w:rFonts w:ascii="Times New Roman" w:eastAsia="Times New Roman" w:hAnsi="Times New Roman" w:cs="Times New Roman"/>
          <w:color w:val="222222"/>
          <w:sz w:val="24"/>
          <w:szCs w:val="24"/>
        </w:rPr>
        <w:t xml:space="preserve"> over Darwin</w:t>
      </w:r>
      <w:r w:rsidR="00160E8F" w:rsidRPr="007951BA">
        <w:rPr>
          <w:rFonts w:ascii="Times New Roman" w:eastAsia="Times New Roman" w:hAnsi="Times New Roman" w:cs="Times New Roman"/>
          <w:color w:val="222222"/>
          <w:sz w:val="24"/>
          <w:szCs w:val="24"/>
        </w:rPr>
        <w:t>, who</w:t>
      </w:r>
      <w:r w:rsidR="00426DF7">
        <w:rPr>
          <w:rFonts w:ascii="Times New Roman" w:eastAsia="Times New Roman" w:hAnsi="Times New Roman" w:cs="Times New Roman"/>
          <w:color w:val="222222"/>
          <w:sz w:val="24"/>
          <w:szCs w:val="24"/>
        </w:rPr>
        <w:t>,</w:t>
      </w:r>
      <w:r w:rsidR="00160E8F" w:rsidRPr="007951BA">
        <w:rPr>
          <w:rFonts w:ascii="Times New Roman" w:eastAsia="Times New Roman" w:hAnsi="Times New Roman" w:cs="Times New Roman"/>
          <w:color w:val="222222"/>
          <w:sz w:val="24"/>
          <w:szCs w:val="24"/>
        </w:rPr>
        <w:t xml:space="preserve"> by likening the struggle for existence with a steam engine</w:t>
      </w:r>
      <w:r w:rsidR="008E1811" w:rsidRPr="007951BA">
        <w:rPr>
          <w:rFonts w:ascii="Times New Roman" w:eastAsia="Times New Roman" w:hAnsi="Times New Roman" w:cs="Times New Roman"/>
          <w:color w:val="222222"/>
          <w:sz w:val="24"/>
          <w:szCs w:val="24"/>
        </w:rPr>
        <w:t>,</w:t>
      </w:r>
      <w:r w:rsidR="00160E8F" w:rsidRPr="007951BA">
        <w:rPr>
          <w:rFonts w:ascii="Times New Roman" w:eastAsia="Times New Roman" w:hAnsi="Times New Roman" w:cs="Times New Roman"/>
          <w:color w:val="222222"/>
          <w:sz w:val="24"/>
          <w:szCs w:val="24"/>
        </w:rPr>
        <w:t xml:space="preserve"> “proposed the first cybernetic model”</w:t>
      </w:r>
      <w:r w:rsidR="00426DF7">
        <w:rPr>
          <w:rFonts w:ascii="Times New Roman" w:eastAsia="Times New Roman" w:hAnsi="Times New Roman" w:cs="Times New Roman"/>
          <w:color w:val="222222"/>
          <w:sz w:val="24"/>
          <w:szCs w:val="24"/>
        </w:rPr>
        <w:t xml:space="preserve"> of evolution</w:t>
      </w:r>
      <w:r w:rsidR="00160E8F" w:rsidRPr="007951BA">
        <w:rPr>
          <w:rFonts w:ascii="Times New Roman" w:eastAsia="Times New Roman" w:hAnsi="Times New Roman" w:cs="Times New Roman"/>
          <w:color w:val="222222"/>
          <w:sz w:val="24"/>
          <w:szCs w:val="24"/>
        </w:rPr>
        <w:t xml:space="preserve"> (</w:t>
      </w:r>
      <w:r w:rsidR="004310E1" w:rsidRPr="004310E1">
        <w:rPr>
          <w:rFonts w:ascii="Times New Roman" w:eastAsia="Times New Roman" w:hAnsi="Times New Roman" w:cs="Times New Roman"/>
          <w:i/>
          <w:iCs/>
          <w:color w:val="222222"/>
          <w:sz w:val="24"/>
          <w:szCs w:val="24"/>
        </w:rPr>
        <w:t>Steps</w:t>
      </w:r>
      <w:r w:rsidR="00160E8F" w:rsidRPr="007951BA">
        <w:rPr>
          <w:rFonts w:ascii="Times New Roman" w:eastAsia="Times New Roman" w:hAnsi="Times New Roman" w:cs="Times New Roman"/>
          <w:color w:val="222222"/>
          <w:sz w:val="24"/>
          <w:szCs w:val="24"/>
        </w:rPr>
        <w:t>, 434). The units of evolution</w:t>
      </w:r>
      <w:r w:rsidR="008E1811" w:rsidRPr="007951BA">
        <w:rPr>
          <w:rFonts w:ascii="Times New Roman" w:eastAsia="Times New Roman" w:hAnsi="Times New Roman" w:cs="Times New Roman"/>
          <w:color w:val="222222"/>
          <w:sz w:val="24"/>
          <w:szCs w:val="24"/>
        </w:rPr>
        <w:t>ary change</w:t>
      </w:r>
      <w:r w:rsidR="00160E8F" w:rsidRPr="007951BA">
        <w:rPr>
          <w:rFonts w:ascii="Times New Roman" w:eastAsia="Times New Roman" w:hAnsi="Times New Roman" w:cs="Times New Roman"/>
          <w:color w:val="222222"/>
          <w:sz w:val="24"/>
          <w:szCs w:val="24"/>
        </w:rPr>
        <w:t xml:space="preserve"> are self-correcting systems and “Self-corrective systems …are always conservative of something”</w:t>
      </w:r>
      <w:r w:rsidR="008E1811" w:rsidRPr="007951BA">
        <w:rPr>
          <w:rFonts w:ascii="Times New Roman" w:eastAsia="Times New Roman" w:hAnsi="Times New Roman" w:cs="Times New Roman"/>
          <w:color w:val="222222"/>
          <w:sz w:val="24"/>
          <w:szCs w:val="24"/>
        </w:rPr>
        <w:t xml:space="preserve"> </w:t>
      </w:r>
      <w:r w:rsidR="00C7518D">
        <w:rPr>
          <w:rFonts w:ascii="Times New Roman" w:eastAsia="Times New Roman" w:hAnsi="Times New Roman" w:cs="Times New Roman"/>
          <w:color w:val="222222"/>
          <w:sz w:val="24"/>
          <w:szCs w:val="24"/>
        </w:rPr>
        <w:t>(</w:t>
      </w:r>
      <w:r w:rsidR="004310E1" w:rsidRPr="004310E1">
        <w:rPr>
          <w:rFonts w:ascii="Times New Roman" w:eastAsia="Times New Roman" w:hAnsi="Times New Roman" w:cs="Times New Roman"/>
          <w:i/>
          <w:iCs/>
          <w:color w:val="222222"/>
          <w:sz w:val="24"/>
          <w:szCs w:val="24"/>
        </w:rPr>
        <w:t>Steps</w:t>
      </w:r>
      <w:r w:rsidR="00C7518D">
        <w:rPr>
          <w:rFonts w:ascii="Times New Roman" w:eastAsia="Times New Roman" w:hAnsi="Times New Roman" w:cs="Times New Roman"/>
          <w:color w:val="222222"/>
          <w:sz w:val="24"/>
          <w:szCs w:val="24"/>
        </w:rPr>
        <w:t xml:space="preserve"> </w:t>
      </w:r>
      <w:r w:rsidR="00160E8F" w:rsidRPr="00C7518D">
        <w:rPr>
          <w:rFonts w:ascii="Times New Roman" w:eastAsia="Times New Roman" w:hAnsi="Times New Roman" w:cs="Times New Roman"/>
          <w:sz w:val="24"/>
          <w:szCs w:val="24"/>
        </w:rPr>
        <w:t>43</w:t>
      </w:r>
      <w:r w:rsidR="00C7518D" w:rsidRPr="00C7518D">
        <w:rPr>
          <w:rFonts w:ascii="Times New Roman" w:eastAsia="Times New Roman" w:hAnsi="Times New Roman" w:cs="Times New Roman"/>
          <w:sz w:val="24"/>
          <w:szCs w:val="24"/>
        </w:rPr>
        <w:t>5</w:t>
      </w:r>
      <w:r w:rsidR="008E1811" w:rsidRPr="00C7518D">
        <w:rPr>
          <w:rFonts w:ascii="Times New Roman" w:eastAsia="Times New Roman" w:hAnsi="Times New Roman" w:cs="Times New Roman"/>
          <w:sz w:val="24"/>
          <w:szCs w:val="24"/>
        </w:rPr>
        <w:t>).</w:t>
      </w:r>
    </w:p>
    <w:p w14:paraId="0D00B74E" w14:textId="77777777" w:rsidR="00334EA9" w:rsidRDefault="00160E8F" w:rsidP="00334EA9">
      <w:pPr>
        <w:shd w:val="clear" w:color="auto" w:fill="FFFFFF"/>
        <w:spacing w:after="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w:t>
      </w:r>
      <w:r w:rsidR="009A3B8C">
        <w:rPr>
          <w:rFonts w:ascii="Times New Roman" w:eastAsia="Times New Roman" w:hAnsi="Times New Roman" w:cs="Times New Roman"/>
          <w:color w:val="222222"/>
          <w:sz w:val="24"/>
          <w:szCs w:val="24"/>
        </w:rPr>
        <w:t xml:space="preserve">or Bateson, systems build upon systems, and we can look at a human being and the community of minds </w:t>
      </w:r>
      <w:r w:rsidR="0095021A">
        <w:rPr>
          <w:rFonts w:ascii="Times New Roman" w:eastAsia="Times New Roman" w:hAnsi="Times New Roman" w:cs="Times New Roman"/>
          <w:color w:val="222222"/>
          <w:sz w:val="24"/>
          <w:szCs w:val="24"/>
        </w:rPr>
        <w:t>constitutive of</w:t>
      </w:r>
      <w:r w:rsidR="009A3B8C">
        <w:rPr>
          <w:rFonts w:ascii="Times New Roman" w:eastAsia="Times New Roman" w:hAnsi="Times New Roman" w:cs="Times New Roman"/>
          <w:color w:val="222222"/>
          <w:sz w:val="24"/>
          <w:szCs w:val="24"/>
        </w:rPr>
        <w:t xml:space="preserve"> it</w:t>
      </w:r>
      <w:r w:rsidR="0095021A">
        <w:rPr>
          <w:rFonts w:ascii="Times New Roman" w:eastAsia="Times New Roman" w:hAnsi="Times New Roman" w:cs="Times New Roman"/>
          <w:color w:val="222222"/>
          <w:sz w:val="24"/>
          <w:szCs w:val="24"/>
        </w:rPr>
        <w:t xml:space="preserve"> (from cells to metabolic systems to symbiotic bacteria), or at </w:t>
      </w:r>
      <w:r w:rsidR="003831FD">
        <w:rPr>
          <w:rFonts w:ascii="Times New Roman" w:eastAsia="Times New Roman" w:hAnsi="Times New Roman" w:cs="Times New Roman"/>
          <w:color w:val="222222"/>
          <w:sz w:val="24"/>
          <w:szCs w:val="24"/>
        </w:rPr>
        <w:t>a</w:t>
      </w:r>
      <w:r w:rsidR="0095021A">
        <w:rPr>
          <w:rFonts w:ascii="Times New Roman" w:eastAsia="Times New Roman" w:hAnsi="Times New Roman" w:cs="Times New Roman"/>
          <w:color w:val="222222"/>
          <w:sz w:val="24"/>
          <w:szCs w:val="24"/>
        </w:rPr>
        <w:t xml:space="preserve"> society and the community of human minds (and their various behaviors) constitutive of it, or </w:t>
      </w:r>
      <w:r w:rsidR="003831FD">
        <w:rPr>
          <w:rFonts w:ascii="Times New Roman" w:eastAsia="Times New Roman" w:hAnsi="Times New Roman" w:cs="Times New Roman"/>
          <w:color w:val="222222"/>
          <w:sz w:val="24"/>
          <w:szCs w:val="24"/>
        </w:rPr>
        <w:t xml:space="preserve">at </w:t>
      </w:r>
      <w:r w:rsidR="0095021A">
        <w:rPr>
          <w:rFonts w:ascii="Times New Roman" w:eastAsia="Times New Roman" w:hAnsi="Times New Roman" w:cs="Times New Roman"/>
          <w:color w:val="222222"/>
          <w:sz w:val="24"/>
          <w:szCs w:val="24"/>
        </w:rPr>
        <w:t>the wider ecology and the groups of animal and plant minds (and various processes) within it.</w:t>
      </w:r>
      <w:r w:rsidR="00654245">
        <w:rPr>
          <w:rFonts w:ascii="Times New Roman" w:eastAsia="Times New Roman" w:hAnsi="Times New Roman" w:cs="Times New Roman"/>
          <w:color w:val="222222"/>
          <w:sz w:val="24"/>
          <w:szCs w:val="24"/>
        </w:rPr>
        <w:t xml:space="preserve"> </w:t>
      </w:r>
      <w:r w:rsidR="0095021A" w:rsidRPr="00955347">
        <w:rPr>
          <w:rFonts w:ascii="Times New Roman" w:hAnsi="Times New Roman" w:cs="Times New Roman"/>
          <w:sz w:val="24"/>
          <w:szCs w:val="24"/>
        </w:rPr>
        <w:t>“We get the picture, then, of mind as synonymous with cybernetic system—the relevant total information-processing, trial-and-error completing unit. And we know that within Mind in the widest sense there will be a hierarchy of subsystems, any one of which we can call an individual mind” (</w:t>
      </w:r>
      <w:r w:rsidR="004310E1" w:rsidRPr="004310E1">
        <w:rPr>
          <w:rFonts w:ascii="Times New Roman" w:hAnsi="Times New Roman" w:cs="Times New Roman"/>
          <w:i/>
          <w:iCs/>
          <w:sz w:val="24"/>
          <w:szCs w:val="24"/>
        </w:rPr>
        <w:t>Steps</w:t>
      </w:r>
      <w:r w:rsidR="0095021A" w:rsidRPr="00955347">
        <w:rPr>
          <w:rFonts w:ascii="Times New Roman" w:hAnsi="Times New Roman" w:cs="Times New Roman"/>
          <w:sz w:val="24"/>
          <w:szCs w:val="24"/>
        </w:rPr>
        <w:t>, 466)</w:t>
      </w:r>
      <w:r w:rsidR="00426DF7">
        <w:rPr>
          <w:rFonts w:ascii="Times New Roman" w:hAnsi="Times New Roman" w:cs="Times New Roman"/>
          <w:sz w:val="24"/>
          <w:szCs w:val="24"/>
        </w:rPr>
        <w:t>.</w:t>
      </w:r>
    </w:p>
    <w:p w14:paraId="63C11019" w14:textId="6F84E314" w:rsidR="007951BA" w:rsidRPr="00334EA9" w:rsidRDefault="0095021A" w:rsidP="00334EA9">
      <w:pPr>
        <w:shd w:val="clear" w:color="auto" w:fill="FFFFFF"/>
        <w:spacing w:after="0" w:line="240" w:lineRule="auto"/>
        <w:ind w:firstLine="720"/>
        <w:rPr>
          <w:rFonts w:ascii="Times New Roman" w:eastAsia="Times New Roman" w:hAnsi="Times New Roman" w:cs="Times New Roman"/>
          <w:color w:val="222222"/>
          <w:sz w:val="24"/>
          <w:szCs w:val="24"/>
        </w:rPr>
      </w:pPr>
      <w:r w:rsidRPr="00955347">
        <w:rPr>
          <w:rFonts w:ascii="Times New Roman" w:eastAsia="Times New Roman" w:hAnsi="Times New Roman" w:cs="Times New Roman"/>
          <w:color w:val="000000" w:themeColor="text1"/>
          <w:sz w:val="24"/>
          <w:szCs w:val="24"/>
        </w:rPr>
        <w:t xml:space="preserve">At the lower end we have atoms and material parts </w:t>
      </w:r>
      <w:r w:rsidR="00C7518D">
        <w:rPr>
          <w:rFonts w:ascii="Times New Roman" w:eastAsia="Times New Roman" w:hAnsi="Times New Roman" w:cs="Times New Roman"/>
          <w:color w:val="000000" w:themeColor="text1"/>
          <w:sz w:val="24"/>
          <w:szCs w:val="24"/>
        </w:rPr>
        <w:t xml:space="preserve">and processes </w:t>
      </w:r>
      <w:r w:rsidRPr="00955347">
        <w:rPr>
          <w:rFonts w:ascii="Times New Roman" w:eastAsia="Times New Roman" w:hAnsi="Times New Roman" w:cs="Times New Roman"/>
          <w:color w:val="000000" w:themeColor="text1"/>
          <w:sz w:val="24"/>
          <w:szCs w:val="24"/>
        </w:rPr>
        <w:t xml:space="preserve">that are not minds, but </w:t>
      </w:r>
      <w:r w:rsidR="003A0492">
        <w:rPr>
          <w:rFonts w:ascii="Times New Roman" w:eastAsia="Times New Roman" w:hAnsi="Times New Roman" w:cs="Times New Roman"/>
          <w:color w:val="000000" w:themeColor="text1"/>
          <w:sz w:val="24"/>
          <w:szCs w:val="24"/>
        </w:rPr>
        <w:t xml:space="preserve">which </w:t>
      </w:r>
      <w:r w:rsidRPr="00955347">
        <w:rPr>
          <w:rFonts w:ascii="Times New Roman" w:eastAsia="Times New Roman" w:hAnsi="Times New Roman" w:cs="Times New Roman"/>
          <w:color w:val="000000" w:themeColor="text1"/>
          <w:sz w:val="24"/>
          <w:szCs w:val="24"/>
        </w:rPr>
        <w:t xml:space="preserve">can be parts of mind, and </w:t>
      </w:r>
      <w:r w:rsidR="003831FD">
        <w:rPr>
          <w:rFonts w:ascii="Times New Roman" w:eastAsia="Times New Roman" w:hAnsi="Times New Roman" w:cs="Times New Roman"/>
          <w:color w:val="000000" w:themeColor="text1"/>
          <w:sz w:val="24"/>
          <w:szCs w:val="24"/>
        </w:rPr>
        <w:t xml:space="preserve">at </w:t>
      </w:r>
      <w:r w:rsidRPr="00955347">
        <w:rPr>
          <w:rFonts w:ascii="Times New Roman" w:eastAsia="Times New Roman" w:hAnsi="Times New Roman" w:cs="Times New Roman"/>
          <w:color w:val="000000" w:themeColor="text1"/>
          <w:sz w:val="24"/>
          <w:szCs w:val="24"/>
        </w:rPr>
        <w:t>the high end we have the widest</w:t>
      </w:r>
      <w:r w:rsidR="00B66E75">
        <w:rPr>
          <w:rFonts w:ascii="Times New Roman" w:eastAsia="Times New Roman" w:hAnsi="Times New Roman" w:cs="Times New Roman"/>
          <w:color w:val="000000" w:themeColor="text1"/>
          <w:sz w:val="24"/>
          <w:szCs w:val="24"/>
        </w:rPr>
        <w:t>-deepest</w:t>
      </w:r>
      <w:r w:rsidRPr="00955347">
        <w:rPr>
          <w:rFonts w:ascii="Times New Roman" w:eastAsia="Times New Roman" w:hAnsi="Times New Roman" w:cs="Times New Roman"/>
          <w:color w:val="000000" w:themeColor="text1"/>
          <w:sz w:val="24"/>
          <w:szCs w:val="24"/>
        </w:rPr>
        <w:t xml:space="preserve"> mental system of </w:t>
      </w:r>
      <w:r w:rsidR="003A0492">
        <w:rPr>
          <w:rFonts w:ascii="Times New Roman" w:eastAsia="Times New Roman" w:hAnsi="Times New Roman" w:cs="Times New Roman"/>
          <w:color w:val="000000" w:themeColor="text1"/>
          <w:sz w:val="24"/>
          <w:szCs w:val="24"/>
        </w:rPr>
        <w:t>M</w:t>
      </w:r>
      <w:r w:rsidRPr="00955347">
        <w:rPr>
          <w:rFonts w:ascii="Times New Roman" w:eastAsia="Times New Roman" w:hAnsi="Times New Roman" w:cs="Times New Roman"/>
          <w:color w:val="000000" w:themeColor="text1"/>
          <w:sz w:val="24"/>
          <w:szCs w:val="24"/>
        </w:rPr>
        <w:t>ind that Bateson calls “Eco”</w:t>
      </w:r>
      <w:r w:rsidR="00B623B4">
        <w:rPr>
          <w:rFonts w:ascii="Times New Roman" w:eastAsia="Times New Roman" w:hAnsi="Times New Roman" w:cs="Times New Roman"/>
          <w:color w:val="000000" w:themeColor="text1"/>
          <w:sz w:val="24"/>
          <w:szCs w:val="24"/>
        </w:rPr>
        <w:t xml:space="preserve"> (</w:t>
      </w:r>
      <w:r w:rsidR="004310E1" w:rsidRPr="004310E1">
        <w:rPr>
          <w:rFonts w:ascii="Times New Roman" w:eastAsia="Times New Roman" w:hAnsi="Times New Roman" w:cs="Times New Roman"/>
          <w:i/>
          <w:iCs/>
          <w:color w:val="000000" w:themeColor="text1"/>
          <w:sz w:val="24"/>
          <w:szCs w:val="24"/>
        </w:rPr>
        <w:t>Angels</w:t>
      </w:r>
      <w:r w:rsidR="00B623B4">
        <w:rPr>
          <w:rFonts w:ascii="Times New Roman" w:eastAsia="Times New Roman" w:hAnsi="Times New Roman" w:cs="Times New Roman"/>
          <w:color w:val="000000" w:themeColor="text1"/>
          <w:sz w:val="24"/>
          <w:szCs w:val="24"/>
        </w:rPr>
        <w:t xml:space="preserve"> 142</w:t>
      </w:r>
      <w:proofErr w:type="gramStart"/>
      <w:r w:rsidR="00B623B4">
        <w:rPr>
          <w:rFonts w:ascii="Times New Roman" w:eastAsia="Times New Roman" w:hAnsi="Times New Roman" w:cs="Times New Roman"/>
          <w:color w:val="000000" w:themeColor="text1"/>
          <w:sz w:val="24"/>
          <w:szCs w:val="24"/>
        </w:rPr>
        <w:t>)</w:t>
      </w:r>
      <w:proofErr w:type="gramEnd"/>
      <w:r w:rsidR="00710287">
        <w:rPr>
          <w:rFonts w:ascii="Times New Roman" w:eastAsia="Times New Roman" w:hAnsi="Times New Roman" w:cs="Times New Roman"/>
          <w:color w:val="222222"/>
          <w:sz w:val="24"/>
          <w:szCs w:val="24"/>
        </w:rPr>
        <w:t xml:space="preserve"> but this ecological God does not operate independently of its own material subsystems.</w:t>
      </w:r>
      <w:r w:rsidR="0059534C">
        <w:rPr>
          <w:rFonts w:ascii="Times New Roman" w:eastAsia="Times New Roman" w:hAnsi="Times New Roman" w:cs="Times New Roman"/>
          <w:color w:val="000000" w:themeColor="text1"/>
          <w:sz w:val="24"/>
          <w:szCs w:val="24"/>
        </w:rPr>
        <w:t xml:space="preserve"> </w:t>
      </w:r>
      <w:r w:rsidR="003C3786">
        <w:rPr>
          <w:rFonts w:ascii="Times New Roman" w:eastAsia="Times New Roman" w:hAnsi="Times New Roman" w:cs="Times New Roman"/>
          <w:color w:val="222222"/>
          <w:sz w:val="24"/>
          <w:szCs w:val="24"/>
        </w:rPr>
        <w:t>It is important to see</w:t>
      </w:r>
      <w:r w:rsidR="00710287">
        <w:rPr>
          <w:rFonts w:ascii="Times New Roman" w:eastAsia="Times New Roman" w:hAnsi="Times New Roman" w:cs="Times New Roman"/>
          <w:color w:val="222222"/>
          <w:sz w:val="24"/>
          <w:szCs w:val="24"/>
        </w:rPr>
        <w:t xml:space="preserve"> </w:t>
      </w:r>
      <w:r w:rsidR="003C3786">
        <w:rPr>
          <w:rFonts w:ascii="Times New Roman" w:eastAsia="Times New Roman" w:hAnsi="Times New Roman" w:cs="Times New Roman"/>
          <w:color w:val="222222"/>
          <w:sz w:val="24"/>
          <w:szCs w:val="24"/>
        </w:rPr>
        <w:t xml:space="preserve">that Bateson is not advocating a transcendent notion of </w:t>
      </w:r>
      <w:r w:rsidR="00F434EA">
        <w:rPr>
          <w:rFonts w:ascii="Times New Roman" w:eastAsia="Times New Roman" w:hAnsi="Times New Roman" w:cs="Times New Roman"/>
          <w:color w:val="222222"/>
          <w:sz w:val="24"/>
          <w:szCs w:val="24"/>
        </w:rPr>
        <w:t>M</w:t>
      </w:r>
      <w:r w:rsidR="003C3786">
        <w:rPr>
          <w:rFonts w:ascii="Times New Roman" w:eastAsia="Times New Roman" w:hAnsi="Times New Roman" w:cs="Times New Roman"/>
          <w:color w:val="222222"/>
          <w:sz w:val="24"/>
          <w:szCs w:val="24"/>
        </w:rPr>
        <w:t>ind</w:t>
      </w:r>
      <w:r w:rsidR="00F434EA">
        <w:rPr>
          <w:rFonts w:ascii="Times New Roman" w:eastAsia="Times New Roman" w:hAnsi="Times New Roman" w:cs="Times New Roman"/>
          <w:color w:val="222222"/>
          <w:sz w:val="24"/>
          <w:szCs w:val="24"/>
        </w:rPr>
        <w:t xml:space="preserve"> </w:t>
      </w:r>
      <w:r w:rsidR="00710287">
        <w:rPr>
          <w:rFonts w:ascii="Times New Roman" w:eastAsia="Times New Roman" w:hAnsi="Times New Roman" w:cs="Times New Roman"/>
          <w:color w:val="222222"/>
          <w:sz w:val="24"/>
          <w:szCs w:val="24"/>
        </w:rPr>
        <w:t xml:space="preserve">here </w:t>
      </w:r>
      <w:r w:rsidR="003C3786">
        <w:rPr>
          <w:rFonts w:ascii="Times New Roman" w:eastAsia="Times New Roman" w:hAnsi="Times New Roman" w:cs="Times New Roman"/>
          <w:color w:val="222222"/>
          <w:sz w:val="24"/>
          <w:szCs w:val="24"/>
        </w:rPr>
        <w:t xml:space="preserve">that has a will and </w:t>
      </w:r>
      <w:r w:rsidR="00B66E75">
        <w:rPr>
          <w:rFonts w:ascii="Times New Roman" w:eastAsia="Times New Roman" w:hAnsi="Times New Roman" w:cs="Times New Roman"/>
          <w:color w:val="222222"/>
          <w:sz w:val="24"/>
          <w:szCs w:val="24"/>
        </w:rPr>
        <w:t>“</w:t>
      </w:r>
      <w:r w:rsidR="003C3786">
        <w:rPr>
          <w:rFonts w:ascii="Times New Roman" w:eastAsia="Times New Roman" w:hAnsi="Times New Roman" w:cs="Times New Roman"/>
          <w:color w:val="222222"/>
          <w:sz w:val="24"/>
          <w:szCs w:val="24"/>
        </w:rPr>
        <w:t>creates</w:t>
      </w:r>
      <w:r w:rsidR="00B66E75">
        <w:rPr>
          <w:rFonts w:ascii="Times New Roman" w:eastAsia="Times New Roman" w:hAnsi="Times New Roman" w:cs="Times New Roman"/>
          <w:color w:val="222222"/>
          <w:sz w:val="24"/>
          <w:szCs w:val="24"/>
        </w:rPr>
        <w:t>”</w:t>
      </w:r>
      <w:r w:rsidR="003C3786">
        <w:rPr>
          <w:rFonts w:ascii="Times New Roman" w:eastAsia="Times New Roman" w:hAnsi="Times New Roman" w:cs="Times New Roman"/>
          <w:color w:val="222222"/>
          <w:sz w:val="24"/>
          <w:szCs w:val="24"/>
        </w:rPr>
        <w:t xml:space="preserve"> from outside the phenomena</w:t>
      </w:r>
      <w:r w:rsidR="007951BA">
        <w:rPr>
          <w:rFonts w:ascii="Times New Roman" w:eastAsia="Times New Roman" w:hAnsi="Times New Roman" w:cs="Times New Roman"/>
          <w:color w:val="222222"/>
          <w:sz w:val="24"/>
          <w:szCs w:val="24"/>
        </w:rPr>
        <w:t xml:space="preserve"> that</w:t>
      </w:r>
      <w:r w:rsidR="003C3786">
        <w:rPr>
          <w:rFonts w:ascii="Times New Roman" w:eastAsia="Times New Roman" w:hAnsi="Times New Roman" w:cs="Times New Roman"/>
          <w:color w:val="222222"/>
          <w:sz w:val="24"/>
          <w:szCs w:val="24"/>
        </w:rPr>
        <w:t xml:space="preserve"> </w:t>
      </w:r>
      <w:r w:rsidR="00426DF7">
        <w:rPr>
          <w:rFonts w:ascii="Times New Roman" w:eastAsia="Times New Roman" w:hAnsi="Times New Roman" w:cs="Times New Roman"/>
          <w:color w:val="222222"/>
          <w:sz w:val="24"/>
          <w:szCs w:val="24"/>
        </w:rPr>
        <w:t xml:space="preserve">physics and </w:t>
      </w:r>
      <w:r w:rsidR="003C3786">
        <w:rPr>
          <w:rFonts w:ascii="Times New Roman" w:eastAsia="Times New Roman" w:hAnsi="Times New Roman" w:cs="Times New Roman"/>
          <w:color w:val="222222"/>
          <w:sz w:val="24"/>
          <w:szCs w:val="24"/>
        </w:rPr>
        <w:t>biology stud</w:t>
      </w:r>
      <w:r w:rsidR="00426DF7">
        <w:rPr>
          <w:rFonts w:ascii="Times New Roman" w:eastAsia="Times New Roman" w:hAnsi="Times New Roman" w:cs="Times New Roman"/>
          <w:color w:val="222222"/>
          <w:sz w:val="24"/>
          <w:szCs w:val="24"/>
        </w:rPr>
        <w:t>y</w:t>
      </w:r>
      <w:r w:rsidR="003C3786">
        <w:rPr>
          <w:rFonts w:ascii="Times New Roman" w:eastAsia="Times New Roman" w:hAnsi="Times New Roman" w:cs="Times New Roman"/>
          <w:color w:val="222222"/>
          <w:sz w:val="24"/>
          <w:szCs w:val="24"/>
        </w:rPr>
        <w:t xml:space="preserve">. </w:t>
      </w:r>
      <w:r w:rsidR="00710287">
        <w:rPr>
          <w:rFonts w:ascii="Times New Roman" w:eastAsia="Times New Roman" w:hAnsi="Times New Roman" w:cs="Times New Roman"/>
          <w:color w:val="222222"/>
          <w:sz w:val="24"/>
          <w:szCs w:val="24"/>
        </w:rPr>
        <w:t>Bateson does see a role for religion and the sacred (as we shall see), but h</w:t>
      </w:r>
      <w:r w:rsidR="003C3786">
        <w:rPr>
          <w:rFonts w:ascii="Times New Roman" w:eastAsia="Times New Roman" w:hAnsi="Times New Roman" w:cs="Times New Roman"/>
          <w:color w:val="222222"/>
          <w:sz w:val="24"/>
          <w:szCs w:val="24"/>
        </w:rPr>
        <w:t>e sees no designer God fixing organisms to their purposes and bestowing meaning</w:t>
      </w:r>
      <w:r w:rsidR="00F434EA">
        <w:rPr>
          <w:rFonts w:ascii="Times New Roman" w:eastAsia="Times New Roman" w:hAnsi="Times New Roman" w:cs="Times New Roman"/>
          <w:color w:val="222222"/>
          <w:sz w:val="24"/>
          <w:szCs w:val="24"/>
        </w:rPr>
        <w:t>—t</w:t>
      </w:r>
      <w:r w:rsidR="003C3786">
        <w:rPr>
          <w:rFonts w:ascii="Times New Roman" w:eastAsia="Times New Roman" w:hAnsi="Times New Roman" w:cs="Times New Roman"/>
          <w:color w:val="222222"/>
          <w:sz w:val="24"/>
          <w:szCs w:val="24"/>
        </w:rPr>
        <w:t xml:space="preserve">hat sort of teleological creation towards purpose </w:t>
      </w:r>
      <w:r w:rsidR="00F434EA">
        <w:rPr>
          <w:rFonts w:ascii="Times New Roman" w:eastAsia="Times New Roman" w:hAnsi="Times New Roman" w:cs="Times New Roman"/>
          <w:color w:val="222222"/>
          <w:sz w:val="24"/>
          <w:szCs w:val="24"/>
        </w:rPr>
        <w:t>would be</w:t>
      </w:r>
      <w:r w:rsidR="003C3786">
        <w:rPr>
          <w:rFonts w:ascii="Times New Roman" w:eastAsia="Times New Roman" w:hAnsi="Times New Roman" w:cs="Times New Roman"/>
          <w:color w:val="222222"/>
          <w:sz w:val="24"/>
          <w:szCs w:val="24"/>
        </w:rPr>
        <w:t xml:space="preserve"> an epistemological mistake</w:t>
      </w:r>
      <w:r w:rsidR="00F434EA">
        <w:rPr>
          <w:rFonts w:ascii="Times New Roman" w:eastAsia="Times New Roman" w:hAnsi="Times New Roman" w:cs="Times New Roman"/>
          <w:color w:val="222222"/>
          <w:sz w:val="24"/>
          <w:szCs w:val="24"/>
        </w:rPr>
        <w:t xml:space="preserve"> for Bateson</w:t>
      </w:r>
      <w:r w:rsidR="007951BA">
        <w:rPr>
          <w:rFonts w:ascii="Times New Roman" w:eastAsia="Times New Roman" w:hAnsi="Times New Roman" w:cs="Times New Roman"/>
          <w:color w:val="222222"/>
          <w:sz w:val="24"/>
          <w:szCs w:val="24"/>
        </w:rPr>
        <w:t>.</w:t>
      </w:r>
      <w:r w:rsidR="003C3786">
        <w:rPr>
          <w:rFonts w:ascii="Times New Roman" w:eastAsia="Times New Roman" w:hAnsi="Times New Roman" w:cs="Times New Roman"/>
          <w:color w:val="222222"/>
          <w:sz w:val="24"/>
          <w:szCs w:val="24"/>
        </w:rPr>
        <w:t xml:space="preserve"> </w:t>
      </w:r>
      <w:r w:rsidR="00F434EA">
        <w:rPr>
          <w:rFonts w:ascii="Times New Roman" w:eastAsia="Times New Roman" w:hAnsi="Times New Roman" w:cs="Times New Roman"/>
          <w:color w:val="222222"/>
          <w:sz w:val="24"/>
          <w:szCs w:val="24"/>
        </w:rPr>
        <w:t>Bateson does</w:t>
      </w:r>
      <w:r w:rsidR="00710287">
        <w:rPr>
          <w:rFonts w:ascii="Times New Roman" w:eastAsia="Times New Roman" w:hAnsi="Times New Roman" w:cs="Times New Roman"/>
          <w:color w:val="222222"/>
          <w:sz w:val="24"/>
          <w:szCs w:val="24"/>
        </w:rPr>
        <w:t>, however,</w:t>
      </w:r>
      <w:r w:rsidR="00F434EA">
        <w:rPr>
          <w:rFonts w:ascii="Times New Roman" w:eastAsia="Times New Roman" w:hAnsi="Times New Roman" w:cs="Times New Roman"/>
          <w:color w:val="222222"/>
          <w:sz w:val="24"/>
          <w:szCs w:val="24"/>
        </w:rPr>
        <w:t xml:space="preserve"> bring back a scientifically respectable notion of purpose</w:t>
      </w:r>
      <w:r w:rsidR="00B66E75">
        <w:rPr>
          <w:rFonts w:ascii="Times New Roman" w:eastAsia="Times New Roman" w:hAnsi="Times New Roman" w:cs="Times New Roman"/>
          <w:color w:val="222222"/>
          <w:sz w:val="24"/>
          <w:szCs w:val="24"/>
        </w:rPr>
        <w:t xml:space="preserve"> and “final causes”</w:t>
      </w:r>
      <w:r w:rsidR="00F434EA">
        <w:rPr>
          <w:rFonts w:ascii="Times New Roman" w:eastAsia="Times New Roman" w:hAnsi="Times New Roman" w:cs="Times New Roman"/>
          <w:color w:val="222222"/>
          <w:sz w:val="24"/>
          <w:szCs w:val="24"/>
        </w:rPr>
        <w:t xml:space="preserve"> by talking about self-maintaining systems</w:t>
      </w:r>
      <w:r w:rsidR="00710287">
        <w:rPr>
          <w:rFonts w:ascii="Times New Roman" w:eastAsia="Times New Roman" w:hAnsi="Times New Roman" w:cs="Times New Roman"/>
          <w:color w:val="222222"/>
          <w:sz w:val="24"/>
          <w:szCs w:val="24"/>
        </w:rPr>
        <w:t xml:space="preserve">. He sees this notion of </w:t>
      </w:r>
      <w:r w:rsidR="00710287">
        <w:rPr>
          <w:rFonts w:ascii="Times New Roman" w:eastAsia="Times New Roman" w:hAnsi="Times New Roman" w:cs="Times New Roman"/>
          <w:color w:val="222222"/>
          <w:sz w:val="24"/>
          <w:szCs w:val="24"/>
        </w:rPr>
        <w:lastRenderedPageBreak/>
        <w:t xml:space="preserve">purpose as part of nature and open to scientific study, but he also sees how it can become dangerous in the hands of minds with rational consciousness like ours. </w:t>
      </w:r>
    </w:p>
    <w:p w14:paraId="68E9E369" w14:textId="6FC62ABA" w:rsidR="00A410C7" w:rsidRDefault="00A410C7" w:rsidP="00334EA9">
      <w:pPr>
        <w:shd w:val="clear" w:color="auto" w:fill="FFFFFF"/>
        <w:spacing w:after="0" w:line="240" w:lineRule="auto"/>
        <w:rPr>
          <w:rFonts w:ascii="Times New Roman" w:eastAsia="Times New Roman" w:hAnsi="Times New Roman" w:cs="Times New Roman"/>
          <w:color w:val="000000" w:themeColor="text1"/>
          <w:sz w:val="24"/>
          <w:szCs w:val="24"/>
        </w:rPr>
      </w:pPr>
    </w:p>
    <w:p w14:paraId="4DC5E5EA" w14:textId="4E7E2AC1" w:rsidR="00160E8F" w:rsidRDefault="00160E8F" w:rsidP="00334EA9">
      <w:pPr>
        <w:shd w:val="clear" w:color="auto" w:fill="FFFFFF"/>
        <w:spacing w:after="0" w:line="240" w:lineRule="auto"/>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Purpose,</w:t>
      </w:r>
      <w:r w:rsidR="00F434EA">
        <w:rPr>
          <w:rFonts w:ascii="Times New Roman" w:eastAsia="Times New Roman" w:hAnsi="Times New Roman" w:cs="Times New Roman"/>
          <w:b/>
          <w:bCs/>
          <w:color w:val="222222"/>
          <w:sz w:val="24"/>
          <w:szCs w:val="24"/>
        </w:rPr>
        <w:t xml:space="preserve"> </w:t>
      </w:r>
      <w:r w:rsidR="002A337A">
        <w:rPr>
          <w:rFonts w:ascii="Times New Roman" w:eastAsia="Times New Roman" w:hAnsi="Times New Roman" w:cs="Times New Roman"/>
          <w:b/>
          <w:bCs/>
          <w:color w:val="222222"/>
          <w:sz w:val="24"/>
          <w:szCs w:val="24"/>
        </w:rPr>
        <w:t>Insanity</w:t>
      </w:r>
      <w:r w:rsidR="003443A5">
        <w:rPr>
          <w:rFonts w:ascii="Times New Roman" w:eastAsia="Times New Roman" w:hAnsi="Times New Roman" w:cs="Times New Roman"/>
          <w:b/>
          <w:bCs/>
          <w:color w:val="222222"/>
          <w:sz w:val="24"/>
          <w:szCs w:val="24"/>
        </w:rPr>
        <w:t>, and</w:t>
      </w:r>
      <w:r w:rsidR="00D52CB6">
        <w:rPr>
          <w:rFonts w:ascii="Times New Roman" w:eastAsia="Times New Roman" w:hAnsi="Times New Roman" w:cs="Times New Roman"/>
          <w:b/>
          <w:bCs/>
          <w:color w:val="222222"/>
          <w:sz w:val="24"/>
          <w:szCs w:val="24"/>
        </w:rPr>
        <w:t xml:space="preserve"> the</w:t>
      </w:r>
      <w:r w:rsidR="002A337A">
        <w:rPr>
          <w:rFonts w:ascii="Times New Roman" w:eastAsia="Times New Roman" w:hAnsi="Times New Roman" w:cs="Times New Roman"/>
          <w:b/>
          <w:bCs/>
          <w:color w:val="222222"/>
          <w:sz w:val="24"/>
          <w:szCs w:val="24"/>
        </w:rPr>
        <w:t xml:space="preserve"> </w:t>
      </w:r>
      <w:r w:rsidR="00004369">
        <w:rPr>
          <w:rFonts w:ascii="Times New Roman" w:eastAsia="Times New Roman" w:hAnsi="Times New Roman" w:cs="Times New Roman"/>
          <w:b/>
          <w:bCs/>
          <w:color w:val="222222"/>
          <w:sz w:val="24"/>
          <w:szCs w:val="24"/>
        </w:rPr>
        <w:t>Human Mind</w:t>
      </w:r>
    </w:p>
    <w:p w14:paraId="74E4E491" w14:textId="77777777" w:rsidR="00B10B5D" w:rsidRPr="00B8205D" w:rsidRDefault="00B10B5D" w:rsidP="00334EA9">
      <w:pPr>
        <w:shd w:val="clear" w:color="auto" w:fill="FFFFFF"/>
        <w:spacing w:after="0" w:line="240" w:lineRule="auto"/>
        <w:rPr>
          <w:rFonts w:ascii="Times New Roman" w:eastAsia="Times New Roman" w:hAnsi="Times New Roman" w:cs="Times New Roman"/>
          <w:b/>
          <w:bCs/>
          <w:color w:val="222222"/>
          <w:sz w:val="24"/>
          <w:szCs w:val="24"/>
        </w:rPr>
      </w:pPr>
    </w:p>
    <w:p w14:paraId="6F122745" w14:textId="1E7BB15F" w:rsidR="00FB1AAE" w:rsidRDefault="00F434EA" w:rsidP="00334EA9">
      <w:pPr>
        <w:shd w:val="clear" w:color="auto" w:fill="FFFFFF"/>
        <w:spacing w:after="0" w:line="240" w:lineRule="auto"/>
        <w:ind w:firstLine="720"/>
        <w:rPr>
          <w:rFonts w:eastAsiaTheme="minorEastAsia" w:hAnsi="Calibri"/>
          <w:b/>
          <w:bCs/>
          <w:color w:val="000000" w:themeColor="text1"/>
          <w:kern w:val="24"/>
          <w:sz w:val="56"/>
          <w:szCs w:val="56"/>
        </w:rPr>
      </w:pPr>
      <w:r>
        <w:rPr>
          <w:rFonts w:ascii="Times New Roman" w:eastAsia="Times New Roman" w:hAnsi="Times New Roman" w:cs="Times New Roman"/>
          <w:color w:val="000000" w:themeColor="text1"/>
          <w:sz w:val="24"/>
          <w:szCs w:val="24"/>
        </w:rPr>
        <w:t>Like information, p</w:t>
      </w:r>
      <w:r w:rsidR="00A410C7">
        <w:rPr>
          <w:rFonts w:ascii="Times New Roman" w:eastAsia="Times New Roman" w:hAnsi="Times New Roman" w:cs="Times New Roman"/>
          <w:color w:val="000000" w:themeColor="text1"/>
          <w:sz w:val="24"/>
          <w:szCs w:val="24"/>
        </w:rPr>
        <w:t>arts</w:t>
      </w:r>
      <w:r w:rsidR="00B91587">
        <w:rPr>
          <w:rFonts w:ascii="Times New Roman" w:eastAsia="Times New Roman" w:hAnsi="Times New Roman" w:cs="Times New Roman"/>
          <w:color w:val="000000" w:themeColor="text1"/>
          <w:sz w:val="24"/>
          <w:szCs w:val="24"/>
        </w:rPr>
        <w:t xml:space="preserve"> (subsystems)</w:t>
      </w:r>
      <w:r w:rsidR="00A410C7">
        <w:rPr>
          <w:rFonts w:ascii="Times New Roman" w:eastAsia="Times New Roman" w:hAnsi="Times New Roman" w:cs="Times New Roman"/>
          <w:color w:val="000000" w:themeColor="text1"/>
          <w:sz w:val="24"/>
          <w:szCs w:val="24"/>
        </w:rPr>
        <w:t xml:space="preserve">, have </w:t>
      </w:r>
      <w:r w:rsidR="00E5288C">
        <w:rPr>
          <w:rFonts w:ascii="Times New Roman" w:eastAsia="Times New Roman" w:hAnsi="Times New Roman" w:cs="Times New Roman"/>
          <w:color w:val="000000" w:themeColor="text1"/>
          <w:sz w:val="24"/>
          <w:szCs w:val="24"/>
        </w:rPr>
        <w:t>“</w:t>
      </w:r>
      <w:r w:rsidR="00A410C7">
        <w:rPr>
          <w:rFonts w:ascii="Times New Roman" w:eastAsia="Times New Roman" w:hAnsi="Times New Roman" w:cs="Times New Roman"/>
          <w:color w:val="000000" w:themeColor="text1"/>
          <w:sz w:val="24"/>
          <w:szCs w:val="24"/>
        </w:rPr>
        <w:t>meaning</w:t>
      </w:r>
      <w:r w:rsidR="00E5288C">
        <w:rPr>
          <w:rFonts w:ascii="Times New Roman" w:eastAsia="Times New Roman" w:hAnsi="Times New Roman" w:cs="Times New Roman"/>
          <w:color w:val="000000" w:themeColor="text1"/>
          <w:sz w:val="24"/>
          <w:szCs w:val="24"/>
        </w:rPr>
        <w:t>”</w:t>
      </w:r>
      <w:r w:rsidR="00A410C7">
        <w:rPr>
          <w:rFonts w:ascii="Times New Roman" w:eastAsia="Times New Roman" w:hAnsi="Times New Roman" w:cs="Times New Roman"/>
          <w:color w:val="000000" w:themeColor="text1"/>
          <w:sz w:val="24"/>
          <w:szCs w:val="24"/>
        </w:rPr>
        <w:t xml:space="preserve"> in terms of </w:t>
      </w:r>
      <w:r w:rsidR="00E5288C">
        <w:rPr>
          <w:rFonts w:ascii="Times New Roman" w:eastAsia="Times New Roman" w:hAnsi="Times New Roman" w:cs="Times New Roman"/>
          <w:color w:val="000000" w:themeColor="text1"/>
          <w:sz w:val="24"/>
          <w:szCs w:val="24"/>
        </w:rPr>
        <w:t>the</w:t>
      </w:r>
      <w:r w:rsidR="00A410C7">
        <w:rPr>
          <w:rFonts w:ascii="Times New Roman" w:eastAsia="Times New Roman" w:hAnsi="Times New Roman" w:cs="Times New Roman"/>
          <w:color w:val="000000" w:themeColor="text1"/>
          <w:sz w:val="24"/>
          <w:szCs w:val="24"/>
        </w:rPr>
        <w:t xml:space="preserve"> wider </w:t>
      </w:r>
      <w:r w:rsidR="00D6372B">
        <w:rPr>
          <w:rFonts w:ascii="Times New Roman" w:eastAsia="Times New Roman" w:hAnsi="Times New Roman" w:cs="Times New Roman"/>
          <w:color w:val="000000" w:themeColor="text1"/>
          <w:sz w:val="24"/>
          <w:szCs w:val="24"/>
        </w:rPr>
        <w:t xml:space="preserve">patterns and </w:t>
      </w:r>
      <w:r w:rsidR="00A410C7">
        <w:rPr>
          <w:rFonts w:ascii="Times New Roman" w:eastAsia="Times New Roman" w:hAnsi="Times New Roman" w:cs="Times New Roman"/>
          <w:color w:val="000000" w:themeColor="text1"/>
          <w:sz w:val="24"/>
          <w:szCs w:val="24"/>
        </w:rPr>
        <w:t>context in which they make a difference</w:t>
      </w:r>
      <w:r w:rsidR="00E5288C">
        <w:rPr>
          <w:rFonts w:ascii="Times New Roman" w:eastAsia="Times New Roman" w:hAnsi="Times New Roman" w:cs="Times New Roman"/>
          <w:color w:val="000000" w:themeColor="text1"/>
          <w:sz w:val="24"/>
          <w:szCs w:val="24"/>
        </w:rPr>
        <w:t>. Likewise</w:t>
      </w:r>
      <w:r w:rsidR="00E75391">
        <w:rPr>
          <w:rFonts w:ascii="Times New Roman" w:eastAsia="Times New Roman" w:hAnsi="Times New Roman" w:cs="Times New Roman"/>
          <w:color w:val="000000" w:themeColor="text1"/>
          <w:sz w:val="24"/>
          <w:szCs w:val="24"/>
        </w:rPr>
        <w:t>,</w:t>
      </w:r>
      <w:r w:rsidR="00E5288C">
        <w:rPr>
          <w:rFonts w:ascii="Times New Roman" w:eastAsia="Times New Roman" w:hAnsi="Times New Roman" w:cs="Times New Roman"/>
          <w:color w:val="000000" w:themeColor="text1"/>
          <w:sz w:val="24"/>
          <w:szCs w:val="24"/>
        </w:rPr>
        <w:t xml:space="preserve"> parts can have a “purpose” in relation to the wider system</w:t>
      </w:r>
      <w:r w:rsidR="00160E8F">
        <w:rPr>
          <w:rFonts w:ascii="Times New Roman" w:eastAsia="Times New Roman" w:hAnsi="Times New Roman" w:cs="Times New Roman"/>
          <w:color w:val="000000" w:themeColor="text1"/>
          <w:sz w:val="24"/>
          <w:szCs w:val="24"/>
        </w:rPr>
        <w:t xml:space="preserve"> within which </w:t>
      </w:r>
      <w:r w:rsidR="00B91587">
        <w:rPr>
          <w:rFonts w:ascii="Times New Roman" w:eastAsia="Times New Roman" w:hAnsi="Times New Roman" w:cs="Times New Roman"/>
          <w:color w:val="000000" w:themeColor="text1"/>
          <w:sz w:val="24"/>
          <w:szCs w:val="24"/>
        </w:rPr>
        <w:t>they</w:t>
      </w:r>
      <w:r w:rsidR="00160E8F">
        <w:rPr>
          <w:rFonts w:ascii="Times New Roman" w:eastAsia="Times New Roman" w:hAnsi="Times New Roman" w:cs="Times New Roman"/>
          <w:color w:val="000000" w:themeColor="text1"/>
          <w:sz w:val="24"/>
          <w:szCs w:val="24"/>
        </w:rPr>
        <w:t xml:space="preserve"> operate</w:t>
      </w:r>
      <w:r w:rsidR="00E5288C">
        <w:rPr>
          <w:rFonts w:ascii="Times New Roman" w:eastAsia="Times New Roman" w:hAnsi="Times New Roman" w:cs="Times New Roman"/>
          <w:color w:val="000000" w:themeColor="text1"/>
          <w:sz w:val="24"/>
          <w:szCs w:val="24"/>
        </w:rPr>
        <w:t>. Bateson discusses how teleological purpose was a mystery</w:t>
      </w:r>
      <w:r w:rsidR="00B10B5D">
        <w:rPr>
          <w:rFonts w:ascii="Times New Roman" w:eastAsia="Times New Roman" w:hAnsi="Times New Roman" w:cs="Times New Roman"/>
          <w:color w:val="000000" w:themeColor="text1"/>
          <w:sz w:val="24"/>
          <w:szCs w:val="24"/>
        </w:rPr>
        <w:t xml:space="preserve"> in philos</w:t>
      </w:r>
      <w:r w:rsidR="00E75391">
        <w:rPr>
          <w:rFonts w:ascii="Times New Roman" w:eastAsia="Times New Roman" w:hAnsi="Times New Roman" w:cs="Times New Roman"/>
          <w:color w:val="000000" w:themeColor="text1"/>
          <w:sz w:val="24"/>
          <w:szCs w:val="24"/>
        </w:rPr>
        <w:t>o</w:t>
      </w:r>
      <w:r w:rsidR="00B10B5D">
        <w:rPr>
          <w:rFonts w:ascii="Times New Roman" w:eastAsia="Times New Roman" w:hAnsi="Times New Roman" w:cs="Times New Roman"/>
          <w:color w:val="000000" w:themeColor="text1"/>
          <w:sz w:val="24"/>
          <w:szCs w:val="24"/>
        </w:rPr>
        <w:t>phy</w:t>
      </w:r>
      <w:r w:rsidR="00E5288C">
        <w:rPr>
          <w:rFonts w:ascii="Times New Roman" w:eastAsia="Times New Roman" w:hAnsi="Times New Roman" w:cs="Times New Roman"/>
          <w:color w:val="000000" w:themeColor="text1"/>
          <w:sz w:val="24"/>
          <w:szCs w:val="24"/>
        </w:rPr>
        <w:t xml:space="preserve"> for 2500 years</w:t>
      </w:r>
      <w:r w:rsidR="00B10B5D">
        <w:rPr>
          <w:rFonts w:ascii="Times New Roman" w:eastAsia="Times New Roman" w:hAnsi="Times New Roman" w:cs="Times New Roman"/>
          <w:color w:val="000000" w:themeColor="text1"/>
          <w:sz w:val="24"/>
          <w:szCs w:val="24"/>
        </w:rPr>
        <w:t>.</w:t>
      </w:r>
      <w:r w:rsidR="00E5288C">
        <w:rPr>
          <w:rFonts w:ascii="Times New Roman" w:eastAsia="Times New Roman" w:hAnsi="Times New Roman" w:cs="Times New Roman"/>
          <w:color w:val="000000" w:themeColor="text1"/>
          <w:sz w:val="24"/>
          <w:szCs w:val="24"/>
        </w:rPr>
        <w:t xml:space="preserve"> Although we understood that there were purposes or goals</w:t>
      </w:r>
      <w:r w:rsidR="00160E8F">
        <w:rPr>
          <w:rFonts w:ascii="Times New Roman" w:eastAsia="Times New Roman" w:hAnsi="Times New Roman" w:cs="Times New Roman"/>
          <w:color w:val="000000" w:themeColor="text1"/>
          <w:sz w:val="24"/>
          <w:szCs w:val="24"/>
        </w:rPr>
        <w:t>,</w:t>
      </w:r>
      <w:r w:rsidR="00E5288C">
        <w:rPr>
          <w:rFonts w:ascii="Times New Roman" w:eastAsia="Times New Roman" w:hAnsi="Times New Roman" w:cs="Times New Roman"/>
          <w:color w:val="000000" w:themeColor="text1"/>
          <w:sz w:val="24"/>
          <w:szCs w:val="24"/>
        </w:rPr>
        <w:t xml:space="preserve"> we did not know how to explain them. Hints of how purpose</w:t>
      </w:r>
      <w:r w:rsidR="00361FD3">
        <w:rPr>
          <w:rFonts w:ascii="Times New Roman" w:eastAsia="Times New Roman" w:hAnsi="Times New Roman" w:cs="Times New Roman"/>
          <w:color w:val="000000" w:themeColor="text1"/>
          <w:sz w:val="24"/>
          <w:szCs w:val="24"/>
        </w:rPr>
        <w:t>s</w:t>
      </w:r>
      <w:r w:rsidR="00E5288C">
        <w:rPr>
          <w:rFonts w:ascii="Times New Roman" w:eastAsia="Times New Roman" w:hAnsi="Times New Roman" w:cs="Times New Roman"/>
          <w:color w:val="000000" w:themeColor="text1"/>
          <w:sz w:val="24"/>
          <w:szCs w:val="24"/>
        </w:rPr>
        <w:t xml:space="preserve"> emerge in </w:t>
      </w:r>
      <w:r w:rsidR="00007A5F">
        <w:rPr>
          <w:rFonts w:ascii="Times New Roman" w:eastAsia="Times New Roman" w:hAnsi="Times New Roman" w:cs="Times New Roman"/>
          <w:color w:val="000000" w:themeColor="text1"/>
          <w:sz w:val="24"/>
          <w:szCs w:val="24"/>
        </w:rPr>
        <w:t xml:space="preserve">self-corrective </w:t>
      </w:r>
      <w:r w:rsidR="00E5288C">
        <w:rPr>
          <w:rFonts w:ascii="Times New Roman" w:eastAsia="Times New Roman" w:hAnsi="Times New Roman" w:cs="Times New Roman"/>
          <w:color w:val="000000" w:themeColor="text1"/>
          <w:sz w:val="24"/>
          <w:szCs w:val="24"/>
        </w:rPr>
        <w:t>system</w:t>
      </w:r>
      <w:r w:rsidR="00B91587">
        <w:rPr>
          <w:rFonts w:ascii="Times New Roman" w:eastAsia="Times New Roman" w:hAnsi="Times New Roman" w:cs="Times New Roman"/>
          <w:color w:val="000000" w:themeColor="text1"/>
          <w:sz w:val="24"/>
          <w:szCs w:val="24"/>
        </w:rPr>
        <w:t>s</w:t>
      </w:r>
      <w:r w:rsidR="00E5288C">
        <w:rPr>
          <w:rFonts w:ascii="Times New Roman" w:eastAsia="Times New Roman" w:hAnsi="Times New Roman" w:cs="Times New Roman"/>
          <w:color w:val="000000" w:themeColor="text1"/>
          <w:sz w:val="24"/>
          <w:szCs w:val="24"/>
        </w:rPr>
        <w:t xml:space="preserve"> </w:t>
      </w:r>
      <w:r w:rsidR="00B322B1">
        <w:rPr>
          <w:rFonts w:ascii="Times New Roman" w:eastAsia="Times New Roman" w:hAnsi="Times New Roman" w:cs="Times New Roman"/>
          <w:color w:val="000000" w:themeColor="text1"/>
          <w:sz w:val="24"/>
          <w:szCs w:val="24"/>
        </w:rPr>
        <w:t xml:space="preserve">came </w:t>
      </w:r>
      <w:r w:rsidR="000C1A0B">
        <w:rPr>
          <w:rFonts w:ascii="Times New Roman" w:eastAsia="Times New Roman" w:hAnsi="Times New Roman" w:cs="Times New Roman"/>
          <w:color w:val="000000" w:themeColor="text1"/>
          <w:sz w:val="24"/>
          <w:szCs w:val="24"/>
        </w:rPr>
        <w:t xml:space="preserve">relatively </w:t>
      </w:r>
      <w:r w:rsidR="00E75391">
        <w:rPr>
          <w:rFonts w:ascii="Times New Roman" w:eastAsia="Times New Roman" w:hAnsi="Times New Roman" w:cs="Times New Roman"/>
          <w:color w:val="000000" w:themeColor="text1"/>
          <w:sz w:val="24"/>
          <w:szCs w:val="24"/>
        </w:rPr>
        <w:t>recently</w:t>
      </w:r>
      <w:r w:rsidR="00E5288C">
        <w:rPr>
          <w:rFonts w:ascii="Times New Roman" w:eastAsia="Times New Roman" w:hAnsi="Times New Roman" w:cs="Times New Roman"/>
          <w:color w:val="000000" w:themeColor="text1"/>
          <w:sz w:val="24"/>
          <w:szCs w:val="24"/>
        </w:rPr>
        <w:t xml:space="preserve">, </w:t>
      </w:r>
      <w:r w:rsidR="001C69B6">
        <w:rPr>
          <w:rFonts w:ascii="Times New Roman" w:eastAsia="Times New Roman" w:hAnsi="Times New Roman" w:cs="Times New Roman"/>
          <w:color w:val="000000" w:themeColor="text1"/>
          <w:sz w:val="24"/>
          <w:szCs w:val="24"/>
        </w:rPr>
        <w:t>for example</w:t>
      </w:r>
      <w:r w:rsidR="00597A4B">
        <w:rPr>
          <w:rFonts w:ascii="Times New Roman" w:eastAsia="Times New Roman" w:hAnsi="Times New Roman" w:cs="Times New Roman"/>
          <w:color w:val="000000" w:themeColor="text1"/>
          <w:sz w:val="24"/>
          <w:szCs w:val="24"/>
        </w:rPr>
        <w:t>,</w:t>
      </w:r>
      <w:r w:rsidR="00E5288C">
        <w:rPr>
          <w:rFonts w:ascii="Times New Roman" w:eastAsia="Times New Roman" w:hAnsi="Times New Roman" w:cs="Times New Roman"/>
          <w:color w:val="000000" w:themeColor="text1"/>
          <w:sz w:val="24"/>
          <w:szCs w:val="24"/>
        </w:rPr>
        <w:t xml:space="preserve"> with “Lamarck’s transformism (1809), James Watt’s invention of the governor for the steam engine (late eighteenth century), Alfred Russel</w:t>
      </w:r>
      <w:r w:rsidR="00361FD3">
        <w:rPr>
          <w:rFonts w:ascii="Times New Roman" w:eastAsia="Times New Roman" w:hAnsi="Times New Roman" w:cs="Times New Roman"/>
          <w:color w:val="000000" w:themeColor="text1"/>
          <w:sz w:val="24"/>
          <w:szCs w:val="24"/>
        </w:rPr>
        <w:t>l</w:t>
      </w:r>
      <w:r w:rsidR="00E5288C">
        <w:rPr>
          <w:rFonts w:ascii="Times New Roman" w:eastAsia="Times New Roman" w:hAnsi="Times New Roman" w:cs="Times New Roman"/>
          <w:color w:val="000000" w:themeColor="text1"/>
          <w:sz w:val="24"/>
          <w:szCs w:val="24"/>
        </w:rPr>
        <w:t xml:space="preserve"> Wallace’s perception of natural selection (</w:t>
      </w:r>
      <w:proofErr w:type="gramStart"/>
      <w:r w:rsidR="00E5288C">
        <w:rPr>
          <w:rFonts w:ascii="Times New Roman" w:eastAsia="Times New Roman" w:hAnsi="Times New Roman" w:cs="Times New Roman"/>
          <w:color w:val="000000" w:themeColor="text1"/>
          <w:sz w:val="24"/>
          <w:szCs w:val="24"/>
        </w:rPr>
        <w:t>1856)…</w:t>
      </w:r>
      <w:proofErr w:type="gramEnd"/>
      <w:r w:rsidR="00E5288C">
        <w:rPr>
          <w:rFonts w:ascii="Times New Roman" w:eastAsia="Times New Roman" w:hAnsi="Times New Roman" w:cs="Times New Roman"/>
          <w:color w:val="000000" w:themeColor="text1"/>
          <w:sz w:val="24"/>
          <w:szCs w:val="24"/>
        </w:rPr>
        <w:t>and Hegelian and Marxian analyses of social processes” (</w:t>
      </w:r>
      <w:r w:rsidR="004310E1" w:rsidRPr="004310E1">
        <w:rPr>
          <w:rFonts w:ascii="Times New Roman" w:eastAsia="Times New Roman" w:hAnsi="Times New Roman" w:cs="Times New Roman"/>
          <w:i/>
          <w:iCs/>
          <w:color w:val="000000" w:themeColor="text1"/>
          <w:sz w:val="24"/>
          <w:szCs w:val="24"/>
        </w:rPr>
        <w:t>M&amp;N</w:t>
      </w:r>
      <w:r w:rsidR="00E5288C">
        <w:rPr>
          <w:rFonts w:ascii="Times New Roman" w:eastAsia="Times New Roman" w:hAnsi="Times New Roman" w:cs="Times New Roman"/>
          <w:color w:val="000000" w:themeColor="text1"/>
          <w:sz w:val="24"/>
          <w:szCs w:val="24"/>
        </w:rPr>
        <w:t xml:space="preserve"> 117)</w:t>
      </w:r>
      <w:r w:rsidR="00E75391">
        <w:rPr>
          <w:rFonts w:ascii="Times New Roman" w:eastAsia="Times New Roman" w:hAnsi="Times New Roman" w:cs="Times New Roman"/>
          <w:color w:val="000000" w:themeColor="text1"/>
          <w:sz w:val="24"/>
          <w:szCs w:val="24"/>
        </w:rPr>
        <w:t>.</w:t>
      </w:r>
      <w:r w:rsidR="00E5288C">
        <w:rPr>
          <w:rFonts w:ascii="Times New Roman" w:eastAsia="Times New Roman" w:hAnsi="Times New Roman" w:cs="Times New Roman"/>
          <w:color w:val="000000" w:themeColor="text1"/>
          <w:sz w:val="24"/>
          <w:szCs w:val="24"/>
        </w:rPr>
        <w:t xml:space="preserve"> </w:t>
      </w:r>
      <w:r w:rsidR="00B10B5D">
        <w:rPr>
          <w:rFonts w:ascii="Times New Roman" w:eastAsia="Times New Roman" w:hAnsi="Times New Roman" w:cs="Times New Roman"/>
          <w:color w:val="000000" w:themeColor="text1"/>
          <w:sz w:val="24"/>
          <w:szCs w:val="24"/>
        </w:rPr>
        <w:t>T</w:t>
      </w:r>
      <w:r w:rsidR="00E5288C">
        <w:rPr>
          <w:rFonts w:ascii="Times New Roman" w:eastAsia="Times New Roman" w:hAnsi="Times New Roman" w:cs="Times New Roman"/>
          <w:color w:val="000000" w:themeColor="text1"/>
          <w:sz w:val="24"/>
          <w:szCs w:val="24"/>
        </w:rPr>
        <w:t>he underlying principles only begin to become clear with cybernetics</w:t>
      </w:r>
      <w:r w:rsidR="00597A4B" w:rsidRPr="00597A4B">
        <w:rPr>
          <w:rFonts w:ascii="Times New Roman" w:eastAsia="Times New Roman" w:hAnsi="Times New Roman" w:cs="Times New Roman"/>
          <w:sz w:val="24"/>
          <w:szCs w:val="24"/>
        </w:rPr>
        <w:t>, w</w:t>
      </w:r>
      <w:r w:rsidR="00E75391" w:rsidRPr="00597A4B">
        <w:rPr>
          <w:rFonts w:ascii="Times New Roman" w:eastAsia="Times New Roman" w:hAnsi="Times New Roman" w:cs="Times New Roman"/>
          <w:sz w:val="24"/>
          <w:szCs w:val="24"/>
        </w:rPr>
        <w:t>hich Bateson sees as the first rigorous exploration of wholes</w:t>
      </w:r>
      <w:r w:rsidR="00094953" w:rsidRPr="00597A4B">
        <w:rPr>
          <w:rFonts w:ascii="Times New Roman" w:eastAsia="Times New Roman" w:hAnsi="Times New Roman" w:cs="Times New Roman"/>
          <w:sz w:val="24"/>
          <w:szCs w:val="24"/>
        </w:rPr>
        <w:t xml:space="preserve"> </w:t>
      </w:r>
      <w:r w:rsidR="00597A4B" w:rsidRPr="00597A4B">
        <w:rPr>
          <w:rFonts w:ascii="Times New Roman" w:eastAsia="Times New Roman" w:hAnsi="Times New Roman" w:cs="Times New Roman"/>
          <w:sz w:val="24"/>
          <w:szCs w:val="24"/>
        </w:rPr>
        <w:t>(</w:t>
      </w:r>
      <w:r w:rsidR="004310E1" w:rsidRPr="004310E1">
        <w:rPr>
          <w:rFonts w:ascii="Times New Roman" w:eastAsia="Times New Roman" w:hAnsi="Times New Roman" w:cs="Times New Roman"/>
          <w:i/>
          <w:iCs/>
          <w:sz w:val="24"/>
          <w:szCs w:val="24"/>
        </w:rPr>
        <w:t>Angels</w:t>
      </w:r>
      <w:r w:rsidR="00094953" w:rsidRPr="00E7596C">
        <w:rPr>
          <w:rFonts w:ascii="Times New Roman" w:eastAsia="Times New Roman" w:hAnsi="Times New Roman" w:cs="Times New Roman"/>
          <w:sz w:val="24"/>
          <w:szCs w:val="24"/>
        </w:rPr>
        <w:t xml:space="preserve"> 181)</w:t>
      </w:r>
      <w:r w:rsidR="00094953">
        <w:rPr>
          <w:rFonts w:ascii="Times New Roman" w:eastAsia="Times New Roman" w:hAnsi="Times New Roman" w:cs="Times New Roman"/>
          <w:sz w:val="24"/>
          <w:szCs w:val="24"/>
        </w:rPr>
        <w:t>.</w:t>
      </w:r>
      <w:r w:rsidR="00E5288C">
        <w:rPr>
          <w:rFonts w:ascii="Times New Roman" w:eastAsia="Times New Roman" w:hAnsi="Times New Roman" w:cs="Times New Roman"/>
          <w:color w:val="000000" w:themeColor="text1"/>
          <w:sz w:val="24"/>
          <w:szCs w:val="24"/>
        </w:rPr>
        <w:t xml:space="preserve"> </w:t>
      </w:r>
      <w:r w:rsidR="001C69B6">
        <w:rPr>
          <w:rFonts w:ascii="Times New Roman" w:eastAsia="Times New Roman" w:hAnsi="Times New Roman" w:cs="Times New Roman"/>
          <w:color w:val="000000" w:themeColor="text1"/>
          <w:sz w:val="24"/>
          <w:szCs w:val="24"/>
        </w:rPr>
        <w:t>Bateson points to a pivotal</w:t>
      </w:r>
      <w:r w:rsidR="00B10B5D">
        <w:rPr>
          <w:rFonts w:ascii="Times New Roman" w:eastAsia="Times New Roman" w:hAnsi="Times New Roman" w:cs="Times New Roman"/>
          <w:color w:val="000000" w:themeColor="text1"/>
          <w:sz w:val="24"/>
          <w:szCs w:val="24"/>
        </w:rPr>
        <w:t xml:space="preserve"> </w:t>
      </w:r>
      <w:r w:rsidR="001C69B6">
        <w:rPr>
          <w:rFonts w:ascii="Times New Roman" w:eastAsia="Times New Roman" w:hAnsi="Times New Roman" w:cs="Times New Roman"/>
          <w:color w:val="000000" w:themeColor="text1"/>
          <w:sz w:val="24"/>
          <w:szCs w:val="24"/>
        </w:rPr>
        <w:t xml:space="preserve">paper by </w:t>
      </w:r>
      <w:proofErr w:type="spellStart"/>
      <w:r w:rsidR="001C69B6">
        <w:rPr>
          <w:rFonts w:ascii="Times New Roman" w:eastAsia="Times New Roman" w:hAnsi="Times New Roman" w:cs="Times New Roman"/>
          <w:color w:val="222222"/>
          <w:sz w:val="24"/>
          <w:szCs w:val="24"/>
        </w:rPr>
        <w:t>Rosenblueth</w:t>
      </w:r>
      <w:proofErr w:type="spellEnd"/>
      <w:r w:rsidR="001C69B6">
        <w:rPr>
          <w:rFonts w:ascii="Times New Roman" w:eastAsia="Times New Roman" w:hAnsi="Times New Roman" w:cs="Times New Roman"/>
          <w:color w:val="222222"/>
          <w:sz w:val="24"/>
          <w:szCs w:val="24"/>
        </w:rPr>
        <w:t>, Wiener</w:t>
      </w:r>
      <w:r w:rsidR="00B10B5D">
        <w:rPr>
          <w:rFonts w:ascii="Times New Roman" w:eastAsia="Times New Roman" w:hAnsi="Times New Roman" w:cs="Times New Roman"/>
          <w:color w:val="222222"/>
          <w:sz w:val="24"/>
          <w:szCs w:val="24"/>
        </w:rPr>
        <w:t>,</w:t>
      </w:r>
      <w:r w:rsidR="001C69B6">
        <w:rPr>
          <w:rFonts w:ascii="Times New Roman" w:eastAsia="Times New Roman" w:hAnsi="Times New Roman" w:cs="Times New Roman"/>
          <w:color w:val="222222"/>
          <w:sz w:val="24"/>
          <w:szCs w:val="24"/>
        </w:rPr>
        <w:t xml:space="preserve"> and Bigelow, titled “Behavior, Purpose and Teleology” (1943) as </w:t>
      </w:r>
      <w:r w:rsidR="00E75391">
        <w:rPr>
          <w:rFonts w:ascii="Times New Roman" w:eastAsia="Times New Roman" w:hAnsi="Times New Roman" w:cs="Times New Roman"/>
          <w:color w:val="222222"/>
          <w:sz w:val="24"/>
          <w:szCs w:val="24"/>
        </w:rPr>
        <w:t xml:space="preserve">providing </w:t>
      </w:r>
      <w:r w:rsidR="001C69B6">
        <w:rPr>
          <w:rFonts w:ascii="Times New Roman" w:eastAsia="Times New Roman" w:hAnsi="Times New Roman" w:cs="Times New Roman"/>
          <w:color w:val="222222"/>
          <w:sz w:val="24"/>
          <w:szCs w:val="24"/>
        </w:rPr>
        <w:t xml:space="preserve">a </w:t>
      </w:r>
      <w:r w:rsidR="00E75391">
        <w:rPr>
          <w:rFonts w:ascii="Times New Roman" w:eastAsia="Times New Roman" w:hAnsi="Times New Roman" w:cs="Times New Roman"/>
          <w:color w:val="222222"/>
          <w:sz w:val="24"/>
          <w:szCs w:val="24"/>
        </w:rPr>
        <w:t>key</w:t>
      </w:r>
      <w:r w:rsidR="001C69B6">
        <w:rPr>
          <w:rFonts w:ascii="Times New Roman" w:eastAsia="Times New Roman" w:hAnsi="Times New Roman" w:cs="Times New Roman"/>
          <w:color w:val="222222"/>
          <w:sz w:val="24"/>
          <w:szCs w:val="24"/>
        </w:rPr>
        <w:t xml:space="preserve"> to the </w:t>
      </w:r>
      <w:r w:rsidR="00D6372B">
        <w:rPr>
          <w:rFonts w:ascii="Times New Roman" w:eastAsia="Times New Roman" w:hAnsi="Times New Roman" w:cs="Times New Roman"/>
          <w:color w:val="222222"/>
          <w:sz w:val="24"/>
          <w:szCs w:val="24"/>
        </w:rPr>
        <w:t>age-old</w:t>
      </w:r>
      <w:r w:rsidR="001C69B6">
        <w:rPr>
          <w:rFonts w:ascii="Times New Roman" w:eastAsia="Times New Roman" w:hAnsi="Times New Roman" w:cs="Times New Roman"/>
          <w:color w:val="222222"/>
          <w:sz w:val="24"/>
          <w:szCs w:val="24"/>
        </w:rPr>
        <w:t xml:space="preserve"> problem</w:t>
      </w:r>
      <w:r w:rsidR="00E75391">
        <w:rPr>
          <w:rFonts w:ascii="Times New Roman" w:eastAsia="Times New Roman" w:hAnsi="Times New Roman" w:cs="Times New Roman"/>
          <w:color w:val="222222"/>
          <w:sz w:val="24"/>
          <w:szCs w:val="24"/>
        </w:rPr>
        <w:t xml:space="preserve"> of purpose</w:t>
      </w:r>
      <w:r w:rsidR="001C69B6">
        <w:rPr>
          <w:rFonts w:ascii="Times New Roman" w:eastAsia="Times New Roman" w:hAnsi="Times New Roman" w:cs="Times New Roman"/>
          <w:color w:val="222222"/>
          <w:sz w:val="24"/>
          <w:szCs w:val="24"/>
        </w:rPr>
        <w:t xml:space="preserve">, </w:t>
      </w:r>
      <w:r w:rsidR="00D6372B">
        <w:rPr>
          <w:rFonts w:ascii="Times New Roman" w:eastAsia="Times New Roman" w:hAnsi="Times New Roman" w:cs="Times New Roman"/>
          <w:color w:val="222222"/>
          <w:sz w:val="24"/>
          <w:szCs w:val="24"/>
        </w:rPr>
        <w:t xml:space="preserve">when it </w:t>
      </w:r>
      <w:r w:rsidR="001C69B6">
        <w:rPr>
          <w:rFonts w:ascii="Times New Roman" w:eastAsia="Times New Roman" w:hAnsi="Times New Roman" w:cs="Times New Roman"/>
          <w:color w:val="222222"/>
          <w:sz w:val="24"/>
          <w:szCs w:val="24"/>
        </w:rPr>
        <w:t>propos</w:t>
      </w:r>
      <w:r w:rsidR="00D6372B">
        <w:rPr>
          <w:rFonts w:ascii="Times New Roman" w:eastAsia="Times New Roman" w:hAnsi="Times New Roman" w:cs="Times New Roman"/>
          <w:color w:val="222222"/>
          <w:sz w:val="24"/>
          <w:szCs w:val="24"/>
        </w:rPr>
        <w:t>ed</w:t>
      </w:r>
      <w:r w:rsidR="001C69B6">
        <w:rPr>
          <w:rFonts w:ascii="Times New Roman" w:eastAsia="Times New Roman" w:hAnsi="Times New Roman" w:cs="Times New Roman"/>
          <w:color w:val="222222"/>
          <w:sz w:val="24"/>
          <w:szCs w:val="24"/>
        </w:rPr>
        <w:t xml:space="preserve"> “that the self-corrective circuit and its many variants provided possibilities for modelling the adaptive actions of organisms” </w:t>
      </w:r>
      <w:r w:rsidR="00B91587">
        <w:rPr>
          <w:rFonts w:ascii="Times New Roman" w:eastAsia="Times New Roman" w:hAnsi="Times New Roman" w:cs="Times New Roman"/>
          <w:color w:val="222222"/>
          <w:sz w:val="24"/>
          <w:szCs w:val="24"/>
        </w:rPr>
        <w:t>(</w:t>
      </w:r>
      <w:r w:rsidR="004310E1" w:rsidRPr="004310E1">
        <w:rPr>
          <w:rFonts w:ascii="Times New Roman" w:eastAsia="Times New Roman" w:hAnsi="Times New Roman" w:cs="Times New Roman"/>
          <w:i/>
          <w:iCs/>
          <w:color w:val="222222"/>
          <w:sz w:val="24"/>
          <w:szCs w:val="24"/>
        </w:rPr>
        <w:t>M&amp;N</w:t>
      </w:r>
      <w:r w:rsidR="001C69B6">
        <w:rPr>
          <w:rFonts w:ascii="Times New Roman" w:eastAsia="Times New Roman" w:hAnsi="Times New Roman" w:cs="Times New Roman"/>
          <w:color w:val="222222"/>
          <w:sz w:val="24"/>
          <w:szCs w:val="24"/>
        </w:rPr>
        <w:t xml:space="preserve"> 118</w:t>
      </w:r>
      <w:r w:rsidR="00B91587">
        <w:rPr>
          <w:rFonts w:ascii="Times New Roman" w:eastAsia="Times New Roman" w:hAnsi="Times New Roman" w:cs="Times New Roman"/>
          <w:color w:val="222222"/>
          <w:sz w:val="24"/>
          <w:szCs w:val="24"/>
        </w:rPr>
        <w:t>)</w:t>
      </w:r>
      <w:r w:rsidR="00C17F62">
        <w:rPr>
          <w:rFonts w:ascii="Times New Roman" w:eastAsia="Times New Roman" w:hAnsi="Times New Roman" w:cs="Times New Roman"/>
          <w:color w:val="222222"/>
          <w:sz w:val="24"/>
          <w:szCs w:val="24"/>
        </w:rPr>
        <w:t>.</w:t>
      </w:r>
      <w:r w:rsidR="00C17F62" w:rsidRPr="00C17F62">
        <w:rPr>
          <w:rFonts w:eastAsiaTheme="minorEastAsia" w:hAnsi="Calibri"/>
          <w:b/>
          <w:bCs/>
          <w:color w:val="000000" w:themeColor="text1"/>
          <w:kern w:val="24"/>
          <w:sz w:val="56"/>
          <w:szCs w:val="56"/>
        </w:rPr>
        <w:t xml:space="preserve"> </w:t>
      </w:r>
    </w:p>
    <w:p w14:paraId="0A33B420" w14:textId="593B1EE1" w:rsidR="00EF3B0E" w:rsidRPr="00EF3B0E" w:rsidRDefault="00C17F62" w:rsidP="00334EA9">
      <w:pPr>
        <w:shd w:val="clear" w:color="auto" w:fill="FFFFFF"/>
        <w:spacing w:after="0" w:line="240" w:lineRule="auto"/>
        <w:ind w:firstLine="720"/>
        <w:rPr>
          <w:rFonts w:ascii="Times New Roman" w:eastAsia="Times New Roman" w:hAnsi="Times New Roman" w:cs="Times New Roman"/>
          <w:color w:val="222222"/>
          <w:sz w:val="24"/>
          <w:szCs w:val="24"/>
        </w:rPr>
      </w:pPr>
      <w:r w:rsidRPr="00B91587">
        <w:rPr>
          <w:rFonts w:ascii="Times New Roman" w:eastAsia="Times New Roman" w:hAnsi="Times New Roman" w:cs="Times New Roman"/>
          <w:color w:val="222222"/>
          <w:sz w:val="24"/>
          <w:szCs w:val="24"/>
        </w:rPr>
        <w:t xml:space="preserve">Purpose </w:t>
      </w:r>
      <w:r w:rsidR="003443A5">
        <w:rPr>
          <w:rFonts w:ascii="Times New Roman" w:eastAsia="Times New Roman" w:hAnsi="Times New Roman" w:cs="Times New Roman"/>
          <w:color w:val="222222"/>
          <w:sz w:val="24"/>
          <w:szCs w:val="24"/>
        </w:rPr>
        <w:t>and</w:t>
      </w:r>
      <w:r w:rsidRPr="00B91587">
        <w:rPr>
          <w:rFonts w:ascii="Times New Roman" w:eastAsia="Times New Roman" w:hAnsi="Times New Roman" w:cs="Times New Roman"/>
          <w:color w:val="222222"/>
          <w:sz w:val="24"/>
          <w:szCs w:val="24"/>
        </w:rPr>
        <w:t xml:space="preserve"> a form of intention show </w:t>
      </w:r>
      <w:r w:rsidR="00B91587" w:rsidRPr="00B91587">
        <w:rPr>
          <w:rFonts w:ascii="Times New Roman" w:eastAsia="Times New Roman" w:hAnsi="Times New Roman" w:cs="Times New Roman"/>
          <w:color w:val="222222"/>
          <w:sz w:val="24"/>
          <w:szCs w:val="24"/>
        </w:rPr>
        <w:t xml:space="preserve">up in mind </w:t>
      </w:r>
      <w:r w:rsidRPr="00B91587">
        <w:rPr>
          <w:rFonts w:ascii="Times New Roman" w:eastAsia="Times New Roman" w:hAnsi="Times New Roman" w:cs="Times New Roman"/>
          <w:color w:val="222222"/>
          <w:sz w:val="24"/>
          <w:szCs w:val="24"/>
        </w:rPr>
        <w:t xml:space="preserve">when learning can </w:t>
      </w:r>
      <w:proofErr w:type="gramStart"/>
      <w:r w:rsidRPr="00B91587">
        <w:rPr>
          <w:rFonts w:ascii="Times New Roman" w:eastAsia="Times New Roman" w:hAnsi="Times New Roman" w:cs="Times New Roman"/>
          <w:color w:val="222222"/>
          <w:sz w:val="24"/>
          <w:szCs w:val="24"/>
        </w:rPr>
        <w:t>actually change</w:t>
      </w:r>
      <w:proofErr w:type="gramEnd"/>
      <w:r w:rsidRPr="00B91587">
        <w:rPr>
          <w:rFonts w:ascii="Times New Roman" w:eastAsia="Times New Roman" w:hAnsi="Times New Roman" w:cs="Times New Roman"/>
          <w:color w:val="222222"/>
          <w:sz w:val="24"/>
          <w:szCs w:val="24"/>
        </w:rPr>
        <w:t xml:space="preserve"> the system itself, unlike a thermostat or governor, which remain unchanged (</w:t>
      </w:r>
      <w:r w:rsidR="00B91587" w:rsidRPr="00B91587">
        <w:rPr>
          <w:rFonts w:ascii="Times New Roman" w:eastAsia="Times New Roman" w:hAnsi="Times New Roman" w:cs="Times New Roman"/>
          <w:color w:val="222222"/>
          <w:sz w:val="24"/>
          <w:szCs w:val="24"/>
        </w:rPr>
        <w:t>ex</w:t>
      </w:r>
      <w:r w:rsidRPr="00B91587">
        <w:rPr>
          <w:rFonts w:ascii="Times New Roman" w:eastAsia="Times New Roman" w:hAnsi="Times New Roman" w:cs="Times New Roman"/>
          <w:color w:val="222222"/>
          <w:sz w:val="24"/>
          <w:szCs w:val="24"/>
        </w:rPr>
        <w:t>cept in wider mental system</w:t>
      </w:r>
      <w:r w:rsidR="00D6372B">
        <w:rPr>
          <w:rFonts w:ascii="Times New Roman" w:eastAsia="Times New Roman" w:hAnsi="Times New Roman" w:cs="Times New Roman"/>
          <w:color w:val="222222"/>
          <w:sz w:val="24"/>
          <w:szCs w:val="24"/>
        </w:rPr>
        <w:t>s</w:t>
      </w:r>
      <w:r w:rsidR="00B91587" w:rsidRPr="00B91587">
        <w:rPr>
          <w:rFonts w:ascii="Times New Roman" w:eastAsia="Times New Roman" w:hAnsi="Times New Roman" w:cs="Times New Roman"/>
          <w:color w:val="222222"/>
          <w:sz w:val="24"/>
          <w:szCs w:val="24"/>
        </w:rPr>
        <w:t xml:space="preserve"> that </w:t>
      </w:r>
      <w:r w:rsidR="00D6372B">
        <w:rPr>
          <w:rFonts w:ascii="Times New Roman" w:eastAsia="Times New Roman" w:hAnsi="Times New Roman" w:cs="Times New Roman"/>
          <w:color w:val="222222"/>
          <w:sz w:val="24"/>
          <w:szCs w:val="24"/>
        </w:rPr>
        <w:t xml:space="preserve">typically </w:t>
      </w:r>
      <w:r w:rsidR="00B91587" w:rsidRPr="00B91587">
        <w:rPr>
          <w:rFonts w:ascii="Times New Roman" w:eastAsia="Times New Roman" w:hAnsi="Times New Roman" w:cs="Times New Roman"/>
          <w:color w:val="222222"/>
          <w:sz w:val="24"/>
          <w:szCs w:val="24"/>
        </w:rPr>
        <w:t>include humans</w:t>
      </w:r>
      <w:r w:rsidRPr="00B91587">
        <w:rPr>
          <w:rFonts w:ascii="Times New Roman" w:eastAsia="Times New Roman" w:hAnsi="Times New Roman" w:cs="Times New Roman"/>
          <w:color w:val="222222"/>
          <w:sz w:val="24"/>
          <w:szCs w:val="24"/>
        </w:rPr>
        <w:t>).</w:t>
      </w:r>
      <w:r w:rsidR="00B91587" w:rsidRPr="00B91587">
        <w:rPr>
          <w:rFonts w:ascii="Times New Roman" w:eastAsia="Times New Roman" w:hAnsi="Times New Roman" w:cs="Times New Roman"/>
          <w:color w:val="222222"/>
          <w:sz w:val="24"/>
          <w:szCs w:val="24"/>
        </w:rPr>
        <w:t xml:space="preserve"> </w:t>
      </w:r>
      <w:r w:rsidR="00361FD3">
        <w:rPr>
          <w:rFonts w:ascii="Times New Roman" w:eastAsia="Times New Roman" w:hAnsi="Times New Roman" w:cs="Times New Roman"/>
          <w:color w:val="000000" w:themeColor="text1"/>
          <w:sz w:val="24"/>
          <w:szCs w:val="24"/>
        </w:rPr>
        <w:t>S</w:t>
      </w:r>
      <w:r w:rsidR="00F25936" w:rsidRPr="00B91587">
        <w:rPr>
          <w:rFonts w:ascii="Times New Roman" w:eastAsia="Times New Roman" w:hAnsi="Times New Roman" w:cs="Times New Roman"/>
          <w:color w:val="000000" w:themeColor="text1"/>
          <w:sz w:val="24"/>
          <w:szCs w:val="24"/>
        </w:rPr>
        <w:t>elf</w:t>
      </w:r>
      <w:r w:rsidR="00F25936">
        <w:rPr>
          <w:rFonts w:ascii="Times New Roman" w:eastAsia="Times New Roman" w:hAnsi="Times New Roman" w:cs="Times New Roman"/>
          <w:color w:val="000000" w:themeColor="text1"/>
          <w:sz w:val="24"/>
          <w:szCs w:val="24"/>
        </w:rPr>
        <w:t xml:space="preserve">-maintaining </w:t>
      </w:r>
      <w:r w:rsidR="00597A4B">
        <w:rPr>
          <w:rFonts w:ascii="Times New Roman" w:eastAsia="Times New Roman" w:hAnsi="Times New Roman" w:cs="Times New Roman"/>
          <w:color w:val="000000" w:themeColor="text1"/>
          <w:sz w:val="24"/>
          <w:szCs w:val="24"/>
        </w:rPr>
        <w:t>or</w:t>
      </w:r>
      <w:r w:rsidR="000C1A0B">
        <w:rPr>
          <w:rFonts w:ascii="Times New Roman" w:eastAsia="Times New Roman" w:hAnsi="Times New Roman" w:cs="Times New Roman"/>
          <w:color w:val="000000" w:themeColor="text1"/>
          <w:sz w:val="24"/>
          <w:szCs w:val="24"/>
        </w:rPr>
        <w:t xml:space="preserve"> growing </w:t>
      </w:r>
      <w:r w:rsidR="00F25936">
        <w:rPr>
          <w:rFonts w:ascii="Times New Roman" w:eastAsia="Times New Roman" w:hAnsi="Times New Roman" w:cs="Times New Roman"/>
          <w:color w:val="000000" w:themeColor="text1"/>
          <w:sz w:val="24"/>
          <w:szCs w:val="24"/>
        </w:rPr>
        <w:t xml:space="preserve">biological </w:t>
      </w:r>
      <w:r w:rsidR="001C69B6">
        <w:rPr>
          <w:rFonts w:ascii="Times New Roman" w:eastAsia="Times New Roman" w:hAnsi="Times New Roman" w:cs="Times New Roman"/>
          <w:color w:val="000000" w:themeColor="text1"/>
          <w:sz w:val="24"/>
          <w:szCs w:val="24"/>
        </w:rPr>
        <w:t>s</w:t>
      </w:r>
      <w:r w:rsidR="00E5288C">
        <w:rPr>
          <w:rFonts w:ascii="Times New Roman" w:eastAsia="Times New Roman" w:hAnsi="Times New Roman" w:cs="Times New Roman"/>
          <w:color w:val="000000" w:themeColor="text1"/>
          <w:sz w:val="24"/>
          <w:szCs w:val="24"/>
        </w:rPr>
        <w:t>ystems</w:t>
      </w:r>
      <w:r w:rsidR="001C69B6">
        <w:rPr>
          <w:rFonts w:ascii="Times New Roman" w:eastAsia="Times New Roman" w:hAnsi="Times New Roman" w:cs="Times New Roman"/>
          <w:color w:val="000000" w:themeColor="text1"/>
          <w:sz w:val="24"/>
          <w:szCs w:val="24"/>
        </w:rPr>
        <w:t xml:space="preserve">, however, </w:t>
      </w:r>
      <w:r w:rsidR="001C69B6" w:rsidRPr="00B10B5D">
        <w:rPr>
          <w:rFonts w:ascii="Times New Roman" w:eastAsia="Times New Roman" w:hAnsi="Times New Roman" w:cs="Times New Roman"/>
          <w:i/>
          <w:iCs/>
          <w:color w:val="000000" w:themeColor="text1"/>
          <w:sz w:val="24"/>
          <w:szCs w:val="24"/>
        </w:rPr>
        <w:t>need</w:t>
      </w:r>
      <w:r w:rsidR="001C69B6">
        <w:rPr>
          <w:rFonts w:ascii="Times New Roman" w:eastAsia="Times New Roman" w:hAnsi="Times New Roman" w:cs="Times New Roman"/>
          <w:color w:val="000000" w:themeColor="text1"/>
          <w:sz w:val="24"/>
          <w:szCs w:val="24"/>
        </w:rPr>
        <w:t xml:space="preserve"> to be corrective in that they</w:t>
      </w:r>
      <w:r w:rsidR="00E5288C">
        <w:rPr>
          <w:rFonts w:ascii="Times New Roman" w:eastAsia="Times New Roman" w:hAnsi="Times New Roman" w:cs="Times New Roman"/>
          <w:color w:val="000000" w:themeColor="text1"/>
          <w:sz w:val="24"/>
          <w:szCs w:val="24"/>
        </w:rPr>
        <w:t xml:space="preserve"> have parts that self-promote</w:t>
      </w:r>
      <w:r w:rsidR="000C1A0B">
        <w:rPr>
          <w:rFonts w:ascii="Times New Roman" w:eastAsia="Times New Roman" w:hAnsi="Times New Roman" w:cs="Times New Roman"/>
          <w:color w:val="000000" w:themeColor="text1"/>
          <w:sz w:val="24"/>
          <w:szCs w:val="24"/>
        </w:rPr>
        <w:t>;</w:t>
      </w:r>
      <w:r w:rsidR="00F25936">
        <w:rPr>
          <w:rFonts w:ascii="Times New Roman" w:eastAsia="Times New Roman" w:hAnsi="Times New Roman" w:cs="Times New Roman"/>
          <w:color w:val="000000" w:themeColor="text1"/>
          <w:sz w:val="24"/>
          <w:szCs w:val="24"/>
        </w:rPr>
        <w:t xml:space="preserve"> </w:t>
      </w:r>
      <w:r w:rsidR="00B91587">
        <w:rPr>
          <w:rFonts w:ascii="Times New Roman" w:eastAsia="Times New Roman" w:hAnsi="Times New Roman" w:cs="Times New Roman"/>
          <w:color w:val="000000" w:themeColor="text1"/>
          <w:sz w:val="24"/>
          <w:szCs w:val="24"/>
        </w:rPr>
        <w:t xml:space="preserve">parts </w:t>
      </w:r>
      <w:r w:rsidR="00F25936">
        <w:rPr>
          <w:rFonts w:ascii="Times New Roman" w:eastAsia="Times New Roman" w:hAnsi="Times New Roman" w:cs="Times New Roman"/>
          <w:color w:val="000000" w:themeColor="text1"/>
          <w:sz w:val="24"/>
          <w:szCs w:val="24"/>
        </w:rPr>
        <w:t xml:space="preserve">which </w:t>
      </w:r>
      <w:r w:rsidR="00E5288C">
        <w:rPr>
          <w:rFonts w:ascii="Times New Roman" w:eastAsia="Times New Roman" w:hAnsi="Times New Roman" w:cs="Times New Roman"/>
          <w:color w:val="000000" w:themeColor="text1"/>
          <w:sz w:val="24"/>
          <w:szCs w:val="24"/>
        </w:rPr>
        <w:t>are held in check by other parts of the system</w:t>
      </w:r>
      <w:r w:rsidR="001C69B6">
        <w:rPr>
          <w:rFonts w:ascii="Times New Roman" w:eastAsia="Times New Roman" w:hAnsi="Times New Roman" w:cs="Times New Roman"/>
          <w:color w:val="000000" w:themeColor="text1"/>
          <w:sz w:val="24"/>
          <w:szCs w:val="24"/>
        </w:rPr>
        <w:t xml:space="preserve"> or environment. </w:t>
      </w:r>
      <w:r w:rsidR="00EF3B0E" w:rsidRPr="00EF3B0E">
        <w:rPr>
          <w:rFonts w:ascii="Times New Roman" w:eastAsia="Times New Roman" w:hAnsi="Times New Roman" w:cs="Times New Roman"/>
          <w:color w:val="222222"/>
          <w:sz w:val="24"/>
          <w:szCs w:val="24"/>
        </w:rPr>
        <w:t xml:space="preserve">In </w:t>
      </w:r>
      <w:r w:rsidR="000C1A0B">
        <w:rPr>
          <w:rFonts w:ascii="Times New Roman" w:eastAsia="Times New Roman" w:hAnsi="Times New Roman" w:cs="Times New Roman"/>
          <w:color w:val="222222"/>
          <w:sz w:val="24"/>
          <w:szCs w:val="24"/>
        </w:rPr>
        <w:t>biological</w:t>
      </w:r>
      <w:r w:rsidR="00EF3B0E" w:rsidRPr="00EF3B0E">
        <w:rPr>
          <w:rFonts w:ascii="Times New Roman" w:eastAsia="Times New Roman" w:hAnsi="Times New Roman" w:cs="Times New Roman"/>
          <w:color w:val="222222"/>
          <w:sz w:val="24"/>
          <w:szCs w:val="24"/>
        </w:rPr>
        <w:t xml:space="preserve"> systems, “parts have expansive characteristics</w:t>
      </w:r>
      <w:r w:rsidR="00563AF7">
        <w:rPr>
          <w:rFonts w:ascii="Times New Roman" w:eastAsia="Times New Roman" w:hAnsi="Times New Roman" w:cs="Times New Roman"/>
          <w:color w:val="222222"/>
          <w:sz w:val="24"/>
          <w:szCs w:val="24"/>
        </w:rPr>
        <w:t>.</w:t>
      </w:r>
      <w:r w:rsidR="00EF3B0E" w:rsidRPr="00EF3B0E">
        <w:rPr>
          <w:rFonts w:ascii="Times New Roman" w:eastAsia="Times New Roman" w:hAnsi="Times New Roman" w:cs="Times New Roman"/>
          <w:color w:val="222222"/>
          <w:sz w:val="24"/>
          <w:szCs w:val="24"/>
        </w:rPr>
        <w:t xml:space="preserve">” </w:t>
      </w:r>
      <w:r w:rsidR="00563AF7">
        <w:rPr>
          <w:rFonts w:ascii="Times New Roman" w:eastAsia="Times New Roman" w:hAnsi="Times New Roman" w:cs="Times New Roman"/>
          <w:color w:val="222222"/>
          <w:sz w:val="24"/>
          <w:szCs w:val="24"/>
        </w:rPr>
        <w:t>I</w:t>
      </w:r>
      <w:r w:rsidR="00EF3B0E" w:rsidRPr="00EF3B0E">
        <w:rPr>
          <w:rFonts w:ascii="Times New Roman" w:eastAsia="Times New Roman" w:hAnsi="Times New Roman" w:cs="Times New Roman"/>
          <w:color w:val="222222"/>
          <w:sz w:val="24"/>
          <w:szCs w:val="24"/>
        </w:rPr>
        <w:t>f they did not</w:t>
      </w:r>
      <w:r w:rsidR="00E75391">
        <w:rPr>
          <w:rFonts w:ascii="Times New Roman" w:eastAsia="Times New Roman" w:hAnsi="Times New Roman" w:cs="Times New Roman"/>
          <w:color w:val="222222"/>
          <w:sz w:val="24"/>
          <w:szCs w:val="24"/>
        </w:rPr>
        <w:t>, says Bateson,</w:t>
      </w:r>
      <w:r w:rsidR="00EF3B0E" w:rsidRPr="00EF3B0E">
        <w:rPr>
          <w:rFonts w:ascii="Times New Roman" w:eastAsia="Times New Roman" w:hAnsi="Times New Roman" w:cs="Times New Roman"/>
          <w:color w:val="222222"/>
          <w:sz w:val="24"/>
          <w:szCs w:val="24"/>
        </w:rPr>
        <w:t xml:space="preserve"> “they would go out, and you would go out, too” (</w:t>
      </w:r>
      <w:r w:rsidR="004310E1" w:rsidRPr="004310E1">
        <w:rPr>
          <w:rFonts w:ascii="Times New Roman" w:eastAsia="Times New Roman" w:hAnsi="Times New Roman" w:cs="Times New Roman"/>
          <w:i/>
          <w:iCs/>
          <w:color w:val="222222"/>
          <w:sz w:val="24"/>
          <w:szCs w:val="24"/>
        </w:rPr>
        <w:t>Steps</w:t>
      </w:r>
      <w:r w:rsidR="00597A4B">
        <w:rPr>
          <w:rFonts w:ascii="Times New Roman" w:eastAsia="Times New Roman" w:hAnsi="Times New Roman" w:cs="Times New Roman"/>
          <w:color w:val="222222"/>
          <w:sz w:val="24"/>
          <w:szCs w:val="24"/>
        </w:rPr>
        <w:t xml:space="preserve"> </w:t>
      </w:r>
      <w:r w:rsidR="00EF3B0E" w:rsidRPr="00EF3B0E">
        <w:rPr>
          <w:rFonts w:ascii="Times New Roman" w:eastAsia="Times New Roman" w:hAnsi="Times New Roman" w:cs="Times New Roman"/>
          <w:color w:val="222222"/>
          <w:sz w:val="24"/>
          <w:szCs w:val="24"/>
        </w:rPr>
        <w:t>437)</w:t>
      </w:r>
      <w:r w:rsidR="00EF3B0E">
        <w:rPr>
          <w:rFonts w:ascii="Times New Roman" w:eastAsia="Times New Roman" w:hAnsi="Times New Roman" w:cs="Times New Roman"/>
          <w:color w:val="222222"/>
          <w:sz w:val="24"/>
          <w:szCs w:val="24"/>
        </w:rPr>
        <w:t xml:space="preserve">. </w:t>
      </w:r>
      <w:r w:rsidR="00EF3B0E" w:rsidRPr="00EF3B0E">
        <w:rPr>
          <w:rFonts w:ascii="Times New Roman" w:eastAsia="Times New Roman" w:hAnsi="Times New Roman" w:cs="Times New Roman"/>
          <w:color w:val="222222"/>
          <w:sz w:val="24"/>
          <w:szCs w:val="24"/>
        </w:rPr>
        <w:t>Parts of mind are limited in their excess</w:t>
      </w:r>
      <w:r w:rsidR="00E75391">
        <w:rPr>
          <w:rFonts w:ascii="Times New Roman" w:eastAsia="Times New Roman" w:hAnsi="Times New Roman" w:cs="Times New Roman"/>
          <w:color w:val="222222"/>
          <w:sz w:val="24"/>
          <w:szCs w:val="24"/>
        </w:rPr>
        <w:t>es</w:t>
      </w:r>
      <w:r w:rsidR="00EF3B0E" w:rsidRPr="00EF3B0E">
        <w:rPr>
          <w:rFonts w:ascii="Times New Roman" w:eastAsia="Times New Roman" w:hAnsi="Times New Roman" w:cs="Times New Roman"/>
          <w:color w:val="222222"/>
          <w:sz w:val="24"/>
          <w:szCs w:val="24"/>
        </w:rPr>
        <w:t xml:space="preserve"> by the </w:t>
      </w:r>
      <w:r w:rsidR="00563AF7">
        <w:rPr>
          <w:rFonts w:ascii="Times New Roman" w:eastAsia="Times New Roman" w:hAnsi="Times New Roman" w:cs="Times New Roman"/>
          <w:color w:val="222222"/>
          <w:sz w:val="24"/>
          <w:szCs w:val="24"/>
        </w:rPr>
        <w:t xml:space="preserve">wider </w:t>
      </w:r>
      <w:r w:rsidR="00EF3B0E" w:rsidRPr="00EF3B0E">
        <w:rPr>
          <w:rFonts w:ascii="Times New Roman" w:eastAsia="Times New Roman" w:hAnsi="Times New Roman" w:cs="Times New Roman"/>
          <w:color w:val="222222"/>
          <w:sz w:val="24"/>
          <w:szCs w:val="24"/>
        </w:rPr>
        <w:t>system that create</w:t>
      </w:r>
      <w:r w:rsidR="00767DDE">
        <w:rPr>
          <w:rFonts w:ascii="Times New Roman" w:eastAsia="Times New Roman" w:hAnsi="Times New Roman" w:cs="Times New Roman"/>
          <w:color w:val="222222"/>
          <w:sz w:val="24"/>
          <w:szCs w:val="24"/>
        </w:rPr>
        <w:t>s</w:t>
      </w:r>
      <w:r w:rsidR="00EF3B0E" w:rsidRPr="00EF3B0E">
        <w:rPr>
          <w:rFonts w:ascii="Times New Roman" w:eastAsia="Times New Roman" w:hAnsi="Times New Roman" w:cs="Times New Roman"/>
          <w:color w:val="222222"/>
          <w:sz w:val="24"/>
          <w:szCs w:val="24"/>
        </w:rPr>
        <w:t xml:space="preserve"> a stable balance through </w:t>
      </w:r>
      <w:r w:rsidR="00E36986">
        <w:rPr>
          <w:rFonts w:ascii="Times New Roman" w:eastAsia="Times New Roman" w:hAnsi="Times New Roman" w:cs="Times New Roman"/>
          <w:color w:val="222222"/>
          <w:sz w:val="24"/>
          <w:szCs w:val="24"/>
        </w:rPr>
        <w:t xml:space="preserve">its </w:t>
      </w:r>
      <w:r w:rsidR="00E75391">
        <w:rPr>
          <w:rFonts w:ascii="Times New Roman" w:eastAsia="Times New Roman" w:hAnsi="Times New Roman" w:cs="Times New Roman"/>
          <w:color w:val="222222"/>
          <w:sz w:val="24"/>
          <w:szCs w:val="24"/>
        </w:rPr>
        <w:t>self-corrective</w:t>
      </w:r>
      <w:r w:rsidR="00EF3B0E" w:rsidRPr="00EF3B0E">
        <w:rPr>
          <w:rFonts w:ascii="Times New Roman" w:eastAsia="Times New Roman" w:hAnsi="Times New Roman" w:cs="Times New Roman"/>
          <w:color w:val="222222"/>
          <w:sz w:val="24"/>
          <w:szCs w:val="24"/>
        </w:rPr>
        <w:t xml:space="preserve"> change. </w:t>
      </w:r>
    </w:p>
    <w:p w14:paraId="4EBC5C77" w14:textId="67184A3B" w:rsidR="00F25936" w:rsidRDefault="003B6F76" w:rsidP="00334EA9">
      <w:pPr>
        <w:shd w:val="clear" w:color="auto" w:fill="FFFFFF"/>
        <w:spacing w:after="0" w:line="240" w:lineRule="auto"/>
        <w:ind w:firstLine="720"/>
        <w:rPr>
          <w:rFonts w:ascii="Times New Roman" w:eastAsia="Times New Roman" w:hAnsi="Times New Roman" w:cs="Times New Roman"/>
          <w:color w:val="222222"/>
          <w:sz w:val="24"/>
          <w:szCs w:val="24"/>
        </w:rPr>
      </w:pPr>
      <w:r w:rsidRPr="00E36986">
        <w:rPr>
          <w:rFonts w:ascii="Times New Roman" w:eastAsia="Times New Roman" w:hAnsi="Times New Roman" w:cs="Times New Roman"/>
          <w:color w:val="000000" w:themeColor="text1"/>
          <w:sz w:val="24"/>
          <w:szCs w:val="24"/>
        </w:rPr>
        <w:t xml:space="preserve">Bateson says, </w:t>
      </w:r>
      <w:r w:rsidRPr="00E36986">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The mysterious final causes of Aristotle…fit right in with what modern cybernetics calls positive feedback, providing a first approach to purpose and causality” (</w:t>
      </w:r>
      <w:r w:rsidR="004310E1" w:rsidRPr="004310E1">
        <w:rPr>
          <w:rFonts w:ascii="Times New Roman" w:eastAsia="Times New Roman" w:hAnsi="Times New Roman" w:cs="Times New Roman"/>
          <w:i/>
          <w:iCs/>
          <w:color w:val="222222"/>
          <w:sz w:val="24"/>
          <w:szCs w:val="24"/>
        </w:rPr>
        <w:t>Angels</w:t>
      </w:r>
      <w:r>
        <w:rPr>
          <w:rFonts w:ascii="Times New Roman" w:eastAsia="Times New Roman" w:hAnsi="Times New Roman" w:cs="Times New Roman"/>
          <w:color w:val="222222"/>
          <w:sz w:val="24"/>
          <w:szCs w:val="24"/>
        </w:rPr>
        <w:t xml:space="preserve"> 11)</w:t>
      </w:r>
      <w:r w:rsidR="00D6372B">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But unchecked, the escalating fulfilment of purpose in a sub-system can lead to what Bateson calls “</w:t>
      </w:r>
      <w:proofErr w:type="spellStart"/>
      <w:r>
        <w:rPr>
          <w:rFonts w:ascii="Times New Roman" w:eastAsia="Times New Roman" w:hAnsi="Times New Roman" w:cs="Times New Roman"/>
          <w:color w:val="222222"/>
          <w:sz w:val="24"/>
          <w:szCs w:val="24"/>
        </w:rPr>
        <w:t>schismogenesis</w:t>
      </w:r>
      <w:proofErr w:type="spellEnd"/>
      <w:r>
        <w:rPr>
          <w:rFonts w:ascii="Times New Roman" w:eastAsia="Times New Roman" w:hAnsi="Times New Roman" w:cs="Times New Roman"/>
          <w:color w:val="222222"/>
          <w:sz w:val="24"/>
          <w:szCs w:val="24"/>
        </w:rPr>
        <w:t xml:space="preserve">” in the wider system. </w:t>
      </w:r>
      <w:proofErr w:type="spellStart"/>
      <w:r w:rsidR="00EF3B0E" w:rsidRPr="00D6372B">
        <w:rPr>
          <w:rFonts w:ascii="Times New Roman" w:eastAsia="Times New Roman" w:hAnsi="Times New Roman" w:cs="Times New Roman"/>
          <w:color w:val="222222"/>
          <w:sz w:val="24"/>
          <w:szCs w:val="24"/>
        </w:rPr>
        <w:t>Schismogenic</w:t>
      </w:r>
      <w:proofErr w:type="spellEnd"/>
      <w:r w:rsidR="00EF3B0E" w:rsidRPr="00D6372B">
        <w:rPr>
          <w:rFonts w:ascii="Times New Roman" w:eastAsia="Times New Roman" w:hAnsi="Times New Roman" w:cs="Times New Roman"/>
          <w:color w:val="222222"/>
          <w:sz w:val="24"/>
          <w:szCs w:val="24"/>
        </w:rPr>
        <w:t xml:space="preserve"> change</w:t>
      </w:r>
      <w:r w:rsidRPr="00D6372B">
        <w:rPr>
          <w:rFonts w:ascii="Times New Roman" w:eastAsia="Times New Roman" w:hAnsi="Times New Roman" w:cs="Times New Roman"/>
          <w:color w:val="222222"/>
          <w:sz w:val="24"/>
          <w:szCs w:val="24"/>
        </w:rPr>
        <w:t xml:space="preserve"> happens</w:t>
      </w:r>
      <w:r w:rsidR="00EF3B0E" w:rsidRPr="00D6372B">
        <w:rPr>
          <w:rFonts w:ascii="Times New Roman" w:eastAsia="Times New Roman" w:hAnsi="Times New Roman" w:cs="Times New Roman"/>
          <w:color w:val="222222"/>
          <w:sz w:val="24"/>
          <w:szCs w:val="24"/>
        </w:rPr>
        <w:t xml:space="preserve"> w</w:t>
      </w:r>
      <w:r w:rsidR="00EF3B0E" w:rsidRPr="00EF3B0E">
        <w:rPr>
          <w:rFonts w:ascii="Times New Roman" w:eastAsia="Times New Roman" w:hAnsi="Times New Roman" w:cs="Times New Roman"/>
          <w:color w:val="222222"/>
          <w:sz w:val="24"/>
          <w:szCs w:val="24"/>
        </w:rPr>
        <w:t>hen positive feedback to one behavior or part of mind creates a “progressive differentiation” (</w:t>
      </w:r>
      <w:r w:rsidR="004310E1" w:rsidRPr="004310E1">
        <w:rPr>
          <w:rFonts w:ascii="Times New Roman" w:eastAsia="Times New Roman" w:hAnsi="Times New Roman" w:cs="Times New Roman"/>
          <w:i/>
          <w:iCs/>
          <w:color w:val="222222"/>
          <w:sz w:val="24"/>
          <w:szCs w:val="24"/>
        </w:rPr>
        <w:t>Steps</w:t>
      </w:r>
      <w:r w:rsidR="00EF3B0E" w:rsidRPr="00EF3B0E">
        <w:rPr>
          <w:rFonts w:ascii="Times New Roman" w:eastAsia="Times New Roman" w:hAnsi="Times New Roman" w:cs="Times New Roman"/>
          <w:color w:val="222222"/>
          <w:sz w:val="24"/>
          <w:szCs w:val="24"/>
        </w:rPr>
        <w:t xml:space="preserve"> 68)</w:t>
      </w:r>
      <w:r>
        <w:rPr>
          <w:rFonts w:ascii="Times New Roman" w:eastAsia="Times New Roman" w:hAnsi="Times New Roman" w:cs="Times New Roman"/>
          <w:color w:val="222222"/>
          <w:sz w:val="24"/>
          <w:szCs w:val="24"/>
        </w:rPr>
        <w:t>.</w:t>
      </w:r>
      <w:r w:rsidR="00EF3B0E" w:rsidRPr="00EF3B0E">
        <w:rPr>
          <w:rFonts w:ascii="Times New Roman" w:eastAsia="Times New Roman" w:hAnsi="Times New Roman" w:cs="Times New Roman"/>
          <w:color w:val="222222"/>
          <w:sz w:val="24"/>
          <w:szCs w:val="24"/>
        </w:rPr>
        <w:t xml:space="preserve"> </w:t>
      </w:r>
    </w:p>
    <w:p w14:paraId="57755826" w14:textId="7CB55870" w:rsidR="003B6F76" w:rsidRDefault="00B71FDE" w:rsidP="00334EA9">
      <w:pPr>
        <w:shd w:val="clear" w:color="auto" w:fill="FFFFFF"/>
        <w:spacing w:after="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000000" w:themeColor="text1"/>
          <w:sz w:val="24"/>
          <w:szCs w:val="24"/>
        </w:rPr>
        <w:t>Parts (mental sub-systems) seek to fulfill objectives/purposes specific to themselves, but other parts and the circuits of the wider system are jeopardized when one part goes into “exponential runaway”</w:t>
      </w:r>
      <w:r w:rsidRPr="00563AF7">
        <w:rPr>
          <w:rFonts w:ascii="Times New Roman" w:eastAsia="Times New Roman" w:hAnsi="Times New Roman" w:cs="Times New Roman"/>
          <w:color w:val="222222"/>
          <w:sz w:val="24"/>
          <w:szCs w:val="24"/>
        </w:rPr>
        <w:t xml:space="preserve"> </w:t>
      </w:r>
      <w:r w:rsidRPr="00EF3B0E">
        <w:rPr>
          <w:rFonts w:ascii="Times New Roman" w:eastAsia="Times New Roman" w:hAnsi="Times New Roman" w:cs="Times New Roman"/>
          <w:color w:val="222222"/>
          <w:sz w:val="24"/>
          <w:szCs w:val="24"/>
        </w:rPr>
        <w:t>(</w:t>
      </w:r>
      <w:r w:rsidR="004310E1" w:rsidRPr="004310E1">
        <w:rPr>
          <w:rFonts w:ascii="Times New Roman" w:eastAsia="Times New Roman" w:hAnsi="Times New Roman" w:cs="Times New Roman"/>
          <w:i/>
          <w:iCs/>
          <w:color w:val="222222"/>
          <w:sz w:val="24"/>
          <w:szCs w:val="24"/>
        </w:rPr>
        <w:t>Steps</w:t>
      </w:r>
      <w:r w:rsidRPr="00EF3B0E">
        <w:rPr>
          <w:rFonts w:ascii="Times New Roman" w:eastAsia="Times New Roman" w:hAnsi="Times New Roman" w:cs="Times New Roman"/>
          <w:color w:val="222222"/>
          <w:sz w:val="24"/>
          <w:szCs w:val="24"/>
        </w:rPr>
        <w:t xml:space="preserve">, 447; </w:t>
      </w:r>
      <w:r w:rsidR="004310E1" w:rsidRPr="004310E1">
        <w:rPr>
          <w:rFonts w:ascii="Times New Roman" w:eastAsia="Times New Roman" w:hAnsi="Times New Roman" w:cs="Times New Roman"/>
          <w:i/>
          <w:iCs/>
          <w:color w:val="222222"/>
          <w:sz w:val="24"/>
          <w:szCs w:val="24"/>
        </w:rPr>
        <w:t>M&amp;N</w:t>
      </w:r>
      <w:r w:rsidRPr="00EF3B0E">
        <w:rPr>
          <w:rFonts w:ascii="Times New Roman" w:eastAsia="Times New Roman" w:hAnsi="Times New Roman" w:cs="Times New Roman"/>
          <w:color w:val="222222"/>
          <w:sz w:val="24"/>
          <w:szCs w:val="24"/>
        </w:rPr>
        <w:t>, 117)</w:t>
      </w:r>
      <w:r>
        <w:rPr>
          <w:rFonts w:ascii="Times New Roman" w:eastAsia="Times New Roman" w:hAnsi="Times New Roman" w:cs="Times New Roman"/>
          <w:color w:val="000000" w:themeColor="text1"/>
          <w:sz w:val="24"/>
          <w:szCs w:val="24"/>
        </w:rPr>
        <w:t xml:space="preserve">. This can take place when a positive feedback loop loses its negative restraint and escalates its </w:t>
      </w:r>
      <w:r w:rsidR="004652C2">
        <w:rPr>
          <w:rFonts w:ascii="Times New Roman" w:eastAsia="Times New Roman" w:hAnsi="Times New Roman" w:cs="Times New Roman"/>
          <w:color w:val="000000" w:themeColor="text1"/>
          <w:sz w:val="24"/>
          <w:szCs w:val="24"/>
        </w:rPr>
        <w:t xml:space="preserve">purposive </w:t>
      </w:r>
      <w:r>
        <w:rPr>
          <w:rFonts w:ascii="Times New Roman" w:eastAsia="Times New Roman" w:hAnsi="Times New Roman" w:cs="Times New Roman"/>
          <w:color w:val="000000" w:themeColor="text1"/>
          <w:sz w:val="24"/>
          <w:szCs w:val="24"/>
        </w:rPr>
        <w:t xml:space="preserve">activity exponentially. </w:t>
      </w:r>
      <w:r w:rsidR="003B6F76">
        <w:rPr>
          <w:rFonts w:ascii="Times New Roman" w:eastAsia="Times New Roman" w:hAnsi="Times New Roman" w:cs="Times New Roman"/>
          <w:color w:val="222222"/>
          <w:sz w:val="24"/>
          <w:szCs w:val="24"/>
        </w:rPr>
        <w:t xml:space="preserve">We see this in nature when a predator that kept a population in check is overhunted, or when a species is brought to a new location where it no longer has its natural controls and becomes invasive. </w:t>
      </w:r>
    </w:p>
    <w:p w14:paraId="2A851F36" w14:textId="0A572EF1" w:rsidR="00361FD3" w:rsidRDefault="00972C0E" w:rsidP="00D54719">
      <w:pPr>
        <w:shd w:val="clear" w:color="auto" w:fill="FFFFFF"/>
        <w:spacing w:after="0" w:line="240" w:lineRule="auto"/>
        <w:ind w:firstLine="720"/>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Schismogenesis</w:t>
      </w:r>
      <w:proofErr w:type="spellEnd"/>
      <w:r>
        <w:rPr>
          <w:rFonts w:ascii="Times New Roman" w:eastAsia="Times New Roman" w:hAnsi="Times New Roman" w:cs="Times New Roman"/>
          <w:color w:val="222222"/>
          <w:sz w:val="24"/>
          <w:szCs w:val="24"/>
        </w:rPr>
        <w:t xml:space="preserve"> is a form of insanity in </w:t>
      </w:r>
      <w:r w:rsidR="00361FD3">
        <w:rPr>
          <w:rFonts w:ascii="Times New Roman" w:eastAsia="Times New Roman" w:hAnsi="Times New Roman" w:cs="Times New Roman"/>
          <w:color w:val="222222"/>
          <w:sz w:val="24"/>
          <w:szCs w:val="24"/>
        </w:rPr>
        <w:t>a</w:t>
      </w:r>
      <w:r>
        <w:rPr>
          <w:rFonts w:ascii="Times New Roman" w:eastAsia="Times New Roman" w:hAnsi="Times New Roman" w:cs="Times New Roman"/>
          <w:color w:val="222222"/>
          <w:sz w:val="24"/>
          <w:szCs w:val="24"/>
        </w:rPr>
        <w:t xml:space="preserve"> mental system </w:t>
      </w:r>
      <w:r w:rsidRPr="00E36986">
        <w:rPr>
          <w:rFonts w:ascii="Times New Roman" w:eastAsia="Times New Roman" w:hAnsi="Times New Roman" w:cs="Times New Roman"/>
          <w:sz w:val="24"/>
          <w:szCs w:val="24"/>
        </w:rPr>
        <w:t>that can destroy the overachieving part as well as the system on which it depends.</w:t>
      </w:r>
      <w:r>
        <w:rPr>
          <w:rFonts w:ascii="Times New Roman" w:eastAsia="Times New Roman" w:hAnsi="Times New Roman" w:cs="Times New Roman"/>
          <w:color w:val="222222"/>
          <w:sz w:val="24"/>
          <w:szCs w:val="24"/>
        </w:rPr>
        <w:t xml:space="preserve"> A similar form of</w:t>
      </w:r>
      <w:r w:rsidR="00E36986">
        <w:rPr>
          <w:rFonts w:ascii="Times New Roman" w:eastAsia="Times New Roman" w:hAnsi="Times New Roman" w:cs="Times New Roman"/>
          <w:color w:val="222222"/>
          <w:sz w:val="24"/>
          <w:szCs w:val="24"/>
        </w:rPr>
        <w:t xml:space="preserve"> </w:t>
      </w:r>
      <w:proofErr w:type="spellStart"/>
      <w:r w:rsidR="00E36986">
        <w:rPr>
          <w:rFonts w:ascii="Times New Roman" w:eastAsia="Times New Roman" w:hAnsi="Times New Roman" w:cs="Times New Roman"/>
          <w:color w:val="222222"/>
          <w:sz w:val="24"/>
          <w:szCs w:val="24"/>
        </w:rPr>
        <w:t>schismogenic</w:t>
      </w:r>
      <w:proofErr w:type="spellEnd"/>
      <w:r>
        <w:rPr>
          <w:rFonts w:ascii="Times New Roman" w:eastAsia="Times New Roman" w:hAnsi="Times New Roman" w:cs="Times New Roman"/>
          <w:color w:val="222222"/>
          <w:sz w:val="24"/>
          <w:szCs w:val="24"/>
        </w:rPr>
        <w:t xml:space="preserve"> insanity happens when a part </w:t>
      </w:r>
      <w:r w:rsidR="00E15DBC">
        <w:rPr>
          <w:rFonts w:ascii="Times New Roman" w:eastAsia="Times New Roman" w:hAnsi="Times New Roman" w:cs="Times New Roman"/>
          <w:color w:val="222222"/>
          <w:sz w:val="24"/>
          <w:szCs w:val="24"/>
        </w:rPr>
        <w:t xml:space="preserve">of the system </w:t>
      </w:r>
      <w:r>
        <w:rPr>
          <w:rFonts w:ascii="Times New Roman" w:eastAsia="Times New Roman" w:hAnsi="Times New Roman" w:cs="Times New Roman"/>
          <w:color w:val="222222"/>
          <w:sz w:val="24"/>
          <w:szCs w:val="24"/>
        </w:rPr>
        <w:t>attempt</w:t>
      </w:r>
      <w:r w:rsidR="00E15DBC">
        <w:rPr>
          <w:rFonts w:ascii="Times New Roman" w:eastAsia="Times New Roman" w:hAnsi="Times New Roman" w:cs="Times New Roman"/>
          <w:color w:val="222222"/>
          <w:sz w:val="24"/>
          <w:szCs w:val="24"/>
        </w:rPr>
        <w:t>s</w:t>
      </w:r>
      <w:r>
        <w:rPr>
          <w:rFonts w:ascii="Times New Roman" w:eastAsia="Times New Roman" w:hAnsi="Times New Roman" w:cs="Times New Roman"/>
          <w:color w:val="222222"/>
          <w:sz w:val="24"/>
          <w:szCs w:val="24"/>
        </w:rPr>
        <w:t xml:space="preserve"> to control the</w:t>
      </w:r>
      <w:r w:rsidR="00E15DBC">
        <w:rPr>
          <w:rFonts w:ascii="Times New Roman" w:eastAsia="Times New Roman" w:hAnsi="Times New Roman" w:cs="Times New Roman"/>
          <w:color w:val="222222"/>
          <w:sz w:val="24"/>
          <w:szCs w:val="24"/>
        </w:rPr>
        <w:t xml:space="preserve"> direction of</w:t>
      </w:r>
      <w:r>
        <w:rPr>
          <w:rFonts w:ascii="Times New Roman" w:eastAsia="Times New Roman" w:hAnsi="Times New Roman" w:cs="Times New Roman"/>
          <w:color w:val="222222"/>
          <w:sz w:val="24"/>
          <w:szCs w:val="24"/>
        </w:rPr>
        <w:t xml:space="preserve"> whole</w:t>
      </w:r>
      <w:r w:rsidR="00E15DBC">
        <w:rPr>
          <w:rFonts w:ascii="Times New Roman" w:eastAsia="Times New Roman" w:hAnsi="Times New Roman" w:cs="Times New Roman"/>
          <w:color w:val="222222"/>
          <w:sz w:val="24"/>
          <w:szCs w:val="24"/>
        </w:rPr>
        <w:t xml:space="preserve"> to suit its own purposes</w:t>
      </w:r>
      <w:r>
        <w:rPr>
          <w:rFonts w:ascii="Times New Roman" w:eastAsia="Times New Roman" w:hAnsi="Times New Roman" w:cs="Times New Roman"/>
          <w:color w:val="222222"/>
          <w:sz w:val="24"/>
          <w:szCs w:val="24"/>
        </w:rPr>
        <w:t xml:space="preserve">. </w:t>
      </w:r>
      <w:r w:rsidR="00E15DBC">
        <w:rPr>
          <w:rFonts w:ascii="Times New Roman" w:eastAsia="Times New Roman" w:hAnsi="Times New Roman" w:cs="Times New Roman"/>
          <w:color w:val="222222"/>
          <w:sz w:val="24"/>
          <w:szCs w:val="24"/>
        </w:rPr>
        <w:t>Th</w:t>
      </w:r>
      <w:r w:rsidR="003B6F76">
        <w:rPr>
          <w:rFonts w:ascii="Times New Roman" w:eastAsia="Times New Roman" w:hAnsi="Times New Roman" w:cs="Times New Roman"/>
          <w:color w:val="222222"/>
          <w:sz w:val="24"/>
          <w:szCs w:val="24"/>
        </w:rPr>
        <w:t>e</w:t>
      </w:r>
      <w:r w:rsidR="00E15DBC">
        <w:rPr>
          <w:rFonts w:ascii="Times New Roman" w:eastAsia="Times New Roman" w:hAnsi="Times New Roman" w:cs="Times New Roman"/>
          <w:color w:val="222222"/>
          <w:sz w:val="24"/>
          <w:szCs w:val="24"/>
        </w:rPr>
        <w:t xml:space="preserve"> part thereby engages in a serious epistemological </w:t>
      </w:r>
      <w:proofErr w:type="gramStart"/>
      <w:r w:rsidR="00E15DBC">
        <w:rPr>
          <w:rFonts w:ascii="Times New Roman" w:eastAsia="Times New Roman" w:hAnsi="Times New Roman" w:cs="Times New Roman"/>
          <w:color w:val="222222"/>
          <w:sz w:val="24"/>
          <w:szCs w:val="24"/>
        </w:rPr>
        <w:t xml:space="preserve">mistake, </w:t>
      </w:r>
      <w:r w:rsidR="00C17F62">
        <w:rPr>
          <w:rFonts w:ascii="Times New Roman" w:eastAsia="Times New Roman" w:hAnsi="Times New Roman" w:cs="Times New Roman"/>
          <w:color w:val="222222"/>
          <w:sz w:val="24"/>
          <w:szCs w:val="24"/>
        </w:rPr>
        <w:t>s</w:t>
      </w:r>
      <w:r w:rsidR="003B6F76">
        <w:rPr>
          <w:rFonts w:ascii="Times New Roman" w:eastAsia="Times New Roman" w:hAnsi="Times New Roman" w:cs="Times New Roman"/>
          <w:color w:val="222222"/>
          <w:sz w:val="24"/>
          <w:szCs w:val="24"/>
        </w:rPr>
        <w:t>ince</w:t>
      </w:r>
      <w:proofErr w:type="gramEnd"/>
      <w:r w:rsidR="003B6F76">
        <w:rPr>
          <w:rFonts w:ascii="Times New Roman" w:eastAsia="Times New Roman" w:hAnsi="Times New Roman" w:cs="Times New Roman"/>
          <w:color w:val="222222"/>
          <w:sz w:val="24"/>
          <w:szCs w:val="24"/>
        </w:rPr>
        <w:t xml:space="preserve"> the information available to the part necessarily excludes the information </w:t>
      </w:r>
      <w:r w:rsidR="00C17F62">
        <w:rPr>
          <w:rFonts w:ascii="Times New Roman" w:eastAsia="Times New Roman" w:hAnsi="Times New Roman" w:cs="Times New Roman"/>
          <w:color w:val="222222"/>
          <w:sz w:val="24"/>
          <w:szCs w:val="24"/>
        </w:rPr>
        <w:t>about</w:t>
      </w:r>
      <w:r w:rsidR="003B6F76">
        <w:rPr>
          <w:rFonts w:ascii="Times New Roman" w:eastAsia="Times New Roman" w:hAnsi="Times New Roman" w:cs="Times New Roman"/>
          <w:color w:val="222222"/>
          <w:sz w:val="24"/>
          <w:szCs w:val="24"/>
        </w:rPr>
        <w:t xml:space="preserve"> the total system. T</w:t>
      </w:r>
      <w:r>
        <w:rPr>
          <w:rFonts w:ascii="Times New Roman" w:eastAsia="Times New Roman" w:hAnsi="Times New Roman" w:cs="Times New Roman"/>
          <w:color w:val="222222"/>
          <w:sz w:val="24"/>
          <w:szCs w:val="24"/>
        </w:rPr>
        <w:t>he result</w:t>
      </w:r>
      <w:r w:rsidR="00E15DBC">
        <w:rPr>
          <w:rFonts w:ascii="Times New Roman" w:eastAsia="Times New Roman" w:hAnsi="Times New Roman" w:cs="Times New Roman"/>
          <w:color w:val="222222"/>
          <w:sz w:val="24"/>
          <w:szCs w:val="24"/>
        </w:rPr>
        <w:t xml:space="preserve">s of </w:t>
      </w:r>
      <w:r w:rsidR="003B6F76">
        <w:rPr>
          <w:rFonts w:ascii="Times New Roman" w:eastAsia="Times New Roman" w:hAnsi="Times New Roman" w:cs="Times New Roman"/>
          <w:color w:val="222222"/>
          <w:sz w:val="24"/>
          <w:szCs w:val="24"/>
        </w:rPr>
        <w:t>this sort of mistake are</w:t>
      </w:r>
      <w:r>
        <w:rPr>
          <w:rFonts w:ascii="Times New Roman" w:eastAsia="Times New Roman" w:hAnsi="Times New Roman" w:cs="Times New Roman"/>
          <w:color w:val="222222"/>
          <w:sz w:val="24"/>
          <w:szCs w:val="24"/>
        </w:rPr>
        <w:t xml:space="preserve"> ignorant, </w:t>
      </w:r>
      <w:proofErr w:type="gramStart"/>
      <w:r>
        <w:rPr>
          <w:rFonts w:ascii="Times New Roman" w:eastAsia="Times New Roman" w:hAnsi="Times New Roman" w:cs="Times New Roman"/>
          <w:color w:val="222222"/>
          <w:sz w:val="24"/>
          <w:szCs w:val="24"/>
        </w:rPr>
        <w:t>destructive</w:t>
      </w:r>
      <w:proofErr w:type="gramEnd"/>
      <w:r>
        <w:rPr>
          <w:rFonts w:ascii="Times New Roman" w:eastAsia="Times New Roman" w:hAnsi="Times New Roman" w:cs="Times New Roman"/>
          <w:color w:val="222222"/>
          <w:sz w:val="24"/>
          <w:szCs w:val="24"/>
        </w:rPr>
        <w:t xml:space="preserve"> and “ugly” </w:t>
      </w:r>
      <w:r w:rsidR="00EF3B0E" w:rsidRPr="00EF3B0E">
        <w:rPr>
          <w:rFonts w:ascii="Times New Roman" w:eastAsia="Times New Roman" w:hAnsi="Times New Roman" w:cs="Times New Roman"/>
          <w:color w:val="222222"/>
          <w:sz w:val="24"/>
          <w:szCs w:val="24"/>
        </w:rPr>
        <w:t>(</w:t>
      </w:r>
      <w:r w:rsidR="004310E1" w:rsidRPr="004310E1">
        <w:rPr>
          <w:rFonts w:ascii="Times New Roman" w:eastAsia="Times New Roman" w:hAnsi="Times New Roman" w:cs="Times New Roman"/>
          <w:i/>
          <w:iCs/>
          <w:color w:val="222222"/>
          <w:sz w:val="24"/>
          <w:szCs w:val="24"/>
        </w:rPr>
        <w:t>Steps</w:t>
      </w:r>
      <w:r w:rsidR="00EF3B0E" w:rsidRPr="00EF3B0E">
        <w:rPr>
          <w:rFonts w:ascii="Times New Roman" w:eastAsia="Times New Roman" w:hAnsi="Times New Roman" w:cs="Times New Roman"/>
          <w:color w:val="222222"/>
          <w:sz w:val="24"/>
          <w:szCs w:val="24"/>
        </w:rPr>
        <w:t xml:space="preserve"> 267)</w:t>
      </w:r>
      <w:r>
        <w:rPr>
          <w:rFonts w:ascii="Times New Roman" w:eastAsia="Times New Roman" w:hAnsi="Times New Roman" w:cs="Times New Roman"/>
          <w:color w:val="222222"/>
          <w:sz w:val="24"/>
          <w:szCs w:val="24"/>
        </w:rPr>
        <w:t>.</w:t>
      </w:r>
      <w:r w:rsidR="004652C2">
        <w:rPr>
          <w:rFonts w:ascii="Times New Roman" w:eastAsia="Times New Roman" w:hAnsi="Times New Roman" w:cs="Times New Roman"/>
          <w:color w:val="222222"/>
          <w:sz w:val="24"/>
          <w:szCs w:val="24"/>
        </w:rPr>
        <w:t xml:space="preserve"> Conscious purposiveness can become especially ugly</w:t>
      </w:r>
      <w:r w:rsidR="00597A4B">
        <w:rPr>
          <w:rFonts w:ascii="Times New Roman" w:eastAsia="Times New Roman" w:hAnsi="Times New Roman" w:cs="Times New Roman"/>
          <w:color w:val="222222"/>
          <w:sz w:val="24"/>
          <w:szCs w:val="24"/>
        </w:rPr>
        <w:t xml:space="preserve"> by ignoring the wisdom inherent in complex mental-ecological systems.</w:t>
      </w:r>
    </w:p>
    <w:p w14:paraId="2E16E557" w14:textId="56BFDF41" w:rsidR="00B93714" w:rsidRDefault="00EC78BF" w:rsidP="00334EA9">
      <w:pPr>
        <w:shd w:val="clear" w:color="auto" w:fill="FFFFFF"/>
        <w:spacing w:after="0" w:line="240" w:lineRule="auto"/>
        <w:ind w:firstLine="720"/>
        <w:rPr>
          <w:rFonts w:ascii="Times New Roman" w:eastAsia="Times New Roman" w:hAnsi="Times New Roman" w:cs="Times New Roman"/>
          <w:color w:val="222222"/>
          <w:sz w:val="24"/>
          <w:szCs w:val="24"/>
        </w:rPr>
      </w:pPr>
      <w:r w:rsidRPr="00327FA9">
        <w:rPr>
          <w:rFonts w:ascii="Times New Roman" w:eastAsia="Times New Roman" w:hAnsi="Times New Roman" w:cs="Times New Roman"/>
          <w:color w:val="222222"/>
          <w:sz w:val="24"/>
          <w:szCs w:val="24"/>
        </w:rPr>
        <w:lastRenderedPageBreak/>
        <w:t>We misidentify the self when we isolate it to conscious</w:t>
      </w:r>
      <w:r>
        <w:rPr>
          <w:rFonts w:ascii="Times New Roman" w:eastAsia="Times New Roman" w:hAnsi="Times New Roman" w:cs="Times New Roman"/>
          <w:color w:val="222222"/>
          <w:sz w:val="24"/>
          <w:szCs w:val="24"/>
        </w:rPr>
        <w:t>ness</w:t>
      </w:r>
      <w:r w:rsidRPr="00327FA9">
        <w:rPr>
          <w:rFonts w:ascii="Times New Roman" w:eastAsia="Times New Roman" w:hAnsi="Times New Roman" w:cs="Times New Roman"/>
          <w:color w:val="222222"/>
          <w:sz w:val="24"/>
          <w:szCs w:val="24"/>
        </w:rPr>
        <w:t xml:space="preserve"> and its constructs.</w:t>
      </w:r>
      <w:r>
        <w:rPr>
          <w:rFonts w:ascii="Times New Roman" w:eastAsia="Times New Roman" w:hAnsi="Times New Roman" w:cs="Times New Roman"/>
          <w:color w:val="222222"/>
          <w:sz w:val="24"/>
          <w:szCs w:val="24"/>
        </w:rPr>
        <w:t xml:space="preserve"> </w:t>
      </w:r>
      <w:r w:rsidR="00382DDE">
        <w:rPr>
          <w:rFonts w:ascii="Times New Roman" w:eastAsia="Times New Roman" w:hAnsi="Times New Roman" w:cs="Times New Roman"/>
          <w:color w:val="222222"/>
          <w:sz w:val="24"/>
          <w:szCs w:val="24"/>
        </w:rPr>
        <w:t xml:space="preserve">Minds have memory and form habits. </w:t>
      </w:r>
      <w:r w:rsidR="00704B17">
        <w:rPr>
          <w:rFonts w:ascii="Times New Roman" w:eastAsia="Times New Roman" w:hAnsi="Times New Roman" w:cs="Times New Roman"/>
          <w:color w:val="222222"/>
          <w:sz w:val="24"/>
          <w:szCs w:val="24"/>
        </w:rPr>
        <w:t xml:space="preserve">Even simple systems </w:t>
      </w:r>
      <w:r w:rsidR="00B8205D">
        <w:rPr>
          <w:rFonts w:ascii="Times New Roman" w:eastAsia="Times New Roman" w:hAnsi="Times New Roman" w:cs="Times New Roman"/>
          <w:color w:val="222222"/>
          <w:sz w:val="24"/>
          <w:szCs w:val="24"/>
        </w:rPr>
        <w:t xml:space="preserve">respond to changes in the next </w:t>
      </w:r>
      <w:r w:rsidR="00704B17">
        <w:rPr>
          <w:rFonts w:ascii="Times New Roman" w:eastAsia="Times New Roman" w:hAnsi="Times New Roman" w:cs="Times New Roman"/>
          <w:color w:val="222222"/>
          <w:sz w:val="24"/>
          <w:szCs w:val="24"/>
        </w:rPr>
        <w:t>cours</w:t>
      </w:r>
      <w:r w:rsidR="000C1A0B">
        <w:rPr>
          <w:rFonts w:ascii="Times New Roman" w:eastAsia="Times New Roman" w:hAnsi="Times New Roman" w:cs="Times New Roman"/>
          <w:color w:val="222222"/>
          <w:sz w:val="24"/>
          <w:szCs w:val="24"/>
        </w:rPr>
        <w:t>ing</w:t>
      </w:r>
      <w:r w:rsidR="00704B17">
        <w:rPr>
          <w:rFonts w:ascii="Times New Roman" w:eastAsia="Times New Roman" w:hAnsi="Times New Roman" w:cs="Times New Roman"/>
          <w:color w:val="222222"/>
          <w:sz w:val="24"/>
          <w:szCs w:val="24"/>
        </w:rPr>
        <w:t xml:space="preserve"> of information along the same circuit</w:t>
      </w:r>
      <w:r w:rsidR="00F63FC4">
        <w:rPr>
          <w:rFonts w:ascii="Times New Roman" w:eastAsia="Times New Roman" w:hAnsi="Times New Roman" w:cs="Times New Roman"/>
          <w:color w:val="222222"/>
          <w:sz w:val="24"/>
          <w:szCs w:val="24"/>
        </w:rPr>
        <w:t>—</w:t>
      </w:r>
      <w:r w:rsidR="00B8205D">
        <w:rPr>
          <w:rFonts w:ascii="Times New Roman" w:eastAsia="Times New Roman" w:hAnsi="Times New Roman" w:cs="Times New Roman"/>
          <w:color w:val="222222"/>
          <w:sz w:val="24"/>
          <w:szCs w:val="24"/>
        </w:rPr>
        <w:t xml:space="preserve">so </w:t>
      </w:r>
      <w:r w:rsidR="00E15DBC">
        <w:rPr>
          <w:rFonts w:ascii="Times New Roman" w:eastAsia="Times New Roman" w:hAnsi="Times New Roman" w:cs="Times New Roman"/>
          <w:color w:val="222222"/>
          <w:sz w:val="24"/>
          <w:szCs w:val="24"/>
        </w:rPr>
        <w:t xml:space="preserve">even </w:t>
      </w:r>
      <w:r w:rsidR="00B8205D">
        <w:rPr>
          <w:rFonts w:ascii="Times New Roman" w:eastAsia="Times New Roman" w:hAnsi="Times New Roman" w:cs="Times New Roman"/>
          <w:color w:val="222222"/>
          <w:sz w:val="24"/>
          <w:szCs w:val="24"/>
        </w:rPr>
        <w:t>the steam engine with its governor</w:t>
      </w:r>
      <w:r w:rsidR="00F63FC4">
        <w:rPr>
          <w:rFonts w:ascii="Times New Roman" w:eastAsia="Times New Roman" w:hAnsi="Times New Roman" w:cs="Times New Roman"/>
          <w:color w:val="222222"/>
          <w:sz w:val="24"/>
          <w:szCs w:val="24"/>
        </w:rPr>
        <w:t>—</w:t>
      </w:r>
      <w:r w:rsidR="00B8205D">
        <w:rPr>
          <w:rFonts w:ascii="Times New Roman" w:eastAsia="Times New Roman" w:hAnsi="Times New Roman" w:cs="Times New Roman"/>
          <w:color w:val="222222"/>
          <w:sz w:val="24"/>
          <w:szCs w:val="24"/>
        </w:rPr>
        <w:t>has “memory”</w:t>
      </w:r>
      <w:r w:rsidR="005F2D13">
        <w:rPr>
          <w:rFonts w:ascii="Times New Roman" w:eastAsia="Times New Roman" w:hAnsi="Times New Roman" w:cs="Times New Roman"/>
          <w:color w:val="222222"/>
          <w:sz w:val="24"/>
          <w:szCs w:val="24"/>
        </w:rPr>
        <w:t xml:space="preserve"> (</w:t>
      </w:r>
      <w:r w:rsidR="004310E1" w:rsidRPr="004310E1">
        <w:rPr>
          <w:rFonts w:ascii="Times New Roman" w:eastAsia="Times New Roman" w:hAnsi="Times New Roman" w:cs="Times New Roman"/>
          <w:i/>
          <w:iCs/>
          <w:color w:val="222222"/>
          <w:sz w:val="24"/>
          <w:szCs w:val="24"/>
        </w:rPr>
        <w:t>Steps</w:t>
      </w:r>
      <w:r w:rsidR="005F2D13">
        <w:rPr>
          <w:rFonts w:ascii="Times New Roman" w:eastAsia="Times New Roman" w:hAnsi="Times New Roman" w:cs="Times New Roman"/>
          <w:color w:val="222222"/>
          <w:sz w:val="24"/>
          <w:szCs w:val="24"/>
        </w:rPr>
        <w:t xml:space="preserve"> 316)</w:t>
      </w:r>
      <w:r w:rsidR="00E36986">
        <w:rPr>
          <w:rFonts w:ascii="Times New Roman" w:eastAsia="Times New Roman" w:hAnsi="Times New Roman" w:cs="Times New Roman"/>
          <w:color w:val="222222"/>
          <w:sz w:val="24"/>
          <w:szCs w:val="24"/>
        </w:rPr>
        <w:t>.</w:t>
      </w:r>
      <w:r w:rsidR="00704B17">
        <w:rPr>
          <w:rFonts w:ascii="Times New Roman" w:eastAsia="Times New Roman" w:hAnsi="Times New Roman" w:cs="Times New Roman"/>
          <w:color w:val="222222"/>
          <w:sz w:val="24"/>
          <w:szCs w:val="24"/>
        </w:rPr>
        <w:t xml:space="preserve"> </w:t>
      </w:r>
      <w:r w:rsidR="00F63FC4">
        <w:rPr>
          <w:rFonts w:ascii="Times New Roman" w:eastAsia="Times New Roman" w:hAnsi="Times New Roman" w:cs="Times New Roman"/>
          <w:color w:val="222222"/>
          <w:sz w:val="24"/>
          <w:szCs w:val="24"/>
        </w:rPr>
        <w:t>Systems that build upon systems build up more complex memory</w:t>
      </w:r>
      <w:r w:rsidR="004652C2">
        <w:rPr>
          <w:rFonts w:ascii="Times New Roman" w:eastAsia="Times New Roman" w:hAnsi="Times New Roman" w:cs="Times New Roman"/>
          <w:color w:val="222222"/>
          <w:sz w:val="24"/>
          <w:szCs w:val="24"/>
        </w:rPr>
        <w:t xml:space="preserve"> and more interconnections with their wider environments</w:t>
      </w:r>
      <w:r w:rsidR="00F63FC4">
        <w:rPr>
          <w:rFonts w:ascii="Times New Roman" w:eastAsia="Times New Roman" w:hAnsi="Times New Roman" w:cs="Times New Roman"/>
          <w:color w:val="222222"/>
          <w:sz w:val="24"/>
          <w:szCs w:val="24"/>
        </w:rPr>
        <w:t>. Habits and skills are also a form of memory. I</w:t>
      </w:r>
      <w:r w:rsidR="00B8205D">
        <w:rPr>
          <w:rFonts w:ascii="Times New Roman" w:eastAsia="Times New Roman" w:hAnsi="Times New Roman" w:cs="Times New Roman"/>
          <w:color w:val="222222"/>
          <w:sz w:val="24"/>
          <w:szCs w:val="24"/>
        </w:rPr>
        <w:t>nformation</w:t>
      </w:r>
      <w:r w:rsidR="00704B17">
        <w:rPr>
          <w:rFonts w:ascii="Times New Roman" w:eastAsia="Times New Roman" w:hAnsi="Times New Roman" w:cs="Times New Roman"/>
          <w:color w:val="222222"/>
          <w:sz w:val="24"/>
          <w:szCs w:val="24"/>
        </w:rPr>
        <w:t xml:space="preserve"> </w:t>
      </w:r>
      <w:r w:rsidR="00382DDE">
        <w:rPr>
          <w:rFonts w:ascii="Times New Roman" w:eastAsia="Times New Roman" w:hAnsi="Times New Roman" w:cs="Times New Roman"/>
          <w:color w:val="222222"/>
          <w:sz w:val="24"/>
          <w:szCs w:val="24"/>
        </w:rPr>
        <w:t xml:space="preserve">and patterned responses to </w:t>
      </w:r>
      <w:r w:rsidR="003B6F76">
        <w:rPr>
          <w:rFonts w:ascii="Times New Roman" w:eastAsia="Times New Roman" w:hAnsi="Times New Roman" w:cs="Times New Roman"/>
          <w:color w:val="222222"/>
          <w:sz w:val="24"/>
          <w:szCs w:val="24"/>
        </w:rPr>
        <w:t xml:space="preserve">familiar </w:t>
      </w:r>
      <w:r w:rsidR="00382DDE">
        <w:rPr>
          <w:rFonts w:ascii="Times New Roman" w:eastAsia="Times New Roman" w:hAnsi="Times New Roman" w:cs="Times New Roman"/>
          <w:color w:val="222222"/>
          <w:sz w:val="24"/>
          <w:szCs w:val="24"/>
        </w:rPr>
        <w:t xml:space="preserve">contexts </w:t>
      </w:r>
      <w:r w:rsidR="00704B17">
        <w:rPr>
          <w:rFonts w:ascii="Times New Roman" w:eastAsia="Times New Roman" w:hAnsi="Times New Roman" w:cs="Times New Roman"/>
          <w:color w:val="222222"/>
          <w:sz w:val="24"/>
          <w:szCs w:val="24"/>
        </w:rPr>
        <w:t xml:space="preserve">aid </w:t>
      </w:r>
      <w:r w:rsidR="00F63FC4">
        <w:rPr>
          <w:rFonts w:ascii="Times New Roman" w:eastAsia="Times New Roman" w:hAnsi="Times New Roman" w:cs="Times New Roman"/>
          <w:color w:val="222222"/>
          <w:sz w:val="24"/>
          <w:szCs w:val="24"/>
        </w:rPr>
        <w:t>complex mental systems in their</w:t>
      </w:r>
      <w:r w:rsidR="00704B17">
        <w:rPr>
          <w:rFonts w:ascii="Times New Roman" w:eastAsia="Times New Roman" w:hAnsi="Times New Roman" w:cs="Times New Roman"/>
          <w:color w:val="222222"/>
          <w:sz w:val="24"/>
          <w:szCs w:val="24"/>
        </w:rPr>
        <w:t xml:space="preserve"> sustenance, functioning and growth. </w:t>
      </w:r>
      <w:r w:rsidR="00C17F62">
        <w:rPr>
          <w:rFonts w:ascii="Times New Roman" w:eastAsia="Times New Roman" w:hAnsi="Times New Roman" w:cs="Times New Roman"/>
          <w:color w:val="222222"/>
          <w:sz w:val="24"/>
          <w:szCs w:val="24"/>
        </w:rPr>
        <w:t>We humans relate in ci</w:t>
      </w:r>
      <w:r w:rsidR="00D41989">
        <w:rPr>
          <w:rFonts w:ascii="Times New Roman" w:eastAsia="Times New Roman" w:hAnsi="Times New Roman" w:cs="Times New Roman"/>
          <w:color w:val="222222"/>
          <w:sz w:val="24"/>
          <w:szCs w:val="24"/>
        </w:rPr>
        <w:t>r</w:t>
      </w:r>
      <w:r w:rsidR="00C17F62">
        <w:rPr>
          <w:rFonts w:ascii="Times New Roman" w:eastAsia="Times New Roman" w:hAnsi="Times New Roman" w:cs="Times New Roman"/>
          <w:color w:val="222222"/>
          <w:sz w:val="24"/>
          <w:szCs w:val="24"/>
        </w:rPr>
        <w:t>cuits with other humans</w:t>
      </w:r>
      <w:r w:rsidR="00B93714">
        <w:rPr>
          <w:rFonts w:ascii="Times New Roman" w:eastAsia="Times New Roman" w:hAnsi="Times New Roman" w:cs="Times New Roman"/>
          <w:color w:val="222222"/>
          <w:sz w:val="24"/>
          <w:szCs w:val="24"/>
        </w:rPr>
        <w:t>,</w:t>
      </w:r>
      <w:r w:rsidR="00C17F62">
        <w:rPr>
          <w:rFonts w:ascii="Times New Roman" w:eastAsia="Times New Roman" w:hAnsi="Times New Roman" w:cs="Times New Roman"/>
          <w:color w:val="222222"/>
          <w:sz w:val="24"/>
          <w:szCs w:val="24"/>
        </w:rPr>
        <w:t xml:space="preserve"> </w:t>
      </w:r>
      <w:r w:rsidR="00D41989">
        <w:rPr>
          <w:rFonts w:ascii="Times New Roman" w:eastAsia="Times New Roman" w:hAnsi="Times New Roman" w:cs="Times New Roman"/>
          <w:color w:val="222222"/>
          <w:sz w:val="24"/>
          <w:szCs w:val="24"/>
        </w:rPr>
        <w:t>and</w:t>
      </w:r>
      <w:r w:rsidR="00B93714">
        <w:rPr>
          <w:rFonts w:ascii="Times New Roman" w:eastAsia="Times New Roman" w:hAnsi="Times New Roman" w:cs="Times New Roman"/>
          <w:color w:val="222222"/>
          <w:sz w:val="24"/>
          <w:szCs w:val="24"/>
        </w:rPr>
        <w:t xml:space="preserve"> with</w:t>
      </w:r>
      <w:r w:rsidR="00D41989">
        <w:rPr>
          <w:rFonts w:ascii="Times New Roman" w:eastAsia="Times New Roman" w:hAnsi="Times New Roman" w:cs="Times New Roman"/>
          <w:color w:val="222222"/>
          <w:sz w:val="24"/>
          <w:szCs w:val="24"/>
        </w:rPr>
        <w:t xml:space="preserve"> the environment</w:t>
      </w:r>
      <w:r w:rsidR="00B93714">
        <w:rPr>
          <w:rFonts w:ascii="Times New Roman" w:eastAsia="Times New Roman" w:hAnsi="Times New Roman" w:cs="Times New Roman"/>
          <w:color w:val="222222"/>
          <w:sz w:val="24"/>
          <w:szCs w:val="24"/>
        </w:rPr>
        <w:t>,</w:t>
      </w:r>
      <w:r w:rsidR="00D41989">
        <w:rPr>
          <w:rFonts w:ascii="Times New Roman" w:eastAsia="Times New Roman" w:hAnsi="Times New Roman" w:cs="Times New Roman"/>
          <w:color w:val="222222"/>
          <w:sz w:val="24"/>
          <w:szCs w:val="24"/>
        </w:rPr>
        <w:t xml:space="preserve"> </w:t>
      </w:r>
      <w:r w:rsidR="00C17F62">
        <w:rPr>
          <w:rFonts w:ascii="Times New Roman" w:eastAsia="Times New Roman" w:hAnsi="Times New Roman" w:cs="Times New Roman"/>
          <w:color w:val="222222"/>
          <w:sz w:val="24"/>
          <w:szCs w:val="24"/>
        </w:rPr>
        <w:t>in terms of higher</w:t>
      </w:r>
      <w:r w:rsidR="00B93714">
        <w:rPr>
          <w:rFonts w:ascii="Times New Roman" w:eastAsia="Times New Roman" w:hAnsi="Times New Roman" w:cs="Times New Roman"/>
          <w:color w:val="222222"/>
          <w:sz w:val="24"/>
          <w:szCs w:val="24"/>
        </w:rPr>
        <w:t>-</w:t>
      </w:r>
      <w:r w:rsidR="00C17F62" w:rsidRPr="00EC78BF">
        <w:rPr>
          <w:rFonts w:ascii="Times New Roman" w:eastAsia="Times New Roman" w:hAnsi="Times New Roman" w:cs="Times New Roman"/>
          <w:sz w:val="24"/>
          <w:szCs w:val="24"/>
        </w:rPr>
        <w:t>order</w:t>
      </w:r>
      <w:r w:rsidR="00866391" w:rsidRPr="00EC78BF">
        <w:rPr>
          <w:rFonts w:ascii="Times New Roman" w:eastAsia="Times New Roman" w:hAnsi="Times New Roman" w:cs="Times New Roman"/>
          <w:sz w:val="24"/>
          <w:szCs w:val="24"/>
        </w:rPr>
        <w:t xml:space="preserve"> </w:t>
      </w:r>
      <w:r w:rsidRPr="00EC78BF">
        <w:rPr>
          <w:rFonts w:ascii="Times New Roman" w:eastAsia="Times New Roman" w:hAnsi="Times New Roman" w:cs="Times New Roman"/>
          <w:sz w:val="24"/>
          <w:szCs w:val="24"/>
        </w:rPr>
        <w:t>dispositions to</w:t>
      </w:r>
      <w:r w:rsidR="00C17F62" w:rsidRPr="00EC78BF">
        <w:rPr>
          <w:rFonts w:ascii="Times New Roman" w:eastAsia="Times New Roman" w:hAnsi="Times New Roman" w:cs="Times New Roman"/>
          <w:sz w:val="24"/>
          <w:szCs w:val="24"/>
        </w:rPr>
        <w:t xml:space="preserve"> behavior called</w:t>
      </w:r>
      <w:r w:rsidR="00E36986">
        <w:rPr>
          <w:rFonts w:ascii="Times New Roman" w:eastAsia="Times New Roman" w:hAnsi="Times New Roman" w:cs="Times New Roman"/>
          <w:color w:val="222222"/>
          <w:sz w:val="24"/>
          <w:szCs w:val="24"/>
        </w:rPr>
        <w:t xml:space="preserve"> </w:t>
      </w:r>
      <w:r w:rsidR="00B93714">
        <w:rPr>
          <w:rFonts w:ascii="Times New Roman" w:eastAsia="Times New Roman" w:hAnsi="Times New Roman" w:cs="Times New Roman"/>
          <w:color w:val="222222"/>
          <w:sz w:val="24"/>
          <w:szCs w:val="24"/>
        </w:rPr>
        <w:t>“</w:t>
      </w:r>
      <w:r w:rsidR="00C17F62">
        <w:rPr>
          <w:rFonts w:ascii="Times New Roman" w:eastAsia="Times New Roman" w:hAnsi="Times New Roman" w:cs="Times New Roman"/>
          <w:color w:val="222222"/>
          <w:sz w:val="24"/>
          <w:szCs w:val="24"/>
        </w:rPr>
        <w:t>character</w:t>
      </w:r>
      <w:r w:rsidR="0008666C">
        <w:rPr>
          <w:rFonts w:ascii="Times New Roman" w:eastAsia="Times New Roman" w:hAnsi="Times New Roman" w:cs="Times New Roman"/>
          <w:color w:val="222222"/>
          <w:sz w:val="24"/>
          <w:szCs w:val="24"/>
        </w:rPr>
        <w:t>,</w:t>
      </w:r>
      <w:r w:rsidR="00B93714">
        <w:rPr>
          <w:rFonts w:ascii="Times New Roman" w:eastAsia="Times New Roman" w:hAnsi="Times New Roman" w:cs="Times New Roman"/>
          <w:color w:val="222222"/>
          <w:sz w:val="24"/>
          <w:szCs w:val="24"/>
        </w:rPr>
        <w:t>”</w:t>
      </w:r>
      <w:r w:rsidR="00D41989">
        <w:rPr>
          <w:rFonts w:ascii="Times New Roman" w:eastAsia="Times New Roman" w:hAnsi="Times New Roman" w:cs="Times New Roman"/>
          <w:color w:val="222222"/>
          <w:sz w:val="24"/>
          <w:szCs w:val="24"/>
        </w:rPr>
        <w:t xml:space="preserve"> which </w:t>
      </w:r>
      <w:r w:rsidR="0008666C">
        <w:rPr>
          <w:rFonts w:ascii="Times New Roman" w:eastAsia="Times New Roman" w:hAnsi="Times New Roman" w:cs="Times New Roman"/>
          <w:color w:val="222222"/>
          <w:sz w:val="24"/>
          <w:szCs w:val="24"/>
        </w:rPr>
        <w:t xml:space="preserve">are </w:t>
      </w:r>
      <w:r w:rsidR="003831FD">
        <w:rPr>
          <w:rFonts w:ascii="Times New Roman" w:eastAsia="Times New Roman" w:hAnsi="Times New Roman" w:cs="Times New Roman"/>
          <w:color w:val="222222"/>
          <w:sz w:val="24"/>
          <w:szCs w:val="24"/>
        </w:rPr>
        <w:t>acquired</w:t>
      </w:r>
      <w:r w:rsidR="00D41989">
        <w:rPr>
          <w:rFonts w:ascii="Times New Roman" w:eastAsia="Times New Roman" w:hAnsi="Times New Roman" w:cs="Times New Roman"/>
          <w:color w:val="222222"/>
          <w:sz w:val="24"/>
          <w:szCs w:val="24"/>
        </w:rPr>
        <w:t xml:space="preserve"> from the memories of our societies and their traditional practices</w:t>
      </w:r>
      <w:r w:rsidR="00C17F62">
        <w:rPr>
          <w:rFonts w:ascii="Times New Roman" w:eastAsia="Times New Roman" w:hAnsi="Times New Roman" w:cs="Times New Roman"/>
          <w:color w:val="222222"/>
          <w:sz w:val="24"/>
          <w:szCs w:val="24"/>
        </w:rPr>
        <w:t xml:space="preserve">. </w:t>
      </w:r>
    </w:p>
    <w:p w14:paraId="10EDB08B" w14:textId="2655E73D" w:rsidR="00327FA9" w:rsidRPr="00327FA9" w:rsidRDefault="00122DC5" w:rsidP="00334EA9">
      <w:pPr>
        <w:shd w:val="clear" w:color="auto" w:fill="FFFFFF"/>
        <w:spacing w:after="0" w:line="240" w:lineRule="auto"/>
        <w:ind w:firstLine="720"/>
        <w:rPr>
          <w:rFonts w:ascii="Times New Roman" w:eastAsia="Times New Roman" w:hAnsi="Times New Roman" w:cs="Times New Roman"/>
          <w:color w:val="222222"/>
          <w:sz w:val="24"/>
          <w:szCs w:val="24"/>
        </w:rPr>
      </w:pPr>
      <w:r w:rsidRPr="000B1110">
        <w:rPr>
          <w:rFonts w:ascii="Times New Roman" w:eastAsia="Times New Roman" w:hAnsi="Times New Roman" w:cs="Times New Roman"/>
          <w:sz w:val="24"/>
          <w:szCs w:val="24"/>
        </w:rPr>
        <w:t>“</w:t>
      </w:r>
      <w:r w:rsidR="003831FD" w:rsidRPr="000B1110">
        <w:rPr>
          <w:rFonts w:ascii="Times New Roman" w:eastAsia="Times New Roman" w:hAnsi="Times New Roman" w:cs="Times New Roman"/>
          <w:sz w:val="24"/>
          <w:szCs w:val="24"/>
        </w:rPr>
        <w:t>‘</w:t>
      </w:r>
      <w:r w:rsidRPr="000B1110">
        <w:rPr>
          <w:rFonts w:ascii="Times New Roman" w:eastAsia="Times New Roman" w:hAnsi="Times New Roman" w:cs="Times New Roman"/>
          <w:sz w:val="24"/>
          <w:szCs w:val="24"/>
        </w:rPr>
        <w:t>I’ am the aggregate of those characteristics which I call my ‘character’,</w:t>
      </w:r>
      <w:r w:rsidR="00EC78BF" w:rsidRPr="000B1110">
        <w:rPr>
          <w:rFonts w:ascii="Times New Roman" w:eastAsia="Times New Roman" w:hAnsi="Times New Roman" w:cs="Times New Roman"/>
          <w:sz w:val="24"/>
          <w:szCs w:val="24"/>
        </w:rPr>
        <w:t>”</w:t>
      </w:r>
      <w:r w:rsidRPr="000B1110">
        <w:rPr>
          <w:rFonts w:ascii="Times New Roman" w:eastAsia="Times New Roman" w:hAnsi="Times New Roman" w:cs="Times New Roman"/>
          <w:sz w:val="24"/>
          <w:szCs w:val="24"/>
        </w:rPr>
        <w:t xml:space="preserve"> says Bateson. “‘I’ am my habits of acting in context and shaping and perceiving the contexts in which I act. Selfhood</w:t>
      </w:r>
      <w:r w:rsidRPr="00327FA9">
        <w:rPr>
          <w:rFonts w:ascii="Times New Roman" w:eastAsia="Times New Roman" w:hAnsi="Times New Roman" w:cs="Times New Roman"/>
          <w:color w:val="222222"/>
          <w:sz w:val="24"/>
          <w:szCs w:val="24"/>
        </w:rPr>
        <w:t xml:space="preserve"> is a product or aggregate of Learning II”—that is,</w:t>
      </w:r>
      <w:r w:rsidR="00A5222B" w:rsidRPr="00327FA9">
        <w:rPr>
          <w:rFonts w:ascii="Times New Roman" w:eastAsia="Times New Roman" w:hAnsi="Times New Roman" w:cs="Times New Roman"/>
          <w:color w:val="222222"/>
          <w:sz w:val="24"/>
          <w:szCs w:val="24"/>
        </w:rPr>
        <w:t xml:space="preserve"> of</w:t>
      </w:r>
      <w:r w:rsidRPr="00327FA9">
        <w:rPr>
          <w:rFonts w:ascii="Times New Roman" w:eastAsia="Times New Roman" w:hAnsi="Times New Roman" w:cs="Times New Roman"/>
          <w:color w:val="222222"/>
          <w:sz w:val="24"/>
          <w:szCs w:val="24"/>
        </w:rPr>
        <w:t xml:space="preserve"> learning to learn (</w:t>
      </w:r>
      <w:r w:rsidR="004310E1" w:rsidRPr="004310E1">
        <w:rPr>
          <w:rFonts w:ascii="Times New Roman" w:eastAsia="Times New Roman" w:hAnsi="Times New Roman" w:cs="Times New Roman"/>
          <w:i/>
          <w:iCs/>
          <w:color w:val="222222"/>
          <w:sz w:val="24"/>
          <w:szCs w:val="24"/>
        </w:rPr>
        <w:t>Steps</w:t>
      </w:r>
      <w:r w:rsidRPr="00327FA9">
        <w:rPr>
          <w:rFonts w:ascii="Times New Roman" w:eastAsia="Times New Roman" w:hAnsi="Times New Roman" w:cs="Times New Roman"/>
          <w:color w:val="222222"/>
          <w:sz w:val="24"/>
          <w:szCs w:val="24"/>
        </w:rPr>
        <w:t xml:space="preserve"> 304).</w:t>
      </w:r>
      <w:r w:rsidR="002A337A" w:rsidRPr="00327FA9">
        <w:rPr>
          <w:rFonts w:ascii="Times New Roman" w:eastAsia="Times New Roman" w:hAnsi="Times New Roman" w:cs="Times New Roman"/>
          <w:color w:val="222222"/>
          <w:sz w:val="24"/>
          <w:szCs w:val="24"/>
        </w:rPr>
        <w:t xml:space="preserve"> “The total self-corrective unit which processes information, or, as I say, ‘thinks’ and ‘acts’ and ‘decides,’ is a system whose boundaries do not at all coincide with the boundaries of either the body or what is popularly called the ‘self’ or ‘consciousness’” (</w:t>
      </w:r>
      <w:r w:rsidR="004310E1" w:rsidRPr="004310E1">
        <w:rPr>
          <w:rFonts w:ascii="Times New Roman" w:eastAsia="Times New Roman" w:hAnsi="Times New Roman" w:cs="Times New Roman"/>
          <w:i/>
          <w:iCs/>
          <w:color w:val="222222"/>
          <w:sz w:val="24"/>
          <w:szCs w:val="24"/>
        </w:rPr>
        <w:t>Steps</w:t>
      </w:r>
      <w:r w:rsidR="002A337A" w:rsidRPr="00327FA9">
        <w:rPr>
          <w:rFonts w:ascii="Times New Roman" w:eastAsia="Times New Roman" w:hAnsi="Times New Roman" w:cs="Times New Roman"/>
          <w:color w:val="222222"/>
          <w:sz w:val="24"/>
          <w:szCs w:val="24"/>
        </w:rPr>
        <w:t>, 319).</w:t>
      </w:r>
      <w:r w:rsidR="00361FD3" w:rsidRPr="00361FD3">
        <w:rPr>
          <w:rFonts w:ascii="Times New Roman" w:eastAsia="Times New Roman" w:hAnsi="Times New Roman" w:cs="Times New Roman"/>
          <w:color w:val="222222"/>
          <w:sz w:val="24"/>
          <w:szCs w:val="24"/>
        </w:rPr>
        <w:t xml:space="preserve"> </w:t>
      </w:r>
      <w:r w:rsidR="00361FD3" w:rsidRPr="00327FA9">
        <w:rPr>
          <w:rFonts w:ascii="Times New Roman" w:eastAsia="Times New Roman" w:hAnsi="Times New Roman" w:cs="Times New Roman"/>
          <w:color w:val="222222"/>
          <w:sz w:val="24"/>
          <w:szCs w:val="24"/>
        </w:rPr>
        <w:t>The self goes beyond consciousness</w:t>
      </w:r>
      <w:r w:rsidR="00361FD3">
        <w:rPr>
          <w:rFonts w:ascii="Times New Roman" w:eastAsia="Times New Roman" w:hAnsi="Times New Roman" w:cs="Times New Roman"/>
          <w:color w:val="222222"/>
          <w:sz w:val="24"/>
          <w:szCs w:val="24"/>
        </w:rPr>
        <w:t>,</w:t>
      </w:r>
      <w:r w:rsidR="00361FD3" w:rsidRPr="00327FA9">
        <w:rPr>
          <w:rFonts w:ascii="Times New Roman" w:eastAsia="Times New Roman" w:hAnsi="Times New Roman" w:cs="Times New Roman"/>
          <w:color w:val="222222"/>
          <w:sz w:val="24"/>
          <w:szCs w:val="24"/>
        </w:rPr>
        <w:t xml:space="preserve"> and the mind goes beyond the self.</w:t>
      </w:r>
    </w:p>
    <w:p w14:paraId="492B0E14" w14:textId="25C2D1E2" w:rsidR="00D52CB6" w:rsidRDefault="003B6F76" w:rsidP="00334EA9">
      <w:pPr>
        <w:shd w:val="clear" w:color="auto" w:fill="FFFFFF"/>
        <w:spacing w:after="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There is g</w:t>
      </w:r>
      <w:r w:rsidR="00E15DBC">
        <w:rPr>
          <w:rFonts w:ascii="Times New Roman" w:eastAsia="Times New Roman" w:hAnsi="Times New Roman" w:cs="Times New Roman"/>
          <w:color w:val="222222"/>
          <w:sz w:val="24"/>
          <w:szCs w:val="24"/>
        </w:rPr>
        <w:t>reat wisdom in minds and their operations</w:t>
      </w:r>
      <w:r>
        <w:rPr>
          <w:rFonts w:ascii="Times New Roman" w:eastAsia="Times New Roman" w:hAnsi="Times New Roman" w:cs="Times New Roman"/>
          <w:color w:val="222222"/>
          <w:sz w:val="24"/>
          <w:szCs w:val="24"/>
        </w:rPr>
        <w:t xml:space="preserve">, but </w:t>
      </w:r>
      <w:r w:rsidR="004652C2">
        <w:rPr>
          <w:rFonts w:ascii="Times New Roman" w:eastAsia="Times New Roman" w:hAnsi="Times New Roman" w:cs="Times New Roman"/>
          <w:color w:val="222222"/>
          <w:sz w:val="24"/>
          <w:szCs w:val="24"/>
        </w:rPr>
        <w:t>very little of it</w:t>
      </w:r>
      <w:r>
        <w:rPr>
          <w:rFonts w:ascii="Times New Roman" w:eastAsia="Times New Roman" w:hAnsi="Times New Roman" w:cs="Times New Roman"/>
          <w:color w:val="222222"/>
          <w:sz w:val="24"/>
          <w:szCs w:val="24"/>
        </w:rPr>
        <w:t xml:space="preserve"> is available to </w:t>
      </w:r>
      <w:r w:rsidR="00866391">
        <w:rPr>
          <w:rFonts w:ascii="Times New Roman" w:eastAsia="Times New Roman" w:hAnsi="Times New Roman" w:cs="Times New Roman"/>
          <w:color w:val="222222"/>
          <w:sz w:val="24"/>
          <w:szCs w:val="24"/>
        </w:rPr>
        <w:t>the sliver of mind we call</w:t>
      </w:r>
      <w:r>
        <w:rPr>
          <w:rFonts w:ascii="Times New Roman" w:eastAsia="Times New Roman" w:hAnsi="Times New Roman" w:cs="Times New Roman"/>
          <w:color w:val="222222"/>
          <w:sz w:val="24"/>
          <w:szCs w:val="24"/>
        </w:rPr>
        <w:t xml:space="preserve"> consciousness</w:t>
      </w:r>
      <w:r w:rsidR="00E15DBC">
        <w:rPr>
          <w:rFonts w:ascii="Times New Roman" w:eastAsia="Times New Roman" w:hAnsi="Times New Roman" w:cs="Times New Roman"/>
          <w:color w:val="222222"/>
          <w:sz w:val="24"/>
          <w:szCs w:val="24"/>
        </w:rPr>
        <w:t>.</w:t>
      </w:r>
      <w:r w:rsidR="00D41989" w:rsidRPr="00D41989">
        <w:rPr>
          <w:rFonts w:ascii="Times New Roman" w:eastAsia="Times New Roman" w:hAnsi="Times New Roman" w:cs="Times New Roman"/>
          <w:color w:val="222222"/>
          <w:sz w:val="24"/>
          <w:szCs w:val="24"/>
        </w:rPr>
        <w:t xml:space="preserve"> </w:t>
      </w:r>
      <w:r w:rsidR="004652C2">
        <w:rPr>
          <w:rFonts w:ascii="Times New Roman" w:eastAsia="Times New Roman" w:hAnsi="Times New Roman" w:cs="Times New Roman"/>
          <w:color w:val="222222"/>
          <w:sz w:val="24"/>
          <w:szCs w:val="24"/>
        </w:rPr>
        <w:t xml:space="preserve">Consciousness in not just the tip of an </w:t>
      </w:r>
      <w:r w:rsidR="004652C2" w:rsidRPr="00315B6C">
        <w:rPr>
          <w:rFonts w:ascii="Times New Roman" w:eastAsia="Times New Roman" w:hAnsi="Times New Roman" w:cs="Times New Roman"/>
          <w:sz w:val="24"/>
          <w:szCs w:val="24"/>
        </w:rPr>
        <w:t>iceberg, it relies on</w:t>
      </w:r>
      <w:r w:rsidR="00F71D5D" w:rsidRPr="00315B6C">
        <w:rPr>
          <w:rFonts w:ascii="Times New Roman" w:eastAsia="Times New Roman" w:hAnsi="Times New Roman" w:cs="Times New Roman"/>
          <w:sz w:val="24"/>
          <w:szCs w:val="24"/>
        </w:rPr>
        <w:t xml:space="preserve"> </w:t>
      </w:r>
      <w:r w:rsidR="004652C2" w:rsidRPr="00315B6C">
        <w:rPr>
          <w:rFonts w:ascii="Times New Roman" w:eastAsia="Times New Roman" w:hAnsi="Times New Roman" w:cs="Times New Roman"/>
          <w:sz w:val="24"/>
          <w:szCs w:val="24"/>
        </w:rPr>
        <w:t>complex networks of interactions available to the</w:t>
      </w:r>
      <w:r w:rsidR="00F841A5" w:rsidRPr="00315B6C">
        <w:rPr>
          <w:rFonts w:ascii="Times New Roman" w:eastAsia="Times New Roman" w:hAnsi="Times New Roman" w:cs="Times New Roman"/>
          <w:sz w:val="24"/>
          <w:szCs w:val="24"/>
        </w:rPr>
        <w:t xml:space="preserve"> body’s memory, the</w:t>
      </w:r>
      <w:r w:rsidR="004652C2" w:rsidRPr="00315B6C">
        <w:rPr>
          <w:rFonts w:ascii="Times New Roman" w:eastAsia="Times New Roman" w:hAnsi="Times New Roman" w:cs="Times New Roman"/>
          <w:sz w:val="24"/>
          <w:szCs w:val="24"/>
        </w:rPr>
        <w:t xml:space="preserve"> </w:t>
      </w:r>
      <w:r w:rsidR="00F841A5" w:rsidRPr="00315B6C">
        <w:rPr>
          <w:rFonts w:ascii="Times New Roman" w:eastAsia="Times New Roman" w:hAnsi="Times New Roman" w:cs="Times New Roman"/>
          <w:sz w:val="24"/>
          <w:szCs w:val="24"/>
        </w:rPr>
        <w:t>social memory, the species’ memory, and evolutionary memory</w:t>
      </w:r>
      <w:r w:rsidR="00F71D5D" w:rsidRPr="00315B6C">
        <w:rPr>
          <w:rFonts w:ascii="Times New Roman" w:eastAsia="Times New Roman" w:hAnsi="Times New Roman" w:cs="Times New Roman"/>
          <w:sz w:val="24"/>
          <w:szCs w:val="24"/>
        </w:rPr>
        <w:t>. The human mind—to function well long</w:t>
      </w:r>
      <w:r w:rsidR="00EE0875" w:rsidRPr="00315B6C">
        <w:rPr>
          <w:rFonts w:ascii="Times New Roman" w:eastAsia="Times New Roman" w:hAnsi="Times New Roman" w:cs="Times New Roman"/>
          <w:sz w:val="24"/>
          <w:szCs w:val="24"/>
        </w:rPr>
        <w:t>-</w:t>
      </w:r>
      <w:r w:rsidR="00F71D5D" w:rsidRPr="00315B6C">
        <w:rPr>
          <w:rFonts w:ascii="Times New Roman" w:eastAsia="Times New Roman" w:hAnsi="Times New Roman" w:cs="Times New Roman"/>
          <w:sz w:val="24"/>
          <w:szCs w:val="24"/>
        </w:rPr>
        <w:t>term—</w:t>
      </w:r>
      <w:r w:rsidR="00F71D5D">
        <w:rPr>
          <w:rFonts w:ascii="Times New Roman" w:eastAsia="Times New Roman" w:hAnsi="Times New Roman" w:cs="Times New Roman"/>
          <w:color w:val="222222"/>
          <w:sz w:val="24"/>
          <w:szCs w:val="24"/>
        </w:rPr>
        <w:t xml:space="preserve">needs to act in concordance with </w:t>
      </w:r>
      <w:r w:rsidR="00F841A5">
        <w:rPr>
          <w:rFonts w:ascii="Times New Roman" w:eastAsia="Times New Roman" w:hAnsi="Times New Roman" w:cs="Times New Roman"/>
          <w:color w:val="222222"/>
          <w:sz w:val="24"/>
          <w:szCs w:val="24"/>
        </w:rPr>
        <w:t>many other minds</w:t>
      </w:r>
      <w:r w:rsidR="00F71D5D">
        <w:rPr>
          <w:rFonts w:ascii="Times New Roman" w:eastAsia="Times New Roman" w:hAnsi="Times New Roman" w:cs="Times New Roman"/>
          <w:color w:val="222222"/>
          <w:sz w:val="24"/>
          <w:szCs w:val="24"/>
        </w:rPr>
        <w:t xml:space="preserve"> and levels of mind</w:t>
      </w:r>
      <w:r w:rsidR="00F841A5">
        <w:rPr>
          <w:rFonts w:ascii="Times New Roman" w:eastAsia="Times New Roman" w:hAnsi="Times New Roman" w:cs="Times New Roman"/>
          <w:color w:val="222222"/>
          <w:sz w:val="24"/>
          <w:szCs w:val="24"/>
        </w:rPr>
        <w:t>.</w:t>
      </w:r>
      <w:r w:rsidR="00E01577">
        <w:rPr>
          <w:rFonts w:ascii="Times New Roman" w:eastAsia="Times New Roman" w:hAnsi="Times New Roman" w:cs="Times New Roman"/>
          <w:color w:val="222222"/>
          <w:sz w:val="24"/>
          <w:szCs w:val="24"/>
        </w:rPr>
        <w:t xml:space="preserve"> </w:t>
      </w:r>
      <w:r w:rsidR="00D52CB6">
        <w:rPr>
          <w:rFonts w:ascii="Times New Roman" w:eastAsia="Times New Roman" w:hAnsi="Times New Roman" w:cs="Times New Roman"/>
          <w:color w:val="222222"/>
          <w:sz w:val="24"/>
          <w:szCs w:val="24"/>
        </w:rPr>
        <w:t xml:space="preserve">Unfortunately, </w:t>
      </w:r>
      <w:r w:rsidR="00A20455">
        <w:rPr>
          <w:rFonts w:ascii="Times New Roman" w:eastAsia="Times New Roman" w:hAnsi="Times New Roman" w:cs="Times New Roman"/>
          <w:color w:val="222222"/>
          <w:sz w:val="24"/>
          <w:szCs w:val="24"/>
        </w:rPr>
        <w:t>c</w:t>
      </w:r>
      <w:r w:rsidR="00D52CB6">
        <w:rPr>
          <w:rFonts w:ascii="Times New Roman" w:eastAsia="Times New Roman" w:hAnsi="Times New Roman" w:cs="Times New Roman"/>
          <w:color w:val="222222"/>
          <w:sz w:val="24"/>
          <w:szCs w:val="24"/>
        </w:rPr>
        <w:t xml:space="preserve">onsciousness is not </w:t>
      </w:r>
      <w:r w:rsidR="00866391">
        <w:rPr>
          <w:rFonts w:ascii="Times New Roman" w:eastAsia="Times New Roman" w:hAnsi="Times New Roman" w:cs="Times New Roman"/>
          <w:color w:val="222222"/>
          <w:sz w:val="24"/>
          <w:szCs w:val="24"/>
        </w:rPr>
        <w:t xml:space="preserve">wise; it is not </w:t>
      </w:r>
      <w:r w:rsidR="00D52CB6">
        <w:rPr>
          <w:rFonts w:ascii="Times New Roman" w:eastAsia="Times New Roman" w:hAnsi="Times New Roman" w:cs="Times New Roman"/>
          <w:color w:val="222222"/>
          <w:sz w:val="24"/>
          <w:szCs w:val="24"/>
        </w:rPr>
        <w:t xml:space="preserve">designed to take all the relevant information into consideration. </w:t>
      </w:r>
    </w:p>
    <w:p w14:paraId="3DFAA025" w14:textId="77777777" w:rsidR="00334EA9" w:rsidRPr="00334EA9" w:rsidRDefault="00334EA9" w:rsidP="00334EA9">
      <w:pPr>
        <w:shd w:val="clear" w:color="auto" w:fill="FFFFFF"/>
        <w:spacing w:after="0" w:line="240" w:lineRule="auto"/>
        <w:ind w:firstLine="720"/>
        <w:rPr>
          <w:rFonts w:ascii="Times New Roman" w:eastAsia="Times New Roman" w:hAnsi="Times New Roman" w:cs="Times New Roman"/>
          <w:color w:val="222222"/>
          <w:sz w:val="24"/>
          <w:szCs w:val="24"/>
        </w:rPr>
      </w:pPr>
    </w:p>
    <w:p w14:paraId="7AC79279" w14:textId="316A5EE0" w:rsidR="00D52CB6" w:rsidRPr="00A20455" w:rsidRDefault="00D52CB6" w:rsidP="00334EA9">
      <w:pPr>
        <w:shd w:val="clear" w:color="auto" w:fill="FFFFFF"/>
        <w:spacing w:after="0" w:line="240" w:lineRule="auto"/>
        <w:rPr>
          <w:rFonts w:ascii="Times New Roman" w:eastAsia="Times New Roman" w:hAnsi="Times New Roman" w:cs="Times New Roman"/>
          <w:b/>
          <w:bCs/>
          <w:sz w:val="24"/>
          <w:szCs w:val="24"/>
        </w:rPr>
      </w:pPr>
      <w:r w:rsidRPr="00A20455">
        <w:rPr>
          <w:rFonts w:ascii="Times New Roman" w:eastAsia="Times New Roman" w:hAnsi="Times New Roman" w:cs="Times New Roman"/>
          <w:b/>
          <w:bCs/>
          <w:sz w:val="24"/>
          <w:szCs w:val="24"/>
        </w:rPr>
        <w:t>The Danger of Conscious Purposiveness</w:t>
      </w:r>
    </w:p>
    <w:p w14:paraId="38F70896" w14:textId="77777777" w:rsidR="00A410C7" w:rsidRDefault="00A410C7" w:rsidP="00334EA9">
      <w:pPr>
        <w:shd w:val="clear" w:color="auto" w:fill="FFFFFF"/>
        <w:spacing w:after="0" w:line="240" w:lineRule="auto"/>
        <w:rPr>
          <w:rFonts w:ascii="Times New Roman" w:eastAsia="Times New Roman" w:hAnsi="Times New Roman" w:cs="Times New Roman"/>
          <w:color w:val="222222"/>
          <w:sz w:val="24"/>
          <w:szCs w:val="24"/>
        </w:rPr>
      </w:pPr>
    </w:p>
    <w:p w14:paraId="78C9470E" w14:textId="4C1C85BD" w:rsidR="00F63FC4" w:rsidRDefault="00382DDE" w:rsidP="00334EA9">
      <w:pPr>
        <w:shd w:val="clear" w:color="auto" w:fill="FFFFFF"/>
        <w:spacing w:after="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While all minds </w:t>
      </w:r>
      <w:r w:rsidR="00972C0E">
        <w:rPr>
          <w:rFonts w:ascii="Times New Roman" w:eastAsia="Times New Roman" w:hAnsi="Times New Roman" w:cs="Times New Roman"/>
          <w:color w:val="222222"/>
          <w:sz w:val="24"/>
          <w:szCs w:val="24"/>
        </w:rPr>
        <w:t>show</w:t>
      </w:r>
      <w:r>
        <w:rPr>
          <w:rFonts w:ascii="Times New Roman" w:eastAsia="Times New Roman" w:hAnsi="Times New Roman" w:cs="Times New Roman"/>
          <w:color w:val="222222"/>
          <w:sz w:val="24"/>
          <w:szCs w:val="24"/>
        </w:rPr>
        <w:t xml:space="preserve"> “awareness” in </w:t>
      </w:r>
      <w:r w:rsidR="00972C0E">
        <w:rPr>
          <w:rFonts w:ascii="Times New Roman" w:eastAsia="Times New Roman" w:hAnsi="Times New Roman" w:cs="Times New Roman"/>
          <w:color w:val="222222"/>
          <w:sz w:val="24"/>
          <w:szCs w:val="24"/>
        </w:rPr>
        <w:t>being</w:t>
      </w:r>
      <w:r>
        <w:rPr>
          <w:rFonts w:ascii="Times New Roman" w:eastAsia="Times New Roman" w:hAnsi="Times New Roman" w:cs="Times New Roman"/>
          <w:color w:val="222222"/>
          <w:sz w:val="24"/>
          <w:szCs w:val="24"/>
        </w:rPr>
        <w:t xml:space="preserve"> responsive to information, not all minds are conscious. </w:t>
      </w:r>
      <w:r w:rsidR="00704B17">
        <w:rPr>
          <w:rFonts w:ascii="Times New Roman" w:eastAsia="Times New Roman" w:hAnsi="Times New Roman" w:cs="Times New Roman"/>
          <w:color w:val="222222"/>
          <w:sz w:val="24"/>
          <w:szCs w:val="24"/>
        </w:rPr>
        <w:t xml:space="preserve">Bateson speculates that consciousness was a trait developed </w:t>
      </w:r>
      <w:r w:rsidR="00B8205D">
        <w:rPr>
          <w:rFonts w:ascii="Times New Roman" w:eastAsia="Times New Roman" w:hAnsi="Times New Roman" w:cs="Times New Roman"/>
          <w:color w:val="222222"/>
          <w:sz w:val="24"/>
          <w:szCs w:val="24"/>
        </w:rPr>
        <w:t>in complex</w:t>
      </w:r>
      <w:r w:rsidR="00972C0E">
        <w:rPr>
          <w:rFonts w:ascii="Times New Roman" w:eastAsia="Times New Roman" w:hAnsi="Times New Roman" w:cs="Times New Roman"/>
          <w:color w:val="222222"/>
          <w:sz w:val="24"/>
          <w:szCs w:val="24"/>
        </w:rPr>
        <w:t xml:space="preserve"> biological</w:t>
      </w:r>
      <w:r w:rsidR="00B8205D">
        <w:rPr>
          <w:rFonts w:ascii="Times New Roman" w:eastAsia="Times New Roman" w:hAnsi="Times New Roman" w:cs="Times New Roman"/>
          <w:color w:val="222222"/>
          <w:sz w:val="24"/>
          <w:szCs w:val="24"/>
        </w:rPr>
        <w:t xml:space="preserve"> systems because </w:t>
      </w:r>
      <w:r>
        <w:rPr>
          <w:rFonts w:ascii="Times New Roman" w:eastAsia="Times New Roman" w:hAnsi="Times New Roman" w:cs="Times New Roman"/>
          <w:color w:val="222222"/>
          <w:sz w:val="24"/>
          <w:szCs w:val="24"/>
        </w:rPr>
        <w:t>through it a</w:t>
      </w:r>
      <w:r w:rsidR="00F63FC4">
        <w:rPr>
          <w:rFonts w:ascii="Times New Roman" w:eastAsia="Times New Roman" w:hAnsi="Times New Roman" w:cs="Times New Roman"/>
          <w:color w:val="222222"/>
          <w:sz w:val="24"/>
          <w:szCs w:val="24"/>
        </w:rPr>
        <w:t xml:space="preserve"> </w:t>
      </w:r>
      <w:r w:rsidR="001765DA">
        <w:rPr>
          <w:rFonts w:ascii="Times New Roman" w:eastAsia="Times New Roman" w:hAnsi="Times New Roman" w:cs="Times New Roman"/>
          <w:color w:val="222222"/>
          <w:sz w:val="24"/>
          <w:szCs w:val="24"/>
        </w:rPr>
        <w:t>mind/</w:t>
      </w:r>
      <w:r w:rsidR="00F63FC4">
        <w:rPr>
          <w:rFonts w:ascii="Times New Roman" w:eastAsia="Times New Roman" w:hAnsi="Times New Roman" w:cs="Times New Roman"/>
          <w:color w:val="222222"/>
          <w:sz w:val="24"/>
          <w:szCs w:val="24"/>
        </w:rPr>
        <w:t>organism</w:t>
      </w:r>
      <w:r>
        <w:rPr>
          <w:rFonts w:ascii="Times New Roman" w:eastAsia="Times New Roman" w:hAnsi="Times New Roman" w:cs="Times New Roman"/>
          <w:color w:val="222222"/>
          <w:sz w:val="24"/>
          <w:szCs w:val="24"/>
        </w:rPr>
        <w:t xml:space="preserve"> </w:t>
      </w:r>
      <w:r w:rsidR="00704B17">
        <w:rPr>
          <w:rFonts w:ascii="Times New Roman" w:eastAsia="Times New Roman" w:hAnsi="Times New Roman" w:cs="Times New Roman"/>
          <w:color w:val="222222"/>
          <w:sz w:val="24"/>
          <w:szCs w:val="24"/>
        </w:rPr>
        <w:t xml:space="preserve">is better able to see </w:t>
      </w:r>
      <w:r w:rsidR="00B8205D">
        <w:rPr>
          <w:rFonts w:ascii="Times New Roman" w:eastAsia="Times New Roman" w:hAnsi="Times New Roman" w:cs="Times New Roman"/>
          <w:color w:val="222222"/>
          <w:sz w:val="24"/>
          <w:szCs w:val="24"/>
        </w:rPr>
        <w:t xml:space="preserve">and process a </w:t>
      </w:r>
      <w:r>
        <w:rPr>
          <w:rFonts w:ascii="Times New Roman" w:eastAsia="Times New Roman" w:hAnsi="Times New Roman" w:cs="Times New Roman"/>
          <w:color w:val="222222"/>
          <w:sz w:val="24"/>
          <w:szCs w:val="24"/>
        </w:rPr>
        <w:t xml:space="preserve">certain </w:t>
      </w:r>
      <w:r w:rsidR="00B8205D">
        <w:rPr>
          <w:rFonts w:ascii="Times New Roman" w:eastAsia="Times New Roman" w:hAnsi="Times New Roman" w:cs="Times New Roman"/>
          <w:color w:val="222222"/>
          <w:sz w:val="24"/>
          <w:szCs w:val="24"/>
        </w:rPr>
        <w:t xml:space="preserve">range of </w:t>
      </w:r>
      <w:r w:rsidR="00704B17">
        <w:rPr>
          <w:rFonts w:ascii="Times New Roman" w:eastAsia="Times New Roman" w:hAnsi="Times New Roman" w:cs="Times New Roman"/>
          <w:color w:val="222222"/>
          <w:sz w:val="24"/>
          <w:szCs w:val="24"/>
        </w:rPr>
        <w:t>differences</w:t>
      </w:r>
      <w:r w:rsidR="00B8205D">
        <w:rPr>
          <w:rFonts w:ascii="Times New Roman" w:eastAsia="Times New Roman" w:hAnsi="Times New Roman" w:cs="Times New Roman"/>
          <w:color w:val="222222"/>
          <w:sz w:val="24"/>
          <w:szCs w:val="24"/>
        </w:rPr>
        <w:t>/information</w:t>
      </w:r>
      <w:r w:rsidR="00704B17">
        <w:rPr>
          <w:rFonts w:ascii="Times New Roman" w:eastAsia="Times New Roman" w:hAnsi="Times New Roman" w:cs="Times New Roman"/>
          <w:color w:val="222222"/>
          <w:sz w:val="24"/>
          <w:szCs w:val="24"/>
        </w:rPr>
        <w:t xml:space="preserve"> that enable</w:t>
      </w:r>
      <w:r w:rsidR="00B8205D">
        <w:rPr>
          <w:rFonts w:ascii="Times New Roman" w:eastAsia="Times New Roman" w:hAnsi="Times New Roman" w:cs="Times New Roman"/>
          <w:color w:val="222222"/>
          <w:sz w:val="24"/>
          <w:szCs w:val="24"/>
        </w:rPr>
        <w:t>s</w:t>
      </w:r>
      <w:r w:rsidR="00704B17">
        <w:rPr>
          <w:rFonts w:ascii="Times New Roman" w:eastAsia="Times New Roman" w:hAnsi="Times New Roman" w:cs="Times New Roman"/>
          <w:color w:val="222222"/>
          <w:sz w:val="24"/>
          <w:szCs w:val="24"/>
        </w:rPr>
        <w:t xml:space="preserve"> </w:t>
      </w:r>
      <w:r w:rsidR="00EC78BF">
        <w:rPr>
          <w:rFonts w:ascii="Times New Roman" w:eastAsia="Times New Roman" w:hAnsi="Times New Roman" w:cs="Times New Roman"/>
          <w:color w:val="222222"/>
          <w:sz w:val="24"/>
          <w:szCs w:val="24"/>
        </w:rPr>
        <w:t>them</w:t>
      </w:r>
      <w:r w:rsidR="00704B17">
        <w:rPr>
          <w:rFonts w:ascii="Times New Roman" w:eastAsia="Times New Roman" w:hAnsi="Times New Roman" w:cs="Times New Roman"/>
          <w:color w:val="222222"/>
          <w:sz w:val="24"/>
          <w:szCs w:val="24"/>
        </w:rPr>
        <w:t xml:space="preserve"> to </w:t>
      </w:r>
      <w:r w:rsidR="00E15DBC">
        <w:rPr>
          <w:rFonts w:ascii="Times New Roman" w:eastAsia="Times New Roman" w:hAnsi="Times New Roman" w:cs="Times New Roman"/>
          <w:color w:val="222222"/>
          <w:sz w:val="24"/>
          <w:szCs w:val="24"/>
        </w:rPr>
        <w:t>pursue a purpose more directly</w:t>
      </w:r>
      <w:r w:rsidR="00866391">
        <w:rPr>
          <w:rFonts w:ascii="Times New Roman" w:eastAsia="Times New Roman" w:hAnsi="Times New Roman" w:cs="Times New Roman"/>
          <w:color w:val="222222"/>
          <w:sz w:val="24"/>
          <w:szCs w:val="24"/>
        </w:rPr>
        <w:t>; consciousness is thus</w:t>
      </w:r>
      <w:r w:rsidR="00F145FD">
        <w:rPr>
          <w:rFonts w:ascii="Times New Roman" w:eastAsia="Times New Roman" w:hAnsi="Times New Roman" w:cs="Times New Roman"/>
          <w:color w:val="222222"/>
          <w:sz w:val="24"/>
          <w:szCs w:val="24"/>
        </w:rPr>
        <w:t xml:space="preserve"> a “short-cut device” (</w:t>
      </w:r>
      <w:r w:rsidR="004310E1" w:rsidRPr="004310E1">
        <w:rPr>
          <w:rFonts w:ascii="Times New Roman" w:eastAsia="Times New Roman" w:hAnsi="Times New Roman" w:cs="Times New Roman"/>
          <w:i/>
          <w:iCs/>
          <w:color w:val="222222"/>
          <w:sz w:val="24"/>
          <w:szCs w:val="24"/>
        </w:rPr>
        <w:t>Steps</w:t>
      </w:r>
      <w:r w:rsidR="00F145FD">
        <w:rPr>
          <w:rFonts w:ascii="Times New Roman" w:eastAsia="Times New Roman" w:hAnsi="Times New Roman" w:cs="Times New Roman"/>
          <w:color w:val="222222"/>
          <w:sz w:val="24"/>
          <w:szCs w:val="24"/>
        </w:rPr>
        <w:t xml:space="preserve"> 439)</w:t>
      </w:r>
      <w:r w:rsidR="00704B17">
        <w:rPr>
          <w:rFonts w:ascii="Times New Roman" w:eastAsia="Times New Roman" w:hAnsi="Times New Roman" w:cs="Times New Roman"/>
          <w:color w:val="222222"/>
          <w:sz w:val="24"/>
          <w:szCs w:val="24"/>
        </w:rPr>
        <w:t xml:space="preserve">. </w:t>
      </w:r>
      <w:r w:rsidR="00F834A7" w:rsidRPr="00F834A7">
        <w:rPr>
          <w:rFonts w:ascii="Times New Roman" w:eastAsia="Times New Roman" w:hAnsi="Times New Roman" w:cs="Times New Roman"/>
          <w:color w:val="222222"/>
          <w:sz w:val="24"/>
          <w:szCs w:val="24"/>
        </w:rPr>
        <w:t xml:space="preserve">Like learning </w:t>
      </w:r>
      <w:r w:rsidR="003443A5">
        <w:rPr>
          <w:rFonts w:ascii="Times New Roman" w:eastAsia="Times New Roman" w:hAnsi="Times New Roman" w:cs="Times New Roman"/>
          <w:color w:val="222222"/>
          <w:sz w:val="24"/>
          <w:szCs w:val="24"/>
        </w:rPr>
        <w:t>and</w:t>
      </w:r>
      <w:r w:rsidR="00F834A7" w:rsidRPr="00F834A7">
        <w:rPr>
          <w:rFonts w:ascii="Times New Roman" w:eastAsia="Times New Roman" w:hAnsi="Times New Roman" w:cs="Times New Roman"/>
          <w:color w:val="222222"/>
          <w:sz w:val="24"/>
          <w:szCs w:val="24"/>
        </w:rPr>
        <w:t xml:space="preserve"> habit formation in the organism’s environment, </w:t>
      </w:r>
      <w:r w:rsidR="004C3D74">
        <w:rPr>
          <w:rFonts w:ascii="Times New Roman" w:eastAsia="Times New Roman" w:hAnsi="Times New Roman" w:cs="Times New Roman"/>
          <w:color w:val="222222"/>
          <w:sz w:val="24"/>
          <w:szCs w:val="24"/>
        </w:rPr>
        <w:t>consciousness</w:t>
      </w:r>
      <w:r w:rsidR="00F834A7" w:rsidRPr="00F834A7">
        <w:rPr>
          <w:rFonts w:ascii="Times New Roman" w:eastAsia="Times New Roman" w:hAnsi="Times New Roman" w:cs="Times New Roman"/>
          <w:color w:val="222222"/>
          <w:sz w:val="24"/>
          <w:szCs w:val="24"/>
        </w:rPr>
        <w:t xml:space="preserve"> allows for flexibility </w:t>
      </w:r>
      <w:r w:rsidR="00E15DBC">
        <w:rPr>
          <w:rFonts w:ascii="Times New Roman" w:eastAsia="Times New Roman" w:hAnsi="Times New Roman" w:cs="Times New Roman"/>
          <w:color w:val="222222"/>
          <w:sz w:val="24"/>
          <w:szCs w:val="24"/>
        </w:rPr>
        <w:t>in</w:t>
      </w:r>
      <w:r w:rsidR="00F834A7" w:rsidRPr="00F834A7">
        <w:rPr>
          <w:rFonts w:ascii="Times New Roman" w:eastAsia="Times New Roman" w:hAnsi="Times New Roman" w:cs="Times New Roman"/>
          <w:color w:val="222222"/>
          <w:sz w:val="24"/>
          <w:szCs w:val="24"/>
        </w:rPr>
        <w:t xml:space="preserve"> adaptation </w:t>
      </w:r>
      <w:r w:rsidR="00E15DBC">
        <w:rPr>
          <w:rFonts w:ascii="Times New Roman" w:eastAsia="Times New Roman" w:hAnsi="Times New Roman" w:cs="Times New Roman"/>
          <w:color w:val="222222"/>
          <w:sz w:val="24"/>
          <w:szCs w:val="24"/>
        </w:rPr>
        <w:t xml:space="preserve">that is </w:t>
      </w:r>
      <w:r w:rsidR="00F834A7" w:rsidRPr="00F834A7">
        <w:rPr>
          <w:rFonts w:ascii="Times New Roman" w:eastAsia="Times New Roman" w:hAnsi="Times New Roman" w:cs="Times New Roman"/>
          <w:color w:val="222222"/>
          <w:sz w:val="24"/>
          <w:szCs w:val="24"/>
        </w:rPr>
        <w:t xml:space="preserve">not </w:t>
      </w:r>
      <w:r w:rsidR="00E15DBC">
        <w:rPr>
          <w:rFonts w:ascii="Times New Roman" w:eastAsia="Times New Roman" w:hAnsi="Times New Roman" w:cs="Times New Roman"/>
          <w:color w:val="222222"/>
          <w:sz w:val="24"/>
          <w:szCs w:val="24"/>
        </w:rPr>
        <w:t>available</w:t>
      </w:r>
      <w:r w:rsidR="00F834A7" w:rsidRPr="00F834A7">
        <w:rPr>
          <w:rFonts w:ascii="Times New Roman" w:eastAsia="Times New Roman" w:hAnsi="Times New Roman" w:cs="Times New Roman"/>
          <w:color w:val="222222"/>
          <w:sz w:val="24"/>
          <w:szCs w:val="24"/>
        </w:rPr>
        <w:t xml:space="preserve"> at the</w:t>
      </w:r>
      <w:r w:rsidR="00E15DBC">
        <w:rPr>
          <w:rFonts w:ascii="Times New Roman" w:eastAsia="Times New Roman" w:hAnsi="Times New Roman" w:cs="Times New Roman"/>
          <w:color w:val="222222"/>
          <w:sz w:val="24"/>
          <w:szCs w:val="24"/>
        </w:rPr>
        <w:t xml:space="preserve"> genetic and</w:t>
      </w:r>
      <w:r w:rsidR="00F834A7" w:rsidRPr="00F834A7">
        <w:rPr>
          <w:rFonts w:ascii="Times New Roman" w:eastAsia="Times New Roman" w:hAnsi="Times New Roman" w:cs="Times New Roman"/>
          <w:color w:val="222222"/>
          <w:sz w:val="24"/>
          <w:szCs w:val="24"/>
        </w:rPr>
        <w:t xml:space="preserve"> phylogenic level</w:t>
      </w:r>
      <w:r w:rsidR="00E15DBC">
        <w:rPr>
          <w:rFonts w:ascii="Times New Roman" w:eastAsia="Times New Roman" w:hAnsi="Times New Roman" w:cs="Times New Roman"/>
          <w:color w:val="222222"/>
          <w:sz w:val="24"/>
          <w:szCs w:val="24"/>
        </w:rPr>
        <w:t>s</w:t>
      </w:r>
      <w:r w:rsidR="00F834A7" w:rsidRPr="00F834A7">
        <w:rPr>
          <w:rFonts w:ascii="Times New Roman" w:eastAsia="Times New Roman" w:hAnsi="Times New Roman" w:cs="Times New Roman"/>
          <w:color w:val="222222"/>
          <w:sz w:val="24"/>
          <w:szCs w:val="24"/>
        </w:rPr>
        <w:t>.</w:t>
      </w:r>
      <w:r w:rsidR="00F834A7">
        <w:rPr>
          <w:rFonts w:ascii="Times New Roman" w:eastAsia="Times New Roman" w:hAnsi="Times New Roman" w:cs="Times New Roman"/>
          <w:color w:val="222222"/>
          <w:sz w:val="24"/>
          <w:szCs w:val="24"/>
        </w:rPr>
        <w:t xml:space="preserve"> </w:t>
      </w:r>
      <w:r w:rsidR="00E15DBC">
        <w:rPr>
          <w:rFonts w:ascii="Times New Roman" w:eastAsia="Times New Roman" w:hAnsi="Times New Roman" w:cs="Times New Roman"/>
          <w:color w:val="222222"/>
          <w:sz w:val="24"/>
          <w:szCs w:val="24"/>
        </w:rPr>
        <w:t>The downside, however, is that</w:t>
      </w:r>
      <w:r w:rsidR="00704B17">
        <w:rPr>
          <w:rFonts w:ascii="Times New Roman" w:eastAsia="Times New Roman" w:hAnsi="Times New Roman" w:cs="Times New Roman"/>
          <w:color w:val="222222"/>
          <w:sz w:val="24"/>
          <w:szCs w:val="24"/>
        </w:rPr>
        <w:t xml:space="preserve"> consciousness does not see the whole system</w:t>
      </w:r>
      <w:r w:rsidR="006E44E5">
        <w:rPr>
          <w:rFonts w:ascii="Times New Roman" w:eastAsia="Times New Roman" w:hAnsi="Times New Roman" w:cs="Times New Roman"/>
          <w:color w:val="222222"/>
          <w:sz w:val="24"/>
          <w:szCs w:val="24"/>
        </w:rPr>
        <w:t>. I</w:t>
      </w:r>
      <w:r w:rsidR="00704B17">
        <w:rPr>
          <w:rFonts w:ascii="Times New Roman" w:eastAsia="Times New Roman" w:hAnsi="Times New Roman" w:cs="Times New Roman"/>
          <w:color w:val="222222"/>
          <w:sz w:val="24"/>
          <w:szCs w:val="24"/>
        </w:rPr>
        <w:t>n fact</w:t>
      </w:r>
      <w:r w:rsidR="00FC2CEC">
        <w:rPr>
          <w:rFonts w:ascii="Times New Roman" w:eastAsia="Times New Roman" w:hAnsi="Times New Roman" w:cs="Times New Roman"/>
          <w:color w:val="222222"/>
          <w:sz w:val="24"/>
          <w:szCs w:val="24"/>
        </w:rPr>
        <w:t>,</w:t>
      </w:r>
      <w:r w:rsidR="00704B17">
        <w:rPr>
          <w:rFonts w:ascii="Times New Roman" w:eastAsia="Times New Roman" w:hAnsi="Times New Roman" w:cs="Times New Roman"/>
          <w:color w:val="222222"/>
          <w:sz w:val="24"/>
          <w:szCs w:val="24"/>
        </w:rPr>
        <w:t xml:space="preserve"> it would be “silly” and burdensome</w:t>
      </w:r>
      <w:r w:rsidR="00A5222B">
        <w:rPr>
          <w:rFonts w:ascii="Times New Roman" w:eastAsia="Times New Roman" w:hAnsi="Times New Roman" w:cs="Times New Roman"/>
          <w:color w:val="222222"/>
          <w:sz w:val="24"/>
          <w:szCs w:val="24"/>
        </w:rPr>
        <w:t xml:space="preserve"> </w:t>
      </w:r>
      <w:r w:rsidR="006E44E5">
        <w:rPr>
          <w:rFonts w:ascii="Times New Roman" w:eastAsia="Times New Roman" w:hAnsi="Times New Roman" w:cs="Times New Roman"/>
          <w:color w:val="222222"/>
          <w:sz w:val="24"/>
          <w:szCs w:val="24"/>
        </w:rPr>
        <w:t xml:space="preserve">if it did </w:t>
      </w:r>
      <w:r w:rsidR="00A5222B">
        <w:rPr>
          <w:rFonts w:ascii="Times New Roman" w:eastAsia="Times New Roman" w:hAnsi="Times New Roman" w:cs="Times New Roman"/>
          <w:color w:val="222222"/>
          <w:sz w:val="24"/>
          <w:szCs w:val="24"/>
        </w:rPr>
        <w:t>(</w:t>
      </w:r>
      <w:r w:rsidR="004310E1" w:rsidRPr="004310E1">
        <w:rPr>
          <w:rFonts w:ascii="Times New Roman" w:eastAsia="Times New Roman" w:hAnsi="Times New Roman" w:cs="Times New Roman"/>
          <w:i/>
          <w:iCs/>
          <w:color w:val="222222"/>
          <w:sz w:val="24"/>
          <w:szCs w:val="24"/>
        </w:rPr>
        <w:t>Steps</w:t>
      </w:r>
      <w:r w:rsidR="00A5222B">
        <w:rPr>
          <w:rFonts w:ascii="Times New Roman" w:eastAsia="Times New Roman" w:hAnsi="Times New Roman" w:cs="Times New Roman"/>
          <w:color w:val="222222"/>
          <w:sz w:val="24"/>
          <w:szCs w:val="24"/>
        </w:rPr>
        <w:t xml:space="preserve"> 138)</w:t>
      </w:r>
      <w:r w:rsidR="004C3D74">
        <w:rPr>
          <w:rFonts w:ascii="Times New Roman" w:eastAsia="Times New Roman" w:hAnsi="Times New Roman" w:cs="Times New Roman"/>
          <w:color w:val="222222"/>
          <w:sz w:val="24"/>
          <w:szCs w:val="24"/>
        </w:rPr>
        <w:t xml:space="preserve">. </w:t>
      </w:r>
      <w:r w:rsidR="004C3D74" w:rsidRPr="00AE025F">
        <w:rPr>
          <w:rFonts w:ascii="Times New Roman" w:eastAsia="Times New Roman" w:hAnsi="Times New Roman" w:cs="Times New Roman"/>
          <w:sz w:val="24"/>
          <w:szCs w:val="24"/>
        </w:rPr>
        <w:t xml:space="preserve">It is more efficient and a better use of consciousness to have more and more of our activities sink into the unconscious, since skills and processes that function on “generalities of relationship which remain permanently true” or stable, can be </w:t>
      </w:r>
      <w:r w:rsidR="003B6F76" w:rsidRPr="00AE025F">
        <w:rPr>
          <w:rFonts w:ascii="Times New Roman" w:eastAsia="Times New Roman" w:hAnsi="Times New Roman" w:cs="Times New Roman"/>
          <w:sz w:val="24"/>
          <w:szCs w:val="24"/>
        </w:rPr>
        <w:t xml:space="preserve">more </w:t>
      </w:r>
      <w:r w:rsidR="004C3D74" w:rsidRPr="00AE025F">
        <w:rPr>
          <w:rFonts w:ascii="Times New Roman" w:eastAsia="Times New Roman" w:hAnsi="Times New Roman" w:cs="Times New Roman"/>
          <w:sz w:val="24"/>
          <w:szCs w:val="24"/>
        </w:rPr>
        <w:t>efficiently executed via more automatic processes (</w:t>
      </w:r>
      <w:r w:rsidR="004310E1" w:rsidRPr="00AE025F">
        <w:rPr>
          <w:rFonts w:ascii="Times New Roman" w:eastAsia="Times New Roman" w:hAnsi="Times New Roman" w:cs="Times New Roman"/>
          <w:i/>
          <w:iCs/>
          <w:sz w:val="24"/>
          <w:szCs w:val="24"/>
        </w:rPr>
        <w:t>Steps</w:t>
      </w:r>
      <w:r w:rsidR="004C3D74" w:rsidRPr="00AE025F">
        <w:rPr>
          <w:rFonts w:ascii="Times New Roman" w:eastAsia="Times New Roman" w:hAnsi="Times New Roman" w:cs="Times New Roman"/>
          <w:sz w:val="24"/>
          <w:szCs w:val="24"/>
        </w:rPr>
        <w:t xml:space="preserve"> 142). </w:t>
      </w:r>
      <w:r w:rsidR="00F834A7" w:rsidRPr="00AE025F">
        <w:rPr>
          <w:rFonts w:ascii="Times New Roman" w:eastAsia="Times New Roman" w:hAnsi="Times New Roman" w:cs="Times New Roman"/>
          <w:sz w:val="24"/>
          <w:szCs w:val="24"/>
        </w:rPr>
        <w:t xml:space="preserve">“What gets </w:t>
      </w:r>
      <w:r w:rsidR="00F834A7" w:rsidRPr="00F834A7">
        <w:rPr>
          <w:rFonts w:ascii="Times New Roman" w:eastAsia="Times New Roman" w:hAnsi="Times New Roman" w:cs="Times New Roman"/>
          <w:color w:val="222222"/>
          <w:sz w:val="24"/>
          <w:szCs w:val="24"/>
        </w:rPr>
        <w:t>to consciousness is selected; it is a systematic (not random) sampling of the rest [of the “total mind”]” (</w:t>
      </w:r>
      <w:r w:rsidR="004310E1" w:rsidRPr="004310E1">
        <w:rPr>
          <w:rFonts w:ascii="Times New Roman" w:eastAsia="Times New Roman" w:hAnsi="Times New Roman" w:cs="Times New Roman"/>
          <w:i/>
          <w:iCs/>
          <w:color w:val="222222"/>
          <w:sz w:val="24"/>
          <w:szCs w:val="24"/>
        </w:rPr>
        <w:t>Steps</w:t>
      </w:r>
      <w:r w:rsidR="00F834A7" w:rsidRPr="00F834A7">
        <w:rPr>
          <w:rFonts w:ascii="Times New Roman" w:eastAsia="Times New Roman" w:hAnsi="Times New Roman" w:cs="Times New Roman"/>
          <w:color w:val="222222"/>
          <w:sz w:val="24"/>
          <w:szCs w:val="24"/>
        </w:rPr>
        <w:t xml:space="preserve"> 438)</w:t>
      </w:r>
      <w:r w:rsidR="00F834A7">
        <w:rPr>
          <w:rFonts w:ascii="Times New Roman" w:eastAsia="Times New Roman" w:hAnsi="Times New Roman" w:cs="Times New Roman"/>
          <w:color w:val="222222"/>
          <w:sz w:val="24"/>
          <w:szCs w:val="24"/>
        </w:rPr>
        <w:t>.</w:t>
      </w:r>
      <w:r w:rsidR="00857959" w:rsidRPr="00F834A7">
        <w:rPr>
          <w:rFonts w:ascii="Times New Roman" w:eastAsia="Times New Roman" w:hAnsi="Times New Roman" w:cs="Times New Roman"/>
          <w:color w:val="222222"/>
          <w:sz w:val="24"/>
          <w:szCs w:val="24"/>
        </w:rPr>
        <w:t xml:space="preserve"> </w:t>
      </w:r>
    </w:p>
    <w:p w14:paraId="7D08B952" w14:textId="6248DC69" w:rsidR="003E19F6" w:rsidRDefault="00F145FD" w:rsidP="00334EA9">
      <w:pPr>
        <w:shd w:val="clear" w:color="auto" w:fill="FFFFFF"/>
        <w:spacing w:after="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Bateson</w:t>
      </w:r>
      <w:r w:rsidR="00F63FC4">
        <w:rPr>
          <w:rFonts w:ascii="Times New Roman" w:eastAsia="Times New Roman" w:hAnsi="Times New Roman" w:cs="Times New Roman"/>
          <w:color w:val="222222"/>
          <w:sz w:val="24"/>
          <w:szCs w:val="24"/>
        </w:rPr>
        <w:t xml:space="preserve"> uses the example of medical practice to illustrate his point</w:t>
      </w:r>
      <w:r w:rsidR="00374294">
        <w:rPr>
          <w:rFonts w:ascii="Times New Roman" w:eastAsia="Times New Roman" w:hAnsi="Times New Roman" w:cs="Times New Roman"/>
          <w:color w:val="222222"/>
          <w:sz w:val="24"/>
          <w:szCs w:val="24"/>
        </w:rPr>
        <w:t xml:space="preserve"> (</w:t>
      </w:r>
      <w:r w:rsidR="00F71D5D" w:rsidRPr="00F71D5D">
        <w:rPr>
          <w:rFonts w:ascii="Times New Roman" w:eastAsia="Times New Roman" w:hAnsi="Times New Roman" w:cs="Times New Roman"/>
          <w:i/>
          <w:iCs/>
          <w:color w:val="222222"/>
          <w:sz w:val="24"/>
          <w:szCs w:val="24"/>
        </w:rPr>
        <w:t>Steps</w:t>
      </w:r>
      <w:r w:rsidR="00F71D5D">
        <w:rPr>
          <w:rFonts w:ascii="Times New Roman" w:eastAsia="Times New Roman" w:hAnsi="Times New Roman" w:cs="Times New Roman"/>
          <w:color w:val="222222"/>
          <w:sz w:val="24"/>
          <w:szCs w:val="24"/>
        </w:rPr>
        <w:t xml:space="preserve"> </w:t>
      </w:r>
      <w:r w:rsidR="00F37794">
        <w:rPr>
          <w:rFonts w:ascii="Times New Roman" w:eastAsia="Times New Roman" w:hAnsi="Times New Roman" w:cs="Times New Roman"/>
          <w:color w:val="222222"/>
          <w:sz w:val="24"/>
          <w:szCs w:val="24"/>
        </w:rPr>
        <w:t xml:space="preserve">145, </w:t>
      </w:r>
      <w:r w:rsidR="00374294">
        <w:rPr>
          <w:rFonts w:ascii="Times New Roman" w:eastAsia="Times New Roman" w:hAnsi="Times New Roman" w:cs="Times New Roman"/>
          <w:color w:val="222222"/>
          <w:sz w:val="24"/>
          <w:szCs w:val="24"/>
        </w:rPr>
        <w:t>439)</w:t>
      </w:r>
      <w:r w:rsidR="00F63FC4">
        <w:rPr>
          <w:rFonts w:ascii="Times New Roman" w:eastAsia="Times New Roman" w:hAnsi="Times New Roman" w:cs="Times New Roman"/>
          <w:color w:val="222222"/>
          <w:sz w:val="24"/>
          <w:szCs w:val="24"/>
        </w:rPr>
        <w:t>. When we combat a disease, or fix an injury</w:t>
      </w:r>
      <w:r w:rsidR="003E19F6">
        <w:rPr>
          <w:rFonts w:ascii="Times New Roman" w:eastAsia="Times New Roman" w:hAnsi="Times New Roman" w:cs="Times New Roman"/>
          <w:color w:val="222222"/>
          <w:sz w:val="24"/>
          <w:szCs w:val="24"/>
        </w:rPr>
        <w:t>,</w:t>
      </w:r>
      <w:r w:rsidR="00F63FC4">
        <w:rPr>
          <w:rFonts w:ascii="Times New Roman" w:eastAsia="Times New Roman" w:hAnsi="Times New Roman" w:cs="Times New Roman"/>
          <w:color w:val="222222"/>
          <w:sz w:val="24"/>
          <w:szCs w:val="24"/>
        </w:rPr>
        <w:t xml:space="preserve"> it is enough to </w:t>
      </w:r>
      <w:r w:rsidR="00374294">
        <w:rPr>
          <w:rFonts w:ascii="Times New Roman" w:eastAsia="Times New Roman" w:hAnsi="Times New Roman" w:cs="Times New Roman"/>
          <w:color w:val="222222"/>
          <w:sz w:val="24"/>
          <w:szCs w:val="24"/>
        </w:rPr>
        <w:t xml:space="preserve">plug the leak, and move on to the next leak. </w:t>
      </w:r>
      <w:r w:rsidR="00F71D5D">
        <w:rPr>
          <w:rFonts w:ascii="Times New Roman" w:eastAsia="Times New Roman" w:hAnsi="Times New Roman" w:cs="Times New Roman"/>
          <w:color w:val="222222"/>
          <w:sz w:val="24"/>
          <w:szCs w:val="24"/>
        </w:rPr>
        <w:t>Precisely b</w:t>
      </w:r>
      <w:r w:rsidR="003E19F6">
        <w:rPr>
          <w:rFonts w:ascii="Times New Roman" w:eastAsia="Times New Roman" w:hAnsi="Times New Roman" w:cs="Times New Roman"/>
          <w:color w:val="222222"/>
          <w:sz w:val="24"/>
          <w:szCs w:val="24"/>
        </w:rPr>
        <w:t>ecause</w:t>
      </w:r>
      <w:r w:rsidR="00D41989">
        <w:rPr>
          <w:rFonts w:ascii="Times New Roman" w:eastAsia="Times New Roman" w:hAnsi="Times New Roman" w:cs="Times New Roman"/>
          <w:color w:val="222222"/>
          <w:sz w:val="24"/>
          <w:szCs w:val="24"/>
        </w:rPr>
        <w:t xml:space="preserve"> </w:t>
      </w:r>
      <w:r w:rsidR="003E19F6">
        <w:rPr>
          <w:rFonts w:ascii="Times New Roman" w:eastAsia="Times New Roman" w:hAnsi="Times New Roman" w:cs="Times New Roman"/>
          <w:color w:val="222222"/>
          <w:sz w:val="24"/>
          <w:szCs w:val="24"/>
        </w:rPr>
        <w:t xml:space="preserve">“purpose has determined what will come under </w:t>
      </w:r>
      <w:proofErr w:type="gramStart"/>
      <w:r w:rsidR="003E19F6">
        <w:rPr>
          <w:rFonts w:ascii="Times New Roman" w:eastAsia="Times New Roman" w:hAnsi="Times New Roman" w:cs="Times New Roman"/>
          <w:color w:val="222222"/>
          <w:sz w:val="24"/>
          <w:szCs w:val="24"/>
        </w:rPr>
        <w:t>inspection”…</w:t>
      </w:r>
      <w:proofErr w:type="gramEnd"/>
      <w:r w:rsidR="003E19F6">
        <w:rPr>
          <w:rFonts w:ascii="Times New Roman" w:eastAsia="Times New Roman" w:hAnsi="Times New Roman" w:cs="Times New Roman"/>
          <w:color w:val="222222"/>
          <w:sz w:val="24"/>
          <w:szCs w:val="24"/>
        </w:rPr>
        <w:t xml:space="preserve"> </w:t>
      </w:r>
      <w:r w:rsidR="00374294">
        <w:rPr>
          <w:rFonts w:ascii="Times New Roman" w:eastAsia="Times New Roman" w:hAnsi="Times New Roman" w:cs="Times New Roman"/>
          <w:color w:val="222222"/>
          <w:sz w:val="24"/>
          <w:szCs w:val="24"/>
        </w:rPr>
        <w:t>“Medicine ends up, therefore</w:t>
      </w:r>
      <w:r w:rsidR="003E19F6">
        <w:rPr>
          <w:rFonts w:ascii="Times New Roman" w:eastAsia="Times New Roman" w:hAnsi="Times New Roman" w:cs="Times New Roman"/>
          <w:color w:val="222222"/>
          <w:sz w:val="24"/>
          <w:szCs w:val="24"/>
        </w:rPr>
        <w:t>,</w:t>
      </w:r>
      <w:r w:rsidR="00374294">
        <w:rPr>
          <w:rFonts w:ascii="Times New Roman" w:eastAsia="Times New Roman" w:hAnsi="Times New Roman" w:cs="Times New Roman"/>
          <w:color w:val="222222"/>
          <w:sz w:val="24"/>
          <w:szCs w:val="24"/>
        </w:rPr>
        <w:t xml:space="preserve"> as a total science, whose structure is essentially that of a bag of tricks. Within this science there is extraordinarily little knowledge of…the body as a systemically cybernetically organized self-corrective system” (</w:t>
      </w:r>
      <w:r w:rsidR="004310E1" w:rsidRPr="004310E1">
        <w:rPr>
          <w:rFonts w:ascii="Times New Roman" w:eastAsia="Times New Roman" w:hAnsi="Times New Roman" w:cs="Times New Roman"/>
          <w:i/>
          <w:iCs/>
          <w:color w:val="222222"/>
          <w:sz w:val="24"/>
          <w:szCs w:val="24"/>
        </w:rPr>
        <w:t>Steps</w:t>
      </w:r>
      <w:r w:rsidR="00374294">
        <w:rPr>
          <w:rFonts w:ascii="Times New Roman" w:eastAsia="Times New Roman" w:hAnsi="Times New Roman" w:cs="Times New Roman"/>
          <w:color w:val="222222"/>
          <w:sz w:val="24"/>
          <w:szCs w:val="24"/>
        </w:rPr>
        <w:t xml:space="preserve"> 439). </w:t>
      </w:r>
    </w:p>
    <w:p w14:paraId="55088C31" w14:textId="26B3EDC2" w:rsidR="001765DA" w:rsidRDefault="001765DA" w:rsidP="00334EA9">
      <w:pPr>
        <w:shd w:val="clear" w:color="auto" w:fill="FFFFFF"/>
        <w:spacing w:after="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Parts can have purposes in relation to wholes, or systems, of which they are a part. Self-sustaining parts, like us, can more directly fulfill some of these purposes with the help of </w:t>
      </w:r>
      <w:r>
        <w:rPr>
          <w:rFonts w:ascii="Times New Roman" w:eastAsia="Times New Roman" w:hAnsi="Times New Roman" w:cs="Times New Roman"/>
          <w:color w:val="222222"/>
          <w:sz w:val="24"/>
          <w:szCs w:val="24"/>
        </w:rPr>
        <w:lastRenderedPageBreak/>
        <w:t xml:space="preserve">conscious, rational purposiveness. The problem is that we intervene to accomplish our purposes without knowledge of the complex network of circuits that form </w:t>
      </w:r>
      <w:r w:rsidR="00866391">
        <w:rPr>
          <w:rFonts w:ascii="Times New Roman" w:eastAsia="Times New Roman" w:hAnsi="Times New Roman" w:cs="Times New Roman"/>
          <w:color w:val="222222"/>
          <w:sz w:val="24"/>
          <w:szCs w:val="24"/>
        </w:rPr>
        <w:t xml:space="preserve">the </w:t>
      </w:r>
      <w:r>
        <w:rPr>
          <w:rFonts w:ascii="Times New Roman" w:eastAsia="Times New Roman" w:hAnsi="Times New Roman" w:cs="Times New Roman"/>
          <w:color w:val="222222"/>
          <w:sz w:val="24"/>
          <w:szCs w:val="24"/>
        </w:rPr>
        <w:t>greater minds of which we are just a part. This makes conscious purposiveness, unaided by the balance provided by awareness of the wider systems, “necessarily pathogenic and destructive of life” according to Bateson (</w:t>
      </w:r>
      <w:r w:rsidR="004310E1" w:rsidRPr="004310E1">
        <w:rPr>
          <w:rFonts w:ascii="Times New Roman" w:eastAsia="Times New Roman" w:hAnsi="Times New Roman" w:cs="Times New Roman"/>
          <w:i/>
          <w:iCs/>
          <w:color w:val="222222"/>
          <w:sz w:val="24"/>
          <w:szCs w:val="24"/>
        </w:rPr>
        <w:t>Steps</w:t>
      </w:r>
      <w:r>
        <w:rPr>
          <w:rFonts w:ascii="Times New Roman" w:eastAsia="Times New Roman" w:hAnsi="Times New Roman" w:cs="Times New Roman"/>
          <w:color w:val="222222"/>
          <w:sz w:val="24"/>
          <w:szCs w:val="24"/>
        </w:rPr>
        <w:t>146).</w:t>
      </w:r>
      <w:r w:rsidR="00F145FD">
        <w:rPr>
          <w:rFonts w:ascii="Times New Roman" w:eastAsia="Times New Roman" w:hAnsi="Times New Roman" w:cs="Times New Roman"/>
          <w:color w:val="222222"/>
          <w:sz w:val="24"/>
          <w:szCs w:val="24"/>
        </w:rPr>
        <w:t xml:space="preserve"> </w:t>
      </w:r>
    </w:p>
    <w:p w14:paraId="171F4CCD" w14:textId="17814FB3" w:rsidR="00F63FC4" w:rsidRPr="00497D56" w:rsidRDefault="001765DA" w:rsidP="00334EA9">
      <w:pPr>
        <w:shd w:val="clear" w:color="auto" w:fill="FFFFFF"/>
        <w:spacing w:after="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w:t>
      </w:r>
      <w:r w:rsidR="003E19F6">
        <w:rPr>
          <w:rFonts w:ascii="Times New Roman" w:eastAsia="Times New Roman" w:hAnsi="Times New Roman" w:cs="Times New Roman"/>
          <w:color w:val="222222"/>
          <w:sz w:val="24"/>
          <w:szCs w:val="24"/>
        </w:rPr>
        <w:t xml:space="preserve">cting </w:t>
      </w:r>
      <w:r>
        <w:rPr>
          <w:rFonts w:ascii="Times New Roman" w:eastAsia="Times New Roman" w:hAnsi="Times New Roman" w:cs="Times New Roman"/>
          <w:color w:val="222222"/>
          <w:sz w:val="24"/>
          <w:szCs w:val="24"/>
        </w:rPr>
        <w:t xml:space="preserve">on conscious </w:t>
      </w:r>
      <w:r w:rsidR="003E19F6">
        <w:rPr>
          <w:rFonts w:ascii="Times New Roman" w:eastAsia="Times New Roman" w:hAnsi="Times New Roman" w:cs="Times New Roman"/>
          <w:color w:val="222222"/>
          <w:sz w:val="24"/>
          <w:szCs w:val="24"/>
        </w:rPr>
        <w:t xml:space="preserve">purposes with partial knowledge </w:t>
      </w:r>
      <w:r w:rsidR="00F71D5D">
        <w:rPr>
          <w:rFonts w:ascii="Times New Roman" w:eastAsia="Times New Roman" w:hAnsi="Times New Roman" w:cs="Times New Roman"/>
          <w:color w:val="222222"/>
          <w:sz w:val="24"/>
          <w:szCs w:val="24"/>
        </w:rPr>
        <w:t>can</w:t>
      </w:r>
      <w:r w:rsidR="00374294">
        <w:rPr>
          <w:rFonts w:ascii="Times New Roman" w:eastAsia="Times New Roman" w:hAnsi="Times New Roman" w:cs="Times New Roman"/>
          <w:color w:val="222222"/>
          <w:sz w:val="24"/>
          <w:szCs w:val="24"/>
        </w:rPr>
        <w:t xml:space="preserve"> create runaways</w:t>
      </w:r>
      <w:r w:rsidR="00545694">
        <w:rPr>
          <w:rFonts w:ascii="Times New Roman" w:eastAsia="Times New Roman" w:hAnsi="Times New Roman" w:cs="Times New Roman"/>
          <w:color w:val="222222"/>
          <w:sz w:val="24"/>
          <w:szCs w:val="24"/>
        </w:rPr>
        <w:t>, such as arms race</w:t>
      </w:r>
      <w:r w:rsidR="007B64CD">
        <w:rPr>
          <w:rFonts w:ascii="Times New Roman" w:eastAsia="Times New Roman" w:hAnsi="Times New Roman" w:cs="Times New Roman"/>
          <w:color w:val="222222"/>
          <w:sz w:val="24"/>
          <w:szCs w:val="24"/>
        </w:rPr>
        <w:t>s</w:t>
      </w:r>
      <w:r w:rsidR="00545694">
        <w:rPr>
          <w:rFonts w:ascii="Times New Roman" w:eastAsia="Times New Roman" w:hAnsi="Times New Roman" w:cs="Times New Roman"/>
          <w:color w:val="222222"/>
          <w:sz w:val="24"/>
          <w:szCs w:val="24"/>
        </w:rPr>
        <w:t xml:space="preserve"> between antibiotics and infectious diseases, </w:t>
      </w:r>
      <w:r w:rsidR="003E19F6">
        <w:rPr>
          <w:rFonts w:ascii="Times New Roman" w:eastAsia="Times New Roman" w:hAnsi="Times New Roman" w:cs="Times New Roman"/>
          <w:color w:val="222222"/>
          <w:sz w:val="24"/>
          <w:szCs w:val="24"/>
        </w:rPr>
        <w:t>and</w:t>
      </w:r>
      <w:r w:rsidR="00545694">
        <w:rPr>
          <w:rFonts w:ascii="Times New Roman" w:eastAsia="Times New Roman" w:hAnsi="Times New Roman" w:cs="Times New Roman"/>
          <w:color w:val="222222"/>
          <w:sz w:val="24"/>
          <w:szCs w:val="24"/>
        </w:rPr>
        <w:t xml:space="preserve"> the more literal arms races between countries.</w:t>
      </w:r>
      <w:bookmarkStart w:id="4" w:name="_Hlk76732903"/>
      <w:r w:rsidR="00497D56">
        <w:rPr>
          <w:rFonts w:ascii="Times New Roman" w:eastAsia="Times New Roman" w:hAnsi="Times New Roman" w:cs="Times New Roman"/>
          <w:color w:val="222222"/>
          <w:sz w:val="24"/>
          <w:szCs w:val="24"/>
        </w:rPr>
        <w:t xml:space="preserve"> </w:t>
      </w:r>
      <w:r w:rsidR="00497D56" w:rsidRPr="00376AB0">
        <w:rPr>
          <w:rFonts w:ascii="Times New Roman" w:eastAsia="Times New Roman" w:hAnsi="Times New Roman" w:cs="Times New Roman"/>
          <w:sz w:val="24"/>
          <w:szCs w:val="24"/>
        </w:rPr>
        <w:t xml:space="preserve">Out of our ignorance of </w:t>
      </w:r>
      <w:r w:rsidR="00F71D5D" w:rsidRPr="00376AB0">
        <w:rPr>
          <w:rFonts w:ascii="Times New Roman" w:eastAsia="Times New Roman" w:hAnsi="Times New Roman" w:cs="Times New Roman"/>
          <w:sz w:val="24"/>
          <w:szCs w:val="24"/>
        </w:rPr>
        <w:t xml:space="preserve">a </w:t>
      </w:r>
      <w:r w:rsidR="00497D56" w:rsidRPr="00376AB0">
        <w:rPr>
          <w:rFonts w:ascii="Times New Roman" w:eastAsia="Times New Roman" w:hAnsi="Times New Roman" w:cs="Times New Roman"/>
          <w:sz w:val="24"/>
          <w:szCs w:val="24"/>
        </w:rPr>
        <w:t>total system of relations and their complex functioning—and out of the selection of “individuals” (</w:t>
      </w:r>
      <w:r w:rsidR="00F71D5D" w:rsidRPr="00376AB0">
        <w:rPr>
          <w:rFonts w:ascii="Times New Roman" w:eastAsia="Times New Roman" w:hAnsi="Times New Roman" w:cs="Times New Roman"/>
          <w:sz w:val="24"/>
          <w:szCs w:val="24"/>
        </w:rPr>
        <w:t xml:space="preserve">or </w:t>
      </w:r>
      <w:r w:rsidR="00497D56" w:rsidRPr="00376AB0">
        <w:rPr>
          <w:rFonts w:ascii="Times New Roman" w:eastAsia="Times New Roman" w:hAnsi="Times New Roman" w:cs="Times New Roman"/>
          <w:sz w:val="24"/>
          <w:szCs w:val="24"/>
        </w:rPr>
        <w:t>people</w:t>
      </w:r>
      <w:r w:rsidR="00F71D5D" w:rsidRPr="00376AB0">
        <w:rPr>
          <w:rFonts w:ascii="Times New Roman" w:eastAsia="Times New Roman" w:hAnsi="Times New Roman" w:cs="Times New Roman"/>
          <w:sz w:val="24"/>
          <w:szCs w:val="24"/>
        </w:rPr>
        <w:t>s</w:t>
      </w:r>
      <w:r w:rsidR="00497D56" w:rsidRPr="00376AB0">
        <w:rPr>
          <w:rFonts w:ascii="Times New Roman" w:eastAsia="Times New Roman" w:hAnsi="Times New Roman" w:cs="Times New Roman"/>
          <w:sz w:val="24"/>
          <w:szCs w:val="24"/>
        </w:rPr>
        <w:t xml:space="preserve">, </w:t>
      </w:r>
      <w:r w:rsidR="00F71D5D" w:rsidRPr="00376AB0">
        <w:rPr>
          <w:rFonts w:ascii="Times New Roman" w:eastAsia="Times New Roman" w:hAnsi="Times New Roman" w:cs="Times New Roman"/>
          <w:sz w:val="24"/>
          <w:szCs w:val="24"/>
        </w:rPr>
        <w:t xml:space="preserve">or </w:t>
      </w:r>
      <w:r w:rsidR="00497D56" w:rsidRPr="00376AB0">
        <w:rPr>
          <w:rFonts w:ascii="Times New Roman" w:eastAsia="Times New Roman" w:hAnsi="Times New Roman" w:cs="Times New Roman"/>
          <w:sz w:val="24"/>
          <w:szCs w:val="24"/>
        </w:rPr>
        <w:t xml:space="preserve">countries) as independent, isolatable things—we can fall into pathological patterns. </w:t>
      </w:r>
      <w:bookmarkEnd w:id="4"/>
      <w:r w:rsidR="000D32A9">
        <w:rPr>
          <w:rFonts w:ascii="Times New Roman" w:eastAsia="Times New Roman" w:hAnsi="Times New Roman" w:cs="Times New Roman"/>
          <w:color w:val="222222"/>
          <w:sz w:val="24"/>
          <w:szCs w:val="24"/>
        </w:rPr>
        <w:t>We can get ourselves into “double</w:t>
      </w:r>
      <w:r w:rsidR="00F5455C">
        <w:rPr>
          <w:rFonts w:ascii="Times New Roman" w:eastAsia="Times New Roman" w:hAnsi="Times New Roman" w:cs="Times New Roman"/>
          <w:color w:val="222222"/>
          <w:sz w:val="24"/>
          <w:szCs w:val="24"/>
        </w:rPr>
        <w:t>-</w:t>
      </w:r>
      <w:r w:rsidR="000D32A9">
        <w:rPr>
          <w:rFonts w:ascii="Times New Roman" w:eastAsia="Times New Roman" w:hAnsi="Times New Roman" w:cs="Times New Roman"/>
          <w:color w:val="222222"/>
          <w:sz w:val="24"/>
          <w:szCs w:val="24"/>
        </w:rPr>
        <w:t xml:space="preserve">binds,” where destructive behaviors are reinforced </w:t>
      </w:r>
      <w:r w:rsidR="007B64CD">
        <w:rPr>
          <w:rFonts w:ascii="Times New Roman" w:eastAsia="Times New Roman" w:hAnsi="Times New Roman" w:cs="Times New Roman"/>
          <w:color w:val="222222"/>
          <w:sz w:val="24"/>
          <w:szCs w:val="24"/>
        </w:rPr>
        <w:t xml:space="preserve">by conscious </w:t>
      </w:r>
      <w:r w:rsidR="000D32A9">
        <w:rPr>
          <w:rFonts w:ascii="Times New Roman" w:eastAsia="Times New Roman" w:hAnsi="Times New Roman" w:cs="Times New Roman"/>
          <w:color w:val="222222"/>
          <w:sz w:val="24"/>
          <w:szCs w:val="24"/>
        </w:rPr>
        <w:t>effort</w:t>
      </w:r>
      <w:r w:rsidR="007B64CD">
        <w:rPr>
          <w:rFonts w:ascii="Times New Roman" w:eastAsia="Times New Roman" w:hAnsi="Times New Roman" w:cs="Times New Roman"/>
          <w:color w:val="222222"/>
          <w:sz w:val="24"/>
          <w:szCs w:val="24"/>
        </w:rPr>
        <w:t>s</w:t>
      </w:r>
      <w:r w:rsidR="000D32A9">
        <w:rPr>
          <w:rFonts w:ascii="Times New Roman" w:eastAsia="Times New Roman" w:hAnsi="Times New Roman" w:cs="Times New Roman"/>
          <w:color w:val="222222"/>
          <w:sz w:val="24"/>
          <w:szCs w:val="24"/>
        </w:rPr>
        <w:t xml:space="preserve"> to </w:t>
      </w:r>
      <w:r w:rsidR="00F5455C">
        <w:rPr>
          <w:rFonts w:ascii="Times New Roman" w:eastAsia="Times New Roman" w:hAnsi="Times New Roman" w:cs="Times New Roman"/>
          <w:color w:val="222222"/>
          <w:sz w:val="24"/>
          <w:szCs w:val="24"/>
        </w:rPr>
        <w:t>mitigate</w:t>
      </w:r>
      <w:r w:rsidR="000D32A9">
        <w:rPr>
          <w:rFonts w:ascii="Times New Roman" w:eastAsia="Times New Roman" w:hAnsi="Times New Roman" w:cs="Times New Roman"/>
          <w:color w:val="222222"/>
          <w:sz w:val="24"/>
          <w:szCs w:val="24"/>
        </w:rPr>
        <w:t xml:space="preserve"> them</w:t>
      </w:r>
      <w:r w:rsidR="00663977">
        <w:rPr>
          <w:rFonts w:ascii="Times New Roman" w:eastAsia="Times New Roman" w:hAnsi="Times New Roman" w:cs="Times New Roman"/>
          <w:color w:val="222222"/>
          <w:sz w:val="24"/>
          <w:szCs w:val="24"/>
        </w:rPr>
        <w:t>.</w:t>
      </w:r>
      <w:r w:rsidR="000D32A9">
        <w:rPr>
          <w:rFonts w:ascii="Times New Roman" w:eastAsia="Times New Roman" w:hAnsi="Times New Roman" w:cs="Times New Roman"/>
          <w:color w:val="222222"/>
          <w:sz w:val="24"/>
          <w:szCs w:val="24"/>
        </w:rPr>
        <w:t xml:space="preserve"> </w:t>
      </w:r>
      <w:r w:rsidR="007B64CD" w:rsidRPr="00376AB0">
        <w:rPr>
          <w:rFonts w:ascii="Times New Roman" w:eastAsia="Times New Roman" w:hAnsi="Times New Roman" w:cs="Times New Roman"/>
          <w:sz w:val="24"/>
          <w:szCs w:val="24"/>
        </w:rPr>
        <w:t xml:space="preserve">In </w:t>
      </w:r>
      <w:proofErr w:type="gramStart"/>
      <w:r w:rsidR="007B64CD" w:rsidRPr="00376AB0">
        <w:rPr>
          <w:rFonts w:ascii="Times New Roman" w:eastAsia="Times New Roman" w:hAnsi="Times New Roman" w:cs="Times New Roman"/>
          <w:sz w:val="24"/>
          <w:szCs w:val="24"/>
        </w:rPr>
        <w:t>double</w:t>
      </w:r>
      <w:r w:rsidR="00F5455C" w:rsidRPr="00376AB0">
        <w:rPr>
          <w:rFonts w:ascii="Times New Roman" w:eastAsia="Times New Roman" w:hAnsi="Times New Roman" w:cs="Times New Roman"/>
          <w:sz w:val="24"/>
          <w:szCs w:val="24"/>
        </w:rPr>
        <w:t>-</w:t>
      </w:r>
      <w:r w:rsidR="007B64CD" w:rsidRPr="00376AB0">
        <w:rPr>
          <w:rFonts w:ascii="Times New Roman" w:eastAsia="Times New Roman" w:hAnsi="Times New Roman" w:cs="Times New Roman"/>
          <w:sz w:val="24"/>
          <w:szCs w:val="24"/>
        </w:rPr>
        <w:t>binds</w:t>
      </w:r>
      <w:proofErr w:type="gramEnd"/>
      <w:r w:rsidR="007B64CD" w:rsidRPr="00376AB0">
        <w:rPr>
          <w:rFonts w:ascii="Times New Roman" w:eastAsia="Times New Roman" w:hAnsi="Times New Roman" w:cs="Times New Roman"/>
          <w:sz w:val="24"/>
          <w:szCs w:val="24"/>
        </w:rPr>
        <w:t xml:space="preserve"> the</w:t>
      </w:r>
      <w:r w:rsidR="000D32A9" w:rsidRPr="00376AB0">
        <w:rPr>
          <w:rFonts w:ascii="Times New Roman" w:eastAsia="Times New Roman" w:hAnsi="Times New Roman" w:cs="Times New Roman"/>
          <w:sz w:val="24"/>
          <w:szCs w:val="24"/>
        </w:rPr>
        <w:t xml:space="preserve"> message</w:t>
      </w:r>
      <w:r w:rsidR="00663977" w:rsidRPr="00376AB0">
        <w:rPr>
          <w:rFonts w:ascii="Times New Roman" w:eastAsia="Times New Roman" w:hAnsi="Times New Roman" w:cs="Times New Roman"/>
          <w:sz w:val="24"/>
          <w:szCs w:val="24"/>
        </w:rPr>
        <w:t>,</w:t>
      </w:r>
      <w:r w:rsidR="000D32A9" w:rsidRPr="00376AB0">
        <w:rPr>
          <w:rFonts w:ascii="Times New Roman" w:eastAsia="Times New Roman" w:hAnsi="Times New Roman" w:cs="Times New Roman"/>
          <w:sz w:val="24"/>
          <w:szCs w:val="24"/>
        </w:rPr>
        <w:t xml:space="preserve"> at one level</w:t>
      </w:r>
      <w:r w:rsidR="00663977" w:rsidRPr="00376AB0">
        <w:rPr>
          <w:rFonts w:ascii="Times New Roman" w:eastAsia="Times New Roman" w:hAnsi="Times New Roman" w:cs="Times New Roman"/>
          <w:sz w:val="24"/>
          <w:szCs w:val="24"/>
        </w:rPr>
        <w:t>,</w:t>
      </w:r>
      <w:r w:rsidR="000D32A9" w:rsidRPr="00376AB0">
        <w:rPr>
          <w:rFonts w:ascii="Times New Roman" w:eastAsia="Times New Roman" w:hAnsi="Times New Roman" w:cs="Times New Roman"/>
          <w:sz w:val="24"/>
          <w:szCs w:val="24"/>
        </w:rPr>
        <w:t xml:space="preserve"> is contradicted </w:t>
      </w:r>
      <w:r w:rsidR="00663977" w:rsidRPr="00376AB0">
        <w:rPr>
          <w:rFonts w:ascii="Times New Roman" w:eastAsia="Times New Roman" w:hAnsi="Times New Roman" w:cs="Times New Roman"/>
          <w:sz w:val="24"/>
          <w:szCs w:val="24"/>
        </w:rPr>
        <w:t>at</w:t>
      </w:r>
      <w:r w:rsidR="000D32A9" w:rsidRPr="00376AB0">
        <w:rPr>
          <w:rFonts w:ascii="Times New Roman" w:eastAsia="Times New Roman" w:hAnsi="Times New Roman" w:cs="Times New Roman"/>
          <w:sz w:val="24"/>
          <w:szCs w:val="24"/>
        </w:rPr>
        <w:t xml:space="preserve"> a </w:t>
      </w:r>
      <w:r w:rsidR="00DA0D33" w:rsidRPr="00376AB0">
        <w:rPr>
          <w:rFonts w:ascii="Times New Roman" w:eastAsia="Times New Roman" w:hAnsi="Times New Roman" w:cs="Times New Roman"/>
          <w:sz w:val="24"/>
          <w:szCs w:val="24"/>
        </w:rPr>
        <w:t>different</w:t>
      </w:r>
      <w:r w:rsidR="000D32A9" w:rsidRPr="00376AB0">
        <w:rPr>
          <w:rFonts w:ascii="Times New Roman" w:eastAsia="Times New Roman" w:hAnsi="Times New Roman" w:cs="Times New Roman"/>
          <w:sz w:val="24"/>
          <w:szCs w:val="24"/>
        </w:rPr>
        <w:t xml:space="preserve"> level</w:t>
      </w:r>
      <w:r w:rsidR="007B64CD" w:rsidRPr="00376AB0">
        <w:rPr>
          <w:rFonts w:ascii="Times New Roman" w:eastAsia="Times New Roman" w:hAnsi="Times New Roman" w:cs="Times New Roman"/>
          <w:sz w:val="24"/>
          <w:szCs w:val="24"/>
        </w:rPr>
        <w:t xml:space="preserve">, and </w:t>
      </w:r>
      <w:r w:rsidR="00663977" w:rsidRPr="00376AB0">
        <w:rPr>
          <w:rFonts w:ascii="Times New Roman" w:eastAsia="Times New Roman" w:hAnsi="Times New Roman" w:cs="Times New Roman"/>
          <w:sz w:val="24"/>
          <w:szCs w:val="24"/>
        </w:rPr>
        <w:t>pushing the message inadvertently reenforces the pathological behavior</w:t>
      </w:r>
      <w:r w:rsidR="00F13DEE" w:rsidRPr="00376AB0">
        <w:rPr>
          <w:rFonts w:ascii="Times New Roman" w:eastAsia="Times New Roman" w:hAnsi="Times New Roman" w:cs="Times New Roman"/>
          <w:sz w:val="24"/>
          <w:szCs w:val="24"/>
        </w:rPr>
        <w:t>.</w:t>
      </w:r>
      <w:r w:rsidR="00F13DEE">
        <w:rPr>
          <w:rFonts w:ascii="Times New Roman" w:eastAsia="Times New Roman" w:hAnsi="Times New Roman" w:cs="Times New Roman"/>
          <w:color w:val="222222"/>
          <w:sz w:val="24"/>
          <w:szCs w:val="24"/>
        </w:rPr>
        <w:t xml:space="preserve"> Bateson uses the example of</w:t>
      </w:r>
      <w:r w:rsidR="000D32A9">
        <w:rPr>
          <w:rFonts w:ascii="Times New Roman" w:eastAsia="Times New Roman" w:hAnsi="Times New Roman" w:cs="Times New Roman"/>
          <w:color w:val="222222"/>
          <w:sz w:val="24"/>
          <w:szCs w:val="24"/>
        </w:rPr>
        <w:t xml:space="preserve"> an alcoholic fight</w:t>
      </w:r>
      <w:r w:rsidR="00F13DEE">
        <w:rPr>
          <w:rFonts w:ascii="Times New Roman" w:eastAsia="Times New Roman" w:hAnsi="Times New Roman" w:cs="Times New Roman"/>
          <w:color w:val="222222"/>
          <w:sz w:val="24"/>
          <w:szCs w:val="24"/>
        </w:rPr>
        <w:t>ing</w:t>
      </w:r>
      <w:r w:rsidR="000D32A9">
        <w:rPr>
          <w:rFonts w:ascii="Times New Roman" w:eastAsia="Times New Roman" w:hAnsi="Times New Roman" w:cs="Times New Roman"/>
          <w:color w:val="222222"/>
          <w:sz w:val="24"/>
          <w:szCs w:val="24"/>
        </w:rPr>
        <w:t xml:space="preserve"> to give up alcohol</w:t>
      </w:r>
      <w:r w:rsidR="00F13DEE">
        <w:rPr>
          <w:rFonts w:ascii="Times New Roman" w:eastAsia="Times New Roman" w:hAnsi="Times New Roman" w:cs="Times New Roman"/>
          <w:color w:val="222222"/>
          <w:sz w:val="24"/>
          <w:szCs w:val="24"/>
        </w:rPr>
        <w:t>.</w:t>
      </w:r>
      <w:r w:rsidR="000D32A9">
        <w:rPr>
          <w:rFonts w:ascii="Times New Roman" w:eastAsia="Times New Roman" w:hAnsi="Times New Roman" w:cs="Times New Roman"/>
          <w:color w:val="222222"/>
          <w:sz w:val="24"/>
          <w:szCs w:val="24"/>
        </w:rPr>
        <w:t xml:space="preserve"> </w:t>
      </w:r>
      <w:r w:rsidR="00F13DEE">
        <w:rPr>
          <w:rFonts w:ascii="Times New Roman" w:eastAsia="Times New Roman" w:hAnsi="Times New Roman" w:cs="Times New Roman"/>
          <w:color w:val="222222"/>
          <w:sz w:val="24"/>
          <w:szCs w:val="24"/>
        </w:rPr>
        <w:t>T</w:t>
      </w:r>
      <w:r w:rsidR="007B64CD">
        <w:rPr>
          <w:rFonts w:ascii="Times New Roman" w:eastAsia="Times New Roman" w:hAnsi="Times New Roman" w:cs="Times New Roman"/>
          <w:color w:val="222222"/>
          <w:sz w:val="24"/>
          <w:szCs w:val="24"/>
        </w:rPr>
        <w:t>h</w:t>
      </w:r>
      <w:r w:rsidR="00497D56">
        <w:rPr>
          <w:rFonts w:ascii="Times New Roman" w:eastAsia="Times New Roman" w:hAnsi="Times New Roman" w:cs="Times New Roman"/>
          <w:color w:val="222222"/>
          <w:sz w:val="24"/>
          <w:szCs w:val="24"/>
        </w:rPr>
        <w:t>e “fighting”</w:t>
      </w:r>
      <w:r w:rsidR="007B64CD">
        <w:rPr>
          <w:rFonts w:ascii="Times New Roman" w:eastAsia="Times New Roman" w:hAnsi="Times New Roman" w:cs="Times New Roman"/>
          <w:color w:val="222222"/>
          <w:sz w:val="24"/>
          <w:szCs w:val="24"/>
        </w:rPr>
        <w:t xml:space="preserve"> </w:t>
      </w:r>
      <w:r w:rsidR="005B391F">
        <w:rPr>
          <w:rFonts w:ascii="Times New Roman" w:eastAsia="Times New Roman" w:hAnsi="Times New Roman" w:cs="Times New Roman"/>
          <w:color w:val="222222"/>
          <w:sz w:val="24"/>
          <w:szCs w:val="24"/>
        </w:rPr>
        <w:t xml:space="preserve">only </w:t>
      </w:r>
      <w:r w:rsidR="000D32A9">
        <w:rPr>
          <w:rFonts w:ascii="Times New Roman" w:eastAsia="Times New Roman" w:hAnsi="Times New Roman" w:cs="Times New Roman"/>
          <w:color w:val="222222"/>
          <w:sz w:val="24"/>
          <w:szCs w:val="24"/>
        </w:rPr>
        <w:t>reaffirms the dependence on alcohol</w:t>
      </w:r>
      <w:r w:rsidR="00663977">
        <w:rPr>
          <w:rFonts w:ascii="Times New Roman" w:eastAsia="Times New Roman" w:hAnsi="Times New Roman" w:cs="Times New Roman"/>
          <w:color w:val="222222"/>
          <w:sz w:val="24"/>
          <w:szCs w:val="24"/>
        </w:rPr>
        <w:t xml:space="preserve">, </w:t>
      </w:r>
      <w:r w:rsidR="007B64CD">
        <w:rPr>
          <w:rFonts w:ascii="Times New Roman" w:eastAsia="Times New Roman" w:hAnsi="Times New Roman" w:cs="Times New Roman"/>
          <w:color w:val="222222"/>
          <w:sz w:val="24"/>
          <w:szCs w:val="24"/>
        </w:rPr>
        <w:t xml:space="preserve">which </w:t>
      </w:r>
      <w:r w:rsidR="00663977">
        <w:rPr>
          <w:rFonts w:ascii="Times New Roman" w:eastAsia="Times New Roman" w:hAnsi="Times New Roman" w:cs="Times New Roman"/>
          <w:color w:val="222222"/>
          <w:sz w:val="24"/>
          <w:szCs w:val="24"/>
        </w:rPr>
        <w:t>prompt</w:t>
      </w:r>
      <w:r w:rsidR="00F13DEE">
        <w:rPr>
          <w:rFonts w:ascii="Times New Roman" w:eastAsia="Times New Roman" w:hAnsi="Times New Roman" w:cs="Times New Roman"/>
          <w:color w:val="222222"/>
          <w:sz w:val="24"/>
          <w:szCs w:val="24"/>
        </w:rPr>
        <w:t>s</w:t>
      </w:r>
      <w:r w:rsidR="00663977">
        <w:rPr>
          <w:rFonts w:ascii="Times New Roman" w:eastAsia="Times New Roman" w:hAnsi="Times New Roman" w:cs="Times New Roman"/>
          <w:color w:val="222222"/>
          <w:sz w:val="24"/>
          <w:szCs w:val="24"/>
        </w:rPr>
        <w:t xml:space="preserve"> a relapse to abuse</w:t>
      </w:r>
      <w:r w:rsidR="00F13DEE">
        <w:rPr>
          <w:rFonts w:ascii="Times New Roman" w:eastAsia="Times New Roman" w:hAnsi="Times New Roman" w:cs="Times New Roman"/>
          <w:color w:val="222222"/>
          <w:sz w:val="24"/>
          <w:szCs w:val="24"/>
        </w:rPr>
        <w:t>. The double-bind creates a downward spiral</w:t>
      </w:r>
      <w:r w:rsidR="007B64CD">
        <w:rPr>
          <w:rFonts w:ascii="Times New Roman" w:eastAsia="Times New Roman" w:hAnsi="Times New Roman" w:cs="Times New Roman"/>
          <w:color w:val="222222"/>
          <w:sz w:val="24"/>
          <w:szCs w:val="24"/>
        </w:rPr>
        <w:t xml:space="preserve"> until “</w:t>
      </w:r>
      <w:r w:rsidR="00F13DEE">
        <w:rPr>
          <w:rFonts w:ascii="Times New Roman" w:eastAsia="Times New Roman" w:hAnsi="Times New Roman" w:cs="Times New Roman"/>
          <w:color w:val="222222"/>
          <w:sz w:val="24"/>
          <w:szCs w:val="24"/>
        </w:rPr>
        <w:t xml:space="preserve">rock </w:t>
      </w:r>
      <w:r w:rsidR="007B64CD">
        <w:rPr>
          <w:rFonts w:ascii="Times New Roman" w:eastAsia="Times New Roman" w:hAnsi="Times New Roman" w:cs="Times New Roman"/>
          <w:color w:val="222222"/>
          <w:sz w:val="24"/>
          <w:szCs w:val="24"/>
        </w:rPr>
        <w:t xml:space="preserve">bottom” is hit. It is </w:t>
      </w:r>
      <w:r w:rsidR="00F13DEE">
        <w:rPr>
          <w:rFonts w:ascii="Times New Roman" w:eastAsia="Times New Roman" w:hAnsi="Times New Roman" w:cs="Times New Roman"/>
          <w:color w:val="222222"/>
          <w:sz w:val="24"/>
          <w:szCs w:val="24"/>
        </w:rPr>
        <w:t>then</w:t>
      </w:r>
      <w:r w:rsidR="00497D56">
        <w:rPr>
          <w:rFonts w:ascii="Times New Roman" w:eastAsia="Times New Roman" w:hAnsi="Times New Roman" w:cs="Times New Roman"/>
          <w:color w:val="222222"/>
          <w:sz w:val="24"/>
          <w:szCs w:val="24"/>
        </w:rPr>
        <w:t xml:space="preserve"> that</w:t>
      </w:r>
      <w:r w:rsidR="00F13DEE">
        <w:rPr>
          <w:rFonts w:ascii="Times New Roman" w:eastAsia="Times New Roman" w:hAnsi="Times New Roman" w:cs="Times New Roman"/>
          <w:color w:val="222222"/>
          <w:sz w:val="24"/>
          <w:szCs w:val="24"/>
        </w:rPr>
        <w:t xml:space="preserve">, as AA recognizes, </w:t>
      </w:r>
      <w:r w:rsidR="00847309">
        <w:rPr>
          <w:rFonts w:ascii="Times New Roman" w:eastAsia="Times New Roman" w:hAnsi="Times New Roman" w:cs="Times New Roman"/>
          <w:color w:val="222222"/>
          <w:sz w:val="24"/>
          <w:szCs w:val="24"/>
        </w:rPr>
        <w:t xml:space="preserve">surrender and </w:t>
      </w:r>
      <w:r w:rsidR="007B64CD">
        <w:rPr>
          <w:rFonts w:ascii="Times New Roman" w:eastAsia="Times New Roman" w:hAnsi="Times New Roman" w:cs="Times New Roman"/>
          <w:color w:val="222222"/>
          <w:sz w:val="24"/>
          <w:szCs w:val="24"/>
        </w:rPr>
        <w:t xml:space="preserve">the </w:t>
      </w:r>
      <w:r w:rsidR="00847309">
        <w:rPr>
          <w:rFonts w:ascii="Times New Roman" w:eastAsia="Times New Roman" w:hAnsi="Times New Roman" w:cs="Times New Roman"/>
          <w:color w:val="222222"/>
          <w:sz w:val="24"/>
          <w:szCs w:val="24"/>
        </w:rPr>
        <w:t>recognition a greater power</w:t>
      </w:r>
      <w:r w:rsidR="00497D56">
        <w:rPr>
          <w:rFonts w:ascii="Times New Roman" w:eastAsia="Times New Roman" w:hAnsi="Times New Roman" w:cs="Times New Roman"/>
          <w:color w:val="222222"/>
          <w:sz w:val="24"/>
          <w:szCs w:val="24"/>
        </w:rPr>
        <w:t xml:space="preserve"> (a higher mind)</w:t>
      </w:r>
      <w:r w:rsidR="007B64CD">
        <w:rPr>
          <w:rFonts w:ascii="Times New Roman" w:eastAsia="Times New Roman" w:hAnsi="Times New Roman" w:cs="Times New Roman"/>
          <w:color w:val="222222"/>
          <w:sz w:val="24"/>
          <w:szCs w:val="24"/>
        </w:rPr>
        <w:t xml:space="preserve">, </w:t>
      </w:r>
      <w:r w:rsidR="00F13DEE">
        <w:rPr>
          <w:rFonts w:ascii="Times New Roman" w:eastAsia="Times New Roman" w:hAnsi="Times New Roman" w:cs="Times New Roman"/>
          <w:color w:val="222222"/>
          <w:sz w:val="24"/>
          <w:szCs w:val="24"/>
        </w:rPr>
        <w:t>can break the</w:t>
      </w:r>
      <w:r w:rsidR="007B64CD">
        <w:rPr>
          <w:rFonts w:ascii="Times New Roman" w:eastAsia="Times New Roman" w:hAnsi="Times New Roman" w:cs="Times New Roman"/>
          <w:color w:val="222222"/>
          <w:sz w:val="24"/>
          <w:szCs w:val="24"/>
        </w:rPr>
        <w:t xml:space="preserve"> cycle</w:t>
      </w:r>
      <w:r w:rsidR="00847309">
        <w:rPr>
          <w:rFonts w:ascii="Times New Roman" w:eastAsia="Times New Roman" w:hAnsi="Times New Roman" w:cs="Times New Roman"/>
          <w:color w:val="222222"/>
          <w:sz w:val="24"/>
          <w:szCs w:val="24"/>
        </w:rPr>
        <w:t xml:space="preserve"> </w:t>
      </w:r>
      <w:r w:rsidR="007B64CD">
        <w:rPr>
          <w:rFonts w:ascii="Times New Roman" w:eastAsia="Times New Roman" w:hAnsi="Times New Roman" w:cs="Times New Roman"/>
          <w:color w:val="222222"/>
          <w:sz w:val="24"/>
          <w:szCs w:val="24"/>
        </w:rPr>
        <w:t>and</w:t>
      </w:r>
      <w:r w:rsidR="00F13DEE">
        <w:rPr>
          <w:rFonts w:ascii="Times New Roman" w:eastAsia="Times New Roman" w:hAnsi="Times New Roman" w:cs="Times New Roman"/>
          <w:color w:val="222222"/>
          <w:sz w:val="24"/>
          <w:szCs w:val="24"/>
        </w:rPr>
        <w:t xml:space="preserve"> restore</w:t>
      </w:r>
      <w:r w:rsidR="00847309">
        <w:rPr>
          <w:rFonts w:ascii="Times New Roman" w:eastAsia="Times New Roman" w:hAnsi="Times New Roman" w:cs="Times New Roman"/>
          <w:color w:val="222222"/>
          <w:sz w:val="24"/>
          <w:szCs w:val="24"/>
        </w:rPr>
        <w:t xml:space="preserve"> sanity </w:t>
      </w:r>
      <w:r w:rsidR="000D32A9">
        <w:rPr>
          <w:rFonts w:ascii="Times New Roman" w:eastAsia="Times New Roman" w:hAnsi="Times New Roman" w:cs="Times New Roman"/>
          <w:color w:val="222222"/>
          <w:sz w:val="24"/>
          <w:szCs w:val="24"/>
        </w:rPr>
        <w:t>(</w:t>
      </w:r>
      <w:r w:rsidR="004310E1" w:rsidRPr="004310E1">
        <w:rPr>
          <w:rFonts w:ascii="Times New Roman" w:eastAsia="Times New Roman" w:hAnsi="Times New Roman" w:cs="Times New Roman"/>
          <w:i/>
          <w:iCs/>
          <w:color w:val="222222"/>
          <w:sz w:val="24"/>
          <w:szCs w:val="24"/>
        </w:rPr>
        <w:t>Steps</w:t>
      </w:r>
      <w:r w:rsidR="00847309">
        <w:rPr>
          <w:rFonts w:ascii="Times New Roman" w:eastAsia="Times New Roman" w:hAnsi="Times New Roman" w:cs="Times New Roman"/>
          <w:color w:val="222222"/>
          <w:sz w:val="24"/>
          <w:szCs w:val="24"/>
        </w:rPr>
        <w:t xml:space="preserve"> 313</w:t>
      </w:r>
      <w:r w:rsidR="000D32A9">
        <w:rPr>
          <w:rFonts w:ascii="Times New Roman" w:eastAsia="Times New Roman" w:hAnsi="Times New Roman" w:cs="Times New Roman"/>
          <w:color w:val="222222"/>
          <w:sz w:val="24"/>
          <w:szCs w:val="24"/>
        </w:rPr>
        <w:t>).</w:t>
      </w:r>
    </w:p>
    <w:p w14:paraId="5D582875" w14:textId="405C1B5F" w:rsidR="00987582" w:rsidRDefault="003E19F6" w:rsidP="00334EA9">
      <w:pPr>
        <w:shd w:val="clear" w:color="auto" w:fill="FFFFFF"/>
        <w:spacing w:after="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Seeing the destructive nature of conscious purposiveness</w:t>
      </w:r>
      <w:r w:rsidR="006F631C">
        <w:rPr>
          <w:rFonts w:ascii="Times New Roman" w:eastAsia="Times New Roman" w:hAnsi="Times New Roman" w:cs="Times New Roman"/>
          <w:color w:val="222222"/>
          <w:sz w:val="24"/>
          <w:szCs w:val="24"/>
        </w:rPr>
        <w:t xml:space="preserve"> and the insanity of the double-binds it brings</w:t>
      </w:r>
      <w:r>
        <w:rPr>
          <w:rFonts w:ascii="Times New Roman" w:eastAsia="Times New Roman" w:hAnsi="Times New Roman" w:cs="Times New Roman"/>
          <w:color w:val="222222"/>
          <w:sz w:val="24"/>
          <w:szCs w:val="24"/>
        </w:rPr>
        <w:t xml:space="preserve">, </w:t>
      </w:r>
      <w:r w:rsidR="00545694">
        <w:rPr>
          <w:rFonts w:ascii="Times New Roman" w:eastAsia="Times New Roman" w:hAnsi="Times New Roman" w:cs="Times New Roman"/>
          <w:color w:val="222222"/>
          <w:sz w:val="24"/>
          <w:szCs w:val="24"/>
        </w:rPr>
        <w:t xml:space="preserve">Bateson lends new insight into the myth of Eden. </w:t>
      </w:r>
      <w:r>
        <w:rPr>
          <w:rFonts w:ascii="Times New Roman" w:eastAsia="Times New Roman" w:hAnsi="Times New Roman" w:cs="Times New Roman"/>
          <w:color w:val="222222"/>
          <w:sz w:val="24"/>
          <w:szCs w:val="24"/>
        </w:rPr>
        <w:t>God here</w:t>
      </w:r>
      <w:r w:rsidR="00F13DEE">
        <w:rPr>
          <w:rFonts w:ascii="Times New Roman" w:eastAsia="Times New Roman" w:hAnsi="Times New Roman" w:cs="Times New Roman"/>
          <w:color w:val="222222"/>
          <w:sz w:val="24"/>
          <w:szCs w:val="24"/>
        </w:rPr>
        <w:t xml:space="preserve"> would</w:t>
      </w:r>
      <w:r>
        <w:rPr>
          <w:rFonts w:ascii="Times New Roman" w:eastAsia="Times New Roman" w:hAnsi="Times New Roman" w:cs="Times New Roman"/>
          <w:color w:val="222222"/>
          <w:sz w:val="24"/>
          <w:szCs w:val="24"/>
        </w:rPr>
        <w:t xml:space="preserve"> represent that total system of systems and its </w:t>
      </w:r>
      <w:r w:rsidR="00FC2CEC">
        <w:rPr>
          <w:rFonts w:ascii="Times New Roman" w:eastAsia="Times New Roman" w:hAnsi="Times New Roman" w:cs="Times New Roman"/>
          <w:color w:val="222222"/>
          <w:sz w:val="24"/>
          <w:szCs w:val="24"/>
        </w:rPr>
        <w:t xml:space="preserve">evolutionary </w:t>
      </w:r>
      <w:r>
        <w:rPr>
          <w:rFonts w:ascii="Times New Roman" w:eastAsia="Times New Roman" w:hAnsi="Times New Roman" w:cs="Times New Roman"/>
          <w:color w:val="222222"/>
          <w:sz w:val="24"/>
          <w:szCs w:val="24"/>
        </w:rPr>
        <w:t xml:space="preserve">wisdom. </w:t>
      </w:r>
      <w:proofErr w:type="gramStart"/>
      <w:r>
        <w:rPr>
          <w:rFonts w:ascii="Times New Roman" w:eastAsia="Times New Roman" w:hAnsi="Times New Roman" w:cs="Times New Roman"/>
          <w:color w:val="222222"/>
          <w:sz w:val="24"/>
          <w:szCs w:val="24"/>
        </w:rPr>
        <w:t>A</w:t>
      </w:r>
      <w:r w:rsidR="00F13DEE">
        <w:rPr>
          <w:rFonts w:ascii="Times New Roman" w:eastAsia="Times New Roman" w:hAnsi="Times New Roman" w:cs="Times New Roman"/>
          <w:color w:val="222222"/>
          <w:sz w:val="24"/>
          <w:szCs w:val="24"/>
        </w:rPr>
        <w:t>nd a</w:t>
      </w:r>
      <w:r>
        <w:rPr>
          <w:rFonts w:ascii="Times New Roman" w:eastAsia="Times New Roman" w:hAnsi="Times New Roman" w:cs="Times New Roman"/>
          <w:color w:val="222222"/>
          <w:sz w:val="24"/>
          <w:szCs w:val="24"/>
        </w:rPr>
        <w:t>ctually, according</w:t>
      </w:r>
      <w:proofErr w:type="gramEnd"/>
      <w:r>
        <w:rPr>
          <w:rFonts w:ascii="Times New Roman" w:eastAsia="Times New Roman" w:hAnsi="Times New Roman" w:cs="Times New Roman"/>
          <w:color w:val="222222"/>
          <w:sz w:val="24"/>
          <w:szCs w:val="24"/>
        </w:rPr>
        <w:t xml:space="preserve"> to Bateson, God did not kick us out of the garden, we kicked God out. That </w:t>
      </w:r>
      <w:r w:rsidR="00F13DEE">
        <w:rPr>
          <w:rFonts w:ascii="Times New Roman" w:eastAsia="Times New Roman" w:hAnsi="Times New Roman" w:cs="Times New Roman"/>
          <w:color w:val="222222"/>
          <w:sz w:val="24"/>
          <w:szCs w:val="24"/>
        </w:rPr>
        <w:t>process began</w:t>
      </w:r>
      <w:r>
        <w:rPr>
          <w:rFonts w:ascii="Times New Roman" w:eastAsia="Times New Roman" w:hAnsi="Times New Roman" w:cs="Times New Roman"/>
          <w:color w:val="222222"/>
          <w:sz w:val="24"/>
          <w:szCs w:val="24"/>
        </w:rPr>
        <w:t xml:space="preserve"> when Adam, unable to reach the apples high in the tree, stacked up some boxes underneath and accomplished his goal (</w:t>
      </w:r>
      <w:r w:rsidR="00D72D71" w:rsidRPr="004310E1">
        <w:rPr>
          <w:rFonts w:ascii="Times New Roman" w:eastAsia="Times New Roman" w:hAnsi="Times New Roman" w:cs="Times New Roman"/>
          <w:i/>
          <w:iCs/>
          <w:color w:val="222222"/>
          <w:sz w:val="24"/>
          <w:szCs w:val="24"/>
        </w:rPr>
        <w:t>Steps</w:t>
      </w:r>
      <w:r w:rsidR="00D72D71">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441). That was the turning point. Our ability to use our conscious intelligence to pursue our purposes separated us from </w:t>
      </w:r>
      <w:r w:rsidR="00545694">
        <w:rPr>
          <w:rFonts w:ascii="Times New Roman" w:eastAsia="Times New Roman" w:hAnsi="Times New Roman" w:cs="Times New Roman"/>
          <w:color w:val="222222"/>
          <w:sz w:val="24"/>
          <w:szCs w:val="24"/>
        </w:rPr>
        <w:t>the garden of harmonious relationships with the rest of the earth</w:t>
      </w:r>
      <w:r>
        <w:rPr>
          <w:rFonts w:ascii="Times New Roman" w:eastAsia="Times New Roman" w:hAnsi="Times New Roman" w:cs="Times New Roman"/>
          <w:color w:val="222222"/>
          <w:sz w:val="24"/>
          <w:szCs w:val="24"/>
        </w:rPr>
        <w:t xml:space="preserve">’s evolutionary systems. </w:t>
      </w:r>
      <w:r w:rsidR="00987582">
        <w:rPr>
          <w:rFonts w:ascii="Times New Roman" w:eastAsia="Times New Roman" w:hAnsi="Times New Roman" w:cs="Times New Roman"/>
          <w:color w:val="222222"/>
          <w:sz w:val="24"/>
          <w:szCs w:val="24"/>
        </w:rPr>
        <w:t xml:space="preserve">After </w:t>
      </w:r>
      <w:r>
        <w:rPr>
          <w:rFonts w:ascii="Times New Roman" w:eastAsia="Times New Roman" w:hAnsi="Times New Roman" w:cs="Times New Roman"/>
          <w:color w:val="222222"/>
          <w:sz w:val="24"/>
          <w:szCs w:val="24"/>
        </w:rPr>
        <w:t>getting that apple,</w:t>
      </w:r>
      <w:r w:rsidR="00987582">
        <w:rPr>
          <w:rFonts w:ascii="Times New Roman" w:eastAsia="Times New Roman" w:hAnsi="Times New Roman" w:cs="Times New Roman"/>
          <w:color w:val="222222"/>
          <w:sz w:val="24"/>
          <w:szCs w:val="24"/>
        </w:rPr>
        <w:t xml:space="preserve"> </w:t>
      </w:r>
      <w:proofErr w:type="gramStart"/>
      <w:r w:rsidR="00987582">
        <w:rPr>
          <w:rFonts w:ascii="Times New Roman" w:eastAsia="Times New Roman" w:hAnsi="Times New Roman" w:cs="Times New Roman"/>
          <w:color w:val="222222"/>
          <w:sz w:val="24"/>
          <w:szCs w:val="24"/>
        </w:rPr>
        <w:t>Adam</w:t>
      </w:r>
      <w:proofErr w:type="gramEnd"/>
      <w:r w:rsidR="00987582">
        <w:rPr>
          <w:rFonts w:ascii="Times New Roman" w:eastAsia="Times New Roman" w:hAnsi="Times New Roman" w:cs="Times New Roman"/>
          <w:color w:val="222222"/>
          <w:sz w:val="24"/>
          <w:szCs w:val="24"/>
        </w:rPr>
        <w:t xml:space="preserve"> and Eve “really went to work on this purposive business, and pretty soon topsoil disappeared. After that, several species became “weeds</w:t>
      </w:r>
      <w:proofErr w:type="gramStart"/>
      <w:r w:rsidR="00987582">
        <w:rPr>
          <w:rFonts w:ascii="Times New Roman" w:eastAsia="Times New Roman" w:hAnsi="Times New Roman" w:cs="Times New Roman"/>
          <w:color w:val="222222"/>
          <w:sz w:val="24"/>
          <w:szCs w:val="24"/>
        </w:rPr>
        <w:t>”</w:t>
      </w:r>
      <w:proofErr w:type="gramEnd"/>
      <w:r w:rsidR="00987582">
        <w:rPr>
          <w:rFonts w:ascii="Times New Roman" w:eastAsia="Times New Roman" w:hAnsi="Times New Roman" w:cs="Times New Roman"/>
          <w:color w:val="222222"/>
          <w:sz w:val="24"/>
          <w:szCs w:val="24"/>
        </w:rPr>
        <w:t xml:space="preserve"> and some animals became “pests”; and Adam found that gardening was much harder work” (441). With the advancement of farming technology</w:t>
      </w:r>
      <w:r w:rsidR="00663977">
        <w:rPr>
          <w:rFonts w:ascii="Times New Roman" w:eastAsia="Times New Roman" w:hAnsi="Times New Roman" w:cs="Times New Roman"/>
          <w:color w:val="222222"/>
          <w:sz w:val="24"/>
          <w:szCs w:val="24"/>
        </w:rPr>
        <w:t>,</w:t>
      </w:r>
      <w:r w:rsidR="00987582">
        <w:rPr>
          <w:rFonts w:ascii="Times New Roman" w:eastAsia="Times New Roman" w:hAnsi="Times New Roman" w:cs="Times New Roman"/>
          <w:color w:val="222222"/>
          <w:sz w:val="24"/>
          <w:szCs w:val="24"/>
        </w:rPr>
        <w:t xml:space="preserve"> Adam pitted himself against nature, and had to work harder</w:t>
      </w:r>
      <w:r w:rsidR="00F13DEE">
        <w:rPr>
          <w:rFonts w:ascii="Times New Roman" w:eastAsia="Times New Roman" w:hAnsi="Times New Roman" w:cs="Times New Roman"/>
          <w:color w:val="222222"/>
          <w:sz w:val="24"/>
          <w:szCs w:val="24"/>
        </w:rPr>
        <w:t xml:space="preserve"> and harder</w:t>
      </w:r>
      <w:r w:rsidR="00987582">
        <w:rPr>
          <w:rFonts w:ascii="Times New Roman" w:eastAsia="Times New Roman" w:hAnsi="Times New Roman" w:cs="Times New Roman"/>
          <w:color w:val="222222"/>
          <w:sz w:val="24"/>
          <w:szCs w:val="24"/>
        </w:rPr>
        <w:t>, due to his interference in the wider circuits of organism</w:t>
      </w:r>
      <w:r w:rsidR="00497D56">
        <w:rPr>
          <w:rFonts w:ascii="Times New Roman" w:eastAsia="Times New Roman" w:hAnsi="Times New Roman" w:cs="Times New Roman"/>
          <w:color w:val="222222"/>
          <w:sz w:val="24"/>
          <w:szCs w:val="24"/>
        </w:rPr>
        <w:t>s</w:t>
      </w:r>
      <w:r w:rsidR="00987582">
        <w:rPr>
          <w:rFonts w:ascii="Times New Roman" w:eastAsia="Times New Roman" w:hAnsi="Times New Roman" w:cs="Times New Roman"/>
          <w:color w:val="222222"/>
          <w:sz w:val="24"/>
          <w:szCs w:val="24"/>
        </w:rPr>
        <w:t>-environment.</w:t>
      </w:r>
    </w:p>
    <w:p w14:paraId="53E3E171" w14:textId="69E05272" w:rsidR="00A80AF3" w:rsidRPr="000D32A9" w:rsidRDefault="00E64E9D" w:rsidP="00334EA9">
      <w:pPr>
        <w:shd w:val="clear" w:color="auto" w:fill="FFFFFF"/>
        <w:spacing w:after="0" w:line="240" w:lineRule="auto"/>
        <w:ind w:firstLine="720"/>
        <w:rPr>
          <w:rFonts w:ascii="Times New Roman" w:eastAsia="Times New Roman" w:hAnsi="Times New Roman" w:cs="Times New Roman"/>
          <w:color w:val="0070C0"/>
          <w:sz w:val="24"/>
          <w:szCs w:val="24"/>
        </w:rPr>
      </w:pPr>
      <w:r>
        <w:rPr>
          <w:rFonts w:ascii="Times New Roman" w:eastAsia="Times New Roman" w:hAnsi="Times New Roman" w:cs="Times New Roman"/>
          <w:color w:val="222222"/>
          <w:sz w:val="24"/>
          <w:szCs w:val="24"/>
        </w:rPr>
        <w:t xml:space="preserve">We see, with the mental process of evolution, that diversity in the gene pool and among species allows for a flexibility to change that brings adaptation rather than largescale destruction. But when one part overruns the system that part becomes more </w:t>
      </w:r>
      <w:r w:rsidR="000D32A9">
        <w:rPr>
          <w:rFonts w:ascii="Times New Roman" w:eastAsia="Times New Roman" w:hAnsi="Times New Roman" w:cs="Times New Roman"/>
          <w:color w:val="222222"/>
          <w:sz w:val="24"/>
          <w:szCs w:val="24"/>
        </w:rPr>
        <w:t>populous</w:t>
      </w:r>
      <w:r>
        <w:rPr>
          <w:rFonts w:ascii="Times New Roman" w:eastAsia="Times New Roman" w:hAnsi="Times New Roman" w:cs="Times New Roman"/>
          <w:color w:val="222222"/>
          <w:sz w:val="24"/>
          <w:szCs w:val="24"/>
        </w:rPr>
        <w:t xml:space="preserve"> and diversity is reduced. “The logic of evolutionary progress is </w:t>
      </w:r>
      <w:r w:rsidR="006E1307">
        <w:rPr>
          <w:rFonts w:ascii="Times New Roman" w:eastAsia="Times New Roman" w:hAnsi="Times New Roman" w:cs="Times New Roman"/>
          <w:color w:val="222222"/>
          <w:sz w:val="24"/>
          <w:szCs w:val="24"/>
        </w:rPr>
        <w:t xml:space="preserve">[then] </w:t>
      </w:r>
      <w:r>
        <w:rPr>
          <w:rFonts w:ascii="Times New Roman" w:eastAsia="Times New Roman" w:hAnsi="Times New Roman" w:cs="Times New Roman"/>
          <w:color w:val="222222"/>
          <w:sz w:val="24"/>
          <w:szCs w:val="24"/>
        </w:rPr>
        <w:t xml:space="preserve">toward ecosystems which sustain </w:t>
      </w:r>
      <w:r w:rsidRPr="00664899">
        <w:rPr>
          <w:rFonts w:ascii="Times New Roman" w:eastAsia="Times New Roman" w:hAnsi="Times New Roman" w:cs="Times New Roman"/>
          <w:i/>
          <w:iCs/>
          <w:color w:val="222222"/>
          <w:sz w:val="24"/>
          <w:szCs w:val="24"/>
        </w:rPr>
        <w:t>only</w:t>
      </w:r>
      <w:r>
        <w:rPr>
          <w:rFonts w:ascii="Times New Roman" w:eastAsia="Times New Roman" w:hAnsi="Times New Roman" w:cs="Times New Roman"/>
          <w:color w:val="222222"/>
          <w:sz w:val="24"/>
          <w:szCs w:val="24"/>
        </w:rPr>
        <w:t xml:space="preserve"> the dominant</w:t>
      </w:r>
      <w:r w:rsidR="00664899">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environment-controlling species</w:t>
      </w:r>
      <w:r w:rsidR="00664899">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and its symbionts and parasites” </w:t>
      </w:r>
      <w:r w:rsidR="00A80AF3">
        <w:rPr>
          <w:rFonts w:ascii="Times New Roman" w:eastAsia="Times New Roman" w:hAnsi="Times New Roman" w:cs="Times New Roman"/>
          <w:color w:val="222222"/>
          <w:sz w:val="24"/>
          <w:szCs w:val="24"/>
        </w:rPr>
        <w:t>(</w:t>
      </w:r>
      <w:r w:rsidR="000C40BD" w:rsidRPr="004310E1">
        <w:rPr>
          <w:rFonts w:ascii="Times New Roman" w:eastAsia="Times New Roman" w:hAnsi="Times New Roman" w:cs="Times New Roman"/>
          <w:i/>
          <w:iCs/>
          <w:color w:val="222222"/>
          <w:sz w:val="24"/>
          <w:szCs w:val="24"/>
        </w:rPr>
        <w:t>Steps</w:t>
      </w:r>
      <w:r w:rsidR="000C40BD">
        <w:rPr>
          <w:rFonts w:ascii="Times New Roman" w:eastAsia="Times New Roman" w:hAnsi="Times New Roman" w:cs="Times New Roman"/>
          <w:color w:val="222222"/>
          <w:sz w:val="24"/>
          <w:szCs w:val="24"/>
        </w:rPr>
        <w:t xml:space="preserve"> </w:t>
      </w:r>
      <w:r w:rsidR="00A80AF3">
        <w:rPr>
          <w:rFonts w:ascii="Times New Roman" w:eastAsia="Times New Roman" w:hAnsi="Times New Roman" w:cs="Times New Roman"/>
          <w:color w:val="222222"/>
          <w:sz w:val="24"/>
          <w:szCs w:val="24"/>
        </w:rPr>
        <w:t>451)</w:t>
      </w:r>
      <w:r w:rsidR="00664899">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The world becomes filled with the sort of </w:t>
      </w:r>
      <w:r w:rsidR="00A80AF3">
        <w:rPr>
          <w:rFonts w:ascii="Times New Roman" w:eastAsia="Times New Roman" w:hAnsi="Times New Roman" w:cs="Times New Roman"/>
          <w:color w:val="222222"/>
          <w:sz w:val="24"/>
          <w:szCs w:val="24"/>
        </w:rPr>
        <w:t>organisms</w:t>
      </w:r>
      <w:r>
        <w:rPr>
          <w:rFonts w:ascii="Times New Roman" w:eastAsia="Times New Roman" w:hAnsi="Times New Roman" w:cs="Times New Roman"/>
          <w:color w:val="222222"/>
          <w:sz w:val="24"/>
          <w:szCs w:val="24"/>
        </w:rPr>
        <w:t xml:space="preserve"> we</w:t>
      </w:r>
      <w:r w:rsidR="00A80AF3">
        <w:rPr>
          <w:rFonts w:ascii="Times New Roman" w:eastAsia="Times New Roman" w:hAnsi="Times New Roman" w:cs="Times New Roman"/>
          <w:color w:val="222222"/>
          <w:sz w:val="24"/>
          <w:szCs w:val="24"/>
        </w:rPr>
        <w:t xml:space="preserve"> use or</w:t>
      </w:r>
      <w:r>
        <w:rPr>
          <w:rFonts w:ascii="Times New Roman" w:eastAsia="Times New Roman" w:hAnsi="Times New Roman" w:cs="Times New Roman"/>
          <w:color w:val="222222"/>
          <w:sz w:val="24"/>
          <w:szCs w:val="24"/>
        </w:rPr>
        <w:t xml:space="preserve"> consume</w:t>
      </w:r>
      <w:r w:rsidR="00500D31">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cows, chickens, corn</w:t>
      </w:r>
      <w:r w:rsidR="00F5455C">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etc.</w:t>
      </w:r>
      <w:r w:rsidR="00500D31">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in great monoculture crops, a</w:t>
      </w:r>
      <w:r w:rsidR="00A80AF3">
        <w:rPr>
          <w:rFonts w:ascii="Times New Roman" w:eastAsia="Times New Roman" w:hAnsi="Times New Roman" w:cs="Times New Roman"/>
          <w:color w:val="222222"/>
          <w:sz w:val="24"/>
          <w:szCs w:val="24"/>
        </w:rPr>
        <w:t>s</w:t>
      </w:r>
      <w:r>
        <w:rPr>
          <w:rFonts w:ascii="Times New Roman" w:eastAsia="Times New Roman" w:hAnsi="Times New Roman" w:cs="Times New Roman"/>
          <w:color w:val="222222"/>
          <w:sz w:val="24"/>
          <w:szCs w:val="24"/>
        </w:rPr>
        <w:t xml:space="preserve"> we engage in a</w:t>
      </w:r>
      <w:r w:rsidR="00F5455C">
        <w:rPr>
          <w:rFonts w:ascii="Times New Roman" w:eastAsia="Times New Roman" w:hAnsi="Times New Roman" w:cs="Times New Roman"/>
          <w:color w:val="222222"/>
          <w:sz w:val="24"/>
          <w:szCs w:val="24"/>
        </w:rPr>
        <w:t>n</w:t>
      </w:r>
      <w:r>
        <w:rPr>
          <w:rFonts w:ascii="Times New Roman" w:eastAsia="Times New Roman" w:hAnsi="Times New Roman" w:cs="Times New Roman"/>
          <w:color w:val="222222"/>
          <w:sz w:val="24"/>
          <w:szCs w:val="24"/>
        </w:rPr>
        <w:t xml:space="preserve"> arms race </w:t>
      </w:r>
      <w:r w:rsidR="00A80AF3">
        <w:rPr>
          <w:rFonts w:ascii="Times New Roman" w:eastAsia="Times New Roman" w:hAnsi="Times New Roman" w:cs="Times New Roman"/>
          <w:color w:val="222222"/>
          <w:sz w:val="24"/>
          <w:szCs w:val="24"/>
        </w:rPr>
        <w:t xml:space="preserve">with </w:t>
      </w:r>
      <w:r>
        <w:rPr>
          <w:rFonts w:ascii="Times New Roman" w:eastAsia="Times New Roman" w:hAnsi="Times New Roman" w:cs="Times New Roman"/>
          <w:color w:val="222222"/>
          <w:sz w:val="24"/>
          <w:szCs w:val="24"/>
        </w:rPr>
        <w:t>weeds</w:t>
      </w:r>
      <w:r w:rsidR="00A80AF3">
        <w:rPr>
          <w:rFonts w:ascii="Times New Roman" w:eastAsia="Times New Roman" w:hAnsi="Times New Roman" w:cs="Times New Roman"/>
          <w:color w:val="222222"/>
          <w:sz w:val="24"/>
          <w:szCs w:val="24"/>
        </w:rPr>
        <w:t xml:space="preserve"> </w:t>
      </w:r>
      <w:r w:rsidR="00500D31">
        <w:rPr>
          <w:rFonts w:ascii="Times New Roman" w:eastAsia="Times New Roman" w:hAnsi="Times New Roman" w:cs="Times New Roman"/>
          <w:color w:val="222222"/>
          <w:sz w:val="24"/>
          <w:szCs w:val="24"/>
        </w:rPr>
        <w:t xml:space="preserve">and pests </w:t>
      </w:r>
      <w:r w:rsidR="006E1307">
        <w:rPr>
          <w:rFonts w:ascii="Times New Roman" w:eastAsia="Times New Roman" w:hAnsi="Times New Roman" w:cs="Times New Roman"/>
          <w:color w:val="222222"/>
          <w:sz w:val="24"/>
          <w:szCs w:val="24"/>
        </w:rPr>
        <w:t xml:space="preserve">that </w:t>
      </w:r>
      <w:r w:rsidR="00A80AF3">
        <w:rPr>
          <w:rFonts w:ascii="Times New Roman" w:eastAsia="Times New Roman" w:hAnsi="Times New Roman" w:cs="Times New Roman"/>
          <w:color w:val="222222"/>
          <w:sz w:val="24"/>
          <w:szCs w:val="24"/>
        </w:rPr>
        <w:t>we also put in runaway mode</w:t>
      </w:r>
      <w:r>
        <w:rPr>
          <w:rFonts w:ascii="Times New Roman" w:eastAsia="Times New Roman" w:hAnsi="Times New Roman" w:cs="Times New Roman"/>
          <w:color w:val="222222"/>
          <w:sz w:val="24"/>
          <w:szCs w:val="24"/>
        </w:rPr>
        <w:t>.</w:t>
      </w:r>
      <w:r w:rsidR="000D32A9">
        <w:rPr>
          <w:rFonts w:ascii="Times New Roman" w:eastAsia="Times New Roman" w:hAnsi="Times New Roman" w:cs="Times New Roman"/>
          <w:color w:val="222222"/>
          <w:sz w:val="24"/>
          <w:szCs w:val="24"/>
        </w:rPr>
        <w:t xml:space="preserve"> </w:t>
      </w:r>
      <w:r w:rsidR="00A80AF3">
        <w:rPr>
          <w:rFonts w:ascii="Times New Roman" w:eastAsia="Times New Roman" w:hAnsi="Times New Roman" w:cs="Times New Roman"/>
          <w:color w:val="222222"/>
          <w:sz w:val="24"/>
          <w:szCs w:val="24"/>
        </w:rPr>
        <w:t xml:space="preserve">There are some natural “built in” correctives to </w:t>
      </w:r>
      <w:r w:rsidR="000D32A9">
        <w:rPr>
          <w:rFonts w:ascii="Times New Roman" w:eastAsia="Times New Roman" w:hAnsi="Times New Roman" w:cs="Times New Roman"/>
          <w:color w:val="222222"/>
          <w:sz w:val="24"/>
          <w:szCs w:val="24"/>
        </w:rPr>
        <w:t xml:space="preserve">our </w:t>
      </w:r>
      <w:r w:rsidR="00A80AF3">
        <w:rPr>
          <w:rFonts w:ascii="Times New Roman" w:eastAsia="Times New Roman" w:hAnsi="Times New Roman" w:cs="Times New Roman"/>
          <w:color w:val="222222"/>
          <w:sz w:val="24"/>
          <w:szCs w:val="24"/>
        </w:rPr>
        <w:t>overpopulation</w:t>
      </w:r>
      <w:r w:rsidR="000D32A9">
        <w:rPr>
          <w:rFonts w:ascii="Times New Roman" w:eastAsia="Times New Roman" w:hAnsi="Times New Roman" w:cs="Times New Roman"/>
          <w:color w:val="222222"/>
          <w:sz w:val="24"/>
          <w:szCs w:val="24"/>
        </w:rPr>
        <w:t>, of course,</w:t>
      </w:r>
      <w:r w:rsidR="00A80AF3">
        <w:rPr>
          <w:rFonts w:ascii="Times New Roman" w:eastAsia="Times New Roman" w:hAnsi="Times New Roman" w:cs="Times New Roman"/>
          <w:color w:val="222222"/>
          <w:sz w:val="24"/>
          <w:szCs w:val="24"/>
        </w:rPr>
        <w:t xml:space="preserve"> according to Bateson, but they are not always pleasant or effective</w:t>
      </w:r>
      <w:r w:rsidR="00F13DEE">
        <w:rPr>
          <w:rFonts w:ascii="Times New Roman" w:eastAsia="Times New Roman" w:hAnsi="Times New Roman" w:cs="Times New Roman"/>
          <w:color w:val="222222"/>
          <w:sz w:val="24"/>
          <w:szCs w:val="24"/>
        </w:rPr>
        <w:t>: Bateson mentions</w:t>
      </w:r>
      <w:r w:rsidR="00A80AF3">
        <w:rPr>
          <w:rFonts w:ascii="Times New Roman" w:eastAsia="Times New Roman" w:hAnsi="Times New Roman" w:cs="Times New Roman"/>
          <w:color w:val="222222"/>
          <w:sz w:val="24"/>
          <w:szCs w:val="24"/>
        </w:rPr>
        <w:t xml:space="preserve"> </w:t>
      </w:r>
      <w:r w:rsidR="00EA6207">
        <w:rPr>
          <w:rFonts w:ascii="Times New Roman" w:eastAsia="Times New Roman" w:hAnsi="Times New Roman" w:cs="Times New Roman"/>
          <w:color w:val="222222"/>
          <w:sz w:val="24"/>
          <w:szCs w:val="24"/>
        </w:rPr>
        <w:t>“e</w:t>
      </w:r>
      <w:r w:rsidR="00F13DEE">
        <w:rPr>
          <w:rFonts w:ascii="Times New Roman" w:eastAsia="Times New Roman" w:hAnsi="Times New Roman" w:cs="Times New Roman"/>
          <w:color w:val="222222"/>
          <w:sz w:val="24"/>
          <w:szCs w:val="24"/>
        </w:rPr>
        <w:t>p</w:t>
      </w:r>
      <w:r w:rsidR="00EA6207">
        <w:rPr>
          <w:rFonts w:ascii="Times New Roman" w:eastAsia="Times New Roman" w:hAnsi="Times New Roman" w:cs="Times New Roman"/>
          <w:color w:val="222222"/>
          <w:sz w:val="24"/>
          <w:szCs w:val="24"/>
        </w:rPr>
        <w:t>idemics,</w:t>
      </w:r>
      <w:r w:rsidR="00A80AF3">
        <w:rPr>
          <w:rFonts w:ascii="Times New Roman" w:eastAsia="Times New Roman" w:hAnsi="Times New Roman" w:cs="Times New Roman"/>
          <w:color w:val="222222"/>
          <w:sz w:val="24"/>
          <w:szCs w:val="24"/>
        </w:rPr>
        <w:t xml:space="preserve"> </w:t>
      </w:r>
      <w:r w:rsidR="00EA6207">
        <w:rPr>
          <w:rFonts w:ascii="Times New Roman" w:eastAsia="Times New Roman" w:hAnsi="Times New Roman" w:cs="Times New Roman"/>
          <w:color w:val="222222"/>
          <w:sz w:val="24"/>
          <w:szCs w:val="24"/>
        </w:rPr>
        <w:t xml:space="preserve">wars, and </w:t>
      </w:r>
      <w:r w:rsidR="00A80AF3" w:rsidRPr="00EA6207">
        <w:rPr>
          <w:rFonts w:ascii="Times New Roman" w:eastAsia="Times New Roman" w:hAnsi="Times New Roman" w:cs="Times New Roman"/>
          <w:sz w:val="24"/>
          <w:szCs w:val="24"/>
        </w:rPr>
        <w:t>government programs</w:t>
      </w:r>
      <w:r w:rsidR="00EA6207">
        <w:rPr>
          <w:rFonts w:ascii="Times New Roman" w:eastAsia="Times New Roman" w:hAnsi="Times New Roman" w:cs="Times New Roman"/>
          <w:sz w:val="24"/>
          <w:szCs w:val="24"/>
        </w:rPr>
        <w:t>”</w:t>
      </w:r>
      <w:r w:rsidR="006F75CE" w:rsidRPr="00EA6207">
        <w:rPr>
          <w:rFonts w:ascii="Times New Roman" w:eastAsia="Times New Roman" w:hAnsi="Times New Roman" w:cs="Times New Roman"/>
          <w:sz w:val="24"/>
          <w:szCs w:val="24"/>
        </w:rPr>
        <w:t xml:space="preserve"> (</w:t>
      </w:r>
      <w:r w:rsidR="004310E1" w:rsidRPr="004310E1">
        <w:rPr>
          <w:rFonts w:ascii="Times New Roman" w:eastAsia="Times New Roman" w:hAnsi="Times New Roman" w:cs="Times New Roman"/>
          <w:i/>
          <w:iCs/>
          <w:sz w:val="24"/>
          <w:szCs w:val="24"/>
        </w:rPr>
        <w:t>M&amp;N</w:t>
      </w:r>
      <w:r w:rsidR="00EA6207" w:rsidRPr="00EA6207">
        <w:rPr>
          <w:rFonts w:ascii="Times New Roman" w:eastAsia="Times New Roman" w:hAnsi="Times New Roman" w:cs="Times New Roman"/>
          <w:sz w:val="24"/>
          <w:szCs w:val="24"/>
        </w:rPr>
        <w:t xml:space="preserve"> 117</w:t>
      </w:r>
      <w:r w:rsidR="006F75CE" w:rsidRPr="00EA6207">
        <w:rPr>
          <w:rFonts w:ascii="Times New Roman" w:eastAsia="Times New Roman" w:hAnsi="Times New Roman" w:cs="Times New Roman"/>
          <w:sz w:val="24"/>
          <w:szCs w:val="24"/>
        </w:rPr>
        <w:t>)</w:t>
      </w:r>
      <w:r w:rsidR="00EA6207" w:rsidRPr="00EA6207">
        <w:rPr>
          <w:rFonts w:ascii="Times New Roman" w:eastAsia="Times New Roman" w:hAnsi="Times New Roman" w:cs="Times New Roman"/>
          <w:sz w:val="24"/>
          <w:szCs w:val="24"/>
        </w:rPr>
        <w:t>.</w:t>
      </w:r>
    </w:p>
    <w:p w14:paraId="0B4595BA" w14:textId="6D3CDDC9" w:rsidR="00AE025F" w:rsidRPr="00F5455C" w:rsidRDefault="00A80AF3" w:rsidP="00334EA9">
      <w:pPr>
        <w:shd w:val="clear" w:color="auto" w:fill="FFFFFF"/>
        <w:spacing w:after="0" w:line="240" w:lineRule="auto"/>
        <w:ind w:firstLine="720"/>
        <w:rPr>
          <w:rFonts w:ascii="Times New Roman" w:eastAsia="Times New Roman" w:hAnsi="Times New Roman" w:cs="Times New Roman"/>
          <w:color w:val="4472C4" w:themeColor="accent1"/>
          <w:sz w:val="24"/>
          <w:szCs w:val="24"/>
        </w:rPr>
      </w:pPr>
      <w:r>
        <w:rPr>
          <w:rFonts w:ascii="Times New Roman" w:eastAsia="Times New Roman" w:hAnsi="Times New Roman" w:cs="Times New Roman"/>
          <w:color w:val="222222"/>
          <w:sz w:val="24"/>
          <w:szCs w:val="24"/>
        </w:rPr>
        <w:t>A</w:t>
      </w:r>
      <w:r w:rsidR="00374294">
        <w:rPr>
          <w:rFonts w:ascii="Times New Roman" w:eastAsia="Times New Roman" w:hAnsi="Times New Roman" w:cs="Times New Roman"/>
          <w:color w:val="222222"/>
          <w:sz w:val="24"/>
          <w:szCs w:val="24"/>
        </w:rPr>
        <w:t>ttempt</w:t>
      </w:r>
      <w:r w:rsidR="00987582">
        <w:rPr>
          <w:rFonts w:ascii="Times New Roman" w:eastAsia="Times New Roman" w:hAnsi="Times New Roman" w:cs="Times New Roman"/>
          <w:color w:val="222222"/>
          <w:sz w:val="24"/>
          <w:szCs w:val="24"/>
        </w:rPr>
        <w:t>s</w:t>
      </w:r>
      <w:r w:rsidR="00374294">
        <w:rPr>
          <w:rFonts w:ascii="Times New Roman" w:eastAsia="Times New Roman" w:hAnsi="Times New Roman" w:cs="Times New Roman"/>
          <w:color w:val="222222"/>
          <w:sz w:val="24"/>
          <w:szCs w:val="24"/>
        </w:rPr>
        <w:t xml:space="preserve"> to control </w:t>
      </w:r>
      <w:r w:rsidR="00500D31">
        <w:rPr>
          <w:rFonts w:ascii="Times New Roman" w:eastAsia="Times New Roman" w:hAnsi="Times New Roman" w:cs="Times New Roman"/>
          <w:color w:val="222222"/>
          <w:sz w:val="24"/>
          <w:szCs w:val="24"/>
        </w:rPr>
        <w:t xml:space="preserve">complex </w:t>
      </w:r>
      <w:r w:rsidR="00374294">
        <w:rPr>
          <w:rFonts w:ascii="Times New Roman" w:eastAsia="Times New Roman" w:hAnsi="Times New Roman" w:cs="Times New Roman"/>
          <w:color w:val="222222"/>
          <w:sz w:val="24"/>
          <w:szCs w:val="24"/>
        </w:rPr>
        <w:t xml:space="preserve">systems </w:t>
      </w:r>
      <w:proofErr w:type="gramStart"/>
      <w:r w:rsidR="00374294">
        <w:rPr>
          <w:rFonts w:ascii="Times New Roman" w:eastAsia="Times New Roman" w:hAnsi="Times New Roman" w:cs="Times New Roman"/>
          <w:color w:val="222222"/>
          <w:sz w:val="24"/>
          <w:szCs w:val="24"/>
        </w:rPr>
        <w:t>on the basis of</w:t>
      </w:r>
      <w:proofErr w:type="gramEnd"/>
      <w:r w:rsidR="00374294">
        <w:rPr>
          <w:rFonts w:ascii="Times New Roman" w:eastAsia="Times New Roman" w:hAnsi="Times New Roman" w:cs="Times New Roman"/>
          <w:color w:val="222222"/>
          <w:sz w:val="24"/>
          <w:szCs w:val="24"/>
        </w:rPr>
        <w:t xml:space="preserve"> the small arc that is under our conscious awareness</w:t>
      </w:r>
      <w:r w:rsidR="00987582">
        <w:rPr>
          <w:rFonts w:ascii="Times New Roman" w:eastAsia="Times New Roman" w:hAnsi="Times New Roman" w:cs="Times New Roman"/>
          <w:color w:val="222222"/>
          <w:sz w:val="24"/>
          <w:szCs w:val="24"/>
        </w:rPr>
        <w:t xml:space="preserve"> will lead to varieties of </w:t>
      </w:r>
      <w:proofErr w:type="spellStart"/>
      <w:r w:rsidR="00987582">
        <w:rPr>
          <w:rFonts w:ascii="Times New Roman" w:eastAsia="Times New Roman" w:hAnsi="Times New Roman" w:cs="Times New Roman"/>
          <w:color w:val="222222"/>
          <w:sz w:val="24"/>
          <w:szCs w:val="24"/>
        </w:rPr>
        <w:t>schismogenesis</w:t>
      </w:r>
      <w:proofErr w:type="spellEnd"/>
      <w:r w:rsidR="00987582">
        <w:rPr>
          <w:rFonts w:ascii="Times New Roman" w:eastAsia="Times New Roman" w:hAnsi="Times New Roman" w:cs="Times New Roman"/>
          <w:color w:val="222222"/>
          <w:sz w:val="24"/>
          <w:szCs w:val="24"/>
        </w:rPr>
        <w:t>. This, for Bateson, is not just a problem with regard</w:t>
      </w:r>
      <w:r w:rsidR="004678D5">
        <w:rPr>
          <w:rFonts w:ascii="Times New Roman" w:eastAsia="Times New Roman" w:hAnsi="Times New Roman" w:cs="Times New Roman"/>
          <w:color w:val="222222"/>
          <w:sz w:val="24"/>
          <w:szCs w:val="24"/>
        </w:rPr>
        <w:t xml:space="preserve"> </w:t>
      </w:r>
      <w:r w:rsidR="00987582">
        <w:rPr>
          <w:rFonts w:ascii="Times New Roman" w:eastAsia="Times New Roman" w:hAnsi="Times New Roman" w:cs="Times New Roman"/>
          <w:color w:val="222222"/>
          <w:sz w:val="24"/>
          <w:szCs w:val="24"/>
        </w:rPr>
        <w:t xml:space="preserve">to </w:t>
      </w:r>
      <w:r w:rsidR="004678D5">
        <w:rPr>
          <w:rFonts w:ascii="Times New Roman" w:eastAsia="Times New Roman" w:hAnsi="Times New Roman" w:cs="Times New Roman"/>
          <w:color w:val="222222"/>
          <w:sz w:val="24"/>
          <w:szCs w:val="24"/>
        </w:rPr>
        <w:t xml:space="preserve">our </w:t>
      </w:r>
      <w:r w:rsidR="00E64E9D">
        <w:rPr>
          <w:rFonts w:ascii="Times New Roman" w:eastAsia="Times New Roman" w:hAnsi="Times New Roman" w:cs="Times New Roman"/>
          <w:color w:val="222222"/>
          <w:sz w:val="24"/>
          <w:szCs w:val="24"/>
        </w:rPr>
        <w:t xml:space="preserve">attempting to control </w:t>
      </w:r>
      <w:r w:rsidR="00E64E9D" w:rsidRPr="006D063D">
        <w:rPr>
          <w:rFonts w:ascii="Times New Roman" w:eastAsia="Times New Roman" w:hAnsi="Times New Roman" w:cs="Times New Roman"/>
          <w:i/>
          <w:iCs/>
          <w:color w:val="222222"/>
          <w:sz w:val="24"/>
          <w:szCs w:val="24"/>
        </w:rPr>
        <w:t>nature</w:t>
      </w:r>
      <w:r w:rsidR="00E64E9D">
        <w:rPr>
          <w:rFonts w:ascii="Times New Roman" w:eastAsia="Times New Roman" w:hAnsi="Times New Roman" w:cs="Times New Roman"/>
          <w:color w:val="222222"/>
          <w:sz w:val="24"/>
          <w:szCs w:val="24"/>
        </w:rPr>
        <w:t xml:space="preserve"> for the purpose of controlling </w:t>
      </w:r>
      <w:proofErr w:type="gramStart"/>
      <w:r w:rsidR="00E64E9D">
        <w:rPr>
          <w:rFonts w:ascii="Times New Roman" w:eastAsia="Times New Roman" w:hAnsi="Times New Roman" w:cs="Times New Roman"/>
          <w:color w:val="222222"/>
          <w:sz w:val="24"/>
          <w:szCs w:val="24"/>
        </w:rPr>
        <w:t>disease</w:t>
      </w:r>
      <w:r w:rsidR="00EA6207">
        <w:rPr>
          <w:rFonts w:ascii="Times New Roman" w:eastAsia="Times New Roman" w:hAnsi="Times New Roman" w:cs="Times New Roman"/>
          <w:color w:val="222222"/>
          <w:sz w:val="24"/>
          <w:szCs w:val="24"/>
        </w:rPr>
        <w:t>,</w:t>
      </w:r>
      <w:r w:rsidR="00E64E9D">
        <w:rPr>
          <w:rFonts w:ascii="Times New Roman" w:eastAsia="Times New Roman" w:hAnsi="Times New Roman" w:cs="Times New Roman"/>
          <w:color w:val="222222"/>
          <w:sz w:val="24"/>
          <w:szCs w:val="24"/>
        </w:rPr>
        <w:t xml:space="preserve"> </w:t>
      </w:r>
      <w:r w:rsidR="00EA6207">
        <w:rPr>
          <w:rFonts w:ascii="Times New Roman" w:eastAsia="Times New Roman" w:hAnsi="Times New Roman" w:cs="Times New Roman"/>
          <w:color w:val="222222"/>
          <w:sz w:val="24"/>
          <w:szCs w:val="24"/>
        </w:rPr>
        <w:t>or</w:t>
      </w:r>
      <w:proofErr w:type="gramEnd"/>
      <w:r w:rsidR="00E64E9D">
        <w:rPr>
          <w:rFonts w:ascii="Times New Roman" w:eastAsia="Times New Roman" w:hAnsi="Times New Roman" w:cs="Times New Roman"/>
          <w:color w:val="222222"/>
          <w:sz w:val="24"/>
          <w:szCs w:val="24"/>
        </w:rPr>
        <w:t xml:space="preserve"> feeding</w:t>
      </w:r>
      <w:r>
        <w:rPr>
          <w:rFonts w:ascii="Times New Roman" w:eastAsia="Times New Roman" w:hAnsi="Times New Roman" w:cs="Times New Roman"/>
          <w:color w:val="222222"/>
          <w:sz w:val="24"/>
          <w:szCs w:val="24"/>
        </w:rPr>
        <w:t xml:space="preserve"> and housing</w:t>
      </w:r>
      <w:r w:rsidR="00E64E9D">
        <w:rPr>
          <w:rFonts w:ascii="Times New Roman" w:eastAsia="Times New Roman" w:hAnsi="Times New Roman" w:cs="Times New Roman"/>
          <w:color w:val="222222"/>
          <w:sz w:val="24"/>
          <w:szCs w:val="24"/>
        </w:rPr>
        <w:t xml:space="preserve"> more </w:t>
      </w:r>
      <w:r w:rsidR="006E1307">
        <w:rPr>
          <w:rFonts w:ascii="Times New Roman" w:eastAsia="Times New Roman" w:hAnsi="Times New Roman" w:cs="Times New Roman"/>
          <w:color w:val="222222"/>
          <w:sz w:val="24"/>
          <w:szCs w:val="24"/>
        </w:rPr>
        <w:t xml:space="preserve">and more </w:t>
      </w:r>
      <w:r w:rsidR="00E64E9D">
        <w:rPr>
          <w:rFonts w:ascii="Times New Roman" w:eastAsia="Times New Roman" w:hAnsi="Times New Roman" w:cs="Times New Roman"/>
          <w:color w:val="222222"/>
          <w:sz w:val="24"/>
          <w:szCs w:val="24"/>
        </w:rPr>
        <w:t xml:space="preserve">humans. </w:t>
      </w:r>
      <w:r w:rsidR="00545FA9">
        <w:rPr>
          <w:rFonts w:ascii="Times New Roman" w:eastAsia="Times New Roman" w:hAnsi="Times New Roman" w:cs="Times New Roman"/>
          <w:color w:val="222222"/>
          <w:sz w:val="24"/>
          <w:szCs w:val="24"/>
        </w:rPr>
        <w:t>W</w:t>
      </w:r>
      <w:r w:rsidR="000D32A9">
        <w:rPr>
          <w:rFonts w:ascii="Times New Roman" w:eastAsia="Times New Roman" w:hAnsi="Times New Roman" w:cs="Times New Roman"/>
          <w:color w:val="222222"/>
          <w:sz w:val="24"/>
          <w:szCs w:val="24"/>
        </w:rPr>
        <w:t xml:space="preserve">e can cause a mess when we </w:t>
      </w:r>
      <w:r w:rsidR="00545FA9">
        <w:rPr>
          <w:rFonts w:ascii="Times New Roman" w:eastAsia="Times New Roman" w:hAnsi="Times New Roman" w:cs="Times New Roman"/>
          <w:color w:val="222222"/>
          <w:sz w:val="24"/>
          <w:szCs w:val="24"/>
        </w:rPr>
        <w:t>consciously t</w:t>
      </w:r>
      <w:r w:rsidR="000D32A9">
        <w:rPr>
          <w:rFonts w:ascii="Times New Roman" w:eastAsia="Times New Roman" w:hAnsi="Times New Roman" w:cs="Times New Roman"/>
          <w:color w:val="222222"/>
          <w:sz w:val="24"/>
          <w:szCs w:val="24"/>
        </w:rPr>
        <w:t xml:space="preserve">amper </w:t>
      </w:r>
      <w:r w:rsidR="000D32A9">
        <w:rPr>
          <w:rFonts w:ascii="Times New Roman" w:eastAsia="Times New Roman" w:hAnsi="Times New Roman" w:cs="Times New Roman"/>
          <w:color w:val="222222"/>
          <w:sz w:val="24"/>
          <w:szCs w:val="24"/>
        </w:rPr>
        <w:lastRenderedPageBreak/>
        <w:t xml:space="preserve">too much </w:t>
      </w:r>
      <w:r w:rsidR="006E1307">
        <w:rPr>
          <w:rFonts w:ascii="Times New Roman" w:eastAsia="Times New Roman" w:hAnsi="Times New Roman" w:cs="Times New Roman"/>
          <w:color w:val="222222"/>
          <w:sz w:val="24"/>
          <w:szCs w:val="24"/>
        </w:rPr>
        <w:t xml:space="preserve">in complex </w:t>
      </w:r>
      <w:r w:rsidR="006E1307" w:rsidRPr="00D961F8">
        <w:rPr>
          <w:rFonts w:ascii="Times New Roman" w:eastAsia="Times New Roman" w:hAnsi="Times New Roman" w:cs="Times New Roman"/>
          <w:color w:val="222222"/>
          <w:sz w:val="24"/>
          <w:szCs w:val="24"/>
        </w:rPr>
        <w:t xml:space="preserve">social, </w:t>
      </w:r>
      <w:proofErr w:type="gramStart"/>
      <w:r w:rsidR="006E1307" w:rsidRPr="00D961F8">
        <w:rPr>
          <w:rFonts w:ascii="Times New Roman" w:eastAsia="Times New Roman" w:hAnsi="Times New Roman" w:cs="Times New Roman"/>
          <w:color w:val="222222"/>
          <w:sz w:val="24"/>
          <w:szCs w:val="24"/>
        </w:rPr>
        <w:t>political</w:t>
      </w:r>
      <w:proofErr w:type="gramEnd"/>
      <w:r w:rsidR="006E1307" w:rsidRPr="00D961F8">
        <w:rPr>
          <w:rFonts w:ascii="Times New Roman" w:eastAsia="Times New Roman" w:hAnsi="Times New Roman" w:cs="Times New Roman"/>
          <w:color w:val="222222"/>
          <w:sz w:val="24"/>
          <w:szCs w:val="24"/>
        </w:rPr>
        <w:t xml:space="preserve"> and economic systems</w:t>
      </w:r>
      <w:r w:rsidR="00305899">
        <w:rPr>
          <w:rFonts w:ascii="Times New Roman" w:eastAsia="Times New Roman" w:hAnsi="Times New Roman" w:cs="Times New Roman"/>
          <w:color w:val="222222"/>
          <w:sz w:val="24"/>
          <w:szCs w:val="24"/>
        </w:rPr>
        <w:t xml:space="preserve"> </w:t>
      </w:r>
      <w:r w:rsidR="00545FA9">
        <w:rPr>
          <w:rFonts w:ascii="Times New Roman" w:eastAsia="Times New Roman" w:hAnsi="Times New Roman" w:cs="Times New Roman"/>
          <w:color w:val="222222"/>
          <w:sz w:val="24"/>
          <w:szCs w:val="24"/>
        </w:rPr>
        <w:t xml:space="preserve">by applying </w:t>
      </w:r>
      <w:r w:rsidR="006D063D">
        <w:rPr>
          <w:rFonts w:ascii="Times New Roman" w:eastAsia="Times New Roman" w:hAnsi="Times New Roman" w:cs="Times New Roman"/>
          <w:color w:val="222222"/>
          <w:sz w:val="24"/>
          <w:szCs w:val="24"/>
        </w:rPr>
        <w:t xml:space="preserve">purposive, rational, </w:t>
      </w:r>
      <w:r w:rsidR="00545FA9">
        <w:rPr>
          <w:rFonts w:ascii="Times New Roman" w:eastAsia="Times New Roman" w:hAnsi="Times New Roman" w:cs="Times New Roman"/>
          <w:color w:val="222222"/>
          <w:sz w:val="24"/>
          <w:szCs w:val="24"/>
        </w:rPr>
        <w:t xml:space="preserve">top-down controls </w:t>
      </w:r>
      <w:r w:rsidR="00305899">
        <w:rPr>
          <w:rFonts w:ascii="Times New Roman" w:eastAsia="Times New Roman" w:hAnsi="Times New Roman" w:cs="Times New Roman"/>
          <w:color w:val="222222"/>
          <w:sz w:val="24"/>
          <w:szCs w:val="24"/>
        </w:rPr>
        <w:t>and ignor</w:t>
      </w:r>
      <w:r w:rsidR="00545FA9">
        <w:rPr>
          <w:rFonts w:ascii="Times New Roman" w:eastAsia="Times New Roman" w:hAnsi="Times New Roman" w:cs="Times New Roman"/>
          <w:color w:val="222222"/>
          <w:sz w:val="24"/>
          <w:szCs w:val="24"/>
        </w:rPr>
        <w:t>ing</w:t>
      </w:r>
      <w:r w:rsidR="00305899">
        <w:rPr>
          <w:rFonts w:ascii="Times New Roman" w:eastAsia="Times New Roman" w:hAnsi="Times New Roman" w:cs="Times New Roman"/>
          <w:color w:val="222222"/>
          <w:sz w:val="24"/>
          <w:szCs w:val="24"/>
        </w:rPr>
        <w:t xml:space="preserve"> </w:t>
      </w:r>
      <w:r w:rsidR="00004BC7">
        <w:rPr>
          <w:rFonts w:ascii="Times New Roman" w:eastAsia="Times New Roman" w:hAnsi="Times New Roman" w:cs="Times New Roman"/>
          <w:color w:val="222222"/>
          <w:sz w:val="24"/>
          <w:szCs w:val="24"/>
        </w:rPr>
        <w:t>traditional</w:t>
      </w:r>
      <w:r w:rsidR="00305899">
        <w:rPr>
          <w:rFonts w:ascii="Times New Roman" w:eastAsia="Times New Roman" w:hAnsi="Times New Roman" w:cs="Times New Roman"/>
          <w:color w:val="222222"/>
          <w:sz w:val="24"/>
          <w:szCs w:val="24"/>
        </w:rPr>
        <w:t xml:space="preserve"> wisdom (</w:t>
      </w:r>
      <w:r w:rsidR="004310E1" w:rsidRPr="004310E1">
        <w:rPr>
          <w:rFonts w:ascii="Times New Roman" w:eastAsia="Times New Roman" w:hAnsi="Times New Roman" w:cs="Times New Roman"/>
          <w:i/>
          <w:iCs/>
          <w:color w:val="222222"/>
          <w:sz w:val="24"/>
          <w:szCs w:val="24"/>
        </w:rPr>
        <w:t>Angels</w:t>
      </w:r>
      <w:r w:rsidR="00FE4EF1">
        <w:rPr>
          <w:rFonts w:ascii="Times New Roman" w:eastAsia="Times New Roman" w:hAnsi="Times New Roman" w:cs="Times New Roman"/>
          <w:color w:val="222222"/>
          <w:sz w:val="24"/>
          <w:szCs w:val="24"/>
        </w:rPr>
        <w:t xml:space="preserve"> 97</w:t>
      </w:r>
      <w:r w:rsidR="00305899">
        <w:rPr>
          <w:rFonts w:ascii="Times New Roman" w:eastAsia="Times New Roman" w:hAnsi="Times New Roman" w:cs="Times New Roman"/>
          <w:color w:val="222222"/>
          <w:sz w:val="24"/>
          <w:szCs w:val="24"/>
        </w:rPr>
        <w:t>).</w:t>
      </w:r>
      <w:r w:rsidR="0097311B">
        <w:rPr>
          <w:rStyle w:val="FootnoteReference"/>
          <w:rFonts w:ascii="Times New Roman" w:eastAsia="Times New Roman" w:hAnsi="Times New Roman" w:cs="Times New Roman"/>
          <w:color w:val="222222"/>
          <w:sz w:val="24"/>
          <w:szCs w:val="24"/>
        </w:rPr>
        <w:footnoteReference w:id="7"/>
      </w:r>
    </w:p>
    <w:p w14:paraId="163DA6F2" w14:textId="2892E7C0" w:rsidR="00BB0865" w:rsidRPr="00B05CFF" w:rsidRDefault="00AE025F" w:rsidP="00334EA9">
      <w:pPr>
        <w:shd w:val="clear" w:color="auto" w:fill="FFFFFF"/>
        <w:spacing w:after="0" w:line="240" w:lineRule="auto"/>
        <w:ind w:firstLine="720"/>
        <w:rPr>
          <w:rFonts w:ascii="Times New Roman" w:eastAsia="Times New Roman" w:hAnsi="Times New Roman" w:cs="Times New Roman"/>
          <w:sz w:val="24"/>
          <w:szCs w:val="24"/>
        </w:rPr>
      </w:pPr>
      <w:r w:rsidRPr="004678D5">
        <w:rPr>
          <w:rFonts w:ascii="Times New Roman" w:eastAsia="Times New Roman" w:hAnsi="Times New Roman" w:cs="Times New Roman"/>
          <w:color w:val="222222"/>
          <w:sz w:val="24"/>
          <w:szCs w:val="24"/>
        </w:rPr>
        <w:t xml:space="preserve">Because “There is not time for more than a little consciousness,” and much of our memory and wisdom is stored in traditional and cultural </w:t>
      </w:r>
      <w:r w:rsidRPr="00004BC7">
        <w:rPr>
          <w:rFonts w:ascii="Times New Roman" w:eastAsia="Times New Roman" w:hAnsi="Times New Roman" w:cs="Times New Roman"/>
          <w:sz w:val="24"/>
          <w:szCs w:val="24"/>
        </w:rPr>
        <w:t>practices</w:t>
      </w:r>
      <w:r w:rsidRPr="00004BC7">
        <w:rPr>
          <w:rFonts w:ascii="Times New Roman" w:eastAsia="Times New Roman" w:hAnsi="Times New Roman" w:cs="Times New Roman"/>
          <w:color w:val="7030A0"/>
          <w:sz w:val="24"/>
          <w:szCs w:val="24"/>
        </w:rPr>
        <w:t xml:space="preserve">, </w:t>
      </w:r>
      <w:r w:rsidR="00BB0865" w:rsidRPr="00B05CFF">
        <w:rPr>
          <w:rFonts w:ascii="Times New Roman" w:eastAsia="Times New Roman" w:hAnsi="Times New Roman" w:cs="Times New Roman"/>
          <w:sz w:val="24"/>
          <w:szCs w:val="24"/>
        </w:rPr>
        <w:t>faith becomes important for Bateson, though “faith” comes to have a different meaning</w:t>
      </w:r>
      <w:r w:rsidR="006F631C">
        <w:rPr>
          <w:rFonts w:ascii="Times New Roman" w:eastAsia="Times New Roman" w:hAnsi="Times New Roman" w:cs="Times New Roman"/>
          <w:sz w:val="24"/>
          <w:szCs w:val="24"/>
        </w:rPr>
        <w:t>,</w:t>
      </w:r>
      <w:r w:rsidR="00BB0865" w:rsidRPr="00B05CFF">
        <w:rPr>
          <w:rFonts w:ascii="Times New Roman" w:eastAsia="Times New Roman" w:hAnsi="Times New Roman" w:cs="Times New Roman"/>
          <w:sz w:val="24"/>
          <w:szCs w:val="24"/>
        </w:rPr>
        <w:t xml:space="preserve"> as we trust the constructs of our perceptual systems and the (generally beneficent) organization of long-evolved, wider-than-human minds (Angels 96, 97).</w:t>
      </w:r>
    </w:p>
    <w:p w14:paraId="26D70DEA" w14:textId="11BEE2E9" w:rsidR="00AE025F" w:rsidRPr="00BB0865" w:rsidRDefault="00AE025F" w:rsidP="00334EA9">
      <w:pPr>
        <w:shd w:val="clear" w:color="auto" w:fill="FFFFFF"/>
        <w:spacing w:after="0" w:line="240" w:lineRule="auto"/>
        <w:ind w:firstLine="720"/>
        <w:rPr>
          <w:rFonts w:ascii="Times New Roman" w:eastAsia="Times New Roman" w:hAnsi="Times New Roman" w:cs="Times New Roman"/>
          <w:color w:val="222222"/>
          <w:sz w:val="24"/>
          <w:szCs w:val="24"/>
        </w:rPr>
      </w:pPr>
      <w:r w:rsidRPr="00B05CFF">
        <w:rPr>
          <w:rFonts w:ascii="Times New Roman" w:eastAsia="Times New Roman" w:hAnsi="Times New Roman" w:cs="Times New Roman"/>
          <w:sz w:val="24"/>
          <w:szCs w:val="24"/>
        </w:rPr>
        <w:t>There</w:t>
      </w:r>
      <w:r w:rsidR="00D35820">
        <w:rPr>
          <w:rFonts w:ascii="Times New Roman" w:eastAsia="Times New Roman" w:hAnsi="Times New Roman" w:cs="Times New Roman"/>
          <w:sz w:val="24"/>
          <w:szCs w:val="24"/>
        </w:rPr>
        <w:t xml:space="preserve"> can be</w:t>
      </w:r>
      <w:r w:rsidRPr="00B05CFF">
        <w:rPr>
          <w:rFonts w:ascii="Times New Roman" w:eastAsia="Times New Roman" w:hAnsi="Times New Roman" w:cs="Times New Roman"/>
          <w:sz w:val="24"/>
          <w:szCs w:val="24"/>
        </w:rPr>
        <w:t xml:space="preserve"> deep systematic wisdom in our “cultural inheritance,” which stores “the aggregate of presuppositions that underlie all communications</w:t>
      </w:r>
      <w:r w:rsidRPr="00AE025F">
        <w:rPr>
          <w:rFonts w:ascii="Times New Roman" w:eastAsia="Times New Roman" w:hAnsi="Times New Roman" w:cs="Times New Roman"/>
          <w:color w:val="222222"/>
          <w:sz w:val="24"/>
          <w:szCs w:val="24"/>
        </w:rPr>
        <w:t xml:space="preserve"> and interaction between persons” </w:t>
      </w:r>
      <w:r w:rsidR="00D01EDF" w:rsidRPr="00AE025F">
        <w:rPr>
          <w:rFonts w:ascii="Times New Roman" w:eastAsia="Times New Roman" w:hAnsi="Times New Roman" w:cs="Times New Roman"/>
          <w:color w:val="222222"/>
          <w:sz w:val="24"/>
          <w:szCs w:val="24"/>
        </w:rPr>
        <w:t>(</w:t>
      </w:r>
      <w:r w:rsidR="00D01EDF" w:rsidRPr="00D01EDF">
        <w:rPr>
          <w:rFonts w:ascii="Times New Roman" w:eastAsia="Times New Roman" w:hAnsi="Times New Roman" w:cs="Times New Roman"/>
          <w:i/>
          <w:iCs/>
          <w:color w:val="222222"/>
          <w:sz w:val="24"/>
          <w:szCs w:val="24"/>
        </w:rPr>
        <w:t>Angels</w:t>
      </w:r>
      <w:r w:rsidR="00D01EDF" w:rsidRPr="00AE025F">
        <w:rPr>
          <w:rFonts w:ascii="Times New Roman" w:eastAsia="Times New Roman" w:hAnsi="Times New Roman" w:cs="Times New Roman"/>
          <w:color w:val="222222"/>
          <w:sz w:val="24"/>
          <w:szCs w:val="24"/>
        </w:rPr>
        <w:t xml:space="preserve"> 97). </w:t>
      </w:r>
      <w:r w:rsidRPr="00AE025F">
        <w:rPr>
          <w:rFonts w:ascii="Times New Roman" w:eastAsia="Times New Roman" w:hAnsi="Times New Roman" w:cs="Times New Roman"/>
          <w:color w:val="222222"/>
          <w:sz w:val="24"/>
          <w:szCs w:val="24"/>
        </w:rPr>
        <w:t>Not all of what makes a social organization work is accessible to consciousness,</w:t>
      </w:r>
      <w:r w:rsidR="00004BC7">
        <w:rPr>
          <w:rFonts w:ascii="Times New Roman" w:eastAsia="Times New Roman" w:hAnsi="Times New Roman" w:cs="Times New Roman"/>
          <w:color w:val="222222"/>
          <w:sz w:val="24"/>
          <w:szCs w:val="24"/>
        </w:rPr>
        <w:t xml:space="preserve"> and</w:t>
      </w:r>
      <w:r w:rsidRPr="00AE025F">
        <w:rPr>
          <w:rFonts w:ascii="Times New Roman" w:eastAsia="Times New Roman" w:hAnsi="Times New Roman" w:cs="Times New Roman"/>
          <w:color w:val="222222"/>
          <w:sz w:val="24"/>
          <w:szCs w:val="24"/>
        </w:rPr>
        <w:t xml:space="preserve"> since “many presuppositions are inaccessible to examination or alteration</w:t>
      </w:r>
      <w:r w:rsidR="00004BC7">
        <w:rPr>
          <w:rFonts w:ascii="Times New Roman" w:eastAsia="Times New Roman" w:hAnsi="Times New Roman" w:cs="Times New Roman"/>
          <w:color w:val="222222"/>
          <w:sz w:val="24"/>
          <w:szCs w:val="24"/>
        </w:rPr>
        <w:t>,</w:t>
      </w:r>
      <w:r w:rsidRPr="00AE025F">
        <w:rPr>
          <w:rFonts w:ascii="Times New Roman" w:eastAsia="Times New Roman" w:hAnsi="Times New Roman" w:cs="Times New Roman"/>
          <w:color w:val="222222"/>
          <w:sz w:val="24"/>
          <w:szCs w:val="24"/>
        </w:rPr>
        <w:t xml:space="preserve">” </w:t>
      </w:r>
      <w:r w:rsidR="00004BC7">
        <w:rPr>
          <w:rFonts w:ascii="Times New Roman" w:eastAsia="Times New Roman" w:hAnsi="Times New Roman" w:cs="Times New Roman"/>
          <w:color w:val="222222"/>
          <w:sz w:val="24"/>
          <w:szCs w:val="24"/>
        </w:rPr>
        <w:t>t</w:t>
      </w:r>
      <w:r w:rsidRPr="00AE025F">
        <w:rPr>
          <w:rFonts w:ascii="Times New Roman" w:eastAsia="Times New Roman" w:hAnsi="Times New Roman" w:cs="Times New Roman"/>
          <w:color w:val="222222"/>
          <w:sz w:val="24"/>
          <w:szCs w:val="24"/>
        </w:rPr>
        <w:t>his “results in a certain conservativism” (</w:t>
      </w:r>
      <w:r w:rsidRPr="00D01EDF">
        <w:rPr>
          <w:rFonts w:ascii="Times New Roman" w:eastAsia="Times New Roman" w:hAnsi="Times New Roman" w:cs="Times New Roman"/>
          <w:i/>
          <w:iCs/>
          <w:color w:val="222222"/>
          <w:sz w:val="24"/>
          <w:szCs w:val="24"/>
        </w:rPr>
        <w:t>Angels</w:t>
      </w:r>
      <w:r w:rsidRPr="00AE025F">
        <w:rPr>
          <w:rFonts w:ascii="Times New Roman" w:eastAsia="Times New Roman" w:hAnsi="Times New Roman" w:cs="Times New Roman"/>
          <w:color w:val="222222"/>
          <w:sz w:val="24"/>
          <w:szCs w:val="24"/>
        </w:rPr>
        <w:t xml:space="preserve"> 97). But not all </w:t>
      </w:r>
      <w:r w:rsidR="00BB0865">
        <w:rPr>
          <w:rFonts w:ascii="Times New Roman" w:eastAsia="Times New Roman" w:hAnsi="Times New Roman" w:cs="Times New Roman"/>
          <w:color w:val="222222"/>
          <w:sz w:val="24"/>
          <w:szCs w:val="24"/>
        </w:rPr>
        <w:t xml:space="preserve">traditional </w:t>
      </w:r>
      <w:r w:rsidRPr="00AE025F">
        <w:rPr>
          <w:rFonts w:ascii="Times New Roman" w:eastAsia="Times New Roman" w:hAnsi="Times New Roman" w:cs="Times New Roman"/>
          <w:color w:val="222222"/>
          <w:sz w:val="24"/>
          <w:szCs w:val="24"/>
        </w:rPr>
        <w:t>cultural practices, especially those destructive of the natural environment, display a greater ecological wisdom.</w:t>
      </w:r>
    </w:p>
    <w:p w14:paraId="0613209E" w14:textId="77777777" w:rsidR="00AE025F" w:rsidRDefault="00AE025F" w:rsidP="00334EA9">
      <w:pPr>
        <w:shd w:val="clear" w:color="auto" w:fill="FFFFFF"/>
        <w:spacing w:after="0" w:line="240" w:lineRule="auto"/>
        <w:rPr>
          <w:rFonts w:ascii="Times New Roman" w:eastAsia="Times New Roman" w:hAnsi="Times New Roman" w:cs="Times New Roman"/>
          <w:i/>
          <w:iCs/>
          <w:color w:val="222222"/>
          <w:sz w:val="24"/>
          <w:szCs w:val="24"/>
        </w:rPr>
      </w:pPr>
    </w:p>
    <w:p w14:paraId="45154AEC" w14:textId="5F74EE64" w:rsidR="001E225E" w:rsidRPr="00315B6C" w:rsidRDefault="001E225E" w:rsidP="00334EA9">
      <w:pPr>
        <w:shd w:val="clear" w:color="auto" w:fill="FFFFFF"/>
        <w:spacing w:after="0" w:line="240" w:lineRule="auto"/>
        <w:ind w:left="720" w:right="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On the one hand, we have the systemic nature </w:t>
      </w:r>
      <w:r w:rsidRPr="00315B6C">
        <w:rPr>
          <w:rFonts w:ascii="Times New Roman" w:eastAsia="Times New Roman" w:hAnsi="Times New Roman" w:cs="Times New Roman"/>
          <w:color w:val="222222"/>
          <w:sz w:val="24"/>
          <w:szCs w:val="24"/>
        </w:rPr>
        <w:t xml:space="preserve">of the individual human being, the systemic nature of the culture in which he lives, and the systemic nature of the biological, ecological system around him; and, on the other hand, the curious twist in the systemic nature of the individual man whereby consciousness is, almost of necessity, blinded to the systemic nature of the man himself…If you follow </w:t>
      </w:r>
      <w:r w:rsidRPr="00315B6C">
        <w:rPr>
          <w:rFonts w:ascii="Times New Roman" w:eastAsia="Times New Roman" w:hAnsi="Times New Roman" w:cs="Times New Roman"/>
          <w:sz w:val="24"/>
          <w:szCs w:val="24"/>
        </w:rPr>
        <w:t>the ‘common sense</w:t>
      </w:r>
      <w:r w:rsidR="004678D5" w:rsidRPr="00315B6C">
        <w:rPr>
          <w:rFonts w:ascii="Times New Roman" w:eastAsia="Times New Roman" w:hAnsi="Times New Roman" w:cs="Times New Roman"/>
          <w:sz w:val="24"/>
          <w:szCs w:val="24"/>
        </w:rPr>
        <w:t>’</w:t>
      </w:r>
      <w:r w:rsidRPr="00315B6C">
        <w:rPr>
          <w:rFonts w:ascii="Times New Roman" w:eastAsia="Times New Roman" w:hAnsi="Times New Roman" w:cs="Times New Roman"/>
          <w:sz w:val="24"/>
          <w:szCs w:val="24"/>
        </w:rPr>
        <w:t xml:space="preserve"> dictates</w:t>
      </w:r>
      <w:r w:rsidRPr="00315B6C">
        <w:rPr>
          <w:rFonts w:ascii="Times New Roman" w:eastAsia="Times New Roman" w:hAnsi="Times New Roman" w:cs="Times New Roman"/>
          <w:color w:val="222222"/>
          <w:sz w:val="24"/>
          <w:szCs w:val="24"/>
        </w:rPr>
        <w:t xml:space="preserve"> of consciousness you become, effectively, greedy and unwise (</w:t>
      </w:r>
      <w:r w:rsidR="004310E1" w:rsidRPr="00315B6C">
        <w:rPr>
          <w:rFonts w:ascii="Times New Roman" w:eastAsia="Times New Roman" w:hAnsi="Times New Roman" w:cs="Times New Roman"/>
          <w:i/>
          <w:iCs/>
          <w:color w:val="222222"/>
          <w:sz w:val="24"/>
          <w:szCs w:val="24"/>
        </w:rPr>
        <w:t>Steps</w:t>
      </w:r>
      <w:r w:rsidRPr="00315B6C">
        <w:rPr>
          <w:rFonts w:ascii="Times New Roman" w:eastAsia="Times New Roman" w:hAnsi="Times New Roman" w:cs="Times New Roman"/>
          <w:color w:val="222222"/>
          <w:sz w:val="24"/>
          <w:szCs w:val="24"/>
        </w:rPr>
        <w:t xml:space="preserve"> 440).</w:t>
      </w:r>
    </w:p>
    <w:p w14:paraId="69B639B4" w14:textId="77777777" w:rsidR="00FE4EF1" w:rsidRDefault="00FE4EF1" w:rsidP="00334EA9">
      <w:pPr>
        <w:shd w:val="clear" w:color="auto" w:fill="FFFFFF"/>
        <w:spacing w:after="0" w:line="240" w:lineRule="auto"/>
        <w:rPr>
          <w:rFonts w:ascii="Times New Roman" w:eastAsia="Times New Roman" w:hAnsi="Times New Roman" w:cs="Times New Roman"/>
          <w:i/>
          <w:iCs/>
          <w:color w:val="222222"/>
          <w:sz w:val="24"/>
          <w:szCs w:val="24"/>
        </w:rPr>
      </w:pPr>
    </w:p>
    <w:p w14:paraId="3DF9D940" w14:textId="301A72D5" w:rsidR="001E225E" w:rsidRPr="00403175" w:rsidRDefault="00374294" w:rsidP="00403175">
      <w:pPr>
        <w:shd w:val="clear" w:color="auto" w:fill="FFFFFF"/>
        <w:spacing w:after="0" w:line="240" w:lineRule="auto"/>
        <w:ind w:firstLine="720"/>
        <w:rPr>
          <w:rFonts w:ascii="Times New Roman" w:eastAsia="Times New Roman" w:hAnsi="Times New Roman" w:cs="Times New Roman"/>
          <w:b/>
          <w:bCs/>
          <w:color w:val="222222"/>
          <w:sz w:val="24"/>
          <w:szCs w:val="24"/>
        </w:rPr>
      </w:pPr>
      <w:r>
        <w:rPr>
          <w:rFonts w:ascii="Times New Roman" w:eastAsia="Times New Roman" w:hAnsi="Times New Roman" w:cs="Times New Roman"/>
          <w:color w:val="222222"/>
          <w:sz w:val="24"/>
          <w:szCs w:val="24"/>
        </w:rPr>
        <w:t xml:space="preserve">We think we are intelligent because we understand some </w:t>
      </w:r>
      <w:r w:rsidR="00363EF2">
        <w:rPr>
          <w:rFonts w:ascii="Times New Roman" w:eastAsia="Times New Roman" w:hAnsi="Times New Roman" w:cs="Times New Roman"/>
          <w:color w:val="222222"/>
          <w:sz w:val="24"/>
          <w:szCs w:val="24"/>
        </w:rPr>
        <w:t xml:space="preserve">social and economic </w:t>
      </w:r>
      <w:r>
        <w:rPr>
          <w:rFonts w:ascii="Times New Roman" w:eastAsia="Times New Roman" w:hAnsi="Times New Roman" w:cs="Times New Roman"/>
          <w:color w:val="222222"/>
          <w:sz w:val="24"/>
          <w:szCs w:val="24"/>
        </w:rPr>
        <w:t xml:space="preserve">relations, but we are largely ignorant of the </w:t>
      </w:r>
      <w:r w:rsidR="00305899">
        <w:rPr>
          <w:rFonts w:ascii="Times New Roman" w:eastAsia="Times New Roman" w:hAnsi="Times New Roman" w:cs="Times New Roman"/>
          <w:color w:val="222222"/>
          <w:sz w:val="24"/>
          <w:szCs w:val="24"/>
        </w:rPr>
        <w:t>total</w:t>
      </w:r>
      <w:r>
        <w:rPr>
          <w:rFonts w:ascii="Times New Roman" w:eastAsia="Times New Roman" w:hAnsi="Times New Roman" w:cs="Times New Roman"/>
          <w:color w:val="222222"/>
          <w:sz w:val="24"/>
          <w:szCs w:val="24"/>
        </w:rPr>
        <w:t xml:space="preserve"> </w:t>
      </w:r>
      <w:r w:rsidR="00E52918">
        <w:rPr>
          <w:rFonts w:ascii="Times New Roman" w:eastAsia="Times New Roman" w:hAnsi="Times New Roman" w:cs="Times New Roman"/>
          <w:color w:val="222222"/>
          <w:sz w:val="24"/>
          <w:szCs w:val="24"/>
        </w:rPr>
        <w:t xml:space="preserve">complex </w:t>
      </w:r>
      <w:r w:rsidR="00F13DEE">
        <w:rPr>
          <w:rFonts w:ascii="Times New Roman" w:eastAsia="Times New Roman" w:hAnsi="Times New Roman" w:cs="Times New Roman"/>
          <w:color w:val="222222"/>
          <w:sz w:val="24"/>
          <w:szCs w:val="24"/>
        </w:rPr>
        <w:t xml:space="preserve">of </w:t>
      </w:r>
      <w:r>
        <w:rPr>
          <w:rFonts w:ascii="Times New Roman" w:eastAsia="Times New Roman" w:hAnsi="Times New Roman" w:cs="Times New Roman"/>
          <w:color w:val="222222"/>
          <w:sz w:val="24"/>
          <w:szCs w:val="24"/>
        </w:rPr>
        <w:t>systems</w:t>
      </w:r>
      <w:r w:rsidR="00305899">
        <w:rPr>
          <w:rFonts w:ascii="Times New Roman" w:eastAsia="Times New Roman" w:hAnsi="Times New Roman" w:cs="Times New Roman"/>
          <w:color w:val="222222"/>
          <w:sz w:val="24"/>
          <w:szCs w:val="24"/>
        </w:rPr>
        <w:t xml:space="preserve"> within which we function</w:t>
      </w:r>
      <w:r w:rsidR="00A80AF3">
        <w:rPr>
          <w:rFonts w:ascii="Times New Roman" w:eastAsia="Times New Roman" w:hAnsi="Times New Roman" w:cs="Times New Roman"/>
          <w:color w:val="222222"/>
          <w:sz w:val="24"/>
          <w:szCs w:val="24"/>
        </w:rPr>
        <w:t>.</w:t>
      </w:r>
      <w:r w:rsidR="00363EF2" w:rsidRPr="00363EF2">
        <w:rPr>
          <w:rFonts w:ascii="Times New Roman" w:eastAsia="Times New Roman" w:hAnsi="Times New Roman" w:cs="Times New Roman"/>
          <w:color w:val="222222"/>
          <w:sz w:val="24"/>
          <w:szCs w:val="24"/>
        </w:rPr>
        <w:t xml:space="preserve"> </w:t>
      </w:r>
      <w:r w:rsidR="00305899">
        <w:rPr>
          <w:rFonts w:ascii="Times New Roman" w:eastAsia="Times New Roman" w:hAnsi="Times New Roman" w:cs="Times New Roman"/>
          <w:color w:val="222222"/>
          <w:sz w:val="24"/>
          <w:szCs w:val="24"/>
        </w:rPr>
        <w:t>T</w:t>
      </w:r>
      <w:r w:rsidR="00363EF2" w:rsidRPr="00F45E35">
        <w:rPr>
          <w:rFonts w:ascii="Times New Roman" w:eastAsia="Times New Roman" w:hAnsi="Times New Roman" w:cs="Times New Roman"/>
          <w:color w:val="222222"/>
          <w:sz w:val="24"/>
          <w:szCs w:val="24"/>
        </w:rPr>
        <w:t xml:space="preserve">op-down </w:t>
      </w:r>
      <w:r w:rsidR="00305899">
        <w:rPr>
          <w:rFonts w:ascii="Times New Roman" w:eastAsia="Times New Roman" w:hAnsi="Times New Roman" w:cs="Times New Roman"/>
          <w:color w:val="222222"/>
          <w:sz w:val="24"/>
          <w:szCs w:val="24"/>
        </w:rPr>
        <w:t>execution</w:t>
      </w:r>
      <w:r w:rsidR="00004BC7">
        <w:rPr>
          <w:rFonts w:ascii="Times New Roman" w:eastAsia="Times New Roman" w:hAnsi="Times New Roman" w:cs="Times New Roman"/>
          <w:color w:val="222222"/>
          <w:sz w:val="24"/>
          <w:szCs w:val="24"/>
        </w:rPr>
        <w:t>s</w:t>
      </w:r>
      <w:r w:rsidR="00305899">
        <w:rPr>
          <w:rFonts w:ascii="Times New Roman" w:eastAsia="Times New Roman" w:hAnsi="Times New Roman" w:cs="Times New Roman"/>
          <w:color w:val="222222"/>
          <w:sz w:val="24"/>
          <w:szCs w:val="24"/>
        </w:rPr>
        <w:t xml:space="preserve"> of</w:t>
      </w:r>
      <w:r w:rsidR="00E52918">
        <w:rPr>
          <w:rFonts w:ascii="Times New Roman" w:eastAsia="Times New Roman" w:hAnsi="Times New Roman" w:cs="Times New Roman"/>
          <w:color w:val="222222"/>
          <w:sz w:val="24"/>
          <w:szCs w:val="24"/>
        </w:rPr>
        <w:t xml:space="preserve"> </w:t>
      </w:r>
      <w:r w:rsidR="00363EF2" w:rsidRPr="00F45E35">
        <w:rPr>
          <w:rFonts w:ascii="Times New Roman" w:eastAsia="Times New Roman" w:hAnsi="Times New Roman" w:cs="Times New Roman"/>
          <w:color w:val="222222"/>
          <w:sz w:val="24"/>
          <w:szCs w:val="24"/>
        </w:rPr>
        <w:t xml:space="preserve">control </w:t>
      </w:r>
      <w:r w:rsidR="00305899">
        <w:rPr>
          <w:rFonts w:ascii="Times New Roman" w:eastAsia="Times New Roman" w:hAnsi="Times New Roman" w:cs="Times New Roman"/>
          <w:color w:val="222222"/>
          <w:sz w:val="24"/>
          <w:szCs w:val="24"/>
        </w:rPr>
        <w:t xml:space="preserve">organized by conscious goals, even if </w:t>
      </w:r>
      <w:r w:rsidR="00FE4EF1">
        <w:rPr>
          <w:rFonts w:ascii="Times New Roman" w:eastAsia="Times New Roman" w:hAnsi="Times New Roman" w:cs="Times New Roman"/>
          <w:color w:val="222222"/>
          <w:sz w:val="24"/>
          <w:szCs w:val="24"/>
        </w:rPr>
        <w:t>well-meaning</w:t>
      </w:r>
      <w:r w:rsidR="00305899">
        <w:rPr>
          <w:rFonts w:ascii="Times New Roman" w:eastAsia="Times New Roman" w:hAnsi="Times New Roman" w:cs="Times New Roman"/>
          <w:color w:val="222222"/>
          <w:sz w:val="24"/>
          <w:szCs w:val="24"/>
        </w:rPr>
        <w:t xml:space="preserve">, </w:t>
      </w:r>
      <w:r w:rsidR="00363EF2" w:rsidRPr="00F45E35">
        <w:rPr>
          <w:rFonts w:ascii="Times New Roman" w:eastAsia="Times New Roman" w:hAnsi="Times New Roman" w:cs="Times New Roman"/>
          <w:color w:val="222222"/>
          <w:sz w:val="24"/>
          <w:szCs w:val="24"/>
        </w:rPr>
        <w:t>act on partial knowledge.</w:t>
      </w:r>
      <w:r w:rsidR="00305899">
        <w:rPr>
          <w:rFonts w:ascii="Times New Roman" w:eastAsia="Times New Roman" w:hAnsi="Times New Roman" w:cs="Times New Roman"/>
          <w:color w:val="222222"/>
          <w:sz w:val="24"/>
          <w:szCs w:val="24"/>
        </w:rPr>
        <w:t xml:space="preserve"> </w:t>
      </w:r>
      <w:r w:rsidR="003B439A" w:rsidRPr="00F45E35">
        <w:rPr>
          <w:rFonts w:ascii="Times New Roman" w:eastAsia="Times New Roman" w:hAnsi="Times New Roman" w:cs="Times New Roman"/>
          <w:sz w:val="24"/>
          <w:szCs w:val="24"/>
        </w:rPr>
        <w:t xml:space="preserve">The </w:t>
      </w:r>
      <w:r w:rsidR="00305899">
        <w:rPr>
          <w:rFonts w:ascii="Times New Roman" w:eastAsia="Times New Roman" w:hAnsi="Times New Roman" w:cs="Times New Roman"/>
          <w:sz w:val="24"/>
          <w:szCs w:val="24"/>
        </w:rPr>
        <w:t xml:space="preserve">danger of </w:t>
      </w:r>
      <w:r w:rsidR="00FE4EF1">
        <w:rPr>
          <w:rFonts w:ascii="Times New Roman" w:eastAsia="Times New Roman" w:hAnsi="Times New Roman" w:cs="Times New Roman"/>
          <w:sz w:val="24"/>
          <w:szCs w:val="24"/>
        </w:rPr>
        <w:t xml:space="preserve">elitist </w:t>
      </w:r>
      <w:r w:rsidR="0032103B">
        <w:rPr>
          <w:rFonts w:ascii="Times New Roman" w:eastAsia="Times New Roman" w:hAnsi="Times New Roman" w:cs="Times New Roman"/>
          <w:sz w:val="24"/>
          <w:szCs w:val="24"/>
        </w:rPr>
        <w:t xml:space="preserve">or radical </w:t>
      </w:r>
      <w:r w:rsidR="00305899">
        <w:rPr>
          <w:rFonts w:ascii="Times New Roman" w:eastAsia="Times New Roman" w:hAnsi="Times New Roman" w:cs="Times New Roman"/>
          <w:sz w:val="24"/>
          <w:szCs w:val="24"/>
        </w:rPr>
        <w:t>revolution</w:t>
      </w:r>
      <w:r w:rsidR="00FE4EF1">
        <w:rPr>
          <w:rFonts w:ascii="Times New Roman" w:eastAsia="Times New Roman" w:hAnsi="Times New Roman" w:cs="Times New Roman"/>
          <w:sz w:val="24"/>
          <w:szCs w:val="24"/>
        </w:rPr>
        <w:t>,</w:t>
      </w:r>
      <w:r w:rsidR="00305899">
        <w:rPr>
          <w:rFonts w:ascii="Times New Roman" w:eastAsia="Times New Roman" w:hAnsi="Times New Roman" w:cs="Times New Roman"/>
          <w:sz w:val="24"/>
          <w:szCs w:val="24"/>
        </w:rPr>
        <w:t xml:space="preserve"> then</w:t>
      </w:r>
      <w:r w:rsidR="00FE4EF1">
        <w:rPr>
          <w:rFonts w:ascii="Times New Roman" w:eastAsia="Times New Roman" w:hAnsi="Times New Roman" w:cs="Times New Roman"/>
          <w:sz w:val="24"/>
          <w:szCs w:val="24"/>
        </w:rPr>
        <w:t>,</w:t>
      </w:r>
      <w:r w:rsidR="00305899">
        <w:rPr>
          <w:rFonts w:ascii="Times New Roman" w:eastAsia="Times New Roman" w:hAnsi="Times New Roman" w:cs="Times New Roman"/>
          <w:sz w:val="24"/>
          <w:szCs w:val="24"/>
        </w:rPr>
        <w:t xml:space="preserve"> </w:t>
      </w:r>
      <w:r w:rsidR="001E225E">
        <w:rPr>
          <w:rFonts w:ascii="Times New Roman" w:eastAsia="Times New Roman" w:hAnsi="Times New Roman" w:cs="Times New Roman"/>
          <w:sz w:val="24"/>
          <w:szCs w:val="24"/>
        </w:rPr>
        <w:t xml:space="preserve">is obvious; it </w:t>
      </w:r>
      <w:r w:rsidR="00FE4EF1">
        <w:rPr>
          <w:rFonts w:ascii="Times New Roman" w:eastAsia="Times New Roman" w:hAnsi="Times New Roman" w:cs="Times New Roman"/>
          <w:sz w:val="24"/>
          <w:szCs w:val="24"/>
        </w:rPr>
        <w:t xml:space="preserve">might </w:t>
      </w:r>
      <w:r w:rsidR="001E225E">
        <w:rPr>
          <w:rFonts w:ascii="Times New Roman" w:eastAsia="Times New Roman" w:hAnsi="Times New Roman" w:cs="Times New Roman"/>
          <w:sz w:val="24"/>
          <w:szCs w:val="24"/>
        </w:rPr>
        <w:t>cause</w:t>
      </w:r>
      <w:r w:rsidR="00305899">
        <w:rPr>
          <w:rFonts w:ascii="Times New Roman" w:eastAsia="Times New Roman" w:hAnsi="Times New Roman" w:cs="Times New Roman"/>
          <w:sz w:val="24"/>
          <w:szCs w:val="24"/>
        </w:rPr>
        <w:t xml:space="preserve"> a total disruption</w:t>
      </w:r>
      <w:r w:rsidR="001E225E">
        <w:rPr>
          <w:rFonts w:ascii="Times New Roman" w:eastAsia="Times New Roman" w:hAnsi="Times New Roman" w:cs="Times New Roman"/>
          <w:sz w:val="24"/>
          <w:szCs w:val="24"/>
        </w:rPr>
        <w:t>. B</w:t>
      </w:r>
      <w:r w:rsidR="00545FA9">
        <w:rPr>
          <w:rFonts w:ascii="Times New Roman" w:eastAsia="Times New Roman" w:hAnsi="Times New Roman" w:cs="Times New Roman"/>
          <w:sz w:val="24"/>
          <w:szCs w:val="24"/>
        </w:rPr>
        <w:t xml:space="preserve">ut there is also the </w:t>
      </w:r>
      <w:r w:rsidR="00366044">
        <w:rPr>
          <w:rFonts w:ascii="Times New Roman" w:eastAsia="Times New Roman" w:hAnsi="Times New Roman" w:cs="Times New Roman"/>
          <w:sz w:val="24"/>
          <w:szCs w:val="24"/>
        </w:rPr>
        <w:t xml:space="preserve">opposite </w:t>
      </w:r>
      <w:r w:rsidR="003B439A" w:rsidRPr="00F45E35">
        <w:rPr>
          <w:rFonts w:ascii="Times New Roman" w:eastAsia="Times New Roman" w:hAnsi="Times New Roman" w:cs="Times New Roman"/>
          <w:sz w:val="24"/>
          <w:szCs w:val="24"/>
        </w:rPr>
        <w:t xml:space="preserve">danger </w:t>
      </w:r>
      <w:r w:rsidR="003B439A" w:rsidRPr="00F45E35">
        <w:rPr>
          <w:rFonts w:ascii="Times New Roman" w:eastAsia="Times New Roman" w:hAnsi="Times New Roman" w:cs="Times New Roman"/>
          <w:color w:val="222222"/>
          <w:sz w:val="24"/>
          <w:szCs w:val="24"/>
        </w:rPr>
        <w:t xml:space="preserve">and hubris of </w:t>
      </w:r>
      <w:r w:rsidR="00FE4EF1">
        <w:rPr>
          <w:rFonts w:ascii="Times New Roman" w:eastAsia="Times New Roman" w:hAnsi="Times New Roman" w:cs="Times New Roman"/>
          <w:color w:val="222222"/>
          <w:sz w:val="24"/>
          <w:szCs w:val="24"/>
        </w:rPr>
        <w:t xml:space="preserve">a </w:t>
      </w:r>
      <w:r w:rsidR="00366044">
        <w:rPr>
          <w:rFonts w:ascii="Times New Roman" w:eastAsia="Times New Roman" w:hAnsi="Times New Roman" w:cs="Times New Roman"/>
          <w:color w:val="222222"/>
          <w:sz w:val="24"/>
          <w:szCs w:val="24"/>
        </w:rPr>
        <w:t xml:space="preserve">society or </w:t>
      </w:r>
      <w:r w:rsidR="003B439A" w:rsidRPr="00F45E35">
        <w:rPr>
          <w:rFonts w:ascii="Times New Roman" w:eastAsia="Times New Roman" w:hAnsi="Times New Roman" w:cs="Times New Roman"/>
          <w:color w:val="222222"/>
          <w:sz w:val="24"/>
          <w:szCs w:val="24"/>
        </w:rPr>
        <w:t xml:space="preserve">government </w:t>
      </w:r>
      <w:r w:rsidR="00366044">
        <w:rPr>
          <w:rFonts w:ascii="Times New Roman" w:eastAsia="Times New Roman" w:hAnsi="Times New Roman" w:cs="Times New Roman"/>
          <w:color w:val="222222"/>
          <w:sz w:val="24"/>
          <w:szCs w:val="24"/>
        </w:rPr>
        <w:t xml:space="preserve">that </w:t>
      </w:r>
      <w:r w:rsidR="00AE025F">
        <w:rPr>
          <w:rFonts w:ascii="Times New Roman" w:eastAsia="Times New Roman" w:hAnsi="Times New Roman" w:cs="Times New Roman"/>
          <w:color w:val="222222"/>
          <w:sz w:val="24"/>
          <w:szCs w:val="24"/>
        </w:rPr>
        <w:t xml:space="preserve">rigorously </w:t>
      </w:r>
      <w:r w:rsidR="00FE4EF1">
        <w:rPr>
          <w:rFonts w:ascii="Times New Roman" w:eastAsia="Times New Roman" w:hAnsi="Times New Roman" w:cs="Times New Roman"/>
          <w:color w:val="222222"/>
          <w:sz w:val="24"/>
          <w:szCs w:val="24"/>
        </w:rPr>
        <w:t>attempt</w:t>
      </w:r>
      <w:r w:rsidR="00366044">
        <w:rPr>
          <w:rFonts w:ascii="Times New Roman" w:eastAsia="Times New Roman" w:hAnsi="Times New Roman" w:cs="Times New Roman"/>
          <w:color w:val="222222"/>
          <w:sz w:val="24"/>
          <w:szCs w:val="24"/>
        </w:rPr>
        <w:t>s</w:t>
      </w:r>
      <w:r w:rsidR="00FE4EF1">
        <w:rPr>
          <w:rFonts w:ascii="Times New Roman" w:eastAsia="Times New Roman" w:hAnsi="Times New Roman" w:cs="Times New Roman"/>
          <w:color w:val="222222"/>
          <w:sz w:val="24"/>
          <w:szCs w:val="24"/>
        </w:rPr>
        <w:t xml:space="preserve"> to </w:t>
      </w:r>
      <w:r w:rsidR="00366044">
        <w:rPr>
          <w:rFonts w:ascii="Times New Roman" w:eastAsia="Times New Roman" w:hAnsi="Times New Roman" w:cs="Times New Roman"/>
          <w:color w:val="222222"/>
          <w:sz w:val="24"/>
          <w:szCs w:val="24"/>
        </w:rPr>
        <w:t xml:space="preserve">resist change </w:t>
      </w:r>
      <w:r w:rsidR="00126107">
        <w:rPr>
          <w:rFonts w:ascii="Times New Roman" w:eastAsia="Times New Roman" w:hAnsi="Times New Roman" w:cs="Times New Roman"/>
          <w:color w:val="222222"/>
          <w:sz w:val="24"/>
          <w:szCs w:val="24"/>
        </w:rPr>
        <w:t>and</w:t>
      </w:r>
      <w:r w:rsidR="00366044">
        <w:rPr>
          <w:rFonts w:ascii="Times New Roman" w:eastAsia="Times New Roman" w:hAnsi="Times New Roman" w:cs="Times New Roman"/>
          <w:color w:val="222222"/>
          <w:sz w:val="24"/>
          <w:szCs w:val="24"/>
        </w:rPr>
        <w:t xml:space="preserve"> </w:t>
      </w:r>
      <w:r w:rsidR="00FE4EF1">
        <w:rPr>
          <w:rFonts w:ascii="Times New Roman" w:eastAsia="Times New Roman" w:hAnsi="Times New Roman" w:cs="Times New Roman"/>
          <w:color w:val="222222"/>
          <w:sz w:val="24"/>
          <w:szCs w:val="24"/>
        </w:rPr>
        <w:t xml:space="preserve">maintain </w:t>
      </w:r>
      <w:r w:rsidR="00E970F3">
        <w:rPr>
          <w:rFonts w:ascii="Times New Roman" w:eastAsia="Times New Roman" w:hAnsi="Times New Roman" w:cs="Times New Roman"/>
          <w:color w:val="222222"/>
          <w:sz w:val="24"/>
          <w:szCs w:val="24"/>
        </w:rPr>
        <w:t xml:space="preserve">the status quo </w:t>
      </w:r>
      <w:r w:rsidR="00AE025F">
        <w:rPr>
          <w:rFonts w:ascii="Times New Roman" w:eastAsia="Times New Roman" w:hAnsi="Times New Roman" w:cs="Times New Roman"/>
          <w:color w:val="222222"/>
          <w:sz w:val="24"/>
          <w:szCs w:val="24"/>
        </w:rPr>
        <w:t>under ever</w:t>
      </w:r>
      <w:r w:rsidR="00F5455C">
        <w:rPr>
          <w:rFonts w:ascii="Times New Roman" w:eastAsia="Times New Roman" w:hAnsi="Times New Roman" w:cs="Times New Roman"/>
          <w:color w:val="222222"/>
          <w:sz w:val="24"/>
          <w:szCs w:val="24"/>
        </w:rPr>
        <w:t>-</w:t>
      </w:r>
      <w:r w:rsidR="00AE025F">
        <w:rPr>
          <w:rFonts w:ascii="Times New Roman" w:eastAsia="Times New Roman" w:hAnsi="Times New Roman" w:cs="Times New Roman"/>
          <w:color w:val="222222"/>
          <w:sz w:val="24"/>
          <w:szCs w:val="24"/>
        </w:rPr>
        <w:t>changing circumstance</w:t>
      </w:r>
      <w:r w:rsidR="00FE4EF1">
        <w:rPr>
          <w:rFonts w:ascii="Times New Roman" w:eastAsia="Times New Roman" w:hAnsi="Times New Roman" w:cs="Times New Roman"/>
          <w:color w:val="222222"/>
          <w:sz w:val="24"/>
          <w:szCs w:val="24"/>
        </w:rPr>
        <w:t xml:space="preserve">. </w:t>
      </w:r>
      <w:r w:rsidR="00004BC7">
        <w:rPr>
          <w:rFonts w:ascii="Times New Roman" w:eastAsia="Times New Roman" w:hAnsi="Times New Roman" w:cs="Times New Roman"/>
          <w:color w:val="222222"/>
          <w:sz w:val="24"/>
          <w:szCs w:val="24"/>
        </w:rPr>
        <w:t>In both radical and radically conservative contexts, a</w:t>
      </w:r>
      <w:r w:rsidR="00545FA9">
        <w:rPr>
          <w:rFonts w:ascii="Times New Roman" w:eastAsia="Times New Roman" w:hAnsi="Times New Roman" w:cs="Times New Roman"/>
          <w:color w:val="222222"/>
          <w:sz w:val="24"/>
          <w:szCs w:val="24"/>
        </w:rPr>
        <w:t>ttempts to</w:t>
      </w:r>
      <w:r w:rsidR="003B439A" w:rsidRPr="00F45E35">
        <w:rPr>
          <w:rFonts w:ascii="Times New Roman" w:eastAsia="Times New Roman" w:hAnsi="Times New Roman" w:cs="Times New Roman"/>
          <w:color w:val="222222"/>
          <w:sz w:val="24"/>
          <w:szCs w:val="24"/>
        </w:rPr>
        <w:t xml:space="preserve"> us</w:t>
      </w:r>
      <w:r w:rsidR="00545FA9">
        <w:rPr>
          <w:rFonts w:ascii="Times New Roman" w:eastAsia="Times New Roman" w:hAnsi="Times New Roman" w:cs="Times New Roman"/>
          <w:color w:val="222222"/>
          <w:sz w:val="24"/>
          <w:szCs w:val="24"/>
        </w:rPr>
        <w:t>e</w:t>
      </w:r>
      <w:r w:rsidR="003B439A" w:rsidRPr="00F45E35">
        <w:rPr>
          <w:rFonts w:ascii="Times New Roman" w:eastAsia="Times New Roman" w:hAnsi="Times New Roman" w:cs="Times New Roman"/>
          <w:color w:val="222222"/>
          <w:sz w:val="24"/>
          <w:szCs w:val="24"/>
        </w:rPr>
        <w:t xml:space="preserve"> scientific technology to control social systems and individual behavior</w:t>
      </w:r>
      <w:r w:rsidR="00FE4EF1">
        <w:rPr>
          <w:rFonts w:ascii="Times New Roman" w:eastAsia="Times New Roman" w:hAnsi="Times New Roman" w:cs="Times New Roman"/>
          <w:color w:val="222222"/>
          <w:sz w:val="24"/>
          <w:szCs w:val="24"/>
        </w:rPr>
        <w:t xml:space="preserve"> are </w:t>
      </w:r>
      <w:r w:rsidR="001E225E">
        <w:rPr>
          <w:rFonts w:ascii="Times New Roman" w:eastAsia="Times New Roman" w:hAnsi="Times New Roman" w:cs="Times New Roman"/>
          <w:color w:val="222222"/>
          <w:sz w:val="24"/>
          <w:szCs w:val="24"/>
        </w:rPr>
        <w:t>dangerous</w:t>
      </w:r>
      <w:r w:rsidR="00E52918">
        <w:rPr>
          <w:rFonts w:ascii="Times New Roman" w:eastAsia="Times New Roman" w:hAnsi="Times New Roman" w:cs="Times New Roman"/>
          <w:color w:val="222222"/>
          <w:sz w:val="24"/>
          <w:szCs w:val="24"/>
        </w:rPr>
        <w:t>—</w:t>
      </w:r>
      <w:r w:rsidR="00004BC7">
        <w:rPr>
          <w:rFonts w:ascii="Times New Roman" w:eastAsia="Times New Roman" w:hAnsi="Times New Roman" w:cs="Times New Roman"/>
          <w:color w:val="222222"/>
          <w:sz w:val="24"/>
          <w:szCs w:val="24"/>
        </w:rPr>
        <w:t xml:space="preserve"> and </w:t>
      </w:r>
      <w:r w:rsidR="003B439A" w:rsidRPr="00F45E35">
        <w:rPr>
          <w:rFonts w:ascii="Times New Roman" w:eastAsia="Times New Roman" w:hAnsi="Times New Roman" w:cs="Times New Roman"/>
          <w:color w:val="222222"/>
          <w:sz w:val="24"/>
          <w:szCs w:val="24"/>
        </w:rPr>
        <w:t xml:space="preserve">Bateson </w:t>
      </w:r>
      <w:r w:rsidR="00E52918">
        <w:rPr>
          <w:rFonts w:ascii="Times New Roman" w:eastAsia="Times New Roman" w:hAnsi="Times New Roman" w:cs="Times New Roman"/>
          <w:color w:val="222222"/>
          <w:sz w:val="24"/>
          <w:szCs w:val="24"/>
        </w:rPr>
        <w:t>was familia</w:t>
      </w:r>
      <w:r w:rsidR="00004BC7">
        <w:rPr>
          <w:rFonts w:ascii="Times New Roman" w:eastAsia="Times New Roman" w:hAnsi="Times New Roman" w:cs="Times New Roman"/>
          <w:color w:val="222222"/>
          <w:sz w:val="24"/>
          <w:szCs w:val="24"/>
        </w:rPr>
        <w:t>r with some of these attempts</w:t>
      </w:r>
      <w:r w:rsidR="00E52918">
        <w:rPr>
          <w:rFonts w:ascii="Times New Roman" w:eastAsia="Times New Roman" w:hAnsi="Times New Roman" w:cs="Times New Roman"/>
          <w:color w:val="222222"/>
          <w:sz w:val="24"/>
          <w:szCs w:val="24"/>
        </w:rPr>
        <w:t xml:space="preserve">, since </w:t>
      </w:r>
      <w:r w:rsidR="003B439A" w:rsidRPr="00F45E35">
        <w:rPr>
          <w:rFonts w:ascii="Times New Roman" w:eastAsia="Times New Roman" w:hAnsi="Times New Roman" w:cs="Times New Roman"/>
          <w:color w:val="222222"/>
          <w:sz w:val="24"/>
          <w:szCs w:val="24"/>
        </w:rPr>
        <w:t xml:space="preserve">he worked for the US government promoting </w:t>
      </w:r>
      <w:r w:rsidR="003B439A" w:rsidRPr="000D60BB">
        <w:rPr>
          <w:rFonts w:ascii="Times New Roman" w:eastAsia="Times New Roman" w:hAnsi="Times New Roman" w:cs="Times New Roman"/>
          <w:sz w:val="24"/>
          <w:szCs w:val="24"/>
        </w:rPr>
        <w:t>propaganda during WWII</w:t>
      </w:r>
      <w:r w:rsidR="00617331" w:rsidRPr="000D60BB">
        <w:rPr>
          <w:rFonts w:ascii="Times New Roman" w:eastAsia="Times New Roman" w:hAnsi="Times New Roman" w:cs="Times New Roman"/>
          <w:sz w:val="24"/>
          <w:szCs w:val="24"/>
        </w:rPr>
        <w:t>.</w:t>
      </w:r>
      <w:r w:rsidR="00617331" w:rsidRPr="000D60BB">
        <w:rPr>
          <w:rStyle w:val="FootnoteReference"/>
          <w:rFonts w:ascii="Times New Roman" w:eastAsia="Times New Roman" w:hAnsi="Times New Roman" w:cs="Times New Roman"/>
          <w:sz w:val="24"/>
          <w:szCs w:val="24"/>
        </w:rPr>
        <w:footnoteReference w:id="8"/>
      </w:r>
      <w:r w:rsidR="00403175">
        <w:rPr>
          <w:rFonts w:ascii="Times New Roman" w:eastAsia="Times New Roman" w:hAnsi="Times New Roman" w:cs="Times New Roman"/>
          <w:b/>
          <w:bCs/>
          <w:color w:val="222222"/>
          <w:sz w:val="24"/>
          <w:szCs w:val="24"/>
        </w:rPr>
        <w:t xml:space="preserve"> </w:t>
      </w:r>
      <w:r w:rsidR="001E225E" w:rsidRPr="00F45E35">
        <w:rPr>
          <w:rFonts w:ascii="Times New Roman" w:eastAsia="Times New Roman" w:hAnsi="Times New Roman" w:cs="Times New Roman"/>
          <w:color w:val="222222"/>
          <w:sz w:val="24"/>
          <w:szCs w:val="24"/>
        </w:rPr>
        <w:t xml:space="preserve">Bateson </w:t>
      </w:r>
      <w:r w:rsidR="004678D5">
        <w:rPr>
          <w:rFonts w:ascii="Times New Roman" w:eastAsia="Times New Roman" w:hAnsi="Times New Roman" w:cs="Times New Roman"/>
          <w:color w:val="222222"/>
          <w:sz w:val="24"/>
          <w:szCs w:val="24"/>
        </w:rPr>
        <w:t xml:space="preserve">thus </w:t>
      </w:r>
      <w:r w:rsidR="001E225E">
        <w:rPr>
          <w:rFonts w:ascii="Times New Roman" w:eastAsia="Times New Roman" w:hAnsi="Times New Roman" w:cs="Times New Roman"/>
          <w:color w:val="222222"/>
          <w:sz w:val="24"/>
          <w:szCs w:val="24"/>
        </w:rPr>
        <w:t>warns</w:t>
      </w:r>
      <w:r w:rsidR="001E225E" w:rsidRPr="00F45E35">
        <w:rPr>
          <w:rFonts w:ascii="Times New Roman" w:eastAsia="Times New Roman" w:hAnsi="Times New Roman" w:cs="Times New Roman"/>
          <w:color w:val="222222"/>
          <w:sz w:val="24"/>
          <w:szCs w:val="24"/>
        </w:rPr>
        <w:t>, “we social scientists would do well to hold back our eagerness to control that world which we so imperfectly understand</w:t>
      </w:r>
      <w:r w:rsidR="001E225E">
        <w:rPr>
          <w:rFonts w:ascii="Times New Roman" w:eastAsia="Times New Roman" w:hAnsi="Times New Roman" w:cs="Times New Roman"/>
          <w:color w:val="222222"/>
          <w:sz w:val="24"/>
          <w:szCs w:val="24"/>
        </w:rPr>
        <w:t>.</w:t>
      </w:r>
      <w:r w:rsidR="001E225E" w:rsidRPr="00F45E35">
        <w:rPr>
          <w:rFonts w:ascii="Times New Roman" w:eastAsia="Times New Roman" w:hAnsi="Times New Roman" w:cs="Times New Roman"/>
          <w:color w:val="222222"/>
          <w:sz w:val="24"/>
          <w:szCs w:val="24"/>
        </w:rPr>
        <w:t xml:space="preserve">” </w:t>
      </w:r>
      <w:r w:rsidR="001E225E">
        <w:rPr>
          <w:rFonts w:ascii="Times New Roman" w:eastAsia="Times New Roman" w:hAnsi="Times New Roman" w:cs="Times New Roman"/>
          <w:color w:val="222222"/>
          <w:sz w:val="24"/>
          <w:szCs w:val="24"/>
        </w:rPr>
        <w:t xml:space="preserve">He then points to a better motive for scientific exploration, </w:t>
      </w:r>
      <w:r w:rsidR="001E225E" w:rsidRPr="00EE73F1">
        <w:rPr>
          <w:rFonts w:ascii="Times New Roman" w:eastAsia="Times New Roman" w:hAnsi="Times New Roman" w:cs="Times New Roman"/>
          <w:color w:val="222222"/>
          <w:sz w:val="24"/>
          <w:szCs w:val="24"/>
        </w:rPr>
        <w:t xml:space="preserve">that motive is “a curiosity about the world of which we are a part…The rewards of such work are not power but beauty” </w:t>
      </w:r>
      <w:r w:rsidR="00791B3B">
        <w:rPr>
          <w:rFonts w:ascii="Times New Roman" w:eastAsia="Times New Roman" w:hAnsi="Times New Roman" w:cs="Times New Roman"/>
          <w:color w:val="222222"/>
          <w:sz w:val="24"/>
          <w:szCs w:val="24"/>
        </w:rPr>
        <w:t>(</w:t>
      </w:r>
      <w:r w:rsidR="004310E1" w:rsidRPr="004310E1">
        <w:rPr>
          <w:rFonts w:ascii="Times New Roman" w:eastAsia="Times New Roman" w:hAnsi="Times New Roman" w:cs="Times New Roman"/>
          <w:i/>
          <w:iCs/>
          <w:color w:val="222222"/>
          <w:sz w:val="24"/>
          <w:szCs w:val="24"/>
        </w:rPr>
        <w:t>Steps</w:t>
      </w:r>
      <w:r w:rsidR="001E225E" w:rsidRPr="00EE73F1">
        <w:rPr>
          <w:rFonts w:ascii="Times New Roman" w:eastAsia="Times New Roman" w:hAnsi="Times New Roman" w:cs="Times New Roman"/>
          <w:color w:val="222222"/>
          <w:sz w:val="24"/>
          <w:szCs w:val="24"/>
        </w:rPr>
        <w:t xml:space="preserve"> 269).</w:t>
      </w:r>
      <w:r w:rsidR="001E225E" w:rsidRPr="00EE73F1">
        <w:rPr>
          <w:rStyle w:val="FootnoteReference"/>
          <w:rFonts w:ascii="Times New Roman" w:eastAsia="Times New Roman" w:hAnsi="Times New Roman" w:cs="Times New Roman"/>
          <w:color w:val="222222"/>
          <w:sz w:val="24"/>
          <w:szCs w:val="24"/>
        </w:rPr>
        <w:footnoteReference w:id="9"/>
      </w:r>
    </w:p>
    <w:p w14:paraId="2BA35DCC" w14:textId="4643203E" w:rsidR="00B95E41" w:rsidRDefault="003B439A" w:rsidP="00334EA9">
      <w:pPr>
        <w:shd w:val="clear" w:color="auto" w:fill="FFFFFF"/>
        <w:spacing w:after="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Here we begin to see where aesthetic value can act as a corrective for conscious purposiveness.</w:t>
      </w:r>
      <w:r w:rsidR="006D6F13">
        <w:rPr>
          <w:rFonts w:ascii="Times New Roman" w:eastAsia="Times New Roman" w:hAnsi="Times New Roman" w:cs="Times New Roman"/>
          <w:color w:val="222222"/>
          <w:sz w:val="24"/>
          <w:szCs w:val="24"/>
        </w:rPr>
        <w:t xml:space="preserve"> Although conscious purposiveness </w:t>
      </w:r>
      <w:r w:rsidR="00FD57CF">
        <w:rPr>
          <w:rFonts w:ascii="Times New Roman" w:eastAsia="Times New Roman" w:hAnsi="Times New Roman" w:cs="Times New Roman"/>
          <w:color w:val="222222"/>
          <w:sz w:val="24"/>
          <w:szCs w:val="24"/>
        </w:rPr>
        <w:t xml:space="preserve">alone </w:t>
      </w:r>
      <w:r w:rsidR="006D6F13">
        <w:rPr>
          <w:rFonts w:ascii="Times New Roman" w:eastAsia="Times New Roman" w:hAnsi="Times New Roman" w:cs="Times New Roman"/>
          <w:color w:val="222222"/>
          <w:sz w:val="24"/>
          <w:szCs w:val="24"/>
        </w:rPr>
        <w:t xml:space="preserve">is destructive of life, </w:t>
      </w:r>
      <w:r w:rsidR="00305899">
        <w:rPr>
          <w:rFonts w:ascii="Times New Roman" w:eastAsia="Times New Roman" w:hAnsi="Times New Roman" w:cs="Times New Roman"/>
          <w:color w:val="222222"/>
          <w:sz w:val="24"/>
          <w:szCs w:val="24"/>
        </w:rPr>
        <w:t xml:space="preserve">aesthetic </w:t>
      </w:r>
      <w:r w:rsidR="00305899">
        <w:rPr>
          <w:rFonts w:ascii="Times New Roman" w:eastAsia="Times New Roman" w:hAnsi="Times New Roman" w:cs="Times New Roman"/>
          <w:color w:val="222222"/>
          <w:sz w:val="24"/>
          <w:szCs w:val="24"/>
        </w:rPr>
        <w:lastRenderedPageBreak/>
        <w:t xml:space="preserve">experience </w:t>
      </w:r>
      <w:r w:rsidR="006D6F13">
        <w:rPr>
          <w:rFonts w:ascii="Times New Roman" w:eastAsia="Times New Roman" w:hAnsi="Times New Roman" w:cs="Times New Roman"/>
          <w:color w:val="222222"/>
          <w:sz w:val="24"/>
          <w:szCs w:val="24"/>
        </w:rPr>
        <w:t>can help us find a “wisdom” that heals by “correcting a too purposive view of life and making the view more systemic” (</w:t>
      </w:r>
      <w:r w:rsidR="004310E1" w:rsidRPr="004310E1">
        <w:rPr>
          <w:rFonts w:ascii="Times New Roman" w:eastAsia="Times New Roman" w:hAnsi="Times New Roman" w:cs="Times New Roman"/>
          <w:i/>
          <w:iCs/>
          <w:color w:val="222222"/>
          <w:sz w:val="24"/>
          <w:szCs w:val="24"/>
        </w:rPr>
        <w:t>Steps</w:t>
      </w:r>
      <w:r w:rsidR="00305899">
        <w:rPr>
          <w:rFonts w:ascii="Times New Roman" w:eastAsia="Times New Roman" w:hAnsi="Times New Roman" w:cs="Times New Roman"/>
          <w:color w:val="222222"/>
          <w:sz w:val="24"/>
          <w:szCs w:val="24"/>
        </w:rPr>
        <w:t xml:space="preserve"> </w:t>
      </w:r>
      <w:r w:rsidR="006D6F13">
        <w:rPr>
          <w:rFonts w:ascii="Times New Roman" w:eastAsia="Times New Roman" w:hAnsi="Times New Roman" w:cs="Times New Roman"/>
          <w:color w:val="222222"/>
          <w:sz w:val="24"/>
          <w:szCs w:val="24"/>
        </w:rPr>
        <w:t>147).</w:t>
      </w:r>
    </w:p>
    <w:p w14:paraId="4C5427F1" w14:textId="77777777" w:rsidR="00FE4EF1" w:rsidRDefault="00FE4EF1" w:rsidP="00334EA9">
      <w:pPr>
        <w:shd w:val="clear" w:color="auto" w:fill="FFFFFF"/>
        <w:spacing w:after="0" w:line="240" w:lineRule="auto"/>
        <w:rPr>
          <w:rFonts w:ascii="Times New Roman" w:eastAsia="Times New Roman" w:hAnsi="Times New Roman" w:cs="Times New Roman"/>
          <w:color w:val="222222"/>
          <w:sz w:val="24"/>
          <w:szCs w:val="24"/>
        </w:rPr>
      </w:pPr>
    </w:p>
    <w:p w14:paraId="29343496" w14:textId="35F3EF65" w:rsidR="00B95E41" w:rsidRPr="00382DDE" w:rsidRDefault="00382DDE" w:rsidP="00334EA9">
      <w:pPr>
        <w:shd w:val="clear" w:color="auto" w:fill="FFFFFF"/>
        <w:spacing w:after="0" w:line="240" w:lineRule="auto"/>
        <w:rPr>
          <w:rFonts w:ascii="Times New Roman" w:eastAsia="Times New Roman" w:hAnsi="Times New Roman" w:cs="Times New Roman"/>
          <w:b/>
          <w:bCs/>
          <w:color w:val="222222"/>
          <w:sz w:val="24"/>
          <w:szCs w:val="24"/>
        </w:rPr>
      </w:pPr>
      <w:r w:rsidRPr="00382DDE">
        <w:rPr>
          <w:rFonts w:ascii="Times New Roman" w:eastAsia="Times New Roman" w:hAnsi="Times New Roman" w:cs="Times New Roman"/>
          <w:b/>
          <w:bCs/>
          <w:color w:val="222222"/>
          <w:sz w:val="24"/>
          <w:szCs w:val="24"/>
        </w:rPr>
        <w:t>Environmental Wisdom</w:t>
      </w:r>
      <w:r w:rsidR="005C62BD" w:rsidRPr="005C62BD">
        <w:rPr>
          <w:rFonts w:ascii="Times New Roman" w:eastAsia="Times New Roman" w:hAnsi="Times New Roman" w:cs="Times New Roman"/>
          <w:b/>
          <w:bCs/>
          <w:color w:val="222222"/>
          <w:sz w:val="24"/>
          <w:szCs w:val="24"/>
        </w:rPr>
        <w:t xml:space="preserve"> </w:t>
      </w:r>
      <w:r w:rsidR="005C62BD" w:rsidRPr="00382DDE">
        <w:rPr>
          <w:rFonts w:ascii="Times New Roman" w:eastAsia="Times New Roman" w:hAnsi="Times New Roman" w:cs="Times New Roman"/>
          <w:b/>
          <w:bCs/>
          <w:color w:val="222222"/>
          <w:sz w:val="24"/>
          <w:szCs w:val="24"/>
        </w:rPr>
        <w:t xml:space="preserve">and Beauty </w:t>
      </w:r>
    </w:p>
    <w:p w14:paraId="5755E9E5" w14:textId="77777777" w:rsidR="00334EA9" w:rsidRDefault="00334EA9" w:rsidP="00334EA9">
      <w:pPr>
        <w:shd w:val="clear" w:color="auto" w:fill="FFFFFF"/>
        <w:spacing w:after="0" w:line="240" w:lineRule="auto"/>
        <w:rPr>
          <w:rFonts w:ascii="Times New Roman" w:eastAsia="Times New Roman" w:hAnsi="Times New Roman" w:cs="Times New Roman"/>
          <w:color w:val="222222"/>
          <w:sz w:val="24"/>
          <w:szCs w:val="24"/>
        </w:rPr>
      </w:pPr>
      <w:bookmarkStart w:id="5" w:name="_Hlk75441283"/>
    </w:p>
    <w:p w14:paraId="53677BEF" w14:textId="495DD872" w:rsidR="00334EA9" w:rsidRDefault="00955347" w:rsidP="001826D0">
      <w:pPr>
        <w:shd w:val="clear" w:color="auto" w:fill="FFFFFF"/>
        <w:spacing w:after="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Using conscious purpose to achieve our goals can be rewarding short-term and locally, but destructive long-term and </w:t>
      </w:r>
      <w:r w:rsidR="00EE73F1">
        <w:rPr>
          <w:rFonts w:ascii="Times New Roman" w:eastAsia="Times New Roman" w:hAnsi="Times New Roman" w:cs="Times New Roman"/>
          <w:color w:val="222222"/>
          <w:sz w:val="24"/>
          <w:szCs w:val="24"/>
        </w:rPr>
        <w:t>of</w:t>
      </w:r>
      <w:r>
        <w:rPr>
          <w:rFonts w:ascii="Times New Roman" w:eastAsia="Times New Roman" w:hAnsi="Times New Roman" w:cs="Times New Roman"/>
          <w:color w:val="222222"/>
          <w:sz w:val="24"/>
          <w:szCs w:val="24"/>
        </w:rPr>
        <w:t xml:space="preserve"> wider systems</w:t>
      </w:r>
      <w:r w:rsidR="006D6F13">
        <w:rPr>
          <w:rFonts w:ascii="Times New Roman" w:eastAsia="Times New Roman" w:hAnsi="Times New Roman" w:cs="Times New Roman"/>
          <w:color w:val="222222"/>
          <w:sz w:val="24"/>
          <w:szCs w:val="24"/>
        </w:rPr>
        <w:t xml:space="preserve"> upon which we depend</w:t>
      </w:r>
      <w:r>
        <w:rPr>
          <w:rFonts w:ascii="Times New Roman" w:eastAsia="Times New Roman" w:hAnsi="Times New Roman" w:cs="Times New Roman"/>
          <w:color w:val="222222"/>
          <w:sz w:val="24"/>
          <w:szCs w:val="24"/>
        </w:rPr>
        <w:t>. Bateson sees a check against this</w:t>
      </w:r>
      <w:r w:rsidR="006D6F13">
        <w:rPr>
          <w:rFonts w:ascii="Times New Roman" w:eastAsia="Times New Roman" w:hAnsi="Times New Roman" w:cs="Times New Roman"/>
          <w:color w:val="222222"/>
          <w:sz w:val="24"/>
          <w:szCs w:val="24"/>
        </w:rPr>
        <w:t xml:space="preserve"> self-destructive</w:t>
      </w:r>
      <w:r>
        <w:rPr>
          <w:rFonts w:ascii="Times New Roman" w:eastAsia="Times New Roman" w:hAnsi="Times New Roman" w:cs="Times New Roman"/>
          <w:color w:val="222222"/>
          <w:sz w:val="24"/>
          <w:szCs w:val="24"/>
        </w:rPr>
        <w:t xml:space="preserve"> tendency in the recognition of wider systemic wholes</w:t>
      </w:r>
      <w:r w:rsidR="001025FC">
        <w:rPr>
          <w:rFonts w:ascii="Times New Roman" w:eastAsia="Times New Roman" w:hAnsi="Times New Roman" w:cs="Times New Roman"/>
          <w:color w:val="222222"/>
          <w:sz w:val="24"/>
          <w:szCs w:val="24"/>
        </w:rPr>
        <w:t>. T</w:t>
      </w:r>
      <w:r w:rsidR="008B34AA">
        <w:rPr>
          <w:rFonts w:ascii="Times New Roman" w:eastAsia="Times New Roman" w:hAnsi="Times New Roman" w:cs="Times New Roman"/>
          <w:color w:val="222222"/>
          <w:sz w:val="24"/>
          <w:szCs w:val="24"/>
        </w:rPr>
        <w:t>hrough religion, dreams, beauty, art</w:t>
      </w:r>
      <w:r w:rsidR="0031092B">
        <w:rPr>
          <w:rFonts w:ascii="Times New Roman" w:eastAsia="Times New Roman" w:hAnsi="Times New Roman" w:cs="Times New Roman"/>
          <w:color w:val="222222"/>
          <w:sz w:val="24"/>
          <w:szCs w:val="24"/>
        </w:rPr>
        <w:t>,</w:t>
      </w:r>
      <w:r w:rsidR="0031092B" w:rsidRPr="0031092B">
        <w:rPr>
          <w:rFonts w:ascii="Times New Roman" w:eastAsia="Times New Roman" w:hAnsi="Times New Roman" w:cs="Times New Roman"/>
          <w:color w:val="222222"/>
          <w:sz w:val="24"/>
          <w:szCs w:val="24"/>
        </w:rPr>
        <w:t xml:space="preserve"> </w:t>
      </w:r>
      <w:r w:rsidR="0031092B">
        <w:rPr>
          <w:rFonts w:ascii="Times New Roman" w:eastAsia="Times New Roman" w:hAnsi="Times New Roman" w:cs="Times New Roman"/>
          <w:color w:val="222222"/>
          <w:sz w:val="24"/>
          <w:szCs w:val="24"/>
        </w:rPr>
        <w:t>and play</w:t>
      </w:r>
      <w:r w:rsidR="00A716E6">
        <w:rPr>
          <w:rFonts w:ascii="Times New Roman" w:eastAsia="Times New Roman" w:hAnsi="Times New Roman" w:cs="Times New Roman"/>
          <w:color w:val="222222"/>
          <w:sz w:val="24"/>
          <w:szCs w:val="24"/>
        </w:rPr>
        <w:t>, we can</w:t>
      </w:r>
      <w:r w:rsidR="001025FC">
        <w:rPr>
          <w:rFonts w:ascii="Times New Roman" w:eastAsia="Times New Roman" w:hAnsi="Times New Roman" w:cs="Times New Roman"/>
          <w:color w:val="222222"/>
          <w:sz w:val="24"/>
          <w:szCs w:val="24"/>
        </w:rPr>
        <w:t xml:space="preserve"> </w:t>
      </w:r>
      <w:r w:rsidR="0031092B">
        <w:rPr>
          <w:rFonts w:ascii="Times New Roman" w:eastAsia="Times New Roman" w:hAnsi="Times New Roman" w:cs="Times New Roman"/>
          <w:color w:val="222222"/>
          <w:sz w:val="24"/>
          <w:szCs w:val="24"/>
        </w:rPr>
        <w:t xml:space="preserve">loosen the grip of rational purposiveness and </w:t>
      </w:r>
      <w:r w:rsidR="001025FC">
        <w:rPr>
          <w:rFonts w:ascii="Times New Roman" w:eastAsia="Times New Roman" w:hAnsi="Times New Roman" w:cs="Times New Roman"/>
          <w:color w:val="222222"/>
          <w:sz w:val="24"/>
          <w:szCs w:val="24"/>
        </w:rPr>
        <w:t xml:space="preserve">experience </w:t>
      </w:r>
      <w:r w:rsidR="0031092B">
        <w:rPr>
          <w:rFonts w:ascii="Times New Roman" w:eastAsia="Times New Roman" w:hAnsi="Times New Roman" w:cs="Times New Roman"/>
          <w:color w:val="222222"/>
          <w:sz w:val="24"/>
          <w:szCs w:val="24"/>
        </w:rPr>
        <w:t xml:space="preserve">the </w:t>
      </w:r>
      <w:r>
        <w:rPr>
          <w:rFonts w:ascii="Times New Roman" w:eastAsia="Times New Roman" w:hAnsi="Times New Roman" w:cs="Times New Roman"/>
          <w:color w:val="222222"/>
          <w:sz w:val="24"/>
          <w:szCs w:val="24"/>
        </w:rPr>
        <w:t xml:space="preserve">wisdom that has </w:t>
      </w:r>
      <w:r w:rsidR="006D6F13">
        <w:rPr>
          <w:rFonts w:ascii="Times New Roman" w:eastAsia="Times New Roman" w:hAnsi="Times New Roman" w:cs="Times New Roman"/>
          <w:color w:val="222222"/>
          <w:sz w:val="24"/>
          <w:szCs w:val="24"/>
        </w:rPr>
        <w:t xml:space="preserve">been </w:t>
      </w:r>
      <w:r>
        <w:rPr>
          <w:rFonts w:ascii="Times New Roman" w:eastAsia="Times New Roman" w:hAnsi="Times New Roman" w:cs="Times New Roman"/>
          <w:color w:val="222222"/>
          <w:sz w:val="24"/>
          <w:szCs w:val="24"/>
        </w:rPr>
        <w:t xml:space="preserve">built up in networks of relations over the course of </w:t>
      </w:r>
      <w:r w:rsidR="00B23BE4">
        <w:rPr>
          <w:rFonts w:ascii="Times New Roman" w:eastAsia="Times New Roman" w:hAnsi="Times New Roman" w:cs="Times New Roman"/>
          <w:color w:val="222222"/>
          <w:sz w:val="24"/>
          <w:szCs w:val="24"/>
        </w:rPr>
        <w:t xml:space="preserve">biotic and </w:t>
      </w:r>
      <w:r>
        <w:rPr>
          <w:rFonts w:ascii="Times New Roman" w:eastAsia="Times New Roman" w:hAnsi="Times New Roman" w:cs="Times New Roman"/>
          <w:color w:val="222222"/>
          <w:sz w:val="24"/>
          <w:szCs w:val="24"/>
        </w:rPr>
        <w:t>human evolution</w:t>
      </w:r>
      <w:r w:rsidR="00A716E6">
        <w:rPr>
          <w:rFonts w:ascii="Times New Roman" w:eastAsia="Times New Roman" w:hAnsi="Times New Roman" w:cs="Times New Roman"/>
          <w:color w:val="222222"/>
          <w:sz w:val="24"/>
          <w:szCs w:val="24"/>
        </w:rPr>
        <w:t>.</w:t>
      </w:r>
    </w:p>
    <w:p w14:paraId="5565D963" w14:textId="27BC6AD6" w:rsidR="00615B7B" w:rsidRPr="00B5213A" w:rsidRDefault="00711D1A" w:rsidP="00334EA9">
      <w:pPr>
        <w:shd w:val="clear" w:color="auto" w:fill="FFFFFF"/>
        <w:spacing w:after="0" w:line="240" w:lineRule="auto"/>
        <w:ind w:firstLine="720"/>
        <w:rPr>
          <w:rFonts w:ascii="Times New Roman" w:eastAsia="Times New Roman" w:hAnsi="Times New Roman" w:cs="Times New Roman"/>
          <w:color w:val="FF0000"/>
          <w:sz w:val="24"/>
          <w:szCs w:val="24"/>
        </w:rPr>
      </w:pPr>
      <w:bookmarkStart w:id="6" w:name="_Hlk75441540"/>
      <w:bookmarkEnd w:id="5"/>
      <w:r>
        <w:rPr>
          <w:rFonts w:ascii="Times New Roman" w:eastAsia="Times New Roman" w:hAnsi="Times New Roman" w:cs="Times New Roman"/>
          <w:color w:val="222222"/>
          <w:sz w:val="24"/>
          <w:szCs w:val="24"/>
        </w:rPr>
        <w:t>According to Bateson, a</w:t>
      </w:r>
      <w:r w:rsidR="00B23BE4">
        <w:rPr>
          <w:rFonts w:ascii="Times New Roman" w:eastAsia="Times New Roman" w:hAnsi="Times New Roman" w:cs="Times New Roman"/>
          <w:color w:val="222222"/>
          <w:sz w:val="24"/>
          <w:szCs w:val="24"/>
        </w:rPr>
        <w:t>ccess to wider</w:t>
      </w:r>
      <w:r>
        <w:rPr>
          <w:rFonts w:ascii="Times New Roman" w:eastAsia="Times New Roman" w:hAnsi="Times New Roman" w:cs="Times New Roman"/>
          <w:color w:val="222222"/>
          <w:sz w:val="24"/>
          <w:szCs w:val="24"/>
        </w:rPr>
        <w:t xml:space="preserve"> networks of</w:t>
      </w:r>
      <w:r w:rsidR="00B23BE4">
        <w:rPr>
          <w:rFonts w:ascii="Times New Roman" w:eastAsia="Times New Roman" w:hAnsi="Times New Roman" w:cs="Times New Roman"/>
          <w:color w:val="222222"/>
          <w:sz w:val="24"/>
          <w:szCs w:val="24"/>
        </w:rPr>
        <w:t xml:space="preserve"> mind, and the healing of insanit</w:t>
      </w:r>
      <w:r w:rsidR="00B5213A">
        <w:rPr>
          <w:rFonts w:ascii="Times New Roman" w:eastAsia="Times New Roman" w:hAnsi="Times New Roman" w:cs="Times New Roman"/>
          <w:color w:val="222222"/>
          <w:sz w:val="24"/>
          <w:szCs w:val="24"/>
        </w:rPr>
        <w:t>y</w:t>
      </w:r>
      <w:r w:rsidR="00B23BE4">
        <w:rPr>
          <w:rFonts w:ascii="Times New Roman" w:eastAsia="Times New Roman" w:hAnsi="Times New Roman" w:cs="Times New Roman"/>
          <w:color w:val="222222"/>
          <w:sz w:val="24"/>
          <w:szCs w:val="24"/>
        </w:rPr>
        <w:t>, can come through religion</w:t>
      </w:r>
      <w:r w:rsidR="00891123">
        <w:rPr>
          <w:rFonts w:ascii="Times New Roman" w:eastAsia="Times New Roman" w:hAnsi="Times New Roman" w:cs="Times New Roman"/>
          <w:color w:val="222222"/>
          <w:sz w:val="24"/>
          <w:szCs w:val="24"/>
        </w:rPr>
        <w:t>.</w:t>
      </w:r>
      <w:r w:rsidR="00B23BE4" w:rsidRPr="00894A98">
        <w:rPr>
          <w:rFonts w:ascii="Times New Roman" w:eastAsia="Times New Roman" w:hAnsi="Times New Roman" w:cs="Times New Roman"/>
          <w:color w:val="222222"/>
          <w:sz w:val="24"/>
          <w:szCs w:val="24"/>
        </w:rPr>
        <w:t xml:space="preserve"> </w:t>
      </w:r>
      <w:r w:rsidR="001E6811" w:rsidRPr="00894A98">
        <w:rPr>
          <w:rFonts w:ascii="Times New Roman" w:eastAsia="Times New Roman" w:hAnsi="Times New Roman" w:cs="Times New Roman"/>
          <w:color w:val="222222"/>
          <w:sz w:val="24"/>
          <w:szCs w:val="24"/>
        </w:rPr>
        <w:t xml:space="preserve">While Bateson </w:t>
      </w:r>
      <w:r w:rsidR="00894A98" w:rsidRPr="00894A98">
        <w:rPr>
          <w:rFonts w:ascii="Times New Roman" w:eastAsia="Times New Roman" w:hAnsi="Times New Roman" w:cs="Times New Roman"/>
          <w:color w:val="222222"/>
          <w:sz w:val="24"/>
          <w:szCs w:val="24"/>
        </w:rPr>
        <w:t>thought of himself as</w:t>
      </w:r>
      <w:r w:rsidR="001E6811" w:rsidRPr="00894A98">
        <w:rPr>
          <w:rFonts w:ascii="Times New Roman" w:eastAsia="Times New Roman" w:hAnsi="Times New Roman" w:cs="Times New Roman"/>
          <w:color w:val="222222"/>
          <w:sz w:val="24"/>
          <w:szCs w:val="24"/>
        </w:rPr>
        <w:t xml:space="preserve"> a “fourth generation atheist,”</w:t>
      </w:r>
      <w:r w:rsidR="000D60BB" w:rsidRPr="00894A98">
        <w:rPr>
          <w:rStyle w:val="FootnoteReference"/>
          <w:rFonts w:ascii="Times New Roman" w:eastAsia="Times New Roman" w:hAnsi="Times New Roman" w:cs="Times New Roman"/>
          <w:color w:val="222222"/>
          <w:sz w:val="24"/>
          <w:szCs w:val="24"/>
        </w:rPr>
        <w:footnoteReference w:id="10"/>
      </w:r>
      <w:r w:rsidR="001E6811" w:rsidRPr="00894A98">
        <w:rPr>
          <w:rFonts w:ascii="Times New Roman" w:eastAsia="Times New Roman" w:hAnsi="Times New Roman" w:cs="Times New Roman"/>
          <w:color w:val="222222"/>
          <w:sz w:val="24"/>
          <w:szCs w:val="24"/>
        </w:rPr>
        <w:t xml:space="preserve"> he came to see value in religion and religious language</w:t>
      </w:r>
      <w:r w:rsidR="005150D3" w:rsidRPr="00894A98">
        <w:rPr>
          <w:rFonts w:ascii="Times New Roman" w:eastAsia="Times New Roman" w:hAnsi="Times New Roman" w:cs="Times New Roman"/>
          <w:color w:val="222222"/>
          <w:sz w:val="24"/>
          <w:szCs w:val="24"/>
        </w:rPr>
        <w:t>, w</w:t>
      </w:r>
      <w:r w:rsidRPr="00894A98">
        <w:rPr>
          <w:rFonts w:ascii="Times New Roman" w:eastAsia="Times New Roman" w:hAnsi="Times New Roman" w:cs="Times New Roman"/>
          <w:color w:val="222222"/>
          <w:sz w:val="24"/>
          <w:szCs w:val="24"/>
        </w:rPr>
        <w:t>hich speak</w:t>
      </w:r>
      <w:r w:rsidR="00DF7EE8" w:rsidRPr="00894A98">
        <w:rPr>
          <w:rFonts w:ascii="Times New Roman" w:eastAsia="Times New Roman" w:hAnsi="Times New Roman" w:cs="Times New Roman"/>
          <w:color w:val="222222"/>
          <w:sz w:val="24"/>
          <w:szCs w:val="24"/>
        </w:rPr>
        <w:t>s</w:t>
      </w:r>
      <w:r w:rsidRPr="00894A98">
        <w:rPr>
          <w:rFonts w:ascii="Times New Roman" w:eastAsia="Times New Roman" w:hAnsi="Times New Roman" w:cs="Times New Roman"/>
          <w:color w:val="222222"/>
          <w:sz w:val="24"/>
          <w:szCs w:val="24"/>
        </w:rPr>
        <w:t xml:space="preserve">, like dreams, in a language of </w:t>
      </w:r>
      <w:r w:rsidR="0032103B" w:rsidRPr="00894A98">
        <w:rPr>
          <w:rFonts w:ascii="Times New Roman" w:eastAsia="Times New Roman" w:hAnsi="Times New Roman" w:cs="Times New Roman"/>
          <w:color w:val="222222"/>
          <w:sz w:val="24"/>
          <w:szCs w:val="24"/>
        </w:rPr>
        <w:t>“</w:t>
      </w:r>
      <w:r w:rsidRPr="00894A98">
        <w:rPr>
          <w:rFonts w:ascii="Times New Roman" w:eastAsia="Times New Roman" w:hAnsi="Times New Roman" w:cs="Times New Roman"/>
          <w:color w:val="222222"/>
          <w:sz w:val="24"/>
          <w:szCs w:val="24"/>
        </w:rPr>
        <w:t>primary processes</w:t>
      </w:r>
      <w:r w:rsidR="0031092B" w:rsidRPr="00894A98">
        <w:rPr>
          <w:rFonts w:ascii="Times New Roman" w:eastAsia="Times New Roman" w:hAnsi="Times New Roman" w:cs="Times New Roman"/>
          <w:color w:val="222222"/>
          <w:sz w:val="24"/>
          <w:szCs w:val="24"/>
        </w:rPr>
        <w:t xml:space="preserve">” </w:t>
      </w:r>
      <w:r w:rsidR="00561BB6">
        <w:rPr>
          <w:rFonts w:ascii="Times New Roman" w:eastAsia="Times New Roman" w:hAnsi="Times New Roman" w:cs="Times New Roman"/>
          <w:color w:val="222222"/>
          <w:sz w:val="24"/>
          <w:szCs w:val="24"/>
        </w:rPr>
        <w:t>(</w:t>
      </w:r>
      <w:r w:rsidR="00561BB6" w:rsidRPr="00894A98">
        <w:rPr>
          <w:rFonts w:ascii="Times New Roman" w:eastAsia="Times New Roman" w:hAnsi="Times New Roman" w:cs="Times New Roman"/>
          <w:i/>
          <w:iCs/>
          <w:color w:val="222222"/>
          <w:sz w:val="24"/>
          <w:szCs w:val="24"/>
        </w:rPr>
        <w:t>Steps</w:t>
      </w:r>
      <w:r w:rsidR="00561BB6">
        <w:rPr>
          <w:rFonts w:ascii="Times New Roman" w:eastAsia="Times New Roman" w:hAnsi="Times New Roman" w:cs="Times New Roman"/>
          <w:color w:val="222222"/>
          <w:sz w:val="24"/>
          <w:szCs w:val="24"/>
        </w:rPr>
        <w:t xml:space="preserve"> 138-142) </w:t>
      </w:r>
      <w:r w:rsidR="0031092B" w:rsidRPr="00894A98">
        <w:rPr>
          <w:rFonts w:ascii="Times New Roman" w:eastAsia="Times New Roman" w:hAnsi="Times New Roman" w:cs="Times New Roman"/>
          <w:color w:val="222222"/>
          <w:sz w:val="24"/>
          <w:szCs w:val="24"/>
        </w:rPr>
        <w:t>that</w:t>
      </w:r>
      <w:r w:rsidRPr="00894A98">
        <w:rPr>
          <w:rFonts w:ascii="Times New Roman" w:eastAsia="Times New Roman" w:hAnsi="Times New Roman" w:cs="Times New Roman"/>
          <w:color w:val="222222"/>
          <w:sz w:val="24"/>
          <w:szCs w:val="24"/>
        </w:rPr>
        <w:t xml:space="preserve"> emphasize</w:t>
      </w:r>
      <w:r w:rsidR="005150D3" w:rsidRPr="00894A98">
        <w:rPr>
          <w:rFonts w:ascii="Times New Roman" w:eastAsia="Times New Roman" w:hAnsi="Times New Roman" w:cs="Times New Roman"/>
          <w:color w:val="222222"/>
          <w:sz w:val="24"/>
          <w:szCs w:val="24"/>
        </w:rPr>
        <w:t>s</w:t>
      </w:r>
      <w:r w:rsidRPr="00894A98">
        <w:rPr>
          <w:rFonts w:ascii="Times New Roman" w:eastAsia="Times New Roman" w:hAnsi="Times New Roman" w:cs="Times New Roman"/>
          <w:color w:val="222222"/>
          <w:sz w:val="24"/>
          <w:szCs w:val="24"/>
        </w:rPr>
        <w:t xml:space="preserve"> relationship over any </w:t>
      </w:r>
      <w:proofErr w:type="gramStart"/>
      <w:r w:rsidRPr="00894A98">
        <w:rPr>
          <w:rFonts w:ascii="Times New Roman" w:eastAsia="Times New Roman" w:hAnsi="Times New Roman" w:cs="Times New Roman"/>
          <w:color w:val="222222"/>
          <w:sz w:val="24"/>
          <w:szCs w:val="24"/>
        </w:rPr>
        <w:t>particular subjects</w:t>
      </w:r>
      <w:proofErr w:type="gramEnd"/>
      <w:r w:rsidRPr="00894A98">
        <w:rPr>
          <w:rFonts w:ascii="Times New Roman" w:eastAsia="Times New Roman" w:hAnsi="Times New Roman" w:cs="Times New Roman"/>
          <w:color w:val="222222"/>
          <w:sz w:val="24"/>
          <w:szCs w:val="24"/>
        </w:rPr>
        <w:t xml:space="preserve"> that might be the nod</w:t>
      </w:r>
      <w:r w:rsidR="00615B7B" w:rsidRPr="00894A98">
        <w:rPr>
          <w:rFonts w:ascii="Times New Roman" w:eastAsia="Times New Roman" w:hAnsi="Times New Roman" w:cs="Times New Roman"/>
          <w:color w:val="222222"/>
          <w:sz w:val="24"/>
          <w:szCs w:val="24"/>
        </w:rPr>
        <w:t>al points</w:t>
      </w:r>
      <w:r w:rsidRPr="00894A98">
        <w:rPr>
          <w:rFonts w:ascii="Times New Roman" w:eastAsia="Times New Roman" w:hAnsi="Times New Roman" w:cs="Times New Roman"/>
          <w:color w:val="222222"/>
          <w:sz w:val="24"/>
          <w:szCs w:val="24"/>
        </w:rPr>
        <w:t xml:space="preserve"> of relationship</w:t>
      </w:r>
      <w:r w:rsidR="00B5213A" w:rsidRPr="00894A98">
        <w:rPr>
          <w:rFonts w:ascii="Times New Roman" w:eastAsia="Times New Roman" w:hAnsi="Times New Roman" w:cs="Times New Roman"/>
          <w:color w:val="222222"/>
          <w:sz w:val="24"/>
          <w:szCs w:val="24"/>
        </w:rPr>
        <w:t xml:space="preserve"> (</w:t>
      </w:r>
      <w:r w:rsidR="004310E1" w:rsidRPr="00894A98">
        <w:rPr>
          <w:rFonts w:ascii="Times New Roman" w:eastAsia="Times New Roman" w:hAnsi="Times New Roman" w:cs="Times New Roman"/>
          <w:i/>
          <w:iCs/>
          <w:color w:val="222222"/>
          <w:sz w:val="24"/>
          <w:szCs w:val="24"/>
        </w:rPr>
        <w:t>Steps</w:t>
      </w:r>
      <w:r w:rsidR="00691505">
        <w:rPr>
          <w:rFonts w:ascii="Times New Roman" w:eastAsia="Times New Roman" w:hAnsi="Times New Roman" w:cs="Times New Roman"/>
          <w:i/>
          <w:iCs/>
          <w:color w:val="222222"/>
          <w:sz w:val="24"/>
          <w:szCs w:val="24"/>
        </w:rPr>
        <w:t xml:space="preserve"> </w:t>
      </w:r>
      <w:r w:rsidR="0016243A" w:rsidRPr="00894A98">
        <w:rPr>
          <w:rFonts w:ascii="Times New Roman" w:eastAsia="Times New Roman" w:hAnsi="Times New Roman" w:cs="Times New Roman"/>
          <w:color w:val="222222"/>
          <w:sz w:val="24"/>
          <w:szCs w:val="24"/>
        </w:rPr>
        <w:t>139</w:t>
      </w:r>
      <w:r w:rsidR="00B5213A" w:rsidRPr="00894A98">
        <w:rPr>
          <w:rFonts w:ascii="Times New Roman" w:eastAsia="Times New Roman" w:hAnsi="Times New Roman" w:cs="Times New Roman"/>
          <w:color w:val="222222"/>
          <w:sz w:val="24"/>
          <w:szCs w:val="24"/>
        </w:rPr>
        <w:t>)</w:t>
      </w:r>
      <w:r w:rsidRPr="00894A98">
        <w:rPr>
          <w:rFonts w:ascii="Times New Roman" w:eastAsia="Times New Roman" w:hAnsi="Times New Roman" w:cs="Times New Roman"/>
          <w:color w:val="222222"/>
          <w:sz w:val="24"/>
          <w:szCs w:val="24"/>
        </w:rPr>
        <w:t>.</w:t>
      </w:r>
      <w:bookmarkEnd w:id="6"/>
      <w:r w:rsidR="006A3898" w:rsidRPr="00894A98">
        <w:rPr>
          <w:rFonts w:ascii="Times New Roman" w:eastAsia="Times New Roman" w:hAnsi="Times New Roman" w:cs="Times New Roman"/>
          <w:color w:val="222222"/>
          <w:sz w:val="24"/>
          <w:szCs w:val="24"/>
        </w:rPr>
        <w:t xml:space="preserve"> </w:t>
      </w:r>
      <w:r w:rsidR="001E6811" w:rsidRPr="00894A98">
        <w:rPr>
          <w:rFonts w:ascii="Times New Roman" w:eastAsia="Times New Roman" w:hAnsi="Times New Roman" w:cs="Times New Roman"/>
          <w:color w:val="222222"/>
          <w:sz w:val="24"/>
          <w:szCs w:val="24"/>
        </w:rPr>
        <w:t xml:space="preserve">Bateson talks about how the </w:t>
      </w:r>
      <w:r w:rsidR="007F023B" w:rsidRPr="00894A98">
        <w:rPr>
          <w:rFonts w:ascii="Times New Roman" w:eastAsia="Times New Roman" w:hAnsi="Times New Roman" w:cs="Times New Roman"/>
          <w:color w:val="222222"/>
          <w:sz w:val="24"/>
          <w:szCs w:val="24"/>
        </w:rPr>
        <w:t>Lord’s Prayer</w:t>
      </w:r>
      <w:r w:rsidR="00574124" w:rsidRPr="00894A98">
        <w:rPr>
          <w:rFonts w:ascii="Times New Roman" w:eastAsia="Times New Roman" w:hAnsi="Times New Roman" w:cs="Times New Roman"/>
          <w:color w:val="222222"/>
          <w:sz w:val="24"/>
          <w:szCs w:val="24"/>
        </w:rPr>
        <w:t xml:space="preserve"> or the mass</w:t>
      </w:r>
      <w:r w:rsidR="007F023B" w:rsidRPr="00894A98">
        <w:rPr>
          <w:rFonts w:ascii="Times New Roman" w:eastAsia="Times New Roman" w:hAnsi="Times New Roman" w:cs="Times New Roman"/>
          <w:color w:val="222222"/>
          <w:sz w:val="24"/>
          <w:szCs w:val="24"/>
        </w:rPr>
        <w:t xml:space="preserve">, for instance, </w:t>
      </w:r>
      <w:r w:rsidR="001E6811" w:rsidRPr="00894A98">
        <w:rPr>
          <w:rFonts w:ascii="Times New Roman" w:eastAsia="Times New Roman" w:hAnsi="Times New Roman" w:cs="Times New Roman"/>
          <w:color w:val="222222"/>
          <w:sz w:val="24"/>
          <w:szCs w:val="24"/>
        </w:rPr>
        <w:t xml:space="preserve">can possess healing wisdom at a deeper level of mind. </w:t>
      </w:r>
      <w:r w:rsidR="0032103B" w:rsidRPr="00894A98">
        <w:rPr>
          <w:rFonts w:ascii="Times New Roman" w:eastAsia="Times New Roman" w:hAnsi="Times New Roman" w:cs="Times New Roman"/>
          <w:color w:val="222222"/>
          <w:sz w:val="24"/>
          <w:szCs w:val="24"/>
        </w:rPr>
        <w:t>“</w:t>
      </w:r>
      <w:r w:rsidR="00791B3B" w:rsidRPr="00894A98">
        <w:rPr>
          <w:rFonts w:ascii="Times New Roman" w:eastAsia="Times New Roman" w:hAnsi="Times New Roman" w:cs="Times New Roman"/>
          <w:color w:val="222222"/>
          <w:sz w:val="24"/>
          <w:szCs w:val="24"/>
        </w:rPr>
        <w:t>[T]</w:t>
      </w:r>
      <w:r w:rsidR="0032103B" w:rsidRPr="00894A98">
        <w:rPr>
          <w:rFonts w:ascii="Times New Roman" w:eastAsia="Times New Roman" w:hAnsi="Times New Roman" w:cs="Times New Roman"/>
          <w:color w:val="222222"/>
          <w:sz w:val="24"/>
          <w:szCs w:val="24"/>
        </w:rPr>
        <w:t>he ma</w:t>
      </w:r>
      <w:r w:rsidR="00791B3B" w:rsidRPr="00894A98">
        <w:rPr>
          <w:rFonts w:ascii="Times New Roman" w:eastAsia="Times New Roman" w:hAnsi="Times New Roman" w:cs="Times New Roman"/>
          <w:color w:val="222222"/>
          <w:sz w:val="24"/>
          <w:szCs w:val="24"/>
        </w:rPr>
        <w:t>s</w:t>
      </w:r>
      <w:r w:rsidR="0032103B" w:rsidRPr="00894A98">
        <w:rPr>
          <w:rFonts w:ascii="Times New Roman" w:eastAsia="Times New Roman" w:hAnsi="Times New Roman" w:cs="Times New Roman"/>
          <w:color w:val="222222"/>
          <w:sz w:val="24"/>
          <w:szCs w:val="24"/>
        </w:rPr>
        <w:t>s could embody—encapsulate—some complex truth you had no access to in any other form. And it could do that even while proposing a great many propositions of lower</w:t>
      </w:r>
      <w:r w:rsidR="0032103B">
        <w:rPr>
          <w:rFonts w:ascii="Times New Roman" w:eastAsia="Times New Roman" w:hAnsi="Times New Roman" w:cs="Times New Roman"/>
          <w:color w:val="222222"/>
          <w:sz w:val="24"/>
          <w:szCs w:val="24"/>
        </w:rPr>
        <w:t xml:space="preserve"> logical type that seem </w:t>
      </w:r>
      <w:r w:rsidR="00B5653E">
        <w:rPr>
          <w:rFonts w:ascii="Times New Roman" w:eastAsia="Times New Roman" w:hAnsi="Times New Roman" w:cs="Times New Roman"/>
          <w:color w:val="222222"/>
          <w:sz w:val="24"/>
          <w:szCs w:val="24"/>
        </w:rPr>
        <w:t>like nonsense” (</w:t>
      </w:r>
      <w:r w:rsidR="004310E1" w:rsidRPr="004310E1">
        <w:rPr>
          <w:rFonts w:ascii="Times New Roman" w:eastAsia="Times New Roman" w:hAnsi="Times New Roman" w:cs="Times New Roman"/>
          <w:i/>
          <w:iCs/>
          <w:color w:val="222222"/>
          <w:sz w:val="24"/>
          <w:szCs w:val="24"/>
        </w:rPr>
        <w:t>Angels</w:t>
      </w:r>
      <w:r w:rsidR="00B5653E">
        <w:rPr>
          <w:rFonts w:ascii="Times New Roman" w:eastAsia="Times New Roman" w:hAnsi="Times New Roman" w:cs="Times New Roman"/>
          <w:color w:val="222222"/>
          <w:sz w:val="24"/>
          <w:szCs w:val="24"/>
        </w:rPr>
        <w:t xml:space="preserve"> 108).</w:t>
      </w:r>
    </w:p>
    <w:p w14:paraId="0650920A" w14:textId="3EB73EAF" w:rsidR="006A3898" w:rsidRDefault="001E6811" w:rsidP="001826D0">
      <w:pPr>
        <w:shd w:val="clear" w:color="auto" w:fill="FFFFFF"/>
        <w:spacing w:after="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w:t>
      </w:r>
      <w:r w:rsidR="00B23BE4">
        <w:rPr>
          <w:rFonts w:ascii="Times New Roman" w:eastAsia="Times New Roman" w:hAnsi="Times New Roman" w:cs="Times New Roman"/>
          <w:color w:val="222222"/>
          <w:sz w:val="24"/>
          <w:szCs w:val="24"/>
        </w:rPr>
        <w:t>ithout</w:t>
      </w:r>
      <w:r>
        <w:rPr>
          <w:rFonts w:ascii="Times New Roman" w:eastAsia="Times New Roman" w:hAnsi="Times New Roman" w:cs="Times New Roman"/>
          <w:color w:val="222222"/>
          <w:sz w:val="24"/>
          <w:szCs w:val="24"/>
        </w:rPr>
        <w:t xml:space="preserve"> taking</w:t>
      </w:r>
      <w:r w:rsidR="00791B3B">
        <w:rPr>
          <w:rFonts w:ascii="Times New Roman" w:eastAsia="Times New Roman" w:hAnsi="Times New Roman" w:cs="Times New Roman"/>
          <w:color w:val="222222"/>
          <w:sz w:val="24"/>
          <w:szCs w:val="24"/>
        </w:rPr>
        <w:t xml:space="preserve"> the</w:t>
      </w:r>
      <w:r w:rsidR="00B23BE4">
        <w:rPr>
          <w:rFonts w:ascii="Times New Roman" w:eastAsia="Times New Roman" w:hAnsi="Times New Roman" w:cs="Times New Roman"/>
          <w:color w:val="222222"/>
          <w:sz w:val="24"/>
          <w:szCs w:val="24"/>
        </w:rPr>
        <w:t xml:space="preserve"> superstition and myth that surrounds religions</w:t>
      </w:r>
      <w:r>
        <w:rPr>
          <w:rFonts w:ascii="Times New Roman" w:eastAsia="Times New Roman" w:hAnsi="Times New Roman" w:cs="Times New Roman"/>
          <w:color w:val="222222"/>
          <w:sz w:val="24"/>
          <w:szCs w:val="24"/>
        </w:rPr>
        <w:t xml:space="preserve"> literally</w:t>
      </w:r>
      <w:r w:rsidR="00B5653E">
        <w:rPr>
          <w:rFonts w:ascii="Times New Roman" w:eastAsia="Times New Roman" w:hAnsi="Times New Roman" w:cs="Times New Roman"/>
          <w:color w:val="222222"/>
          <w:sz w:val="24"/>
          <w:szCs w:val="24"/>
        </w:rPr>
        <w:t xml:space="preserve"> [“‘Our Father…’ This is the language of metaphor” (</w:t>
      </w:r>
      <w:r w:rsidR="004310E1" w:rsidRPr="004310E1">
        <w:rPr>
          <w:rFonts w:ascii="Times New Roman" w:eastAsia="Times New Roman" w:hAnsi="Times New Roman" w:cs="Times New Roman"/>
          <w:i/>
          <w:iCs/>
          <w:color w:val="222222"/>
          <w:sz w:val="24"/>
          <w:szCs w:val="24"/>
        </w:rPr>
        <w:t>Angels</w:t>
      </w:r>
      <w:r w:rsidR="00B5653E">
        <w:rPr>
          <w:rFonts w:ascii="Times New Roman" w:eastAsia="Times New Roman" w:hAnsi="Times New Roman" w:cs="Times New Roman"/>
          <w:color w:val="222222"/>
          <w:sz w:val="24"/>
          <w:szCs w:val="24"/>
        </w:rPr>
        <w:t xml:space="preserve"> 25)]</w:t>
      </w:r>
      <w:r w:rsidR="00791B3B">
        <w:rPr>
          <w:rFonts w:ascii="Times New Roman" w:eastAsia="Times New Roman" w:hAnsi="Times New Roman" w:cs="Times New Roman"/>
          <w:color w:val="222222"/>
          <w:sz w:val="24"/>
          <w:szCs w:val="24"/>
        </w:rPr>
        <w:t>,</w:t>
      </w:r>
      <w:r w:rsidR="00B23BE4">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Bateson s</w:t>
      </w:r>
      <w:r w:rsidR="00791B3B">
        <w:rPr>
          <w:rFonts w:ascii="Times New Roman" w:eastAsia="Times New Roman" w:hAnsi="Times New Roman" w:cs="Times New Roman"/>
          <w:color w:val="222222"/>
          <w:sz w:val="24"/>
          <w:szCs w:val="24"/>
        </w:rPr>
        <w:t>ees</w:t>
      </w:r>
      <w:r w:rsidR="00B23BE4">
        <w:rPr>
          <w:rFonts w:ascii="Times New Roman" w:eastAsia="Times New Roman" w:hAnsi="Times New Roman" w:cs="Times New Roman"/>
          <w:color w:val="222222"/>
          <w:sz w:val="24"/>
          <w:szCs w:val="24"/>
        </w:rPr>
        <w:t xml:space="preserve"> a religious awareness of the </w:t>
      </w:r>
      <w:r>
        <w:rPr>
          <w:rFonts w:ascii="Times New Roman" w:eastAsia="Times New Roman" w:hAnsi="Times New Roman" w:cs="Times New Roman"/>
          <w:color w:val="222222"/>
          <w:sz w:val="24"/>
          <w:szCs w:val="24"/>
        </w:rPr>
        <w:t>“</w:t>
      </w:r>
      <w:r w:rsidR="00B23BE4">
        <w:rPr>
          <w:rFonts w:ascii="Times New Roman" w:eastAsia="Times New Roman" w:hAnsi="Times New Roman" w:cs="Times New Roman"/>
          <w:color w:val="222222"/>
          <w:sz w:val="24"/>
          <w:szCs w:val="24"/>
        </w:rPr>
        <w:t>sacred</w:t>
      </w:r>
      <w:r>
        <w:rPr>
          <w:rFonts w:ascii="Times New Roman" w:eastAsia="Times New Roman" w:hAnsi="Times New Roman" w:cs="Times New Roman"/>
          <w:color w:val="222222"/>
          <w:sz w:val="24"/>
          <w:szCs w:val="24"/>
        </w:rPr>
        <w:t>” as essential for what we might call mental health. Seeing the world as sacred add</w:t>
      </w:r>
      <w:r w:rsidR="007F023B">
        <w:rPr>
          <w:rFonts w:ascii="Times New Roman" w:eastAsia="Times New Roman" w:hAnsi="Times New Roman" w:cs="Times New Roman"/>
          <w:color w:val="222222"/>
          <w:sz w:val="24"/>
          <w:szCs w:val="24"/>
        </w:rPr>
        <w:t>s</w:t>
      </w:r>
      <w:r>
        <w:rPr>
          <w:rFonts w:ascii="Times New Roman" w:eastAsia="Times New Roman" w:hAnsi="Times New Roman" w:cs="Times New Roman"/>
          <w:color w:val="222222"/>
          <w:sz w:val="24"/>
          <w:szCs w:val="24"/>
        </w:rPr>
        <w:t xml:space="preserve"> an understanding of </w:t>
      </w:r>
      <w:r w:rsidR="00B23BE4">
        <w:rPr>
          <w:rFonts w:ascii="Times New Roman" w:eastAsia="Times New Roman" w:hAnsi="Times New Roman" w:cs="Times New Roman"/>
          <w:color w:val="222222"/>
          <w:sz w:val="24"/>
          <w:szCs w:val="24"/>
        </w:rPr>
        <w:t xml:space="preserve">the inherent value of all that is around </w:t>
      </w:r>
      <w:proofErr w:type="gramStart"/>
      <w:r w:rsidR="00B23BE4">
        <w:rPr>
          <w:rFonts w:ascii="Times New Roman" w:eastAsia="Times New Roman" w:hAnsi="Times New Roman" w:cs="Times New Roman"/>
          <w:color w:val="222222"/>
          <w:sz w:val="24"/>
          <w:szCs w:val="24"/>
        </w:rPr>
        <w:t>us</w:t>
      </w:r>
      <w:r w:rsidR="00791B3B">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and</w:t>
      </w:r>
      <w:proofErr w:type="gramEnd"/>
      <w:r>
        <w:rPr>
          <w:rFonts w:ascii="Times New Roman" w:eastAsia="Times New Roman" w:hAnsi="Times New Roman" w:cs="Times New Roman"/>
          <w:color w:val="222222"/>
          <w:sz w:val="24"/>
          <w:szCs w:val="24"/>
        </w:rPr>
        <w:t xml:space="preserve"> leads us to be humble with respect to the power and knowledge of intelligence immanent in </w:t>
      </w:r>
      <w:r w:rsidR="005150D3">
        <w:rPr>
          <w:rFonts w:ascii="Times New Roman" w:eastAsia="Times New Roman" w:hAnsi="Times New Roman" w:cs="Times New Roman"/>
          <w:color w:val="222222"/>
          <w:sz w:val="24"/>
          <w:szCs w:val="24"/>
        </w:rPr>
        <w:t>wider</w:t>
      </w:r>
      <w:r>
        <w:rPr>
          <w:rFonts w:ascii="Times New Roman" w:eastAsia="Times New Roman" w:hAnsi="Times New Roman" w:cs="Times New Roman"/>
          <w:color w:val="222222"/>
          <w:sz w:val="24"/>
          <w:szCs w:val="24"/>
        </w:rPr>
        <w:t xml:space="preserve"> form</w:t>
      </w:r>
      <w:r w:rsidR="005150D3">
        <w:rPr>
          <w:rFonts w:ascii="Times New Roman" w:eastAsia="Times New Roman" w:hAnsi="Times New Roman" w:cs="Times New Roman"/>
          <w:color w:val="222222"/>
          <w:sz w:val="24"/>
          <w:szCs w:val="24"/>
        </w:rPr>
        <w:t>s</w:t>
      </w:r>
      <w:r>
        <w:rPr>
          <w:rFonts w:ascii="Times New Roman" w:eastAsia="Times New Roman" w:hAnsi="Times New Roman" w:cs="Times New Roman"/>
          <w:color w:val="222222"/>
          <w:sz w:val="24"/>
          <w:szCs w:val="24"/>
        </w:rPr>
        <w:t xml:space="preserve"> of mind</w:t>
      </w:r>
      <w:r w:rsidR="00B23BE4">
        <w:rPr>
          <w:rFonts w:ascii="Times New Roman" w:eastAsia="Times New Roman" w:hAnsi="Times New Roman" w:cs="Times New Roman"/>
          <w:color w:val="222222"/>
          <w:sz w:val="24"/>
          <w:szCs w:val="24"/>
        </w:rPr>
        <w:t>.</w:t>
      </w:r>
      <w:r w:rsidR="004E241E">
        <w:rPr>
          <w:rFonts w:ascii="Times New Roman" w:eastAsia="Times New Roman" w:hAnsi="Times New Roman" w:cs="Times New Roman"/>
          <w:color w:val="222222"/>
          <w:sz w:val="24"/>
          <w:szCs w:val="24"/>
        </w:rPr>
        <w:t xml:space="preserve"> A religious attitude thus provide</w:t>
      </w:r>
      <w:r w:rsidR="004319D8">
        <w:rPr>
          <w:rFonts w:ascii="Times New Roman" w:eastAsia="Times New Roman" w:hAnsi="Times New Roman" w:cs="Times New Roman"/>
          <w:color w:val="222222"/>
          <w:sz w:val="24"/>
          <w:szCs w:val="24"/>
        </w:rPr>
        <w:t>s a</w:t>
      </w:r>
      <w:r w:rsidR="004E241E">
        <w:rPr>
          <w:rFonts w:ascii="Times New Roman" w:eastAsia="Times New Roman" w:hAnsi="Times New Roman" w:cs="Times New Roman"/>
          <w:color w:val="222222"/>
          <w:sz w:val="24"/>
          <w:szCs w:val="24"/>
        </w:rPr>
        <w:t xml:space="preserve"> check on conscious purpos</w:t>
      </w:r>
      <w:r w:rsidR="00574124">
        <w:rPr>
          <w:rFonts w:ascii="Times New Roman" w:eastAsia="Times New Roman" w:hAnsi="Times New Roman" w:cs="Times New Roman"/>
          <w:color w:val="222222"/>
          <w:sz w:val="24"/>
          <w:szCs w:val="24"/>
        </w:rPr>
        <w:t>iven</w:t>
      </w:r>
      <w:r w:rsidR="004E241E">
        <w:rPr>
          <w:rFonts w:ascii="Times New Roman" w:eastAsia="Times New Roman" w:hAnsi="Times New Roman" w:cs="Times New Roman"/>
          <w:color w:val="222222"/>
          <w:sz w:val="24"/>
          <w:szCs w:val="24"/>
        </w:rPr>
        <w:t>e</w:t>
      </w:r>
      <w:r w:rsidR="00574124">
        <w:rPr>
          <w:rFonts w:ascii="Times New Roman" w:eastAsia="Times New Roman" w:hAnsi="Times New Roman" w:cs="Times New Roman"/>
          <w:color w:val="222222"/>
          <w:sz w:val="24"/>
          <w:szCs w:val="24"/>
        </w:rPr>
        <w:t>s</w:t>
      </w:r>
      <w:r w:rsidR="004E241E">
        <w:rPr>
          <w:rFonts w:ascii="Times New Roman" w:eastAsia="Times New Roman" w:hAnsi="Times New Roman" w:cs="Times New Roman"/>
          <w:color w:val="222222"/>
          <w:sz w:val="24"/>
          <w:szCs w:val="24"/>
        </w:rPr>
        <w:t>s and an access to healing.</w:t>
      </w:r>
      <w:r w:rsidR="005150D3">
        <w:rPr>
          <w:rFonts w:ascii="Times New Roman" w:eastAsia="Times New Roman" w:hAnsi="Times New Roman" w:cs="Times New Roman"/>
          <w:color w:val="222222"/>
          <w:sz w:val="24"/>
          <w:szCs w:val="24"/>
        </w:rPr>
        <w:t xml:space="preserve"> </w:t>
      </w:r>
    </w:p>
    <w:p w14:paraId="10A83293" w14:textId="36010D69" w:rsidR="00B623B4" w:rsidRDefault="00B23BE4" w:rsidP="00334EA9">
      <w:pPr>
        <w:shd w:val="clear" w:color="auto" w:fill="FFFFFF"/>
        <w:spacing w:after="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Another opportunity for healing is aesthetic experience</w:t>
      </w:r>
      <w:r w:rsidR="00B5653E">
        <w:rPr>
          <w:rFonts w:ascii="Times New Roman" w:eastAsia="Times New Roman" w:hAnsi="Times New Roman" w:cs="Times New Roman"/>
          <w:color w:val="222222"/>
          <w:sz w:val="24"/>
          <w:szCs w:val="24"/>
        </w:rPr>
        <w:t xml:space="preserve"> in nature</w:t>
      </w:r>
      <w:r>
        <w:rPr>
          <w:rFonts w:ascii="Times New Roman" w:eastAsia="Times New Roman" w:hAnsi="Times New Roman" w:cs="Times New Roman"/>
          <w:color w:val="222222"/>
          <w:sz w:val="24"/>
          <w:szCs w:val="24"/>
        </w:rPr>
        <w:t xml:space="preserve">. </w:t>
      </w:r>
      <w:r w:rsidR="00744A73">
        <w:rPr>
          <w:rFonts w:ascii="Times New Roman" w:eastAsia="Times New Roman" w:hAnsi="Times New Roman" w:cs="Times New Roman"/>
          <w:color w:val="222222"/>
          <w:sz w:val="24"/>
          <w:szCs w:val="24"/>
        </w:rPr>
        <w:t xml:space="preserve">Beauty </w:t>
      </w:r>
      <w:r w:rsidR="005C62BD">
        <w:rPr>
          <w:rFonts w:ascii="Times New Roman" w:eastAsia="Times New Roman" w:hAnsi="Times New Roman" w:cs="Times New Roman"/>
          <w:color w:val="222222"/>
          <w:sz w:val="24"/>
          <w:szCs w:val="24"/>
        </w:rPr>
        <w:t xml:space="preserve">is </w:t>
      </w:r>
      <w:r w:rsidR="00744A73">
        <w:rPr>
          <w:rFonts w:ascii="Times New Roman" w:eastAsia="Times New Roman" w:hAnsi="Times New Roman" w:cs="Times New Roman"/>
          <w:color w:val="222222"/>
          <w:sz w:val="24"/>
          <w:szCs w:val="24"/>
        </w:rPr>
        <w:t>something recognized only by mind</w:t>
      </w:r>
      <w:r w:rsidR="005C62BD">
        <w:rPr>
          <w:rFonts w:ascii="Times New Roman" w:eastAsia="Times New Roman" w:hAnsi="Times New Roman" w:cs="Times New Roman"/>
          <w:color w:val="222222"/>
          <w:sz w:val="24"/>
          <w:szCs w:val="24"/>
        </w:rPr>
        <w:t xml:space="preserve">, but not just human minds. </w:t>
      </w:r>
      <w:r w:rsidR="00EE1F3E">
        <w:rPr>
          <w:rFonts w:ascii="Times New Roman" w:eastAsia="Times New Roman" w:hAnsi="Times New Roman" w:cs="Times New Roman"/>
          <w:color w:val="222222"/>
          <w:sz w:val="24"/>
          <w:szCs w:val="24"/>
        </w:rPr>
        <w:t>According to Bateson, other a</w:t>
      </w:r>
      <w:r w:rsidR="005C62BD">
        <w:rPr>
          <w:rFonts w:ascii="Times New Roman" w:eastAsia="Times New Roman" w:hAnsi="Times New Roman" w:cs="Times New Roman"/>
          <w:color w:val="222222"/>
          <w:sz w:val="24"/>
          <w:szCs w:val="24"/>
        </w:rPr>
        <w:t>nimals recognize beauty as well</w:t>
      </w:r>
      <w:r w:rsidR="00EE1F3E">
        <w:rPr>
          <w:rFonts w:ascii="Times New Roman" w:eastAsia="Times New Roman" w:hAnsi="Times New Roman" w:cs="Times New Roman"/>
          <w:color w:val="222222"/>
          <w:sz w:val="24"/>
          <w:szCs w:val="24"/>
        </w:rPr>
        <w:t>,</w:t>
      </w:r>
      <w:r w:rsidR="005C62BD">
        <w:rPr>
          <w:rFonts w:ascii="Times New Roman" w:eastAsia="Times New Roman" w:hAnsi="Times New Roman" w:cs="Times New Roman"/>
          <w:color w:val="222222"/>
          <w:sz w:val="24"/>
          <w:szCs w:val="24"/>
        </w:rPr>
        <w:t xml:space="preserve"> and can use that recognition as a clue to the health</w:t>
      </w:r>
      <w:r w:rsidR="00EE1F3E">
        <w:rPr>
          <w:rFonts w:ascii="Times New Roman" w:eastAsia="Times New Roman" w:hAnsi="Times New Roman" w:cs="Times New Roman"/>
          <w:color w:val="222222"/>
          <w:sz w:val="24"/>
          <w:szCs w:val="24"/>
        </w:rPr>
        <w:t xml:space="preserve"> of </w:t>
      </w:r>
      <w:r w:rsidR="007F023B">
        <w:rPr>
          <w:rFonts w:ascii="Times New Roman" w:eastAsia="Times New Roman" w:hAnsi="Times New Roman" w:cs="Times New Roman"/>
          <w:color w:val="222222"/>
          <w:sz w:val="24"/>
          <w:szCs w:val="24"/>
        </w:rPr>
        <w:t>a biotic</w:t>
      </w:r>
      <w:r w:rsidR="00EE1F3E">
        <w:rPr>
          <w:rFonts w:ascii="Times New Roman" w:eastAsia="Times New Roman" w:hAnsi="Times New Roman" w:cs="Times New Roman"/>
          <w:color w:val="222222"/>
          <w:sz w:val="24"/>
          <w:szCs w:val="24"/>
        </w:rPr>
        <w:t xml:space="preserve"> system</w:t>
      </w:r>
      <w:r w:rsidR="005C62BD">
        <w:rPr>
          <w:rFonts w:ascii="Times New Roman" w:eastAsia="Times New Roman" w:hAnsi="Times New Roman" w:cs="Times New Roman"/>
          <w:color w:val="222222"/>
          <w:sz w:val="24"/>
          <w:szCs w:val="24"/>
        </w:rPr>
        <w:t xml:space="preserve">. </w:t>
      </w:r>
      <w:r w:rsidR="002F4D5C">
        <w:rPr>
          <w:rFonts w:ascii="Times New Roman" w:eastAsia="Times New Roman" w:hAnsi="Times New Roman" w:cs="Times New Roman"/>
          <w:color w:val="222222"/>
          <w:sz w:val="24"/>
          <w:szCs w:val="24"/>
        </w:rPr>
        <w:t xml:space="preserve">As Noel Charlton points out, </w:t>
      </w:r>
      <w:r w:rsidR="007F023B">
        <w:rPr>
          <w:rFonts w:ascii="Times New Roman" w:eastAsia="Times New Roman" w:hAnsi="Times New Roman" w:cs="Times New Roman"/>
          <w:color w:val="222222"/>
          <w:sz w:val="24"/>
          <w:szCs w:val="24"/>
        </w:rPr>
        <w:t xml:space="preserve">Bateson </w:t>
      </w:r>
      <w:r w:rsidR="008C4DE1">
        <w:rPr>
          <w:rFonts w:ascii="Times New Roman" w:eastAsia="Times New Roman" w:hAnsi="Times New Roman" w:cs="Times New Roman"/>
          <w:color w:val="222222"/>
          <w:sz w:val="24"/>
          <w:szCs w:val="24"/>
        </w:rPr>
        <w:t xml:space="preserve">describes alpha animals </w:t>
      </w:r>
      <w:r w:rsidR="008C4DE1" w:rsidRPr="00315B6C">
        <w:rPr>
          <w:rFonts w:ascii="Times New Roman" w:eastAsia="Times New Roman" w:hAnsi="Times New Roman" w:cs="Times New Roman"/>
          <w:color w:val="222222"/>
          <w:sz w:val="24"/>
          <w:szCs w:val="24"/>
        </w:rPr>
        <w:t xml:space="preserve">as </w:t>
      </w:r>
      <w:r w:rsidR="009D0052" w:rsidRPr="00315B6C">
        <w:rPr>
          <w:rFonts w:ascii="Times New Roman" w:eastAsia="Times New Roman" w:hAnsi="Times New Roman" w:cs="Times New Roman"/>
          <w:color w:val="222222"/>
          <w:sz w:val="24"/>
          <w:szCs w:val="24"/>
        </w:rPr>
        <w:t>“</w:t>
      </w:r>
      <w:r w:rsidR="008C4DE1" w:rsidRPr="00315B6C">
        <w:rPr>
          <w:rFonts w:ascii="Times New Roman" w:eastAsia="Times New Roman" w:hAnsi="Times New Roman" w:cs="Times New Roman"/>
          <w:color w:val="222222"/>
          <w:sz w:val="24"/>
          <w:szCs w:val="24"/>
        </w:rPr>
        <w:t>necessarily beautiful</w:t>
      </w:r>
      <w:r w:rsidR="009D0052" w:rsidRPr="00315B6C">
        <w:rPr>
          <w:rFonts w:ascii="Times New Roman" w:eastAsia="Times New Roman" w:hAnsi="Times New Roman" w:cs="Times New Roman"/>
          <w:color w:val="222222"/>
          <w:sz w:val="24"/>
          <w:szCs w:val="24"/>
        </w:rPr>
        <w:t>”</w:t>
      </w:r>
      <w:r w:rsidR="009D0052" w:rsidRPr="00315B6C">
        <w:rPr>
          <w:rStyle w:val="FootnoteReference"/>
          <w:rFonts w:ascii="Times New Roman" w:eastAsia="Times New Roman" w:hAnsi="Times New Roman" w:cs="Times New Roman"/>
          <w:color w:val="222222"/>
          <w:sz w:val="24"/>
          <w:szCs w:val="24"/>
        </w:rPr>
        <w:footnoteReference w:id="11"/>
      </w:r>
      <w:r w:rsidR="008C4DE1" w:rsidRPr="00315B6C">
        <w:rPr>
          <w:rFonts w:ascii="Times New Roman" w:eastAsia="Times New Roman" w:hAnsi="Times New Roman" w:cs="Times New Roman"/>
          <w:color w:val="222222"/>
          <w:sz w:val="24"/>
          <w:szCs w:val="24"/>
        </w:rPr>
        <w:t xml:space="preserve"> </w:t>
      </w:r>
      <w:r w:rsidR="002F4D5C" w:rsidRPr="00315B6C">
        <w:rPr>
          <w:rFonts w:ascii="Times New Roman" w:eastAsia="Times New Roman" w:hAnsi="Times New Roman" w:cs="Times New Roman"/>
          <w:color w:val="222222"/>
          <w:sz w:val="24"/>
          <w:szCs w:val="24"/>
        </w:rPr>
        <w:t>and</w:t>
      </w:r>
      <w:r w:rsidR="001360EB">
        <w:rPr>
          <w:rFonts w:ascii="Times New Roman" w:eastAsia="Times New Roman" w:hAnsi="Times New Roman" w:cs="Times New Roman"/>
          <w:color w:val="222222"/>
          <w:sz w:val="24"/>
          <w:szCs w:val="24"/>
        </w:rPr>
        <w:t xml:space="preserve"> </w:t>
      </w:r>
      <w:r w:rsidR="002F4D5C">
        <w:rPr>
          <w:rFonts w:ascii="Times New Roman" w:eastAsia="Times New Roman" w:hAnsi="Times New Roman" w:cs="Times New Roman"/>
          <w:color w:val="222222"/>
          <w:sz w:val="24"/>
          <w:szCs w:val="24"/>
        </w:rPr>
        <w:t>“</w:t>
      </w:r>
      <w:r w:rsidR="00B5653E">
        <w:rPr>
          <w:rFonts w:ascii="Times New Roman" w:eastAsia="Times New Roman" w:hAnsi="Times New Roman" w:cs="Times New Roman"/>
          <w:color w:val="222222"/>
          <w:sz w:val="24"/>
          <w:szCs w:val="24"/>
        </w:rPr>
        <w:t>[v]</w:t>
      </w:r>
      <w:proofErr w:type="spellStart"/>
      <w:r w:rsidR="002F4D5C">
        <w:rPr>
          <w:rFonts w:ascii="Times New Roman" w:eastAsia="Times New Roman" w:hAnsi="Times New Roman" w:cs="Times New Roman"/>
          <w:color w:val="222222"/>
          <w:sz w:val="24"/>
          <w:szCs w:val="24"/>
        </w:rPr>
        <w:t>ery</w:t>
      </w:r>
      <w:proofErr w:type="spellEnd"/>
      <w:r w:rsidR="002F4D5C">
        <w:rPr>
          <w:rFonts w:ascii="Times New Roman" w:eastAsia="Times New Roman" w:hAnsi="Times New Roman" w:cs="Times New Roman"/>
          <w:color w:val="222222"/>
          <w:sz w:val="24"/>
          <w:szCs w:val="24"/>
        </w:rPr>
        <w:t xml:space="preserve"> often, says Bateson, when we recognize an organism or habitat as beautiful it is in fact ‘fit’ in the Darwinian sense; it is a well-integrated fellow (mental) system. We recognize pathologies by their ugliness</w:t>
      </w:r>
      <w:r w:rsidR="009D0052">
        <w:rPr>
          <w:rFonts w:ascii="Times New Roman" w:eastAsia="Times New Roman" w:hAnsi="Times New Roman" w:cs="Times New Roman"/>
          <w:color w:val="222222"/>
          <w:sz w:val="24"/>
          <w:szCs w:val="24"/>
        </w:rPr>
        <w:t>.</w:t>
      </w:r>
      <w:r w:rsidR="002F4D5C">
        <w:rPr>
          <w:rFonts w:ascii="Times New Roman" w:eastAsia="Times New Roman" w:hAnsi="Times New Roman" w:cs="Times New Roman"/>
          <w:color w:val="222222"/>
          <w:sz w:val="24"/>
          <w:szCs w:val="24"/>
        </w:rPr>
        <w:t>”</w:t>
      </w:r>
      <w:r w:rsidR="009D0052">
        <w:rPr>
          <w:rStyle w:val="FootnoteReference"/>
          <w:rFonts w:ascii="Times New Roman" w:eastAsia="Times New Roman" w:hAnsi="Times New Roman" w:cs="Times New Roman"/>
          <w:color w:val="222222"/>
          <w:sz w:val="24"/>
          <w:szCs w:val="24"/>
        </w:rPr>
        <w:footnoteReference w:id="12"/>
      </w:r>
    </w:p>
    <w:p w14:paraId="018CE486" w14:textId="05D52C97" w:rsidR="00B5653E" w:rsidRDefault="002F4D5C" w:rsidP="00334EA9">
      <w:pPr>
        <w:shd w:val="clear" w:color="auto" w:fill="FFFFFF"/>
        <w:spacing w:after="0" w:line="240" w:lineRule="auto"/>
        <w:ind w:firstLine="720"/>
        <w:rPr>
          <w:rFonts w:ascii="Times New Roman" w:eastAsia="Times New Roman" w:hAnsi="Times New Roman" w:cs="Times New Roman"/>
          <w:sz w:val="24"/>
          <w:szCs w:val="24"/>
        </w:rPr>
      </w:pPr>
      <w:proofErr w:type="gramStart"/>
      <w:r w:rsidRPr="00376AB0">
        <w:rPr>
          <w:rFonts w:ascii="Times New Roman" w:eastAsia="Times New Roman" w:hAnsi="Times New Roman" w:cs="Times New Roman"/>
          <w:sz w:val="24"/>
          <w:szCs w:val="24"/>
        </w:rPr>
        <w:t>So</w:t>
      </w:r>
      <w:proofErr w:type="gramEnd"/>
      <w:r w:rsidRPr="00376AB0">
        <w:rPr>
          <w:rFonts w:ascii="Times New Roman" w:eastAsia="Times New Roman" w:hAnsi="Times New Roman" w:cs="Times New Roman"/>
          <w:sz w:val="24"/>
          <w:szCs w:val="24"/>
        </w:rPr>
        <w:t xml:space="preserve"> w</w:t>
      </w:r>
      <w:r w:rsidR="005C62BD" w:rsidRPr="00376AB0">
        <w:rPr>
          <w:rFonts w:ascii="Times New Roman" w:eastAsia="Times New Roman" w:hAnsi="Times New Roman" w:cs="Times New Roman"/>
          <w:sz w:val="24"/>
          <w:szCs w:val="24"/>
        </w:rPr>
        <w:t>hen a male bird of paradise entertains a prospective mate, the symmetry and color of its feathers, and the movements in its dance</w:t>
      </w:r>
      <w:r w:rsidR="00755D1D" w:rsidRPr="00376AB0">
        <w:rPr>
          <w:rFonts w:ascii="Times New Roman" w:eastAsia="Times New Roman" w:hAnsi="Times New Roman" w:cs="Times New Roman"/>
          <w:sz w:val="24"/>
          <w:szCs w:val="24"/>
        </w:rPr>
        <w:t>,</w:t>
      </w:r>
      <w:r w:rsidR="00744A73" w:rsidRPr="00376AB0">
        <w:rPr>
          <w:rFonts w:ascii="Times New Roman" w:eastAsia="Times New Roman" w:hAnsi="Times New Roman" w:cs="Times New Roman"/>
          <w:sz w:val="24"/>
          <w:szCs w:val="24"/>
        </w:rPr>
        <w:t xml:space="preserve"> provide info</w:t>
      </w:r>
      <w:r w:rsidR="005C62BD" w:rsidRPr="00376AB0">
        <w:rPr>
          <w:rFonts w:ascii="Times New Roman" w:eastAsia="Times New Roman" w:hAnsi="Times New Roman" w:cs="Times New Roman"/>
          <w:sz w:val="24"/>
          <w:szCs w:val="24"/>
        </w:rPr>
        <w:t>rmation</w:t>
      </w:r>
      <w:r w:rsidR="00744A73" w:rsidRPr="00376AB0">
        <w:rPr>
          <w:rFonts w:ascii="Times New Roman" w:eastAsia="Times New Roman" w:hAnsi="Times New Roman" w:cs="Times New Roman"/>
          <w:sz w:val="24"/>
          <w:szCs w:val="24"/>
        </w:rPr>
        <w:t xml:space="preserve"> about the</w:t>
      </w:r>
      <w:r w:rsidR="005C62BD" w:rsidRPr="00376AB0">
        <w:rPr>
          <w:rFonts w:ascii="Times New Roman" w:eastAsia="Times New Roman" w:hAnsi="Times New Roman" w:cs="Times New Roman"/>
          <w:sz w:val="24"/>
          <w:szCs w:val="24"/>
        </w:rPr>
        <w:t xml:space="preserve"> overall</w:t>
      </w:r>
      <w:r w:rsidR="00744A73" w:rsidRPr="00376AB0">
        <w:rPr>
          <w:rFonts w:ascii="Times New Roman" w:eastAsia="Times New Roman" w:hAnsi="Times New Roman" w:cs="Times New Roman"/>
          <w:sz w:val="24"/>
          <w:szCs w:val="24"/>
        </w:rPr>
        <w:t xml:space="preserve"> health of </w:t>
      </w:r>
      <w:r w:rsidR="005C62BD" w:rsidRPr="00376AB0">
        <w:rPr>
          <w:rFonts w:ascii="Times New Roman" w:eastAsia="Times New Roman" w:hAnsi="Times New Roman" w:cs="Times New Roman"/>
          <w:sz w:val="24"/>
          <w:szCs w:val="24"/>
        </w:rPr>
        <w:t xml:space="preserve">bird as an organism </w:t>
      </w:r>
      <w:r w:rsidR="00165011" w:rsidRPr="00376AB0">
        <w:rPr>
          <w:rFonts w:ascii="Times New Roman" w:eastAsia="Times New Roman" w:hAnsi="Times New Roman" w:cs="Times New Roman"/>
          <w:sz w:val="24"/>
          <w:szCs w:val="24"/>
        </w:rPr>
        <w:t>and it</w:t>
      </w:r>
      <w:r w:rsidR="00B5213A" w:rsidRPr="00376AB0">
        <w:rPr>
          <w:rFonts w:ascii="Times New Roman" w:eastAsia="Times New Roman" w:hAnsi="Times New Roman" w:cs="Times New Roman"/>
          <w:sz w:val="24"/>
          <w:szCs w:val="24"/>
        </w:rPr>
        <w:t>s</w:t>
      </w:r>
      <w:r w:rsidR="00165011" w:rsidRPr="00376AB0">
        <w:rPr>
          <w:rFonts w:ascii="Times New Roman" w:eastAsia="Times New Roman" w:hAnsi="Times New Roman" w:cs="Times New Roman"/>
          <w:sz w:val="24"/>
          <w:szCs w:val="24"/>
        </w:rPr>
        <w:t xml:space="preserve"> fit with</w:t>
      </w:r>
      <w:r w:rsidR="005C62BD" w:rsidRPr="00376AB0">
        <w:rPr>
          <w:rFonts w:ascii="Times New Roman" w:eastAsia="Times New Roman" w:hAnsi="Times New Roman" w:cs="Times New Roman"/>
          <w:sz w:val="24"/>
          <w:szCs w:val="24"/>
        </w:rPr>
        <w:t xml:space="preserve"> its environment</w:t>
      </w:r>
      <w:r w:rsidR="00744A73" w:rsidRPr="00376AB0">
        <w:rPr>
          <w:rFonts w:ascii="Times New Roman" w:eastAsia="Times New Roman" w:hAnsi="Times New Roman" w:cs="Times New Roman"/>
          <w:sz w:val="24"/>
          <w:szCs w:val="24"/>
        </w:rPr>
        <w:t>.</w:t>
      </w:r>
      <w:r w:rsidRPr="00376AB0">
        <w:rPr>
          <w:rFonts w:ascii="Times New Roman" w:eastAsia="Times New Roman" w:hAnsi="Times New Roman" w:cs="Times New Roman"/>
          <w:sz w:val="24"/>
          <w:szCs w:val="24"/>
        </w:rPr>
        <w:t xml:space="preserve"> </w:t>
      </w:r>
      <w:r w:rsidR="00664899" w:rsidRPr="00376AB0">
        <w:rPr>
          <w:rFonts w:ascii="Times New Roman" w:eastAsia="Times New Roman" w:hAnsi="Times New Roman" w:cs="Times New Roman"/>
          <w:sz w:val="24"/>
          <w:szCs w:val="24"/>
        </w:rPr>
        <w:t>Natural beauty can</w:t>
      </w:r>
      <w:r w:rsidR="00243D6F" w:rsidRPr="00376AB0">
        <w:rPr>
          <w:rFonts w:ascii="Times New Roman" w:eastAsia="Times New Roman" w:hAnsi="Times New Roman" w:cs="Times New Roman"/>
          <w:sz w:val="24"/>
          <w:szCs w:val="24"/>
        </w:rPr>
        <w:t xml:space="preserve"> </w:t>
      </w:r>
      <w:r w:rsidR="00B5653E" w:rsidRPr="00376AB0">
        <w:rPr>
          <w:rFonts w:ascii="Times New Roman" w:eastAsia="Times New Roman" w:hAnsi="Times New Roman" w:cs="Times New Roman"/>
          <w:sz w:val="24"/>
          <w:szCs w:val="24"/>
        </w:rPr>
        <w:t xml:space="preserve">thus </w:t>
      </w:r>
      <w:r w:rsidR="00243D6F" w:rsidRPr="00376AB0">
        <w:rPr>
          <w:rFonts w:ascii="Times New Roman" w:eastAsia="Times New Roman" w:hAnsi="Times New Roman" w:cs="Times New Roman"/>
          <w:sz w:val="24"/>
          <w:szCs w:val="24"/>
        </w:rPr>
        <w:t>code information regarding reproductive health</w:t>
      </w:r>
      <w:r w:rsidRPr="00376AB0">
        <w:rPr>
          <w:rFonts w:ascii="Times New Roman" w:eastAsia="Times New Roman" w:hAnsi="Times New Roman" w:cs="Times New Roman"/>
          <w:sz w:val="24"/>
          <w:szCs w:val="24"/>
        </w:rPr>
        <w:t xml:space="preserve"> and fitness</w:t>
      </w:r>
      <w:r w:rsidR="00243D6F" w:rsidRPr="00376AB0">
        <w:rPr>
          <w:rFonts w:ascii="Times New Roman" w:eastAsia="Times New Roman" w:hAnsi="Times New Roman" w:cs="Times New Roman"/>
          <w:sz w:val="24"/>
          <w:szCs w:val="24"/>
        </w:rPr>
        <w:t xml:space="preserve">, </w:t>
      </w:r>
      <w:r w:rsidR="00B623B4" w:rsidRPr="00376AB0">
        <w:rPr>
          <w:rFonts w:ascii="Times New Roman" w:eastAsia="Times New Roman" w:hAnsi="Times New Roman" w:cs="Times New Roman"/>
          <w:sz w:val="24"/>
          <w:szCs w:val="24"/>
        </w:rPr>
        <w:t>and</w:t>
      </w:r>
      <w:r w:rsidR="00243D6F" w:rsidRPr="00376AB0">
        <w:rPr>
          <w:rFonts w:ascii="Times New Roman" w:eastAsia="Times New Roman" w:hAnsi="Times New Roman" w:cs="Times New Roman"/>
          <w:sz w:val="24"/>
          <w:szCs w:val="24"/>
        </w:rPr>
        <w:t xml:space="preserve"> </w:t>
      </w:r>
      <w:r w:rsidR="00B5213A" w:rsidRPr="00376AB0">
        <w:rPr>
          <w:rFonts w:ascii="Times New Roman" w:eastAsia="Times New Roman" w:hAnsi="Times New Roman" w:cs="Times New Roman"/>
          <w:sz w:val="24"/>
          <w:szCs w:val="24"/>
        </w:rPr>
        <w:t>beauty can</w:t>
      </w:r>
      <w:r w:rsidRPr="00376AB0">
        <w:rPr>
          <w:rFonts w:ascii="Times New Roman" w:eastAsia="Times New Roman" w:hAnsi="Times New Roman" w:cs="Times New Roman"/>
          <w:sz w:val="24"/>
          <w:szCs w:val="24"/>
        </w:rPr>
        <w:t xml:space="preserve"> code</w:t>
      </w:r>
      <w:r w:rsidR="00243D6F" w:rsidRPr="00376AB0">
        <w:rPr>
          <w:rFonts w:ascii="Times New Roman" w:eastAsia="Times New Roman" w:hAnsi="Times New Roman" w:cs="Times New Roman"/>
          <w:sz w:val="24"/>
          <w:szCs w:val="24"/>
        </w:rPr>
        <w:t xml:space="preserve"> </w:t>
      </w:r>
      <w:r w:rsidR="00B5213A" w:rsidRPr="00376AB0">
        <w:rPr>
          <w:rFonts w:ascii="Times New Roman" w:eastAsia="Times New Roman" w:hAnsi="Times New Roman" w:cs="Times New Roman"/>
          <w:sz w:val="24"/>
          <w:szCs w:val="24"/>
        </w:rPr>
        <w:t>other</w:t>
      </w:r>
      <w:r w:rsidR="00243D6F" w:rsidRPr="00376AB0">
        <w:rPr>
          <w:rFonts w:ascii="Times New Roman" w:eastAsia="Times New Roman" w:hAnsi="Times New Roman" w:cs="Times New Roman"/>
          <w:sz w:val="24"/>
          <w:szCs w:val="24"/>
        </w:rPr>
        <w:t xml:space="preserve"> harmonious </w:t>
      </w:r>
      <w:r w:rsidR="00EE1F3E" w:rsidRPr="00376AB0">
        <w:rPr>
          <w:rFonts w:ascii="Times New Roman" w:eastAsia="Times New Roman" w:hAnsi="Times New Roman" w:cs="Times New Roman"/>
          <w:sz w:val="24"/>
          <w:szCs w:val="24"/>
        </w:rPr>
        <w:t>function</w:t>
      </w:r>
      <w:r w:rsidR="00B5213A" w:rsidRPr="00376AB0">
        <w:rPr>
          <w:rFonts w:ascii="Times New Roman" w:eastAsia="Times New Roman" w:hAnsi="Times New Roman" w:cs="Times New Roman"/>
          <w:sz w:val="24"/>
          <w:szCs w:val="24"/>
        </w:rPr>
        <w:t>s</w:t>
      </w:r>
      <w:r w:rsidR="00243D6F" w:rsidRPr="00376AB0">
        <w:rPr>
          <w:rFonts w:ascii="Times New Roman" w:eastAsia="Times New Roman" w:hAnsi="Times New Roman" w:cs="Times New Roman"/>
          <w:sz w:val="24"/>
          <w:szCs w:val="24"/>
        </w:rPr>
        <w:t xml:space="preserve"> of a system</w:t>
      </w:r>
      <w:r w:rsidR="00EE1F3E" w:rsidRPr="00376AB0">
        <w:rPr>
          <w:rFonts w:ascii="Times New Roman" w:eastAsia="Times New Roman" w:hAnsi="Times New Roman" w:cs="Times New Roman"/>
          <w:sz w:val="24"/>
          <w:szCs w:val="24"/>
        </w:rPr>
        <w:t xml:space="preserve"> or mind</w:t>
      </w:r>
      <w:r w:rsidR="00243D6F" w:rsidRPr="00376AB0">
        <w:rPr>
          <w:rFonts w:ascii="Times New Roman" w:eastAsia="Times New Roman" w:hAnsi="Times New Roman" w:cs="Times New Roman"/>
          <w:sz w:val="24"/>
          <w:szCs w:val="24"/>
        </w:rPr>
        <w:t>.</w:t>
      </w:r>
      <w:r w:rsidRPr="00376AB0">
        <w:rPr>
          <w:rFonts w:ascii="Times New Roman" w:eastAsia="Times New Roman" w:hAnsi="Times New Roman" w:cs="Times New Roman"/>
          <w:sz w:val="24"/>
          <w:szCs w:val="24"/>
        </w:rPr>
        <w:t xml:space="preserve"> </w:t>
      </w:r>
      <w:r w:rsidR="00243D6F" w:rsidRPr="00376AB0">
        <w:rPr>
          <w:rFonts w:ascii="Times New Roman" w:eastAsia="Times New Roman" w:hAnsi="Times New Roman" w:cs="Times New Roman"/>
          <w:sz w:val="24"/>
          <w:szCs w:val="24"/>
        </w:rPr>
        <w:t xml:space="preserve">Bateson </w:t>
      </w:r>
      <w:r w:rsidR="009B13FB" w:rsidRPr="004319D8">
        <w:rPr>
          <w:rFonts w:ascii="Times New Roman" w:eastAsia="Times New Roman" w:hAnsi="Times New Roman" w:cs="Times New Roman"/>
          <w:sz w:val="24"/>
          <w:szCs w:val="24"/>
        </w:rPr>
        <w:t>speculates on the evolutionary value of beauty</w:t>
      </w:r>
      <w:r w:rsidR="00B5653E" w:rsidRPr="004319D8">
        <w:rPr>
          <w:rFonts w:ascii="Times New Roman" w:eastAsia="Times New Roman" w:hAnsi="Times New Roman" w:cs="Times New Roman"/>
          <w:sz w:val="24"/>
          <w:szCs w:val="24"/>
        </w:rPr>
        <w:t>,</w:t>
      </w:r>
      <w:r w:rsidR="009B13FB" w:rsidRPr="004319D8">
        <w:rPr>
          <w:rFonts w:ascii="Times New Roman" w:eastAsia="Times New Roman" w:hAnsi="Times New Roman" w:cs="Times New Roman"/>
          <w:sz w:val="24"/>
          <w:szCs w:val="24"/>
        </w:rPr>
        <w:t xml:space="preserve"> and the information it can provide</w:t>
      </w:r>
      <w:r w:rsidR="00664899" w:rsidRPr="004319D8">
        <w:rPr>
          <w:rFonts w:ascii="Times New Roman" w:eastAsia="Times New Roman" w:hAnsi="Times New Roman" w:cs="Times New Roman"/>
          <w:sz w:val="24"/>
          <w:szCs w:val="24"/>
        </w:rPr>
        <w:t>,</w:t>
      </w:r>
      <w:r w:rsidR="009B13FB" w:rsidRPr="004319D8">
        <w:rPr>
          <w:rFonts w:ascii="Times New Roman" w:eastAsia="Times New Roman" w:hAnsi="Times New Roman" w:cs="Times New Roman"/>
          <w:sz w:val="24"/>
          <w:szCs w:val="24"/>
        </w:rPr>
        <w:t xml:space="preserve"> when he </w:t>
      </w:r>
      <w:r w:rsidR="00243D6F" w:rsidRPr="004319D8">
        <w:rPr>
          <w:rFonts w:ascii="Times New Roman" w:eastAsia="Times New Roman" w:hAnsi="Times New Roman" w:cs="Times New Roman"/>
          <w:sz w:val="24"/>
          <w:szCs w:val="24"/>
        </w:rPr>
        <w:t xml:space="preserve">says, </w:t>
      </w:r>
    </w:p>
    <w:p w14:paraId="5E1C574C" w14:textId="77777777" w:rsidR="001826D0" w:rsidRPr="004319D8" w:rsidRDefault="001826D0" w:rsidP="00334EA9">
      <w:pPr>
        <w:shd w:val="clear" w:color="auto" w:fill="FFFFFF"/>
        <w:spacing w:after="0" w:line="240" w:lineRule="auto"/>
        <w:ind w:firstLine="720"/>
        <w:rPr>
          <w:rFonts w:ascii="Times New Roman" w:eastAsia="Times New Roman" w:hAnsi="Times New Roman" w:cs="Times New Roman"/>
          <w:sz w:val="24"/>
          <w:szCs w:val="24"/>
        </w:rPr>
      </w:pPr>
    </w:p>
    <w:p w14:paraId="119675B3" w14:textId="186AFBF8" w:rsidR="00744A73" w:rsidRPr="004319D8" w:rsidRDefault="00744A73" w:rsidP="00334EA9">
      <w:pPr>
        <w:shd w:val="clear" w:color="auto" w:fill="FFFFFF"/>
        <w:tabs>
          <w:tab w:val="left" w:pos="990"/>
        </w:tabs>
        <w:spacing w:after="0" w:line="240" w:lineRule="auto"/>
        <w:ind w:left="720" w:right="720"/>
        <w:jc w:val="both"/>
        <w:rPr>
          <w:rFonts w:ascii="Times New Roman" w:eastAsia="Times New Roman" w:hAnsi="Times New Roman" w:cs="Times New Roman"/>
          <w:sz w:val="24"/>
          <w:szCs w:val="24"/>
        </w:rPr>
      </w:pPr>
      <w:r w:rsidRPr="004319D8">
        <w:rPr>
          <w:rFonts w:ascii="Times New Roman" w:eastAsia="Times New Roman" w:hAnsi="Times New Roman" w:cs="Times New Roman"/>
          <w:sz w:val="24"/>
          <w:szCs w:val="24"/>
        </w:rPr>
        <w:t xml:space="preserve">a self-recursive communication system may be aware of disruption of its own function. It may have pain and many other types of awareness. It may also be aware </w:t>
      </w:r>
      <w:r w:rsidRPr="004319D8">
        <w:rPr>
          <w:rFonts w:ascii="Times New Roman" w:eastAsia="Times New Roman" w:hAnsi="Times New Roman" w:cs="Times New Roman"/>
          <w:sz w:val="24"/>
          <w:szCs w:val="24"/>
        </w:rPr>
        <w:lastRenderedPageBreak/>
        <w:t>of harmony in its own function, and that awareness may become the basis for awe and awareness of beauty in the larger and more inclusive system</w:t>
      </w:r>
      <w:r w:rsidR="00B5653E" w:rsidRPr="004319D8">
        <w:rPr>
          <w:rFonts w:ascii="Times New Roman" w:eastAsia="Times New Roman" w:hAnsi="Times New Roman" w:cs="Times New Roman"/>
          <w:sz w:val="24"/>
          <w:szCs w:val="24"/>
        </w:rPr>
        <w:t>.</w:t>
      </w:r>
      <w:r w:rsidRPr="004319D8">
        <w:rPr>
          <w:rFonts w:ascii="Times New Roman" w:eastAsia="Times New Roman" w:hAnsi="Times New Roman" w:cs="Times New Roman"/>
          <w:sz w:val="24"/>
          <w:szCs w:val="24"/>
        </w:rPr>
        <w:t>” (</w:t>
      </w:r>
      <w:r w:rsidR="004310E1" w:rsidRPr="004319D8">
        <w:rPr>
          <w:rFonts w:ascii="Times New Roman" w:eastAsia="Times New Roman" w:hAnsi="Times New Roman" w:cs="Times New Roman"/>
          <w:i/>
          <w:iCs/>
          <w:sz w:val="24"/>
          <w:szCs w:val="24"/>
        </w:rPr>
        <w:t>Angels</w:t>
      </w:r>
      <w:r w:rsidRPr="004319D8">
        <w:rPr>
          <w:rFonts w:ascii="Times New Roman" w:eastAsia="Times New Roman" w:hAnsi="Times New Roman" w:cs="Times New Roman"/>
          <w:sz w:val="24"/>
          <w:szCs w:val="24"/>
        </w:rPr>
        <w:t xml:space="preserve"> 181)</w:t>
      </w:r>
    </w:p>
    <w:p w14:paraId="4FA1150D" w14:textId="2555B4A1" w:rsidR="005150D3" w:rsidRDefault="005150D3" w:rsidP="00334EA9">
      <w:pPr>
        <w:shd w:val="clear" w:color="auto" w:fill="FFFFFF"/>
        <w:spacing w:after="0" w:line="240" w:lineRule="auto"/>
        <w:rPr>
          <w:rFonts w:ascii="Times New Roman" w:eastAsia="Times New Roman" w:hAnsi="Times New Roman" w:cs="Times New Roman"/>
          <w:color w:val="222222"/>
          <w:sz w:val="24"/>
          <w:szCs w:val="24"/>
        </w:rPr>
      </w:pPr>
    </w:p>
    <w:p w14:paraId="16391D04" w14:textId="0A35B254" w:rsidR="006A3898" w:rsidRPr="00D54719" w:rsidRDefault="006A3898" w:rsidP="00D54719">
      <w:pPr>
        <w:shd w:val="clear" w:color="auto" w:fill="FFFFFF"/>
        <w:spacing w:after="0" w:line="240" w:lineRule="auto"/>
        <w:ind w:firstLine="720"/>
        <w:rPr>
          <w:rFonts w:ascii="Times New Roman" w:eastAsia="Times New Roman" w:hAnsi="Times New Roman" w:cs="Times New Roman"/>
          <w:color w:val="0070C0"/>
          <w:sz w:val="24"/>
          <w:szCs w:val="24"/>
        </w:rPr>
      </w:pPr>
      <w:r>
        <w:rPr>
          <w:rFonts w:ascii="Times New Roman" w:eastAsia="Times New Roman" w:hAnsi="Times New Roman" w:cs="Times New Roman"/>
          <w:color w:val="222222"/>
          <w:sz w:val="24"/>
          <w:szCs w:val="24"/>
        </w:rPr>
        <w:t>Minds recognize beauty</w:t>
      </w:r>
      <w:r w:rsidRPr="00B26188">
        <w:rPr>
          <w:rFonts w:ascii="Times New Roman" w:eastAsia="Times New Roman" w:hAnsi="Times New Roman" w:cs="Times New Roman"/>
          <w:color w:val="222222"/>
          <w:sz w:val="24"/>
          <w:szCs w:val="24"/>
        </w:rPr>
        <w:t xml:space="preserve">, but mind is also </w:t>
      </w:r>
      <w:r w:rsidR="008121AD">
        <w:rPr>
          <w:rFonts w:ascii="Times New Roman" w:eastAsia="Times New Roman" w:hAnsi="Times New Roman" w:cs="Times New Roman"/>
          <w:color w:val="222222"/>
          <w:sz w:val="24"/>
          <w:szCs w:val="24"/>
        </w:rPr>
        <w:t>that which</w:t>
      </w:r>
      <w:r w:rsidRPr="00B26188">
        <w:rPr>
          <w:rFonts w:ascii="Times New Roman" w:eastAsia="Times New Roman" w:hAnsi="Times New Roman" w:cs="Times New Roman"/>
          <w:color w:val="222222"/>
          <w:sz w:val="24"/>
          <w:szCs w:val="24"/>
        </w:rPr>
        <w:t xml:space="preserve"> is recognized </w:t>
      </w:r>
      <w:r w:rsidR="00B26188" w:rsidRPr="00B26188">
        <w:rPr>
          <w:rFonts w:ascii="Times New Roman" w:eastAsia="Times New Roman" w:hAnsi="Times New Roman" w:cs="Times New Roman"/>
          <w:color w:val="222222"/>
          <w:sz w:val="24"/>
          <w:szCs w:val="24"/>
        </w:rPr>
        <w:t>in the experience of</w:t>
      </w:r>
      <w:r w:rsidRPr="00B26188">
        <w:rPr>
          <w:rFonts w:ascii="Times New Roman" w:eastAsia="Times New Roman" w:hAnsi="Times New Roman" w:cs="Times New Roman"/>
          <w:color w:val="222222"/>
          <w:sz w:val="24"/>
          <w:szCs w:val="24"/>
        </w:rPr>
        <w:t xml:space="preserve"> beaut</w:t>
      </w:r>
      <w:r w:rsidR="00B26188" w:rsidRPr="00B26188">
        <w:rPr>
          <w:rFonts w:ascii="Times New Roman" w:eastAsia="Times New Roman" w:hAnsi="Times New Roman" w:cs="Times New Roman"/>
          <w:color w:val="222222"/>
          <w:sz w:val="24"/>
          <w:szCs w:val="24"/>
        </w:rPr>
        <w:t>y</w:t>
      </w:r>
      <w:r>
        <w:rPr>
          <w:rFonts w:ascii="Times New Roman" w:eastAsia="Times New Roman" w:hAnsi="Times New Roman" w:cs="Times New Roman"/>
          <w:color w:val="222222"/>
          <w:sz w:val="24"/>
          <w:szCs w:val="24"/>
        </w:rPr>
        <w:t>.</w:t>
      </w:r>
      <w:r w:rsidR="00B5653E">
        <w:rPr>
          <w:rStyle w:val="FootnoteReference"/>
          <w:rFonts w:ascii="Times New Roman" w:eastAsia="Times New Roman" w:hAnsi="Times New Roman" w:cs="Times New Roman"/>
          <w:color w:val="222222"/>
          <w:sz w:val="24"/>
          <w:szCs w:val="24"/>
        </w:rPr>
        <w:footnoteReference w:id="13"/>
      </w:r>
      <w:r>
        <w:rPr>
          <w:rFonts w:ascii="Times New Roman" w:eastAsia="Times New Roman" w:hAnsi="Times New Roman" w:cs="Times New Roman"/>
          <w:color w:val="222222"/>
          <w:sz w:val="24"/>
          <w:szCs w:val="24"/>
        </w:rPr>
        <w:t xml:space="preserve"> </w:t>
      </w:r>
      <w:r w:rsidR="008121AD">
        <w:rPr>
          <w:rFonts w:ascii="Times New Roman" w:eastAsia="Times New Roman" w:hAnsi="Times New Roman" w:cs="Times New Roman"/>
          <w:color w:val="222222"/>
          <w:sz w:val="24"/>
          <w:szCs w:val="24"/>
        </w:rPr>
        <w:t xml:space="preserve">Bateson says, </w:t>
      </w:r>
      <w:r w:rsidR="008121AD" w:rsidRPr="005150D3">
        <w:rPr>
          <w:rFonts w:ascii="Times New Roman" w:eastAsia="Times New Roman" w:hAnsi="Times New Roman" w:cs="Times New Roman"/>
          <w:color w:val="222222"/>
          <w:sz w:val="24"/>
          <w:szCs w:val="24"/>
        </w:rPr>
        <w:t xml:space="preserve">“The ‘primrose by the river’s brim’ is beautiful because we are aware of the combination of differences which constitute its appearance could only be achieved by information processing, </w:t>
      </w:r>
      <w:proofErr w:type="gramStart"/>
      <w:r w:rsidR="008121AD" w:rsidRPr="005150D3">
        <w:rPr>
          <w:rFonts w:ascii="Times New Roman" w:eastAsia="Times New Roman" w:hAnsi="Times New Roman" w:cs="Times New Roman"/>
          <w:i/>
          <w:iCs/>
          <w:color w:val="222222"/>
          <w:sz w:val="24"/>
          <w:szCs w:val="24"/>
        </w:rPr>
        <w:t>i.e.</w:t>
      </w:r>
      <w:proofErr w:type="gramEnd"/>
      <w:r w:rsidR="008121AD" w:rsidRPr="005150D3">
        <w:rPr>
          <w:rFonts w:ascii="Times New Roman" w:eastAsia="Times New Roman" w:hAnsi="Times New Roman" w:cs="Times New Roman"/>
          <w:i/>
          <w:iCs/>
          <w:color w:val="222222"/>
          <w:sz w:val="24"/>
          <w:szCs w:val="24"/>
        </w:rPr>
        <w:t xml:space="preserve"> </w:t>
      </w:r>
      <w:r w:rsidR="008121AD" w:rsidRPr="005150D3">
        <w:rPr>
          <w:rFonts w:ascii="Times New Roman" w:eastAsia="Times New Roman" w:hAnsi="Times New Roman" w:cs="Times New Roman"/>
          <w:color w:val="222222"/>
          <w:sz w:val="24"/>
          <w:szCs w:val="24"/>
        </w:rPr>
        <w:t xml:space="preserve">by </w:t>
      </w:r>
      <w:r w:rsidR="008121AD" w:rsidRPr="005150D3">
        <w:rPr>
          <w:rFonts w:ascii="Times New Roman" w:eastAsia="Times New Roman" w:hAnsi="Times New Roman" w:cs="Times New Roman"/>
          <w:i/>
          <w:iCs/>
          <w:color w:val="222222"/>
          <w:sz w:val="24"/>
          <w:szCs w:val="24"/>
        </w:rPr>
        <w:t>thought</w:t>
      </w:r>
      <w:r w:rsidR="008121AD" w:rsidRPr="005150D3">
        <w:rPr>
          <w:rFonts w:ascii="Times New Roman" w:eastAsia="Times New Roman" w:hAnsi="Times New Roman" w:cs="Times New Roman"/>
          <w:color w:val="222222"/>
          <w:sz w:val="24"/>
          <w:szCs w:val="24"/>
        </w:rPr>
        <w:t>. We recognize another mind within our own external mind” (</w:t>
      </w:r>
      <w:r w:rsidR="004310E1" w:rsidRPr="004310E1">
        <w:rPr>
          <w:rFonts w:ascii="Times New Roman" w:eastAsia="Times New Roman" w:hAnsi="Times New Roman" w:cs="Times New Roman"/>
          <w:i/>
          <w:iCs/>
          <w:color w:val="222222"/>
          <w:sz w:val="24"/>
          <w:szCs w:val="24"/>
        </w:rPr>
        <w:t>Steps</w:t>
      </w:r>
      <w:r w:rsidR="008121AD" w:rsidRPr="005150D3">
        <w:rPr>
          <w:rFonts w:ascii="Times New Roman" w:eastAsia="Times New Roman" w:hAnsi="Times New Roman" w:cs="Times New Roman"/>
          <w:color w:val="222222"/>
          <w:sz w:val="24"/>
          <w:szCs w:val="24"/>
        </w:rPr>
        <w:t xml:space="preserve">, 471). </w:t>
      </w:r>
      <w:r>
        <w:rPr>
          <w:rFonts w:ascii="Times New Roman" w:eastAsia="Times New Roman" w:hAnsi="Times New Roman" w:cs="Times New Roman"/>
          <w:color w:val="222222"/>
          <w:sz w:val="24"/>
          <w:szCs w:val="24"/>
        </w:rPr>
        <w:t xml:space="preserve">Beauty is a </w:t>
      </w:r>
      <w:r w:rsidR="00DF7EE8">
        <w:rPr>
          <w:rFonts w:ascii="Times New Roman" w:eastAsia="Times New Roman" w:hAnsi="Times New Roman" w:cs="Times New Roman"/>
          <w:color w:val="222222"/>
          <w:sz w:val="24"/>
          <w:szCs w:val="24"/>
        </w:rPr>
        <w:t xml:space="preserve">kind of </w:t>
      </w:r>
      <w:r>
        <w:rPr>
          <w:rFonts w:ascii="Times New Roman" w:eastAsia="Times New Roman" w:hAnsi="Times New Roman" w:cs="Times New Roman"/>
          <w:color w:val="222222"/>
          <w:sz w:val="24"/>
          <w:szCs w:val="24"/>
        </w:rPr>
        <w:t>meta-pattern</w:t>
      </w:r>
      <w:r w:rsidR="0011129F">
        <w:rPr>
          <w:rFonts w:ascii="Times New Roman" w:eastAsia="Times New Roman" w:hAnsi="Times New Roman" w:cs="Times New Roman"/>
          <w:color w:val="222222"/>
          <w:sz w:val="24"/>
          <w:szCs w:val="24"/>
        </w:rPr>
        <w:t xml:space="preserve"> that condenses information</w:t>
      </w:r>
      <w:r>
        <w:rPr>
          <w:rFonts w:ascii="Times New Roman" w:eastAsia="Times New Roman" w:hAnsi="Times New Roman" w:cs="Times New Roman"/>
          <w:color w:val="222222"/>
          <w:sz w:val="24"/>
          <w:szCs w:val="24"/>
        </w:rPr>
        <w:t xml:space="preserve">—a pattern that connects one mind with another. Bateson thus defines aesthetic experience as being “responsive to </w:t>
      </w:r>
      <w:r w:rsidRPr="00664899">
        <w:rPr>
          <w:rFonts w:ascii="Times New Roman" w:eastAsia="Times New Roman" w:hAnsi="Times New Roman" w:cs="Times New Roman"/>
          <w:i/>
          <w:iCs/>
          <w:color w:val="222222"/>
          <w:sz w:val="24"/>
          <w:szCs w:val="24"/>
        </w:rPr>
        <w:t>the pattern which connects</w:t>
      </w:r>
      <w:r>
        <w:rPr>
          <w:rFonts w:ascii="Times New Roman" w:eastAsia="Times New Roman" w:hAnsi="Times New Roman" w:cs="Times New Roman"/>
          <w:color w:val="222222"/>
          <w:sz w:val="24"/>
          <w:szCs w:val="24"/>
        </w:rPr>
        <w:t xml:space="preserve">” (B&amp;N 9). </w:t>
      </w:r>
      <w:r w:rsidR="00B5213A">
        <w:rPr>
          <w:rFonts w:ascii="Times New Roman" w:eastAsia="Times New Roman" w:hAnsi="Times New Roman" w:cs="Times New Roman"/>
          <w:color w:val="222222"/>
          <w:sz w:val="24"/>
          <w:szCs w:val="24"/>
        </w:rPr>
        <w:t>This</w:t>
      </w:r>
      <w:r>
        <w:rPr>
          <w:rFonts w:ascii="Times New Roman" w:eastAsia="Times New Roman" w:hAnsi="Times New Roman" w:cs="Times New Roman"/>
          <w:color w:val="222222"/>
          <w:sz w:val="24"/>
          <w:szCs w:val="24"/>
        </w:rPr>
        <w:t xml:space="preserve"> makes aesthetic experience especially conducive for connecting us with wider wholes</w:t>
      </w:r>
      <w:r w:rsidR="00DF7EE8">
        <w:rPr>
          <w:rFonts w:ascii="Times New Roman" w:eastAsia="Times New Roman" w:hAnsi="Times New Roman" w:cs="Times New Roman"/>
          <w:color w:val="222222"/>
          <w:sz w:val="24"/>
          <w:szCs w:val="24"/>
        </w:rPr>
        <w:t>, both</w:t>
      </w:r>
      <w:r>
        <w:rPr>
          <w:rFonts w:ascii="Times New Roman" w:eastAsia="Times New Roman" w:hAnsi="Times New Roman" w:cs="Times New Roman"/>
          <w:color w:val="222222"/>
          <w:sz w:val="24"/>
          <w:szCs w:val="24"/>
        </w:rPr>
        <w:t xml:space="preserve"> within and without.</w:t>
      </w:r>
    </w:p>
    <w:p w14:paraId="3C08E0BB" w14:textId="16CAA301" w:rsidR="0011129F" w:rsidRDefault="0050755B" w:rsidP="001826D0">
      <w:pPr>
        <w:shd w:val="clear" w:color="auto" w:fill="FFFFFF"/>
        <w:spacing w:after="0" w:line="240" w:lineRule="auto"/>
        <w:ind w:firstLine="720"/>
        <w:rPr>
          <w:rFonts w:ascii="Times New Roman" w:eastAsia="Times New Roman" w:hAnsi="Times New Roman" w:cs="Times New Roman"/>
          <w:color w:val="222222"/>
          <w:sz w:val="24"/>
          <w:szCs w:val="24"/>
        </w:rPr>
      </w:pPr>
      <w:r w:rsidRPr="0050755B">
        <w:rPr>
          <w:rFonts w:ascii="Times New Roman" w:eastAsia="Times New Roman" w:hAnsi="Times New Roman" w:cs="Times New Roman"/>
          <w:color w:val="222222"/>
          <w:sz w:val="24"/>
          <w:szCs w:val="24"/>
        </w:rPr>
        <w:t>When we experience the beauty of nature, we connect with the wider environment that we were evolutionarily selected to be a part of, and we experience deeper harmonies</w:t>
      </w:r>
      <w:r w:rsidR="00334EA9">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Relevant information is coming to us and going from us, but not at a conscious</w:t>
      </w:r>
      <w:r w:rsidRPr="0050755B">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level of awareness</w:t>
      </w:r>
      <w:r w:rsidR="00334EA9">
        <w:rPr>
          <w:rFonts w:ascii="Times New Roman" w:eastAsia="Times New Roman" w:hAnsi="Times New Roman" w:cs="Times New Roman"/>
          <w:color w:val="222222"/>
          <w:sz w:val="24"/>
          <w:szCs w:val="24"/>
        </w:rPr>
        <w:t>; we unconsciously recalibrate (Angels 49)</w:t>
      </w:r>
      <w:r>
        <w:rPr>
          <w:rFonts w:ascii="Times New Roman" w:eastAsia="Times New Roman" w:hAnsi="Times New Roman" w:cs="Times New Roman"/>
          <w:color w:val="222222"/>
          <w:sz w:val="24"/>
          <w:szCs w:val="24"/>
        </w:rPr>
        <w:t xml:space="preserve">. </w:t>
      </w:r>
      <w:r w:rsidR="001826D0" w:rsidRPr="001826D0">
        <w:rPr>
          <w:rFonts w:ascii="Times New Roman" w:eastAsia="Times New Roman" w:hAnsi="Times New Roman" w:cs="Times New Roman"/>
          <w:sz w:val="24"/>
          <w:szCs w:val="24"/>
        </w:rPr>
        <w:t>E</w:t>
      </w:r>
      <w:r w:rsidR="0011129F" w:rsidRPr="001826D0">
        <w:rPr>
          <w:rFonts w:ascii="Times New Roman" w:eastAsia="Times New Roman" w:hAnsi="Times New Roman" w:cs="Times New Roman"/>
          <w:sz w:val="24"/>
          <w:szCs w:val="24"/>
        </w:rPr>
        <w:t xml:space="preserve">ngagement with beauty </w:t>
      </w:r>
      <w:r w:rsidRPr="001826D0">
        <w:rPr>
          <w:rFonts w:ascii="Times New Roman" w:eastAsia="Times New Roman" w:hAnsi="Times New Roman" w:cs="Times New Roman"/>
          <w:sz w:val="24"/>
          <w:szCs w:val="24"/>
        </w:rPr>
        <w:t>adds</w:t>
      </w:r>
      <w:r w:rsidRPr="0050755B">
        <w:rPr>
          <w:rFonts w:ascii="Times New Roman" w:eastAsia="Times New Roman" w:hAnsi="Times New Roman" w:cs="Times New Roman"/>
          <w:color w:val="222222"/>
          <w:sz w:val="24"/>
          <w:szCs w:val="24"/>
        </w:rPr>
        <w:t xml:space="preserve"> to the</w:t>
      </w:r>
      <w:r w:rsidRPr="0050755B">
        <w:rPr>
          <w:rFonts w:ascii="Times New Roman" w:eastAsiaTheme="minorEastAsia" w:hAnsi="Times New Roman" w:cs="Times New Roman"/>
          <w:color w:val="000000" w:themeColor="text1"/>
          <w:kern w:val="24"/>
          <w:sz w:val="24"/>
          <w:szCs w:val="24"/>
        </w:rPr>
        <w:t xml:space="preserve"> </w:t>
      </w:r>
      <w:r w:rsidRPr="0050755B">
        <w:rPr>
          <w:rFonts w:ascii="Times New Roman" w:eastAsia="Times New Roman" w:hAnsi="Times New Roman" w:cs="Times New Roman"/>
          <w:color w:val="222222"/>
          <w:sz w:val="24"/>
          <w:szCs w:val="24"/>
        </w:rPr>
        <w:t xml:space="preserve">“…the </w:t>
      </w:r>
      <w:r w:rsidRPr="00315B6C">
        <w:rPr>
          <w:rFonts w:ascii="Times New Roman" w:eastAsia="Times New Roman" w:hAnsi="Times New Roman" w:cs="Times New Roman"/>
          <w:color w:val="222222"/>
          <w:sz w:val="24"/>
          <w:szCs w:val="24"/>
        </w:rPr>
        <w:t>unifying effects of art or experience in nature…</w:t>
      </w:r>
      <w:r w:rsidR="00B26A04" w:rsidRPr="00315B6C">
        <w:rPr>
          <w:rFonts w:ascii="Times New Roman" w:eastAsia="Times New Roman" w:hAnsi="Times New Roman" w:cs="Times New Roman"/>
          <w:color w:val="222222"/>
          <w:sz w:val="24"/>
          <w:szCs w:val="24"/>
        </w:rPr>
        <w:t>[</w:t>
      </w:r>
      <w:r w:rsidR="0011129F" w:rsidRPr="00315B6C">
        <w:rPr>
          <w:rFonts w:ascii="Times New Roman" w:eastAsia="Times New Roman" w:hAnsi="Times New Roman" w:cs="Times New Roman"/>
          <w:color w:val="222222"/>
          <w:sz w:val="24"/>
          <w:szCs w:val="24"/>
        </w:rPr>
        <w:t>it</w:t>
      </w:r>
      <w:r w:rsidR="00B26A04" w:rsidRPr="00315B6C">
        <w:rPr>
          <w:rFonts w:ascii="Times New Roman" w:eastAsia="Times New Roman" w:hAnsi="Times New Roman" w:cs="Times New Roman"/>
          <w:color w:val="222222"/>
          <w:sz w:val="24"/>
          <w:szCs w:val="24"/>
        </w:rPr>
        <w:t>]</w:t>
      </w:r>
      <w:r w:rsidRPr="00315B6C">
        <w:rPr>
          <w:rFonts w:ascii="Times New Roman" w:eastAsia="Times New Roman" w:hAnsi="Times New Roman" w:cs="Times New Roman"/>
          <w:color w:val="222222"/>
          <w:sz w:val="24"/>
          <w:szCs w:val="24"/>
        </w:rPr>
        <w:t xml:space="preserve"> enables our conscious selves to recognize the deeply interrelated engagement that we already have</w:t>
      </w:r>
      <w:r w:rsidR="009D0052" w:rsidRPr="00315B6C">
        <w:rPr>
          <w:rFonts w:ascii="Times New Roman" w:eastAsia="Times New Roman" w:hAnsi="Times New Roman" w:cs="Times New Roman"/>
          <w:color w:val="222222"/>
          <w:sz w:val="24"/>
          <w:szCs w:val="24"/>
        </w:rPr>
        <w:t>.</w:t>
      </w:r>
      <w:r w:rsidRPr="00315B6C">
        <w:rPr>
          <w:rFonts w:ascii="Times New Roman" w:eastAsia="Times New Roman" w:hAnsi="Times New Roman" w:cs="Times New Roman"/>
          <w:color w:val="222222"/>
          <w:sz w:val="24"/>
          <w:szCs w:val="24"/>
        </w:rPr>
        <w:t>”</w:t>
      </w:r>
      <w:r w:rsidR="009D0052" w:rsidRPr="00315B6C">
        <w:rPr>
          <w:rStyle w:val="FootnoteReference"/>
          <w:rFonts w:ascii="Times New Roman" w:eastAsia="Times New Roman" w:hAnsi="Times New Roman" w:cs="Times New Roman"/>
          <w:color w:val="222222"/>
          <w:sz w:val="24"/>
          <w:szCs w:val="24"/>
        </w:rPr>
        <w:footnoteReference w:id="14"/>
      </w:r>
      <w:r w:rsidRPr="00315B6C">
        <w:rPr>
          <w:rFonts w:ascii="Times New Roman" w:eastAsia="Times New Roman" w:hAnsi="Times New Roman" w:cs="Times New Roman"/>
          <w:color w:val="222222"/>
          <w:sz w:val="24"/>
          <w:szCs w:val="24"/>
        </w:rPr>
        <w:t xml:space="preserve"> The</w:t>
      </w:r>
      <w:r w:rsidR="0011129F" w:rsidRPr="00315B6C">
        <w:rPr>
          <w:rFonts w:ascii="Times New Roman" w:eastAsia="Times New Roman" w:hAnsi="Times New Roman" w:cs="Times New Roman"/>
          <w:color w:val="222222"/>
          <w:sz w:val="24"/>
          <w:szCs w:val="24"/>
        </w:rPr>
        <w:t xml:space="preserve"> experience and</w:t>
      </w:r>
      <w:r w:rsidRPr="00315B6C">
        <w:rPr>
          <w:rFonts w:ascii="Times New Roman" w:eastAsia="Times New Roman" w:hAnsi="Times New Roman" w:cs="Times New Roman"/>
          <w:color w:val="222222"/>
          <w:sz w:val="24"/>
          <w:szCs w:val="24"/>
        </w:rPr>
        <w:t xml:space="preserve"> recognition</w:t>
      </w:r>
      <w:r w:rsidRPr="0050755B">
        <w:rPr>
          <w:rFonts w:ascii="Times New Roman" w:eastAsia="Times New Roman" w:hAnsi="Times New Roman" w:cs="Times New Roman"/>
          <w:color w:val="222222"/>
          <w:sz w:val="24"/>
          <w:szCs w:val="24"/>
        </w:rPr>
        <w:t xml:space="preserve"> of these wider unities is the coming of wisdom. </w:t>
      </w:r>
    </w:p>
    <w:p w14:paraId="76986648" w14:textId="69DAB02B" w:rsidR="006B7228" w:rsidRDefault="006F4333" w:rsidP="001826D0">
      <w:pPr>
        <w:shd w:val="clear" w:color="auto" w:fill="FFFFFF"/>
        <w:spacing w:after="0" w:line="240" w:lineRule="auto"/>
        <w:ind w:firstLine="720"/>
        <w:rPr>
          <w:rFonts w:ascii="Times New Roman" w:eastAsia="Times New Roman" w:hAnsi="Times New Roman" w:cs="Times New Roman"/>
          <w:color w:val="222222"/>
          <w:sz w:val="24"/>
          <w:szCs w:val="24"/>
        </w:rPr>
      </w:pPr>
      <w:r w:rsidRPr="0050755B">
        <w:rPr>
          <w:rFonts w:ascii="Times New Roman" w:eastAsia="Times New Roman" w:hAnsi="Times New Roman" w:cs="Times New Roman"/>
          <w:color w:val="222222"/>
          <w:sz w:val="24"/>
          <w:szCs w:val="24"/>
        </w:rPr>
        <w:t xml:space="preserve">Not just natural biological (mental) systems, but psychological and social </w:t>
      </w:r>
      <w:r w:rsidR="00165011" w:rsidRPr="0050755B">
        <w:rPr>
          <w:rFonts w:ascii="Times New Roman" w:eastAsia="Times New Roman" w:hAnsi="Times New Roman" w:cs="Times New Roman"/>
          <w:color w:val="222222"/>
          <w:sz w:val="24"/>
          <w:szCs w:val="24"/>
        </w:rPr>
        <w:t xml:space="preserve">(mental) </w:t>
      </w:r>
      <w:r w:rsidRPr="0050755B">
        <w:rPr>
          <w:rFonts w:ascii="Times New Roman" w:eastAsia="Times New Roman" w:hAnsi="Times New Roman" w:cs="Times New Roman"/>
          <w:color w:val="222222"/>
          <w:sz w:val="24"/>
          <w:szCs w:val="24"/>
        </w:rPr>
        <w:t xml:space="preserve">systems present patterns that can be reflected in the patterns of art and </w:t>
      </w:r>
      <w:r w:rsidR="004319D8">
        <w:rPr>
          <w:rFonts w:ascii="Times New Roman" w:eastAsia="Times New Roman" w:hAnsi="Times New Roman" w:cs="Times New Roman"/>
          <w:color w:val="222222"/>
          <w:sz w:val="24"/>
          <w:szCs w:val="24"/>
        </w:rPr>
        <w:t xml:space="preserve">can </w:t>
      </w:r>
      <w:r w:rsidRPr="0050755B">
        <w:rPr>
          <w:rFonts w:ascii="Times New Roman" w:eastAsia="Times New Roman" w:hAnsi="Times New Roman" w:cs="Times New Roman"/>
          <w:color w:val="222222"/>
          <w:sz w:val="24"/>
          <w:szCs w:val="24"/>
        </w:rPr>
        <w:t xml:space="preserve">evoke aesthetic experience. </w:t>
      </w:r>
      <w:r w:rsidR="00B5213A">
        <w:rPr>
          <w:rFonts w:ascii="Times New Roman" w:eastAsia="Times New Roman" w:hAnsi="Times New Roman" w:cs="Times New Roman"/>
          <w:color w:val="222222"/>
          <w:sz w:val="24"/>
          <w:szCs w:val="24"/>
        </w:rPr>
        <w:t>Both art and dreams</w:t>
      </w:r>
      <w:r w:rsidR="004319D8">
        <w:rPr>
          <w:rFonts w:ascii="Times New Roman" w:eastAsia="Times New Roman" w:hAnsi="Times New Roman" w:cs="Times New Roman"/>
          <w:color w:val="222222"/>
          <w:sz w:val="24"/>
          <w:szCs w:val="24"/>
        </w:rPr>
        <w:t>, like religion,</w:t>
      </w:r>
      <w:r w:rsidR="00B5213A">
        <w:rPr>
          <w:rFonts w:ascii="Times New Roman" w:eastAsia="Times New Roman" w:hAnsi="Times New Roman" w:cs="Times New Roman"/>
          <w:color w:val="222222"/>
          <w:sz w:val="24"/>
          <w:szCs w:val="24"/>
        </w:rPr>
        <w:t xml:space="preserve"> use</w:t>
      </w:r>
      <w:r>
        <w:rPr>
          <w:rFonts w:ascii="Times New Roman" w:eastAsia="Times New Roman" w:hAnsi="Times New Roman" w:cs="Times New Roman"/>
          <w:color w:val="222222"/>
          <w:sz w:val="24"/>
          <w:szCs w:val="24"/>
        </w:rPr>
        <w:t xml:space="preserve"> the language of primary processes</w:t>
      </w:r>
      <w:r w:rsidR="000A0C4A">
        <w:rPr>
          <w:rFonts w:ascii="Times New Roman" w:eastAsia="Times New Roman" w:hAnsi="Times New Roman" w:cs="Times New Roman"/>
          <w:color w:val="222222"/>
          <w:sz w:val="24"/>
          <w:szCs w:val="24"/>
        </w:rPr>
        <w:t>.</w:t>
      </w:r>
      <w:r w:rsidR="00297059">
        <w:rPr>
          <w:rFonts w:ascii="Times New Roman" w:eastAsia="Times New Roman" w:hAnsi="Times New Roman" w:cs="Times New Roman"/>
          <w:color w:val="222222"/>
          <w:sz w:val="24"/>
          <w:szCs w:val="24"/>
        </w:rPr>
        <w:t xml:space="preserve"> </w:t>
      </w:r>
      <w:r w:rsidR="000A0C4A">
        <w:rPr>
          <w:rFonts w:ascii="Times New Roman" w:eastAsia="Times New Roman" w:hAnsi="Times New Roman" w:cs="Times New Roman"/>
          <w:color w:val="222222"/>
          <w:sz w:val="24"/>
          <w:szCs w:val="24"/>
        </w:rPr>
        <w:t>This</w:t>
      </w:r>
      <w:r w:rsidR="00297059">
        <w:rPr>
          <w:rFonts w:ascii="Times New Roman" w:eastAsia="Times New Roman" w:hAnsi="Times New Roman" w:cs="Times New Roman"/>
          <w:color w:val="222222"/>
          <w:sz w:val="24"/>
          <w:szCs w:val="24"/>
        </w:rPr>
        <w:t xml:space="preserve"> iconic language of mental circuits </w:t>
      </w:r>
      <w:r w:rsidR="000A0C4A">
        <w:rPr>
          <w:rFonts w:ascii="Times New Roman" w:eastAsia="Times New Roman" w:hAnsi="Times New Roman" w:cs="Times New Roman"/>
          <w:color w:val="222222"/>
          <w:sz w:val="24"/>
          <w:szCs w:val="24"/>
        </w:rPr>
        <w:t xml:space="preserve">is </w:t>
      </w:r>
      <w:r w:rsidR="00297059">
        <w:rPr>
          <w:rFonts w:ascii="Times New Roman" w:eastAsia="Times New Roman" w:hAnsi="Times New Roman" w:cs="Times New Roman"/>
          <w:color w:val="222222"/>
          <w:sz w:val="24"/>
          <w:szCs w:val="24"/>
        </w:rPr>
        <w:t>closer to the body’s processes</w:t>
      </w:r>
      <w:r w:rsidR="000A0C4A">
        <w:rPr>
          <w:rFonts w:ascii="Times New Roman" w:eastAsia="Times New Roman" w:hAnsi="Times New Roman" w:cs="Times New Roman"/>
          <w:color w:val="222222"/>
          <w:sz w:val="24"/>
          <w:szCs w:val="24"/>
        </w:rPr>
        <w:t xml:space="preserve">. It is </w:t>
      </w:r>
      <w:r w:rsidR="00D144FD">
        <w:rPr>
          <w:rFonts w:ascii="Times New Roman" w:eastAsia="Times New Roman" w:hAnsi="Times New Roman" w:cs="Times New Roman"/>
          <w:color w:val="222222"/>
          <w:sz w:val="24"/>
          <w:szCs w:val="24"/>
        </w:rPr>
        <w:t xml:space="preserve">also </w:t>
      </w:r>
      <w:r w:rsidR="000A0C4A">
        <w:rPr>
          <w:rFonts w:ascii="Times New Roman" w:eastAsia="Times New Roman" w:hAnsi="Times New Roman" w:cs="Times New Roman"/>
          <w:color w:val="222222"/>
          <w:sz w:val="24"/>
          <w:szCs w:val="24"/>
        </w:rPr>
        <w:t>the language</w:t>
      </w:r>
      <w:r w:rsidR="00297059">
        <w:rPr>
          <w:rFonts w:ascii="Times New Roman" w:eastAsia="Times New Roman" w:hAnsi="Times New Roman" w:cs="Times New Roman"/>
          <w:color w:val="222222"/>
          <w:sz w:val="24"/>
          <w:szCs w:val="24"/>
        </w:rPr>
        <w:t xml:space="preserve"> that </w:t>
      </w:r>
      <w:r w:rsidR="00D144FD">
        <w:rPr>
          <w:rFonts w:ascii="Times New Roman" w:eastAsia="Times New Roman" w:hAnsi="Times New Roman" w:cs="Times New Roman"/>
          <w:color w:val="222222"/>
          <w:sz w:val="24"/>
          <w:szCs w:val="24"/>
        </w:rPr>
        <w:t xml:space="preserve">many </w:t>
      </w:r>
      <w:r w:rsidR="00297059">
        <w:rPr>
          <w:rFonts w:ascii="Times New Roman" w:eastAsia="Times New Roman" w:hAnsi="Times New Roman" w:cs="Times New Roman"/>
          <w:color w:val="222222"/>
          <w:sz w:val="24"/>
          <w:szCs w:val="24"/>
        </w:rPr>
        <w:t>animals “speak” according to Bateson</w:t>
      </w:r>
      <w:r w:rsidR="0011129F">
        <w:rPr>
          <w:rFonts w:ascii="Times New Roman" w:eastAsia="Times New Roman" w:hAnsi="Times New Roman" w:cs="Times New Roman"/>
          <w:color w:val="222222"/>
          <w:sz w:val="24"/>
          <w:szCs w:val="24"/>
        </w:rPr>
        <w:t xml:space="preserve"> </w:t>
      </w:r>
      <w:r w:rsidR="0011129F" w:rsidRPr="00C3482B">
        <w:rPr>
          <w:rFonts w:ascii="Times New Roman" w:eastAsia="Times New Roman" w:hAnsi="Times New Roman" w:cs="Times New Roman"/>
          <w:sz w:val="24"/>
          <w:szCs w:val="24"/>
        </w:rPr>
        <w:t>(</w:t>
      </w:r>
      <w:r w:rsidR="00894A98" w:rsidRPr="00762FEC">
        <w:rPr>
          <w:rFonts w:ascii="Times New Roman" w:eastAsia="Times New Roman" w:hAnsi="Times New Roman" w:cs="Times New Roman"/>
          <w:i/>
          <w:iCs/>
          <w:sz w:val="24"/>
          <w:szCs w:val="24"/>
        </w:rPr>
        <w:t xml:space="preserve">Steps </w:t>
      </w:r>
      <w:r w:rsidR="00894A98" w:rsidRPr="00C3482B">
        <w:rPr>
          <w:rFonts w:ascii="Times New Roman" w:eastAsia="Times New Roman" w:hAnsi="Times New Roman" w:cs="Times New Roman"/>
          <w:sz w:val="24"/>
          <w:szCs w:val="24"/>
        </w:rPr>
        <w:t>141</w:t>
      </w:r>
      <w:r w:rsidR="0011129F" w:rsidRPr="00C3482B">
        <w:rPr>
          <w:rFonts w:ascii="Times New Roman" w:eastAsia="Times New Roman" w:hAnsi="Times New Roman" w:cs="Times New Roman"/>
          <w:sz w:val="24"/>
          <w:szCs w:val="24"/>
        </w:rPr>
        <w:t>)</w:t>
      </w:r>
      <w:r w:rsidR="00B5213A" w:rsidRPr="00C3482B">
        <w:rPr>
          <w:rFonts w:ascii="Times New Roman" w:eastAsia="Times New Roman" w:hAnsi="Times New Roman" w:cs="Times New Roman"/>
          <w:sz w:val="24"/>
          <w:szCs w:val="24"/>
        </w:rPr>
        <w:t>.</w:t>
      </w:r>
      <w:r w:rsidR="00B5213A">
        <w:rPr>
          <w:rFonts w:ascii="Times New Roman" w:eastAsia="Times New Roman" w:hAnsi="Times New Roman" w:cs="Times New Roman"/>
          <w:color w:val="222222"/>
          <w:sz w:val="24"/>
          <w:szCs w:val="24"/>
        </w:rPr>
        <w:t xml:space="preserve"> </w:t>
      </w:r>
      <w:r w:rsidR="0011129F">
        <w:rPr>
          <w:rFonts w:ascii="Times New Roman" w:eastAsia="Times New Roman" w:hAnsi="Times New Roman" w:cs="Times New Roman"/>
          <w:color w:val="222222"/>
          <w:sz w:val="24"/>
          <w:szCs w:val="24"/>
        </w:rPr>
        <w:t>Primary process language</w:t>
      </w:r>
      <w:r w:rsidR="00297059">
        <w:rPr>
          <w:rFonts w:ascii="Times New Roman" w:eastAsia="Times New Roman" w:hAnsi="Times New Roman" w:cs="Times New Roman"/>
          <w:color w:val="222222"/>
          <w:sz w:val="24"/>
          <w:szCs w:val="24"/>
        </w:rPr>
        <w:t xml:space="preserve"> </w:t>
      </w:r>
      <w:r w:rsidR="00B5213A">
        <w:rPr>
          <w:rFonts w:ascii="Times New Roman" w:eastAsia="Times New Roman" w:hAnsi="Times New Roman" w:cs="Times New Roman"/>
          <w:color w:val="222222"/>
          <w:sz w:val="24"/>
          <w:szCs w:val="24"/>
        </w:rPr>
        <w:t>wa</w:t>
      </w:r>
      <w:r w:rsidR="00D144FD">
        <w:rPr>
          <w:rFonts w:ascii="Times New Roman" w:eastAsia="Times New Roman" w:hAnsi="Times New Roman" w:cs="Times New Roman"/>
          <w:color w:val="222222"/>
          <w:sz w:val="24"/>
          <w:szCs w:val="24"/>
        </w:rPr>
        <w:t>s a</w:t>
      </w:r>
      <w:r w:rsidR="00297059">
        <w:rPr>
          <w:rFonts w:ascii="Times New Roman" w:eastAsia="Times New Roman" w:hAnsi="Times New Roman" w:cs="Times New Roman"/>
          <w:color w:val="222222"/>
          <w:sz w:val="24"/>
          <w:szCs w:val="24"/>
        </w:rPr>
        <w:t xml:space="preserve"> developmental step towards our spoken language</w:t>
      </w:r>
      <w:r w:rsidR="0011129F">
        <w:rPr>
          <w:rFonts w:ascii="Times New Roman" w:eastAsia="Times New Roman" w:hAnsi="Times New Roman" w:cs="Times New Roman"/>
          <w:color w:val="222222"/>
          <w:sz w:val="24"/>
          <w:szCs w:val="24"/>
        </w:rPr>
        <w:t>,</w:t>
      </w:r>
      <w:r w:rsidR="00297059">
        <w:rPr>
          <w:rFonts w:ascii="Times New Roman" w:eastAsia="Times New Roman" w:hAnsi="Times New Roman" w:cs="Times New Roman"/>
          <w:color w:val="222222"/>
          <w:sz w:val="24"/>
          <w:szCs w:val="24"/>
        </w:rPr>
        <w:t xml:space="preserve"> with its </w:t>
      </w:r>
      <w:r w:rsidR="000A0C4A">
        <w:rPr>
          <w:rFonts w:ascii="Times New Roman" w:eastAsia="Times New Roman" w:hAnsi="Times New Roman" w:cs="Times New Roman"/>
          <w:color w:val="222222"/>
          <w:sz w:val="24"/>
          <w:szCs w:val="24"/>
        </w:rPr>
        <w:t>subjects and predicates</w:t>
      </w:r>
      <w:r w:rsidR="00D144FD">
        <w:rPr>
          <w:rFonts w:ascii="Times New Roman" w:eastAsia="Times New Roman" w:hAnsi="Times New Roman" w:cs="Times New Roman"/>
          <w:color w:val="222222"/>
          <w:sz w:val="24"/>
          <w:szCs w:val="24"/>
        </w:rPr>
        <w:t xml:space="preserve">, but </w:t>
      </w:r>
      <w:r w:rsidR="008121AD">
        <w:rPr>
          <w:rFonts w:ascii="Times New Roman" w:eastAsia="Times New Roman" w:hAnsi="Times New Roman" w:cs="Times New Roman"/>
          <w:color w:val="222222"/>
          <w:sz w:val="24"/>
          <w:szCs w:val="24"/>
        </w:rPr>
        <w:t xml:space="preserve">it </w:t>
      </w:r>
      <w:r w:rsidR="00D144FD">
        <w:rPr>
          <w:rFonts w:ascii="Times New Roman" w:eastAsia="Times New Roman" w:hAnsi="Times New Roman" w:cs="Times New Roman"/>
          <w:color w:val="222222"/>
          <w:sz w:val="24"/>
          <w:szCs w:val="24"/>
        </w:rPr>
        <w:t xml:space="preserve">does not have some of the limitations and distortions that </w:t>
      </w:r>
      <w:r w:rsidR="008121AD">
        <w:rPr>
          <w:rFonts w:ascii="Times New Roman" w:eastAsia="Times New Roman" w:hAnsi="Times New Roman" w:cs="Times New Roman"/>
          <w:color w:val="222222"/>
          <w:sz w:val="24"/>
          <w:szCs w:val="24"/>
        </w:rPr>
        <w:t>spoken</w:t>
      </w:r>
      <w:r w:rsidR="00D144FD">
        <w:rPr>
          <w:rFonts w:ascii="Times New Roman" w:eastAsia="Times New Roman" w:hAnsi="Times New Roman" w:cs="Times New Roman"/>
          <w:color w:val="222222"/>
          <w:sz w:val="24"/>
          <w:szCs w:val="24"/>
        </w:rPr>
        <w:t xml:space="preserve"> </w:t>
      </w:r>
      <w:r w:rsidR="00D144FD" w:rsidRPr="00315B6C">
        <w:rPr>
          <w:rFonts w:ascii="Times New Roman" w:eastAsia="Times New Roman" w:hAnsi="Times New Roman" w:cs="Times New Roman"/>
          <w:color w:val="222222"/>
          <w:sz w:val="24"/>
          <w:szCs w:val="24"/>
        </w:rPr>
        <w:t>language</w:t>
      </w:r>
      <w:r w:rsidR="008121AD" w:rsidRPr="00315B6C">
        <w:rPr>
          <w:rFonts w:ascii="Times New Roman" w:eastAsia="Times New Roman" w:hAnsi="Times New Roman" w:cs="Times New Roman"/>
          <w:color w:val="222222"/>
          <w:sz w:val="24"/>
          <w:szCs w:val="24"/>
        </w:rPr>
        <w:t>s</w:t>
      </w:r>
      <w:r w:rsidR="00D144FD" w:rsidRPr="00315B6C">
        <w:rPr>
          <w:rFonts w:ascii="Times New Roman" w:eastAsia="Times New Roman" w:hAnsi="Times New Roman" w:cs="Times New Roman"/>
          <w:color w:val="222222"/>
          <w:sz w:val="24"/>
          <w:szCs w:val="24"/>
        </w:rPr>
        <w:t xml:space="preserve"> impose. </w:t>
      </w:r>
      <w:r w:rsidR="006B7228" w:rsidRPr="00315B6C">
        <w:rPr>
          <w:rFonts w:ascii="Times New Roman" w:eastAsia="Times New Roman" w:hAnsi="Times New Roman" w:cs="Times New Roman"/>
          <w:color w:val="222222"/>
          <w:sz w:val="24"/>
          <w:szCs w:val="24"/>
        </w:rPr>
        <w:t xml:space="preserve">The language of primary process is more fundamental, more relational, and knows no negatives or </w:t>
      </w:r>
      <w:r w:rsidR="00AF12B3" w:rsidRPr="00315B6C">
        <w:rPr>
          <w:rFonts w:ascii="Times New Roman" w:eastAsia="Times New Roman" w:hAnsi="Times New Roman" w:cs="Times New Roman"/>
          <w:color w:val="222222"/>
          <w:sz w:val="24"/>
          <w:szCs w:val="24"/>
        </w:rPr>
        <w:t>pa</w:t>
      </w:r>
      <w:r w:rsidR="009D0052" w:rsidRPr="00315B6C">
        <w:rPr>
          <w:rFonts w:ascii="Times New Roman" w:eastAsia="Times New Roman" w:hAnsi="Times New Roman" w:cs="Times New Roman"/>
          <w:color w:val="222222"/>
          <w:sz w:val="24"/>
          <w:szCs w:val="24"/>
        </w:rPr>
        <w:t>s</w:t>
      </w:r>
      <w:r w:rsidR="00AF12B3" w:rsidRPr="00315B6C">
        <w:rPr>
          <w:rFonts w:ascii="Times New Roman" w:eastAsia="Times New Roman" w:hAnsi="Times New Roman" w:cs="Times New Roman"/>
          <w:color w:val="222222"/>
          <w:sz w:val="24"/>
          <w:szCs w:val="24"/>
        </w:rPr>
        <w:t xml:space="preserve">t or future </w:t>
      </w:r>
      <w:r w:rsidR="006B7228" w:rsidRPr="00315B6C">
        <w:rPr>
          <w:rFonts w:ascii="Times New Roman" w:eastAsia="Times New Roman" w:hAnsi="Times New Roman" w:cs="Times New Roman"/>
          <w:color w:val="222222"/>
          <w:sz w:val="24"/>
          <w:szCs w:val="24"/>
        </w:rPr>
        <w:t>tense</w:t>
      </w:r>
      <w:r w:rsidR="00755D1D" w:rsidRPr="00315B6C">
        <w:rPr>
          <w:rFonts w:ascii="Times New Roman" w:eastAsia="Times New Roman" w:hAnsi="Times New Roman" w:cs="Times New Roman"/>
          <w:color w:val="222222"/>
          <w:sz w:val="24"/>
          <w:szCs w:val="24"/>
        </w:rPr>
        <w:t xml:space="preserve"> (</w:t>
      </w:r>
      <w:r w:rsidR="00894A98" w:rsidRPr="00315B6C">
        <w:rPr>
          <w:rFonts w:ascii="Times New Roman" w:eastAsia="Times New Roman" w:hAnsi="Times New Roman" w:cs="Times New Roman"/>
          <w:i/>
          <w:iCs/>
          <w:color w:val="222222"/>
          <w:sz w:val="24"/>
          <w:szCs w:val="24"/>
        </w:rPr>
        <w:t>Steps</w:t>
      </w:r>
      <w:r w:rsidR="00894A98" w:rsidRPr="00315B6C">
        <w:rPr>
          <w:rFonts w:ascii="Times New Roman" w:eastAsia="Times New Roman" w:hAnsi="Times New Roman" w:cs="Times New Roman"/>
          <w:color w:val="222222"/>
          <w:sz w:val="24"/>
          <w:szCs w:val="24"/>
        </w:rPr>
        <w:t xml:space="preserve"> 139</w:t>
      </w:r>
      <w:r w:rsidR="00755D1D" w:rsidRPr="00315B6C">
        <w:rPr>
          <w:rFonts w:ascii="Times New Roman" w:eastAsia="Times New Roman" w:hAnsi="Times New Roman" w:cs="Times New Roman"/>
          <w:color w:val="222222"/>
          <w:sz w:val="24"/>
          <w:szCs w:val="24"/>
        </w:rPr>
        <w:t>)</w:t>
      </w:r>
      <w:r w:rsidR="006B7228" w:rsidRPr="00315B6C">
        <w:rPr>
          <w:rFonts w:ascii="Times New Roman" w:eastAsia="Times New Roman" w:hAnsi="Times New Roman" w:cs="Times New Roman"/>
          <w:color w:val="222222"/>
          <w:sz w:val="24"/>
          <w:szCs w:val="24"/>
        </w:rPr>
        <w:t xml:space="preserve">. </w:t>
      </w:r>
      <w:r w:rsidR="00D144FD" w:rsidRPr="00315B6C">
        <w:rPr>
          <w:rFonts w:ascii="Times New Roman" w:eastAsia="Times New Roman" w:hAnsi="Times New Roman" w:cs="Times New Roman"/>
          <w:color w:val="222222"/>
          <w:sz w:val="24"/>
          <w:szCs w:val="24"/>
        </w:rPr>
        <w:t>Th</w:t>
      </w:r>
      <w:r w:rsidR="006B7228" w:rsidRPr="00315B6C">
        <w:rPr>
          <w:rFonts w:ascii="Times New Roman" w:eastAsia="Times New Roman" w:hAnsi="Times New Roman" w:cs="Times New Roman"/>
          <w:color w:val="222222"/>
          <w:sz w:val="24"/>
          <w:szCs w:val="24"/>
        </w:rPr>
        <w:t>is</w:t>
      </w:r>
      <w:r w:rsidR="00D144FD" w:rsidRPr="00315B6C">
        <w:rPr>
          <w:rFonts w:ascii="Times New Roman" w:eastAsia="Times New Roman" w:hAnsi="Times New Roman" w:cs="Times New Roman"/>
          <w:color w:val="222222"/>
          <w:sz w:val="24"/>
          <w:szCs w:val="24"/>
        </w:rPr>
        <w:t xml:space="preserve"> language can connect us more deeply</w:t>
      </w:r>
      <w:r w:rsidR="00D144FD">
        <w:rPr>
          <w:rFonts w:ascii="Times New Roman" w:eastAsia="Times New Roman" w:hAnsi="Times New Roman" w:cs="Times New Roman"/>
          <w:color w:val="222222"/>
          <w:sz w:val="24"/>
          <w:szCs w:val="24"/>
        </w:rPr>
        <w:t xml:space="preserve"> with biological and evolutionary needs. It can also connect us more broadly with circuits undetected by the conscious mind</w:t>
      </w:r>
      <w:r w:rsidR="006B7228">
        <w:rPr>
          <w:rFonts w:ascii="Times New Roman" w:eastAsia="Times New Roman" w:hAnsi="Times New Roman" w:cs="Times New Roman"/>
          <w:color w:val="222222"/>
          <w:sz w:val="24"/>
          <w:szCs w:val="24"/>
        </w:rPr>
        <w:t>,</w:t>
      </w:r>
      <w:r w:rsidR="00D144FD">
        <w:rPr>
          <w:rFonts w:ascii="Times New Roman" w:eastAsia="Times New Roman" w:hAnsi="Times New Roman" w:cs="Times New Roman"/>
          <w:color w:val="222222"/>
          <w:sz w:val="24"/>
          <w:szCs w:val="24"/>
        </w:rPr>
        <w:t xml:space="preserve"> and so </w:t>
      </w:r>
      <w:r w:rsidR="006B7228">
        <w:rPr>
          <w:rFonts w:ascii="Times New Roman" w:eastAsia="Times New Roman" w:hAnsi="Times New Roman" w:cs="Times New Roman"/>
          <w:color w:val="222222"/>
          <w:sz w:val="24"/>
          <w:szCs w:val="24"/>
        </w:rPr>
        <w:t xml:space="preserve">by accessing and using this primary process language </w:t>
      </w:r>
      <w:r w:rsidR="00AF12B3">
        <w:rPr>
          <w:rFonts w:ascii="Times New Roman" w:eastAsia="Times New Roman" w:hAnsi="Times New Roman" w:cs="Times New Roman"/>
          <w:color w:val="222222"/>
          <w:sz w:val="24"/>
          <w:szCs w:val="24"/>
        </w:rPr>
        <w:t xml:space="preserve">both </w:t>
      </w:r>
      <w:r w:rsidR="006B7228">
        <w:rPr>
          <w:rFonts w:ascii="Times New Roman" w:eastAsia="Times New Roman" w:hAnsi="Times New Roman" w:cs="Times New Roman"/>
          <w:color w:val="222222"/>
          <w:sz w:val="24"/>
          <w:szCs w:val="24"/>
        </w:rPr>
        <w:t xml:space="preserve">art and </w:t>
      </w:r>
      <w:r w:rsidR="00D144FD">
        <w:rPr>
          <w:rFonts w:ascii="Times New Roman" w:eastAsia="Times New Roman" w:hAnsi="Times New Roman" w:cs="Times New Roman"/>
          <w:color w:val="222222"/>
          <w:sz w:val="24"/>
          <w:szCs w:val="24"/>
        </w:rPr>
        <w:t xml:space="preserve">dreams can be important tools for psychological </w:t>
      </w:r>
      <w:r w:rsidR="00AF12B3">
        <w:rPr>
          <w:rFonts w:ascii="Times New Roman" w:eastAsia="Times New Roman" w:hAnsi="Times New Roman" w:cs="Times New Roman"/>
          <w:color w:val="222222"/>
          <w:sz w:val="24"/>
          <w:szCs w:val="24"/>
        </w:rPr>
        <w:t>and social healing</w:t>
      </w:r>
      <w:r w:rsidR="00D144FD">
        <w:rPr>
          <w:rFonts w:ascii="Times New Roman" w:eastAsia="Times New Roman" w:hAnsi="Times New Roman" w:cs="Times New Roman"/>
          <w:color w:val="222222"/>
          <w:sz w:val="24"/>
          <w:szCs w:val="24"/>
        </w:rPr>
        <w:t>.</w:t>
      </w:r>
    </w:p>
    <w:p w14:paraId="1CA6309C" w14:textId="770B30E8" w:rsidR="006F4333" w:rsidRDefault="006B7228" w:rsidP="001826D0">
      <w:pPr>
        <w:shd w:val="clear" w:color="auto" w:fill="FFFFFF"/>
        <w:spacing w:after="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Art can connect us to deeper psychological and biological truths. It can </w:t>
      </w:r>
      <w:r w:rsidR="00297059">
        <w:rPr>
          <w:rFonts w:ascii="Times New Roman" w:eastAsia="Times New Roman" w:hAnsi="Times New Roman" w:cs="Times New Roman"/>
          <w:color w:val="222222"/>
          <w:sz w:val="24"/>
          <w:szCs w:val="24"/>
        </w:rPr>
        <w:t xml:space="preserve">also connect us with wider mental circuits as it codes information about the society of which the artist is a part. </w:t>
      </w:r>
      <w:r w:rsidR="000A0C4A">
        <w:rPr>
          <w:rFonts w:ascii="Times New Roman" w:eastAsia="Times New Roman" w:hAnsi="Times New Roman" w:cs="Times New Roman"/>
          <w:color w:val="222222"/>
          <w:sz w:val="24"/>
          <w:szCs w:val="24"/>
        </w:rPr>
        <w:t>Even the materials chosen convey information</w:t>
      </w:r>
      <w:r w:rsidR="00AF12B3">
        <w:rPr>
          <w:rFonts w:ascii="Times New Roman" w:eastAsia="Times New Roman" w:hAnsi="Times New Roman" w:cs="Times New Roman"/>
          <w:color w:val="222222"/>
          <w:sz w:val="24"/>
          <w:szCs w:val="24"/>
        </w:rPr>
        <w:t>, according to</w:t>
      </w:r>
      <w:r w:rsidR="000A0C4A">
        <w:rPr>
          <w:rFonts w:ascii="Times New Roman" w:eastAsia="Times New Roman" w:hAnsi="Times New Roman" w:cs="Times New Roman"/>
          <w:color w:val="222222"/>
          <w:sz w:val="24"/>
          <w:szCs w:val="24"/>
        </w:rPr>
        <w:t xml:space="preserve"> Bateson</w:t>
      </w:r>
      <w:r w:rsidR="00AF12B3">
        <w:rPr>
          <w:rFonts w:ascii="Times New Roman" w:eastAsia="Times New Roman" w:hAnsi="Times New Roman" w:cs="Times New Roman"/>
          <w:color w:val="222222"/>
          <w:sz w:val="24"/>
          <w:szCs w:val="24"/>
        </w:rPr>
        <w:t>,</w:t>
      </w:r>
      <w:r w:rsidR="000A0C4A">
        <w:rPr>
          <w:rFonts w:ascii="Times New Roman" w:eastAsia="Times New Roman" w:hAnsi="Times New Roman" w:cs="Times New Roman"/>
          <w:color w:val="222222"/>
          <w:sz w:val="24"/>
          <w:szCs w:val="24"/>
        </w:rPr>
        <w:t xml:space="preserve"> </w:t>
      </w:r>
      <w:r w:rsidR="00297059">
        <w:rPr>
          <w:rFonts w:ascii="Times New Roman" w:eastAsia="Times New Roman" w:hAnsi="Times New Roman" w:cs="Times New Roman"/>
          <w:color w:val="222222"/>
          <w:sz w:val="24"/>
          <w:szCs w:val="24"/>
        </w:rPr>
        <w:t>“</w:t>
      </w:r>
      <w:r w:rsidR="000A0C4A">
        <w:rPr>
          <w:rFonts w:ascii="Times New Roman" w:eastAsia="Times New Roman" w:hAnsi="Times New Roman" w:cs="Times New Roman"/>
          <w:color w:val="222222"/>
          <w:sz w:val="24"/>
          <w:szCs w:val="24"/>
        </w:rPr>
        <w:t>T</w:t>
      </w:r>
      <w:r w:rsidR="00297059">
        <w:rPr>
          <w:rFonts w:ascii="Times New Roman" w:eastAsia="Times New Roman" w:hAnsi="Times New Roman" w:cs="Times New Roman"/>
          <w:color w:val="222222"/>
          <w:sz w:val="24"/>
          <w:szCs w:val="24"/>
        </w:rPr>
        <w:t xml:space="preserve">he </w:t>
      </w:r>
      <w:r w:rsidR="00297059" w:rsidRPr="00297059">
        <w:rPr>
          <w:rFonts w:ascii="Times New Roman" w:eastAsia="Times New Roman" w:hAnsi="Times New Roman" w:cs="Times New Roman"/>
          <w:i/>
          <w:iCs/>
          <w:color w:val="222222"/>
          <w:sz w:val="24"/>
          <w:szCs w:val="24"/>
        </w:rPr>
        <w:t>code</w:t>
      </w:r>
      <w:r w:rsidR="00297059">
        <w:rPr>
          <w:rFonts w:ascii="Times New Roman" w:eastAsia="Times New Roman" w:hAnsi="Times New Roman" w:cs="Times New Roman"/>
          <w:color w:val="222222"/>
          <w:sz w:val="24"/>
          <w:szCs w:val="24"/>
        </w:rPr>
        <w:t xml:space="preserve"> whereby perceived objects or persons (or </w:t>
      </w:r>
      <w:proofErr w:type="spellStart"/>
      <w:r w:rsidR="00297059">
        <w:rPr>
          <w:rFonts w:ascii="Times New Roman" w:eastAsia="Times New Roman" w:hAnsi="Times New Roman" w:cs="Times New Roman"/>
          <w:color w:val="222222"/>
          <w:sz w:val="24"/>
          <w:szCs w:val="24"/>
        </w:rPr>
        <w:t>supernaturals</w:t>
      </w:r>
      <w:proofErr w:type="spellEnd"/>
      <w:r w:rsidR="00297059">
        <w:rPr>
          <w:rFonts w:ascii="Times New Roman" w:eastAsia="Times New Roman" w:hAnsi="Times New Roman" w:cs="Times New Roman"/>
          <w:color w:val="222222"/>
          <w:sz w:val="24"/>
          <w:szCs w:val="24"/>
        </w:rPr>
        <w:t>) are transformed into wood or paint is a source of information about the artist and his culture” (</w:t>
      </w:r>
      <w:r w:rsidR="004310E1" w:rsidRPr="004310E1">
        <w:rPr>
          <w:rFonts w:ascii="Times New Roman" w:eastAsia="Times New Roman" w:hAnsi="Times New Roman" w:cs="Times New Roman"/>
          <w:i/>
          <w:iCs/>
          <w:color w:val="222222"/>
          <w:sz w:val="24"/>
          <w:szCs w:val="24"/>
        </w:rPr>
        <w:t>Steps</w:t>
      </w:r>
      <w:r w:rsidR="00297059">
        <w:rPr>
          <w:rFonts w:ascii="Times New Roman" w:eastAsia="Times New Roman" w:hAnsi="Times New Roman" w:cs="Times New Roman"/>
          <w:color w:val="222222"/>
          <w:sz w:val="24"/>
          <w:szCs w:val="24"/>
        </w:rPr>
        <w:t xml:space="preserve"> 130).  </w:t>
      </w:r>
    </w:p>
    <w:p w14:paraId="6927F591" w14:textId="77777777" w:rsidR="00EF752F" w:rsidRPr="00BD6F99" w:rsidRDefault="00EF752F" w:rsidP="00EF752F">
      <w:pPr>
        <w:shd w:val="clear" w:color="auto" w:fill="FFFFFF"/>
        <w:spacing w:after="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Aesthetic experience can give us information—meaningful knowledge—about nature, about ourselves, and about our culture and society. The process of making art is especially beneficial in restoring our engagement with greater wholes. </w:t>
      </w:r>
      <w:r w:rsidRPr="00BD6F99">
        <w:rPr>
          <w:rFonts w:ascii="Times New Roman" w:eastAsia="Times New Roman" w:hAnsi="Times New Roman" w:cs="Times New Roman"/>
          <w:color w:val="222222"/>
          <w:sz w:val="24"/>
          <w:szCs w:val="24"/>
        </w:rPr>
        <w:t>In “dreams and the creativity of art, or the perception of art, and poetry and such things. And…[in] the best of religion” we “relax that arrogance” of the conscious mind “in favor of a creative experience in which… conscious mind plays only a small part” In these activities, “the whole individual is involved.” Thus, “in creative art man must experience himself—his total self—as a cybernetic model” (</w:t>
      </w:r>
      <w:r w:rsidRPr="004310E1">
        <w:rPr>
          <w:rFonts w:ascii="Times New Roman" w:eastAsia="Times New Roman" w:hAnsi="Times New Roman" w:cs="Times New Roman"/>
          <w:i/>
          <w:iCs/>
          <w:color w:val="222222"/>
          <w:sz w:val="24"/>
          <w:szCs w:val="24"/>
        </w:rPr>
        <w:t>Steps</w:t>
      </w:r>
      <w:r w:rsidRPr="00BD6F99">
        <w:rPr>
          <w:rFonts w:ascii="Times New Roman" w:eastAsia="Times New Roman" w:hAnsi="Times New Roman" w:cs="Times New Roman"/>
          <w:color w:val="222222"/>
          <w:sz w:val="24"/>
          <w:szCs w:val="24"/>
        </w:rPr>
        <w:t xml:space="preserve"> 444)</w:t>
      </w:r>
      <w:r>
        <w:rPr>
          <w:rFonts w:ascii="Times New Roman" w:eastAsia="Times New Roman" w:hAnsi="Times New Roman" w:cs="Times New Roman"/>
          <w:color w:val="222222"/>
          <w:sz w:val="24"/>
          <w:szCs w:val="24"/>
        </w:rPr>
        <w:t>.</w:t>
      </w:r>
    </w:p>
    <w:p w14:paraId="54E8A04C" w14:textId="3D04B73C" w:rsidR="00561BB6" w:rsidRPr="00EF752F" w:rsidRDefault="00AF12B3" w:rsidP="00EF752F">
      <w:pPr>
        <w:shd w:val="clear" w:color="auto" w:fill="FFFFFF"/>
        <w:spacing w:after="0" w:line="240" w:lineRule="auto"/>
        <w:ind w:firstLine="720"/>
        <w:rPr>
          <w:rFonts w:ascii="Times New Roman" w:eastAsia="Times New Roman" w:hAnsi="Times New Roman" w:cs="Times New Roman"/>
          <w:b/>
          <w:bCs/>
          <w:color w:val="222222"/>
          <w:sz w:val="24"/>
          <w:szCs w:val="24"/>
        </w:rPr>
      </w:pPr>
      <w:r w:rsidRPr="00315B6C">
        <w:rPr>
          <w:rFonts w:ascii="Times New Roman" w:eastAsia="Times New Roman" w:hAnsi="Times New Roman" w:cs="Times New Roman"/>
          <w:color w:val="222222"/>
          <w:sz w:val="24"/>
          <w:szCs w:val="24"/>
        </w:rPr>
        <w:lastRenderedPageBreak/>
        <w:t>Loosening the</w:t>
      </w:r>
      <w:r w:rsidR="006B7228" w:rsidRPr="00315B6C">
        <w:rPr>
          <w:rFonts w:ascii="Times New Roman" w:eastAsia="Times New Roman" w:hAnsi="Times New Roman" w:cs="Times New Roman"/>
          <w:color w:val="222222"/>
          <w:sz w:val="24"/>
          <w:szCs w:val="24"/>
        </w:rPr>
        <w:t xml:space="preserve"> grip of consciousness puts us in touch with other forms of knowledge. </w:t>
      </w:r>
      <w:r w:rsidR="00C0768B" w:rsidRPr="00315B6C">
        <w:rPr>
          <w:rFonts w:ascii="Times New Roman" w:eastAsia="Times New Roman" w:hAnsi="Times New Roman" w:cs="Times New Roman"/>
          <w:color w:val="222222"/>
          <w:sz w:val="24"/>
          <w:szCs w:val="24"/>
        </w:rPr>
        <w:t>Art engages in finding “patterns that connect</w:t>
      </w:r>
      <w:r w:rsidR="00C0768B" w:rsidRPr="0017272B">
        <w:rPr>
          <w:rFonts w:ascii="Times New Roman" w:eastAsia="Times New Roman" w:hAnsi="Times New Roman" w:cs="Times New Roman"/>
          <w:color w:val="222222"/>
          <w:sz w:val="24"/>
          <w:szCs w:val="24"/>
        </w:rPr>
        <w:t>”</w:t>
      </w:r>
      <w:r w:rsidR="006B7228">
        <w:rPr>
          <w:rFonts w:ascii="Times New Roman" w:eastAsia="Times New Roman" w:hAnsi="Times New Roman" w:cs="Times New Roman"/>
          <w:color w:val="222222"/>
          <w:sz w:val="24"/>
          <w:szCs w:val="24"/>
        </w:rPr>
        <w:t xml:space="preserve"> with us,</w:t>
      </w:r>
      <w:r w:rsidR="00C0768B" w:rsidRPr="0017272B">
        <w:rPr>
          <w:rFonts w:ascii="Times New Roman" w:eastAsia="Times New Roman" w:hAnsi="Times New Roman" w:cs="Times New Roman"/>
          <w:color w:val="222222"/>
          <w:sz w:val="24"/>
          <w:szCs w:val="24"/>
        </w:rPr>
        <w:t xml:space="preserve"> especially patterns of patterns that relate and integrate </w:t>
      </w:r>
      <w:r w:rsidR="00C0768B" w:rsidRPr="0017272B">
        <w:rPr>
          <w:rFonts w:ascii="Times New Roman" w:eastAsia="Times New Roman" w:hAnsi="Times New Roman" w:cs="Times New Roman"/>
          <w:i/>
          <w:iCs/>
          <w:color w:val="222222"/>
          <w:sz w:val="24"/>
          <w:szCs w:val="24"/>
        </w:rPr>
        <w:t>different levels</w:t>
      </w:r>
      <w:r w:rsidR="006B7228">
        <w:rPr>
          <w:rFonts w:ascii="Times New Roman" w:eastAsia="Times New Roman" w:hAnsi="Times New Roman" w:cs="Times New Roman"/>
          <w:color w:val="222222"/>
          <w:sz w:val="24"/>
          <w:szCs w:val="24"/>
        </w:rPr>
        <w:t xml:space="preserve"> of our being.</w:t>
      </w:r>
      <w:r w:rsidR="00C0768B" w:rsidRPr="0017272B">
        <w:rPr>
          <w:rFonts w:ascii="Times New Roman" w:eastAsia="Times New Roman" w:hAnsi="Times New Roman" w:cs="Times New Roman"/>
          <w:color w:val="222222"/>
          <w:sz w:val="24"/>
          <w:szCs w:val="24"/>
        </w:rPr>
        <w:t xml:space="preserve"> Bateson says, “artistic skill is the combining of many levels of mind—unconscious, conscious, and external—to make a statement of their combination”</w:t>
      </w:r>
      <w:r w:rsidR="00C0768B" w:rsidRPr="00C0768B">
        <w:rPr>
          <w:rFonts w:ascii="Times New Roman" w:eastAsia="Times New Roman" w:hAnsi="Times New Roman" w:cs="Times New Roman"/>
          <w:b/>
          <w:bCs/>
          <w:color w:val="222222"/>
          <w:sz w:val="24"/>
          <w:szCs w:val="24"/>
        </w:rPr>
        <w:t xml:space="preserve"> </w:t>
      </w:r>
      <w:r w:rsidR="00C0768B" w:rsidRPr="00C0768B">
        <w:rPr>
          <w:rFonts w:ascii="Times New Roman" w:eastAsia="Times New Roman" w:hAnsi="Times New Roman" w:cs="Times New Roman"/>
          <w:color w:val="222222"/>
          <w:sz w:val="24"/>
          <w:szCs w:val="24"/>
        </w:rPr>
        <w:t>(</w:t>
      </w:r>
      <w:r w:rsidR="004310E1" w:rsidRPr="004310E1">
        <w:rPr>
          <w:rFonts w:ascii="Times New Roman" w:eastAsia="Times New Roman" w:hAnsi="Times New Roman" w:cs="Times New Roman"/>
          <w:i/>
          <w:iCs/>
          <w:color w:val="222222"/>
          <w:sz w:val="24"/>
          <w:szCs w:val="24"/>
        </w:rPr>
        <w:t>Steps</w:t>
      </w:r>
      <w:r w:rsidR="00C0768B" w:rsidRPr="00C0768B">
        <w:rPr>
          <w:rFonts w:ascii="Times New Roman" w:eastAsia="Times New Roman" w:hAnsi="Times New Roman" w:cs="Times New Roman"/>
          <w:color w:val="222222"/>
          <w:sz w:val="24"/>
          <w:szCs w:val="24"/>
        </w:rPr>
        <w:t>, 470).</w:t>
      </w:r>
      <w:r w:rsidR="00C0768B">
        <w:rPr>
          <w:rFonts w:ascii="Times New Roman" w:eastAsia="Times New Roman" w:hAnsi="Times New Roman" w:cs="Times New Roman"/>
          <w:color w:val="222222"/>
          <w:sz w:val="24"/>
          <w:szCs w:val="24"/>
        </w:rPr>
        <w:t xml:space="preserve"> And, like religion, art can often convey </w:t>
      </w:r>
      <w:r w:rsidR="009D0052">
        <w:rPr>
          <w:rFonts w:ascii="Times New Roman" w:eastAsia="Times New Roman" w:hAnsi="Times New Roman" w:cs="Times New Roman"/>
          <w:color w:val="222222"/>
          <w:sz w:val="24"/>
          <w:szCs w:val="24"/>
        </w:rPr>
        <w:t xml:space="preserve">healing </w:t>
      </w:r>
      <w:r>
        <w:rPr>
          <w:rFonts w:ascii="Times New Roman" w:eastAsia="Times New Roman" w:hAnsi="Times New Roman" w:cs="Times New Roman"/>
          <w:color w:val="222222"/>
          <w:sz w:val="24"/>
          <w:szCs w:val="24"/>
        </w:rPr>
        <w:t>truths</w:t>
      </w:r>
      <w:r w:rsidR="00C0768B">
        <w:rPr>
          <w:rFonts w:ascii="Times New Roman" w:eastAsia="Times New Roman" w:hAnsi="Times New Roman" w:cs="Times New Roman"/>
          <w:color w:val="222222"/>
          <w:sz w:val="24"/>
          <w:szCs w:val="24"/>
        </w:rPr>
        <w:t xml:space="preserve"> in ways that cannot be made explicit to consciousness. Bateson quotes Isadora Duncan: “If I could tell you what it meant, there would be no point in dancing it.” Bateson says this captures the recognition that the message art gives can be “falsified if communicated in words” (</w:t>
      </w:r>
      <w:r w:rsidR="004310E1" w:rsidRPr="004310E1">
        <w:rPr>
          <w:rFonts w:ascii="Times New Roman" w:eastAsia="Times New Roman" w:hAnsi="Times New Roman" w:cs="Times New Roman"/>
          <w:i/>
          <w:iCs/>
          <w:color w:val="222222"/>
          <w:sz w:val="24"/>
          <w:szCs w:val="24"/>
        </w:rPr>
        <w:t>Steps</w:t>
      </w:r>
      <w:r w:rsidR="00C0768B">
        <w:rPr>
          <w:rFonts w:ascii="Times New Roman" w:eastAsia="Times New Roman" w:hAnsi="Times New Roman" w:cs="Times New Roman"/>
          <w:color w:val="222222"/>
          <w:sz w:val="24"/>
          <w:szCs w:val="24"/>
        </w:rPr>
        <w:t xml:space="preserve"> 138). As Charlton puts it</w:t>
      </w:r>
      <w:r w:rsidR="00C0768B" w:rsidRPr="00315B6C">
        <w:rPr>
          <w:rFonts w:ascii="Times New Roman" w:eastAsia="Times New Roman" w:hAnsi="Times New Roman" w:cs="Times New Roman"/>
          <w:color w:val="222222"/>
          <w:sz w:val="24"/>
          <w:szCs w:val="24"/>
        </w:rPr>
        <w:t>, “</w:t>
      </w:r>
      <w:r w:rsidR="00C0768B" w:rsidRPr="00315B6C">
        <w:rPr>
          <w:rFonts w:ascii="Times New Roman" w:eastAsia="Times New Roman" w:hAnsi="Times New Roman" w:cs="Times New Roman"/>
          <w:i/>
          <w:iCs/>
          <w:color w:val="222222"/>
          <w:sz w:val="24"/>
          <w:szCs w:val="24"/>
        </w:rPr>
        <w:t>iconic</w:t>
      </w:r>
      <w:r w:rsidR="00C0768B" w:rsidRPr="00315B6C">
        <w:rPr>
          <w:rFonts w:ascii="Times New Roman" w:eastAsia="Times New Roman" w:hAnsi="Times New Roman" w:cs="Times New Roman"/>
          <w:color w:val="222222"/>
          <w:sz w:val="24"/>
          <w:szCs w:val="24"/>
        </w:rPr>
        <w:t xml:space="preserve"> or </w:t>
      </w:r>
      <w:r w:rsidR="00C0768B" w:rsidRPr="00315B6C">
        <w:rPr>
          <w:rFonts w:ascii="Times New Roman" w:eastAsia="Times New Roman" w:hAnsi="Times New Roman" w:cs="Times New Roman"/>
          <w:i/>
          <w:iCs/>
          <w:color w:val="222222"/>
          <w:sz w:val="24"/>
          <w:szCs w:val="24"/>
        </w:rPr>
        <w:t>symbolic</w:t>
      </w:r>
      <w:r w:rsidR="00C0768B" w:rsidRPr="00315B6C">
        <w:rPr>
          <w:rFonts w:ascii="Times New Roman" w:eastAsia="Times New Roman" w:hAnsi="Times New Roman" w:cs="Times New Roman"/>
          <w:color w:val="222222"/>
          <w:sz w:val="24"/>
          <w:szCs w:val="24"/>
        </w:rPr>
        <w:t xml:space="preserve"> representations of the greater whole… enable our access to a metaphorical or nonverbal understanding of wholeness.”</w:t>
      </w:r>
      <w:r w:rsidR="00194A42" w:rsidRPr="00315B6C">
        <w:rPr>
          <w:rStyle w:val="FootnoteReference"/>
          <w:rFonts w:ascii="Times New Roman" w:eastAsia="Times New Roman" w:hAnsi="Times New Roman" w:cs="Times New Roman"/>
          <w:color w:val="222222"/>
          <w:sz w:val="24"/>
          <w:szCs w:val="24"/>
        </w:rPr>
        <w:footnoteReference w:id="15"/>
      </w:r>
      <w:r w:rsidR="00C0768B" w:rsidRPr="00CF00F8">
        <w:rPr>
          <w:rFonts w:ascii="Times New Roman" w:eastAsia="Times New Roman" w:hAnsi="Times New Roman" w:cs="Times New Roman"/>
          <w:b/>
          <w:bCs/>
          <w:color w:val="222222"/>
          <w:sz w:val="24"/>
          <w:szCs w:val="24"/>
        </w:rPr>
        <w:t xml:space="preserve"> </w:t>
      </w:r>
    </w:p>
    <w:p w14:paraId="4FB9F94A" w14:textId="4181F94C" w:rsidR="00145169" w:rsidRPr="00F368A6" w:rsidRDefault="00CF00F8" w:rsidP="001826D0">
      <w:pPr>
        <w:shd w:val="clear" w:color="auto" w:fill="FFFFFF"/>
        <w:spacing w:after="0" w:line="240" w:lineRule="auto"/>
        <w:ind w:firstLine="720"/>
        <w:rPr>
          <w:rFonts w:eastAsiaTheme="minorEastAsia" w:hAnsi="Calibri"/>
          <w:kern w:val="24"/>
          <w:sz w:val="24"/>
          <w:szCs w:val="24"/>
        </w:rPr>
      </w:pPr>
      <w:r w:rsidRPr="00F368A6">
        <w:rPr>
          <w:rFonts w:ascii="Times New Roman" w:eastAsia="Times New Roman" w:hAnsi="Times New Roman" w:cs="Times New Roman"/>
          <w:sz w:val="24"/>
          <w:szCs w:val="24"/>
        </w:rPr>
        <w:t>That there is wisdom that cannot be communicated consciously is integral to the sacred and fosters humility. “Mere purposive rationality unaided by such phenomena as art, religion, dream and the like, is necessarily pathogenic and destructive of life…life depends upon interlocking circuits of contingency, while consciousness can see only such short arcs of such circuits as human purpose may direct” (</w:t>
      </w:r>
      <w:r w:rsidR="004310E1" w:rsidRPr="00F368A6">
        <w:rPr>
          <w:rFonts w:ascii="Times New Roman" w:eastAsia="Times New Roman" w:hAnsi="Times New Roman" w:cs="Times New Roman"/>
          <w:i/>
          <w:iCs/>
          <w:sz w:val="24"/>
          <w:szCs w:val="24"/>
        </w:rPr>
        <w:t>Steps</w:t>
      </w:r>
      <w:r w:rsidRPr="00F368A6">
        <w:rPr>
          <w:rFonts w:ascii="Times New Roman" w:eastAsia="Times New Roman" w:hAnsi="Times New Roman" w:cs="Times New Roman"/>
          <w:sz w:val="24"/>
          <w:szCs w:val="24"/>
        </w:rPr>
        <w:t xml:space="preserve"> 146). Experiencing and practicing art can thus be healing.</w:t>
      </w:r>
      <w:r w:rsidRPr="00F368A6">
        <w:rPr>
          <w:rFonts w:eastAsiaTheme="minorEastAsia" w:hAnsi="Calibri"/>
          <w:kern w:val="24"/>
          <w:sz w:val="24"/>
          <w:szCs w:val="24"/>
        </w:rPr>
        <w:t xml:space="preserve"> </w:t>
      </w:r>
    </w:p>
    <w:p w14:paraId="2C124A5D" w14:textId="60897A9E" w:rsidR="00145169" w:rsidRPr="00315B6C" w:rsidRDefault="0017272B" w:rsidP="001826D0">
      <w:pPr>
        <w:shd w:val="clear" w:color="auto" w:fill="FFFFFF"/>
        <w:spacing w:after="0" w:line="240" w:lineRule="auto"/>
        <w:ind w:firstLine="720"/>
        <w:rPr>
          <w:rFonts w:ascii="Times New Roman" w:eastAsia="Times New Roman" w:hAnsi="Times New Roman" w:cs="Times New Roman"/>
          <w:color w:val="222222"/>
          <w:sz w:val="24"/>
          <w:szCs w:val="24"/>
        </w:rPr>
      </w:pPr>
      <w:r w:rsidRPr="0041286F">
        <w:rPr>
          <w:rFonts w:ascii="Times New Roman" w:eastAsia="Times New Roman" w:hAnsi="Times New Roman" w:cs="Times New Roman"/>
          <w:sz w:val="24"/>
          <w:szCs w:val="24"/>
        </w:rPr>
        <w:t xml:space="preserve">Engagement in aesthetic experience can be healing by connecting us with our unconscious minds, or with our wider social and natural minds. It can also be a basis for empathy </w:t>
      </w:r>
      <w:r w:rsidR="00145169" w:rsidRPr="0041286F">
        <w:rPr>
          <w:rFonts w:ascii="Times New Roman" w:eastAsia="Times New Roman" w:hAnsi="Times New Roman" w:cs="Times New Roman"/>
          <w:sz w:val="24"/>
          <w:szCs w:val="24"/>
        </w:rPr>
        <w:t>and understanding.</w:t>
      </w:r>
      <w:r w:rsidR="00145169">
        <w:rPr>
          <w:rFonts w:ascii="Times New Roman" w:eastAsia="Times New Roman" w:hAnsi="Times New Roman" w:cs="Times New Roman"/>
          <w:color w:val="4472C4" w:themeColor="accent1"/>
          <w:sz w:val="24"/>
          <w:szCs w:val="24"/>
        </w:rPr>
        <w:t xml:space="preserve"> </w:t>
      </w:r>
      <w:r w:rsidRPr="0017272B">
        <w:rPr>
          <w:rFonts w:ascii="Times New Roman" w:eastAsia="Times New Roman" w:hAnsi="Times New Roman" w:cs="Times New Roman"/>
          <w:color w:val="222222"/>
          <w:sz w:val="24"/>
          <w:szCs w:val="24"/>
        </w:rPr>
        <w:t>With Bateson’s help, we can see why art is the best cultural ambassador we have. W</w:t>
      </w:r>
      <w:r w:rsidR="00145169">
        <w:rPr>
          <w:rFonts w:ascii="Times New Roman" w:eastAsia="Times New Roman" w:hAnsi="Times New Roman" w:cs="Times New Roman"/>
          <w:color w:val="222222"/>
          <w:sz w:val="24"/>
          <w:szCs w:val="24"/>
        </w:rPr>
        <w:t>e</w:t>
      </w:r>
      <w:r w:rsidRPr="0017272B">
        <w:rPr>
          <w:rFonts w:ascii="Times New Roman" w:eastAsia="Times New Roman" w:hAnsi="Times New Roman" w:cs="Times New Roman"/>
          <w:color w:val="222222"/>
          <w:sz w:val="24"/>
          <w:szCs w:val="24"/>
        </w:rPr>
        <w:t xml:space="preserve"> may consciously fear another culture</w:t>
      </w:r>
      <w:r w:rsidR="00145169">
        <w:rPr>
          <w:rFonts w:ascii="Times New Roman" w:eastAsia="Times New Roman" w:hAnsi="Times New Roman" w:cs="Times New Roman"/>
          <w:color w:val="222222"/>
          <w:sz w:val="24"/>
          <w:szCs w:val="24"/>
        </w:rPr>
        <w:t>,</w:t>
      </w:r>
      <w:r w:rsidRPr="0017272B">
        <w:rPr>
          <w:rFonts w:ascii="Times New Roman" w:eastAsia="Times New Roman" w:hAnsi="Times New Roman" w:cs="Times New Roman"/>
          <w:color w:val="222222"/>
          <w:sz w:val="24"/>
          <w:szCs w:val="24"/>
        </w:rPr>
        <w:t xml:space="preserve"> focus on our differences</w:t>
      </w:r>
      <w:r w:rsidR="00145169">
        <w:rPr>
          <w:rFonts w:ascii="Times New Roman" w:eastAsia="Times New Roman" w:hAnsi="Times New Roman" w:cs="Times New Roman"/>
          <w:color w:val="222222"/>
          <w:sz w:val="24"/>
          <w:szCs w:val="24"/>
        </w:rPr>
        <w:t>, or see them as competitors</w:t>
      </w:r>
      <w:r w:rsidRPr="0017272B">
        <w:rPr>
          <w:rFonts w:ascii="Times New Roman" w:eastAsia="Times New Roman" w:hAnsi="Times New Roman" w:cs="Times New Roman"/>
          <w:color w:val="222222"/>
          <w:sz w:val="24"/>
          <w:szCs w:val="24"/>
        </w:rPr>
        <w:t xml:space="preserve">, but when we see the beauty of their art, we recognize </w:t>
      </w:r>
      <w:r w:rsidR="0098072F">
        <w:rPr>
          <w:rFonts w:ascii="Times New Roman" w:eastAsia="Times New Roman" w:hAnsi="Times New Roman" w:cs="Times New Roman"/>
          <w:color w:val="222222"/>
          <w:sz w:val="24"/>
          <w:szCs w:val="24"/>
        </w:rPr>
        <w:t>in them what is</w:t>
      </w:r>
      <w:r w:rsidRPr="0017272B">
        <w:rPr>
          <w:rFonts w:ascii="Times New Roman" w:eastAsia="Times New Roman" w:hAnsi="Times New Roman" w:cs="Times New Roman"/>
          <w:color w:val="222222"/>
          <w:sz w:val="24"/>
          <w:szCs w:val="24"/>
        </w:rPr>
        <w:t xml:space="preserve"> best about ourselves.</w:t>
      </w:r>
      <w:r w:rsidR="00145169">
        <w:rPr>
          <w:rFonts w:ascii="Times New Roman" w:eastAsia="Times New Roman" w:hAnsi="Times New Roman" w:cs="Times New Roman"/>
          <w:color w:val="222222"/>
          <w:sz w:val="24"/>
          <w:szCs w:val="24"/>
        </w:rPr>
        <w:t xml:space="preserve"> We see a wider system in which we both are a </w:t>
      </w:r>
      <w:proofErr w:type="gramStart"/>
      <w:r w:rsidR="00145169">
        <w:rPr>
          <w:rFonts w:ascii="Times New Roman" w:eastAsia="Times New Roman" w:hAnsi="Times New Roman" w:cs="Times New Roman"/>
          <w:color w:val="222222"/>
          <w:sz w:val="24"/>
          <w:szCs w:val="24"/>
        </w:rPr>
        <w:t>part</w:t>
      </w:r>
      <w:r w:rsidR="004319D8">
        <w:rPr>
          <w:rFonts w:ascii="Times New Roman" w:eastAsia="Times New Roman" w:hAnsi="Times New Roman" w:cs="Times New Roman"/>
          <w:color w:val="222222"/>
          <w:sz w:val="24"/>
          <w:szCs w:val="24"/>
        </w:rPr>
        <w:t>,</w:t>
      </w:r>
      <w:r w:rsidR="00145169">
        <w:rPr>
          <w:rFonts w:ascii="Times New Roman" w:eastAsia="Times New Roman" w:hAnsi="Times New Roman" w:cs="Times New Roman"/>
          <w:color w:val="222222"/>
          <w:sz w:val="24"/>
          <w:szCs w:val="24"/>
        </w:rPr>
        <w:t xml:space="preserve"> and</w:t>
      </w:r>
      <w:proofErr w:type="gramEnd"/>
      <w:r w:rsidR="00145169">
        <w:rPr>
          <w:rFonts w:ascii="Times New Roman" w:eastAsia="Times New Roman" w:hAnsi="Times New Roman" w:cs="Times New Roman"/>
          <w:color w:val="222222"/>
          <w:sz w:val="24"/>
          <w:szCs w:val="24"/>
        </w:rPr>
        <w:t xml:space="preserve"> can begin to</w:t>
      </w:r>
      <w:r w:rsidR="00145169" w:rsidRPr="00145169">
        <w:rPr>
          <w:rFonts w:ascii="Times New Roman" w:eastAsia="Times New Roman" w:hAnsi="Times New Roman" w:cs="Times New Roman"/>
          <w:b/>
          <w:bCs/>
          <w:sz w:val="24"/>
          <w:szCs w:val="24"/>
        </w:rPr>
        <w:t xml:space="preserve"> </w:t>
      </w:r>
      <w:r w:rsidR="00145169" w:rsidRPr="00315B6C">
        <w:rPr>
          <w:rFonts w:ascii="Times New Roman" w:eastAsia="Times New Roman" w:hAnsi="Times New Roman" w:cs="Times New Roman"/>
          <w:sz w:val="24"/>
          <w:szCs w:val="24"/>
        </w:rPr>
        <w:t>aim for a “dynamic equilibrium within one major community” (</w:t>
      </w:r>
      <w:r w:rsidR="004310E1" w:rsidRPr="00315B6C">
        <w:rPr>
          <w:rFonts w:ascii="Times New Roman" w:eastAsia="Times New Roman" w:hAnsi="Times New Roman" w:cs="Times New Roman"/>
          <w:i/>
          <w:iCs/>
          <w:sz w:val="24"/>
          <w:szCs w:val="24"/>
        </w:rPr>
        <w:t>Steps</w:t>
      </w:r>
      <w:r w:rsidR="00145169" w:rsidRPr="00315B6C">
        <w:rPr>
          <w:rFonts w:ascii="Times New Roman" w:eastAsia="Times New Roman" w:hAnsi="Times New Roman" w:cs="Times New Roman"/>
          <w:sz w:val="24"/>
          <w:szCs w:val="24"/>
        </w:rPr>
        <w:t>, 64).</w:t>
      </w:r>
    </w:p>
    <w:p w14:paraId="01866493" w14:textId="345D8DC9" w:rsidR="00A71081" w:rsidRDefault="0017272B" w:rsidP="00EF752F">
      <w:pPr>
        <w:shd w:val="clear" w:color="auto" w:fill="FFFFFF"/>
        <w:spacing w:after="0" w:line="240" w:lineRule="auto"/>
        <w:ind w:firstLine="720"/>
        <w:rPr>
          <w:rFonts w:ascii="Times New Roman" w:eastAsia="Times New Roman" w:hAnsi="Times New Roman" w:cs="Times New Roman"/>
          <w:sz w:val="24"/>
          <w:szCs w:val="24"/>
        </w:rPr>
      </w:pPr>
      <w:r w:rsidRPr="0017272B">
        <w:rPr>
          <w:rFonts w:ascii="Times New Roman" w:eastAsia="Times New Roman" w:hAnsi="Times New Roman" w:cs="Times New Roman"/>
          <w:color w:val="222222"/>
          <w:sz w:val="24"/>
          <w:szCs w:val="24"/>
        </w:rPr>
        <w:t>W</w:t>
      </w:r>
      <w:r w:rsidR="007455C4" w:rsidRPr="0017272B">
        <w:rPr>
          <w:rFonts w:ascii="Times New Roman" w:eastAsia="Times New Roman" w:hAnsi="Times New Roman" w:cs="Times New Roman"/>
          <w:color w:val="222222"/>
          <w:sz w:val="24"/>
          <w:szCs w:val="24"/>
        </w:rPr>
        <w:t>hen we experience beauty in art</w:t>
      </w:r>
      <w:r w:rsidR="0050755B">
        <w:rPr>
          <w:rFonts w:ascii="Times New Roman" w:eastAsia="Times New Roman" w:hAnsi="Times New Roman" w:cs="Times New Roman"/>
          <w:color w:val="222222"/>
          <w:sz w:val="24"/>
          <w:szCs w:val="24"/>
        </w:rPr>
        <w:t>—i</w:t>
      </w:r>
      <w:r w:rsidR="007455C4" w:rsidRPr="0017272B">
        <w:rPr>
          <w:rFonts w:ascii="Times New Roman" w:eastAsia="Times New Roman" w:hAnsi="Times New Roman" w:cs="Times New Roman"/>
          <w:color w:val="222222"/>
          <w:sz w:val="24"/>
          <w:szCs w:val="24"/>
        </w:rPr>
        <w:t xml:space="preserve">n our own </w:t>
      </w:r>
      <w:r w:rsidR="0098072F" w:rsidRPr="00315B6C">
        <w:rPr>
          <w:rFonts w:ascii="Times New Roman" w:eastAsia="Times New Roman" w:hAnsi="Times New Roman" w:cs="Times New Roman"/>
          <w:color w:val="222222"/>
          <w:sz w:val="24"/>
          <w:szCs w:val="24"/>
        </w:rPr>
        <w:t>or</w:t>
      </w:r>
      <w:r w:rsidR="007455C4" w:rsidRPr="00315B6C">
        <w:rPr>
          <w:rFonts w:ascii="Times New Roman" w:eastAsia="Times New Roman" w:hAnsi="Times New Roman" w:cs="Times New Roman"/>
          <w:color w:val="222222"/>
          <w:sz w:val="24"/>
          <w:szCs w:val="24"/>
        </w:rPr>
        <w:t xml:space="preserve"> in other cultures</w:t>
      </w:r>
      <w:r w:rsidR="0050755B" w:rsidRPr="00315B6C">
        <w:rPr>
          <w:rFonts w:ascii="Times New Roman" w:eastAsia="Times New Roman" w:hAnsi="Times New Roman" w:cs="Times New Roman"/>
          <w:color w:val="222222"/>
          <w:sz w:val="24"/>
          <w:szCs w:val="24"/>
        </w:rPr>
        <w:t>’ art</w:t>
      </w:r>
      <w:r w:rsidR="0098072F" w:rsidRPr="00315B6C">
        <w:rPr>
          <w:rFonts w:ascii="Times New Roman" w:eastAsia="Times New Roman" w:hAnsi="Times New Roman" w:cs="Times New Roman"/>
          <w:color w:val="222222"/>
          <w:sz w:val="24"/>
          <w:szCs w:val="24"/>
        </w:rPr>
        <w:t>—or</w:t>
      </w:r>
      <w:r w:rsidR="0098072F">
        <w:rPr>
          <w:rFonts w:ascii="Times New Roman" w:eastAsia="Times New Roman" w:hAnsi="Times New Roman" w:cs="Times New Roman"/>
          <w:color w:val="222222"/>
          <w:sz w:val="24"/>
          <w:szCs w:val="24"/>
        </w:rPr>
        <w:t xml:space="preserve"> </w:t>
      </w:r>
      <w:r w:rsidR="0050755B">
        <w:rPr>
          <w:rFonts w:ascii="Times New Roman" w:eastAsia="Times New Roman" w:hAnsi="Times New Roman" w:cs="Times New Roman"/>
          <w:color w:val="222222"/>
          <w:sz w:val="24"/>
          <w:szCs w:val="24"/>
        </w:rPr>
        <w:t xml:space="preserve">beauty </w:t>
      </w:r>
      <w:r w:rsidR="0098072F">
        <w:rPr>
          <w:rFonts w:ascii="Times New Roman" w:eastAsia="Times New Roman" w:hAnsi="Times New Roman" w:cs="Times New Roman"/>
          <w:color w:val="222222"/>
          <w:sz w:val="24"/>
          <w:szCs w:val="24"/>
        </w:rPr>
        <w:t xml:space="preserve">in nature, </w:t>
      </w:r>
      <w:r w:rsidR="007455C4" w:rsidRPr="0017272B">
        <w:rPr>
          <w:rFonts w:ascii="Times New Roman" w:eastAsia="Times New Roman" w:hAnsi="Times New Roman" w:cs="Times New Roman"/>
          <w:color w:val="222222"/>
          <w:sz w:val="24"/>
          <w:szCs w:val="24"/>
        </w:rPr>
        <w:t>we recognize minds with simil</w:t>
      </w:r>
      <w:r w:rsidR="002C2EE4" w:rsidRPr="0017272B">
        <w:rPr>
          <w:rFonts w:ascii="Times New Roman" w:eastAsia="Times New Roman" w:hAnsi="Times New Roman" w:cs="Times New Roman"/>
          <w:color w:val="222222"/>
          <w:sz w:val="24"/>
          <w:szCs w:val="24"/>
        </w:rPr>
        <w:t>arities to our own</w:t>
      </w:r>
      <w:r w:rsidR="0050755B">
        <w:rPr>
          <w:rFonts w:ascii="Times New Roman" w:eastAsia="Times New Roman" w:hAnsi="Times New Roman" w:cs="Times New Roman"/>
          <w:color w:val="222222"/>
          <w:sz w:val="24"/>
          <w:szCs w:val="24"/>
        </w:rPr>
        <w:t>; w</w:t>
      </w:r>
      <w:r w:rsidR="0098072F">
        <w:rPr>
          <w:rFonts w:ascii="Times New Roman" w:eastAsia="Times New Roman" w:hAnsi="Times New Roman" w:cs="Times New Roman"/>
          <w:color w:val="222222"/>
          <w:sz w:val="24"/>
          <w:szCs w:val="24"/>
        </w:rPr>
        <w:t>e</w:t>
      </w:r>
      <w:r w:rsidR="002C2EE4" w:rsidRPr="0017272B">
        <w:rPr>
          <w:rFonts w:ascii="Times New Roman" w:eastAsia="Times New Roman" w:hAnsi="Times New Roman" w:cs="Times New Roman"/>
          <w:color w:val="222222"/>
          <w:sz w:val="24"/>
          <w:szCs w:val="24"/>
        </w:rPr>
        <w:t xml:space="preserve"> experience </w:t>
      </w:r>
      <w:r w:rsidR="0098072F">
        <w:rPr>
          <w:rFonts w:ascii="Times New Roman" w:eastAsia="Times New Roman" w:hAnsi="Times New Roman" w:cs="Times New Roman"/>
          <w:color w:val="222222"/>
          <w:sz w:val="24"/>
          <w:szCs w:val="24"/>
        </w:rPr>
        <w:t xml:space="preserve">deeper </w:t>
      </w:r>
      <w:r w:rsidR="002C2EE4" w:rsidRPr="0017272B">
        <w:rPr>
          <w:rFonts w:ascii="Times New Roman" w:eastAsia="Times New Roman" w:hAnsi="Times New Roman" w:cs="Times New Roman"/>
          <w:color w:val="222222"/>
          <w:sz w:val="24"/>
          <w:szCs w:val="24"/>
        </w:rPr>
        <w:t xml:space="preserve">harmonies that take us outside of the limited arc of </w:t>
      </w:r>
      <w:r w:rsidR="00C72439" w:rsidRPr="0017272B">
        <w:rPr>
          <w:rFonts w:ascii="Times New Roman" w:eastAsia="Times New Roman" w:hAnsi="Times New Roman" w:cs="Times New Roman"/>
          <w:color w:val="222222"/>
          <w:sz w:val="24"/>
          <w:szCs w:val="24"/>
        </w:rPr>
        <w:t>consciousness</w:t>
      </w:r>
      <w:r w:rsidR="002C2EE4" w:rsidRPr="0017272B">
        <w:rPr>
          <w:rFonts w:ascii="Times New Roman" w:eastAsia="Times New Roman" w:hAnsi="Times New Roman" w:cs="Times New Roman"/>
          <w:color w:val="222222"/>
          <w:sz w:val="24"/>
          <w:szCs w:val="24"/>
        </w:rPr>
        <w:t xml:space="preserve"> and its </w:t>
      </w:r>
      <w:r w:rsidR="0098072F">
        <w:rPr>
          <w:rFonts w:ascii="Times New Roman" w:eastAsia="Times New Roman" w:hAnsi="Times New Roman" w:cs="Times New Roman"/>
          <w:color w:val="222222"/>
          <w:sz w:val="24"/>
          <w:szCs w:val="24"/>
        </w:rPr>
        <w:t>purposes</w:t>
      </w:r>
      <w:r w:rsidR="002C2EE4" w:rsidRPr="0017272B">
        <w:rPr>
          <w:rFonts w:ascii="Times New Roman" w:eastAsia="Times New Roman" w:hAnsi="Times New Roman" w:cs="Times New Roman"/>
          <w:color w:val="222222"/>
          <w:sz w:val="24"/>
          <w:szCs w:val="24"/>
        </w:rPr>
        <w:t xml:space="preserve"> and fears</w:t>
      </w:r>
      <w:r w:rsidR="00145169">
        <w:rPr>
          <w:rFonts w:ascii="Times New Roman" w:eastAsia="Times New Roman" w:hAnsi="Times New Roman" w:cs="Times New Roman"/>
          <w:color w:val="222222"/>
          <w:sz w:val="24"/>
          <w:szCs w:val="24"/>
        </w:rPr>
        <w:t>—</w:t>
      </w:r>
      <w:r w:rsidR="0050755B">
        <w:rPr>
          <w:rFonts w:ascii="Times New Roman" w:eastAsia="Times New Roman" w:hAnsi="Times New Roman" w:cs="Times New Roman"/>
          <w:color w:val="222222"/>
          <w:sz w:val="24"/>
          <w:szCs w:val="24"/>
        </w:rPr>
        <w:t>w</w:t>
      </w:r>
      <w:r w:rsidRPr="0098072F">
        <w:rPr>
          <w:rFonts w:ascii="Times New Roman" w:eastAsia="Times New Roman" w:hAnsi="Times New Roman" w:cs="Times New Roman"/>
          <w:sz w:val="24"/>
          <w:szCs w:val="24"/>
        </w:rPr>
        <w:t xml:space="preserve">e recognize that we are all part of the same </w:t>
      </w:r>
      <w:r w:rsidR="0098072F" w:rsidRPr="0041286F">
        <w:rPr>
          <w:rFonts w:ascii="Times New Roman" w:eastAsia="Times New Roman" w:hAnsi="Times New Roman" w:cs="Times New Roman"/>
          <w:sz w:val="24"/>
          <w:szCs w:val="24"/>
        </w:rPr>
        <w:t>evolutionary</w:t>
      </w:r>
      <w:r w:rsidR="0098072F" w:rsidRPr="0098072F">
        <w:rPr>
          <w:rFonts w:ascii="Times New Roman" w:eastAsia="Times New Roman" w:hAnsi="Times New Roman" w:cs="Times New Roman"/>
          <w:sz w:val="24"/>
          <w:szCs w:val="24"/>
        </w:rPr>
        <w:t xml:space="preserve"> </w:t>
      </w:r>
      <w:r w:rsidRPr="0098072F">
        <w:rPr>
          <w:rFonts w:ascii="Times New Roman" w:eastAsia="Times New Roman" w:hAnsi="Times New Roman" w:cs="Times New Roman"/>
          <w:sz w:val="24"/>
          <w:szCs w:val="24"/>
        </w:rPr>
        <w:t>story.</w:t>
      </w:r>
      <w:r w:rsidR="00145169">
        <w:rPr>
          <w:rFonts w:ascii="Times New Roman" w:eastAsia="Times New Roman" w:hAnsi="Times New Roman" w:cs="Times New Roman"/>
          <w:sz w:val="24"/>
          <w:szCs w:val="24"/>
        </w:rPr>
        <w:t xml:space="preserve"> </w:t>
      </w:r>
    </w:p>
    <w:p w14:paraId="04151889" w14:textId="77777777" w:rsidR="001826D0" w:rsidRDefault="001826D0" w:rsidP="00334EA9">
      <w:pPr>
        <w:shd w:val="clear" w:color="auto" w:fill="FFFFFF"/>
        <w:spacing w:after="0" w:line="240" w:lineRule="auto"/>
        <w:rPr>
          <w:rFonts w:ascii="Times New Roman" w:eastAsia="Times New Roman" w:hAnsi="Times New Roman" w:cs="Times New Roman"/>
          <w:sz w:val="24"/>
          <w:szCs w:val="24"/>
        </w:rPr>
      </w:pPr>
    </w:p>
    <w:p w14:paraId="363593C4" w14:textId="78F6406D" w:rsidR="00A71081" w:rsidRDefault="00A71081" w:rsidP="00334EA9">
      <w:pPr>
        <w:shd w:val="clear" w:color="auto" w:fill="FFFFFF"/>
        <w:spacing w:after="0" w:line="240" w:lineRule="auto"/>
        <w:ind w:left="720" w:right="720"/>
        <w:rPr>
          <w:rFonts w:ascii="Times New Roman" w:eastAsia="Times New Roman" w:hAnsi="Times New Roman" w:cs="Times New Roman"/>
          <w:color w:val="222222"/>
          <w:sz w:val="24"/>
          <w:szCs w:val="24"/>
        </w:rPr>
      </w:pPr>
      <w:r w:rsidRPr="00A95363">
        <w:rPr>
          <w:rFonts w:ascii="Times New Roman" w:eastAsia="Times New Roman" w:hAnsi="Times New Roman" w:cs="Times New Roman"/>
          <w:color w:val="222222"/>
          <w:sz w:val="24"/>
          <w:szCs w:val="24"/>
        </w:rPr>
        <w:t>The beauty of the woods th</w:t>
      </w:r>
      <w:r w:rsidR="00EF752F">
        <w:rPr>
          <w:rFonts w:ascii="Times New Roman" w:eastAsia="Times New Roman" w:hAnsi="Times New Roman" w:cs="Times New Roman"/>
          <w:color w:val="222222"/>
          <w:sz w:val="24"/>
          <w:szCs w:val="24"/>
        </w:rPr>
        <w:t>r</w:t>
      </w:r>
      <w:r w:rsidRPr="00A95363">
        <w:rPr>
          <w:rFonts w:ascii="Times New Roman" w:eastAsia="Times New Roman" w:hAnsi="Times New Roman" w:cs="Times New Roman"/>
          <w:color w:val="222222"/>
          <w:sz w:val="24"/>
          <w:szCs w:val="24"/>
        </w:rPr>
        <w:t xml:space="preserve">ough which I walk is my recognition </w:t>
      </w:r>
      <w:proofErr w:type="gramStart"/>
      <w:r w:rsidRPr="00A95363">
        <w:rPr>
          <w:rFonts w:ascii="Times New Roman" w:eastAsia="Times New Roman" w:hAnsi="Times New Roman" w:cs="Times New Roman"/>
          <w:color w:val="222222"/>
          <w:sz w:val="24"/>
          <w:szCs w:val="24"/>
        </w:rPr>
        <w:t>both of the individual</w:t>
      </w:r>
      <w:proofErr w:type="gramEnd"/>
      <w:r w:rsidRPr="00A95363">
        <w:rPr>
          <w:rFonts w:ascii="Times New Roman" w:eastAsia="Times New Roman" w:hAnsi="Times New Roman" w:cs="Times New Roman"/>
          <w:color w:val="222222"/>
          <w:sz w:val="24"/>
          <w:szCs w:val="24"/>
        </w:rPr>
        <w:t xml:space="preserve"> trees and of the total ecology of the woods as a </w:t>
      </w:r>
      <w:r w:rsidRPr="00A95363">
        <w:rPr>
          <w:rFonts w:ascii="Times New Roman" w:eastAsia="Times New Roman" w:hAnsi="Times New Roman" w:cs="Times New Roman"/>
          <w:i/>
          <w:iCs/>
          <w:color w:val="222222"/>
          <w:sz w:val="24"/>
          <w:szCs w:val="24"/>
        </w:rPr>
        <w:t>system</w:t>
      </w:r>
      <w:r w:rsidRPr="00A95363">
        <w:rPr>
          <w:rFonts w:ascii="Times New Roman" w:eastAsia="Times New Roman" w:hAnsi="Times New Roman" w:cs="Times New Roman"/>
          <w:color w:val="222222"/>
          <w:sz w:val="24"/>
          <w:szCs w:val="24"/>
        </w:rPr>
        <w:t>. A similar esthetic recognition</w:t>
      </w:r>
      <w:r w:rsidRPr="00A75F9B">
        <w:rPr>
          <w:rFonts w:ascii="Times New Roman" w:eastAsia="Times New Roman" w:hAnsi="Times New Roman" w:cs="Times New Roman"/>
          <w:b/>
          <w:bCs/>
          <w:color w:val="222222"/>
          <w:sz w:val="24"/>
          <w:szCs w:val="24"/>
        </w:rPr>
        <w:t xml:space="preserve"> </w:t>
      </w:r>
      <w:r w:rsidRPr="00A95363">
        <w:rPr>
          <w:rFonts w:ascii="Times New Roman" w:eastAsia="Times New Roman" w:hAnsi="Times New Roman" w:cs="Times New Roman"/>
          <w:color w:val="222222"/>
          <w:sz w:val="24"/>
          <w:szCs w:val="24"/>
        </w:rPr>
        <w:t>is still more striking when I talk to another person.</w:t>
      </w:r>
      <w:r>
        <w:rPr>
          <w:rFonts w:ascii="Times New Roman" w:eastAsia="Times New Roman" w:hAnsi="Times New Roman" w:cs="Times New Roman"/>
          <w:color w:val="222222"/>
          <w:sz w:val="24"/>
          <w:szCs w:val="24"/>
        </w:rPr>
        <w:t xml:space="preserve"> </w:t>
      </w:r>
      <w:r w:rsidR="00A95363">
        <w:rPr>
          <w:rFonts w:ascii="Times New Roman" w:eastAsia="Times New Roman" w:hAnsi="Times New Roman" w:cs="Times New Roman"/>
          <w:color w:val="222222"/>
          <w:sz w:val="24"/>
          <w:szCs w:val="24"/>
        </w:rPr>
        <w:t>(</w:t>
      </w:r>
      <w:r w:rsidR="004310E1" w:rsidRPr="004310E1">
        <w:rPr>
          <w:rFonts w:ascii="Times New Roman" w:eastAsia="Times New Roman" w:hAnsi="Times New Roman" w:cs="Times New Roman"/>
          <w:i/>
          <w:iCs/>
          <w:color w:val="222222"/>
          <w:sz w:val="24"/>
          <w:szCs w:val="24"/>
        </w:rPr>
        <w:t>Steps</w:t>
      </w:r>
      <w:r>
        <w:rPr>
          <w:rFonts w:ascii="Times New Roman" w:eastAsia="Times New Roman" w:hAnsi="Times New Roman" w:cs="Times New Roman"/>
          <w:color w:val="222222"/>
          <w:sz w:val="24"/>
          <w:szCs w:val="24"/>
        </w:rPr>
        <w:t xml:space="preserve"> 332</w:t>
      </w:r>
      <w:r w:rsidR="00A95363">
        <w:rPr>
          <w:rFonts w:ascii="Times New Roman" w:eastAsia="Times New Roman" w:hAnsi="Times New Roman" w:cs="Times New Roman"/>
          <w:color w:val="222222"/>
          <w:sz w:val="24"/>
          <w:szCs w:val="24"/>
        </w:rPr>
        <w:t>)</w:t>
      </w:r>
    </w:p>
    <w:p w14:paraId="2BF3226E" w14:textId="297CA0E4" w:rsidR="00C36C31" w:rsidRDefault="00C36C31" w:rsidP="00334EA9">
      <w:pPr>
        <w:shd w:val="clear" w:color="auto" w:fill="FFFFFF"/>
        <w:spacing w:after="0" w:line="240" w:lineRule="auto"/>
        <w:rPr>
          <w:rFonts w:ascii="Times New Roman" w:eastAsia="Times New Roman" w:hAnsi="Times New Roman" w:cs="Times New Roman"/>
          <w:color w:val="222222"/>
          <w:sz w:val="24"/>
          <w:szCs w:val="24"/>
        </w:rPr>
      </w:pPr>
    </w:p>
    <w:p w14:paraId="57E51C6B" w14:textId="43B86BEC" w:rsidR="0073333B" w:rsidRPr="00A95363" w:rsidRDefault="00C36C31" w:rsidP="00334EA9">
      <w:pPr>
        <w:shd w:val="clear" w:color="auto" w:fill="FFFFFF"/>
        <w:spacing w:after="0" w:line="240" w:lineRule="auto"/>
        <w:rPr>
          <w:rFonts w:ascii="Times New Roman" w:eastAsia="Times New Roman" w:hAnsi="Times New Roman" w:cs="Times New Roman"/>
          <w:b/>
          <w:bCs/>
          <w:color w:val="222222"/>
          <w:sz w:val="24"/>
          <w:szCs w:val="24"/>
        </w:rPr>
      </w:pPr>
      <w:r w:rsidRPr="00A95363">
        <w:rPr>
          <w:rFonts w:ascii="Times New Roman" w:eastAsia="Times New Roman" w:hAnsi="Times New Roman" w:cs="Times New Roman"/>
          <w:b/>
          <w:bCs/>
          <w:color w:val="222222"/>
          <w:sz w:val="24"/>
          <w:szCs w:val="24"/>
        </w:rPr>
        <w:t>Conclusion:</w:t>
      </w:r>
      <w:r w:rsidR="0043435D" w:rsidRPr="00A95363">
        <w:rPr>
          <w:rFonts w:ascii="Times New Roman" w:eastAsia="Times New Roman" w:hAnsi="Times New Roman" w:cs="Times New Roman"/>
          <w:b/>
          <w:bCs/>
          <w:color w:val="222222"/>
          <w:sz w:val="24"/>
          <w:szCs w:val="24"/>
        </w:rPr>
        <w:t xml:space="preserve"> </w:t>
      </w:r>
      <w:r w:rsidR="00A95363" w:rsidRPr="00A95363">
        <w:rPr>
          <w:rFonts w:ascii="Times New Roman" w:eastAsia="Times New Roman" w:hAnsi="Times New Roman" w:cs="Times New Roman"/>
          <w:b/>
          <w:bCs/>
          <w:color w:val="222222"/>
          <w:sz w:val="24"/>
          <w:szCs w:val="24"/>
        </w:rPr>
        <w:t>Healing Minds</w:t>
      </w:r>
    </w:p>
    <w:p w14:paraId="2BF143D5" w14:textId="77777777" w:rsidR="0043435D" w:rsidRDefault="0043435D" w:rsidP="00334EA9">
      <w:pPr>
        <w:shd w:val="clear" w:color="auto" w:fill="FFFFFF"/>
        <w:spacing w:after="0" w:line="240" w:lineRule="auto"/>
        <w:rPr>
          <w:rFonts w:ascii="Times New Roman" w:eastAsia="Times New Roman" w:hAnsi="Times New Roman" w:cs="Times New Roman"/>
          <w:color w:val="222222"/>
          <w:sz w:val="24"/>
          <w:szCs w:val="24"/>
        </w:rPr>
      </w:pPr>
    </w:p>
    <w:p w14:paraId="62EC540F" w14:textId="3AB945C6" w:rsidR="00A821A2" w:rsidRDefault="0073333B" w:rsidP="001826D0">
      <w:pPr>
        <w:shd w:val="clear" w:color="auto" w:fill="FFFFFF"/>
        <w:spacing w:after="0"/>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It might seem that in </w:t>
      </w:r>
      <w:r w:rsidR="00A807A4">
        <w:rPr>
          <w:rFonts w:ascii="Times New Roman" w:eastAsia="Times New Roman" w:hAnsi="Times New Roman" w:cs="Times New Roman"/>
          <w:color w:val="222222"/>
          <w:sz w:val="24"/>
          <w:szCs w:val="24"/>
        </w:rPr>
        <w:t xml:space="preserve">his </w:t>
      </w:r>
      <w:r>
        <w:rPr>
          <w:rFonts w:ascii="Times New Roman" w:eastAsia="Times New Roman" w:hAnsi="Times New Roman" w:cs="Times New Roman"/>
          <w:color w:val="222222"/>
          <w:sz w:val="24"/>
          <w:szCs w:val="24"/>
        </w:rPr>
        <w:t>attempt to give us back a world filled with beauty and meaning Bateson has chosen a cold and mechanical metaphor</w:t>
      </w:r>
      <w:r w:rsidR="00EC66D3">
        <w:rPr>
          <w:rFonts w:ascii="Times New Roman" w:eastAsia="Times New Roman" w:hAnsi="Times New Roman" w:cs="Times New Roman"/>
          <w:color w:val="222222"/>
          <w:sz w:val="24"/>
          <w:szCs w:val="24"/>
        </w:rPr>
        <w:t>—</w:t>
      </w:r>
      <w:r w:rsidR="00BB036B">
        <w:rPr>
          <w:rFonts w:ascii="Times New Roman" w:eastAsia="Times New Roman" w:hAnsi="Times New Roman" w:cs="Times New Roman"/>
          <w:color w:val="222222"/>
          <w:sz w:val="24"/>
          <w:szCs w:val="24"/>
        </w:rPr>
        <w:t>and stretched it very thin</w:t>
      </w:r>
      <w:r>
        <w:rPr>
          <w:rFonts w:ascii="Times New Roman" w:eastAsia="Times New Roman" w:hAnsi="Times New Roman" w:cs="Times New Roman"/>
          <w:color w:val="222222"/>
          <w:sz w:val="24"/>
          <w:szCs w:val="24"/>
        </w:rPr>
        <w:t xml:space="preserve">. We associate </w:t>
      </w:r>
      <w:r w:rsidR="00EC66D3">
        <w:rPr>
          <w:rFonts w:ascii="Times New Roman" w:eastAsia="Times New Roman" w:hAnsi="Times New Roman" w:cs="Times New Roman"/>
          <w:color w:val="222222"/>
          <w:sz w:val="24"/>
          <w:szCs w:val="24"/>
        </w:rPr>
        <w:t>m</w:t>
      </w:r>
      <w:r w:rsidR="00A807A4">
        <w:rPr>
          <w:rFonts w:ascii="Times New Roman" w:eastAsia="Times New Roman" w:hAnsi="Times New Roman" w:cs="Times New Roman"/>
          <w:color w:val="222222"/>
          <w:sz w:val="24"/>
          <w:szCs w:val="24"/>
        </w:rPr>
        <w:t>ind</w:t>
      </w:r>
      <w:r>
        <w:rPr>
          <w:rFonts w:ascii="Times New Roman" w:eastAsia="Times New Roman" w:hAnsi="Times New Roman" w:cs="Times New Roman"/>
          <w:color w:val="222222"/>
          <w:sz w:val="24"/>
          <w:szCs w:val="24"/>
        </w:rPr>
        <w:t xml:space="preserve"> with calculation, reason</w:t>
      </w:r>
      <w:r w:rsidR="00005A4B">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and abstraction, and contrast th</w:t>
      </w:r>
      <w:r w:rsidR="00005A4B">
        <w:rPr>
          <w:rFonts w:ascii="Times New Roman" w:eastAsia="Times New Roman" w:hAnsi="Times New Roman" w:cs="Times New Roman"/>
          <w:color w:val="222222"/>
          <w:sz w:val="24"/>
          <w:szCs w:val="24"/>
        </w:rPr>
        <w:t xml:space="preserve">at with the </w:t>
      </w:r>
      <w:r w:rsidR="00EC66D3">
        <w:rPr>
          <w:rFonts w:ascii="Times New Roman" w:eastAsia="Times New Roman" w:hAnsi="Times New Roman" w:cs="Times New Roman"/>
          <w:color w:val="222222"/>
          <w:sz w:val="24"/>
          <w:szCs w:val="24"/>
        </w:rPr>
        <w:t>h</w:t>
      </w:r>
      <w:r w:rsidR="00005A4B">
        <w:rPr>
          <w:rFonts w:ascii="Times New Roman" w:eastAsia="Times New Roman" w:hAnsi="Times New Roman" w:cs="Times New Roman"/>
          <w:color w:val="222222"/>
          <w:sz w:val="24"/>
          <w:szCs w:val="24"/>
        </w:rPr>
        <w:t>eart and its passion, poetry, and embroiled connections.</w:t>
      </w:r>
      <w:r w:rsidR="00A821A2">
        <w:rPr>
          <w:rFonts w:ascii="Times New Roman" w:eastAsia="Times New Roman" w:hAnsi="Times New Roman" w:cs="Times New Roman"/>
          <w:color w:val="222222"/>
          <w:sz w:val="24"/>
          <w:szCs w:val="24"/>
        </w:rPr>
        <w:t xml:space="preserve"> </w:t>
      </w:r>
      <w:r w:rsidR="00005A4B">
        <w:rPr>
          <w:rFonts w:ascii="Times New Roman" w:eastAsia="Times New Roman" w:hAnsi="Times New Roman" w:cs="Times New Roman"/>
          <w:color w:val="222222"/>
          <w:sz w:val="24"/>
          <w:szCs w:val="24"/>
        </w:rPr>
        <w:t xml:space="preserve">Part of the blame </w:t>
      </w:r>
      <w:r w:rsidR="00BB036B">
        <w:rPr>
          <w:rFonts w:ascii="Times New Roman" w:eastAsia="Times New Roman" w:hAnsi="Times New Roman" w:cs="Times New Roman"/>
          <w:color w:val="222222"/>
          <w:sz w:val="24"/>
          <w:szCs w:val="24"/>
        </w:rPr>
        <w:t xml:space="preserve">here </w:t>
      </w:r>
      <w:r w:rsidR="00005A4B">
        <w:rPr>
          <w:rFonts w:ascii="Times New Roman" w:eastAsia="Times New Roman" w:hAnsi="Times New Roman" w:cs="Times New Roman"/>
          <w:color w:val="222222"/>
          <w:sz w:val="24"/>
          <w:szCs w:val="24"/>
        </w:rPr>
        <w:t>is</w:t>
      </w:r>
      <w:r w:rsidR="00BB036B">
        <w:rPr>
          <w:rFonts w:ascii="Times New Roman" w:eastAsia="Times New Roman" w:hAnsi="Times New Roman" w:cs="Times New Roman"/>
          <w:color w:val="222222"/>
          <w:sz w:val="24"/>
          <w:szCs w:val="24"/>
        </w:rPr>
        <w:t xml:space="preserve"> due</w:t>
      </w:r>
      <w:r w:rsidR="00005A4B">
        <w:rPr>
          <w:rFonts w:ascii="Times New Roman" w:eastAsia="Times New Roman" w:hAnsi="Times New Roman" w:cs="Times New Roman"/>
          <w:color w:val="222222"/>
          <w:sz w:val="24"/>
          <w:szCs w:val="24"/>
        </w:rPr>
        <w:t xml:space="preserve"> the unfortunate associations we have with</w:t>
      </w:r>
      <w:r w:rsidR="00A821A2">
        <w:rPr>
          <w:rFonts w:ascii="Times New Roman" w:eastAsia="Times New Roman" w:hAnsi="Times New Roman" w:cs="Times New Roman"/>
          <w:color w:val="222222"/>
          <w:sz w:val="24"/>
          <w:szCs w:val="24"/>
        </w:rPr>
        <w:t xml:space="preserve"> the word</w:t>
      </w:r>
      <w:r w:rsidR="00005A4B">
        <w:rPr>
          <w:rFonts w:ascii="Times New Roman" w:eastAsia="Times New Roman" w:hAnsi="Times New Roman" w:cs="Times New Roman"/>
          <w:color w:val="222222"/>
          <w:sz w:val="24"/>
          <w:szCs w:val="24"/>
        </w:rPr>
        <w:t xml:space="preserve"> </w:t>
      </w:r>
      <w:r w:rsidR="00A821A2">
        <w:rPr>
          <w:rFonts w:ascii="Times New Roman" w:eastAsia="Times New Roman" w:hAnsi="Times New Roman" w:cs="Times New Roman"/>
          <w:color w:val="222222"/>
          <w:sz w:val="24"/>
          <w:szCs w:val="24"/>
        </w:rPr>
        <w:t>“</w:t>
      </w:r>
      <w:r w:rsidR="00005A4B">
        <w:rPr>
          <w:rFonts w:ascii="Times New Roman" w:eastAsia="Times New Roman" w:hAnsi="Times New Roman" w:cs="Times New Roman"/>
          <w:color w:val="222222"/>
          <w:sz w:val="24"/>
          <w:szCs w:val="24"/>
        </w:rPr>
        <w:t>mind,</w:t>
      </w:r>
      <w:r w:rsidR="00A821A2">
        <w:rPr>
          <w:rFonts w:ascii="Times New Roman" w:eastAsia="Times New Roman" w:hAnsi="Times New Roman" w:cs="Times New Roman"/>
          <w:color w:val="222222"/>
          <w:sz w:val="24"/>
          <w:szCs w:val="24"/>
        </w:rPr>
        <w:t>”</w:t>
      </w:r>
      <w:r w:rsidR="00005A4B">
        <w:rPr>
          <w:rFonts w:ascii="Times New Roman" w:eastAsia="Times New Roman" w:hAnsi="Times New Roman" w:cs="Times New Roman"/>
          <w:color w:val="222222"/>
          <w:sz w:val="24"/>
          <w:szCs w:val="24"/>
        </w:rPr>
        <w:t xml:space="preserve"> </w:t>
      </w:r>
      <w:r w:rsidR="00BB036B">
        <w:rPr>
          <w:rFonts w:ascii="Times New Roman" w:eastAsia="Times New Roman" w:hAnsi="Times New Roman" w:cs="Times New Roman"/>
          <w:color w:val="222222"/>
          <w:sz w:val="24"/>
          <w:szCs w:val="24"/>
        </w:rPr>
        <w:t xml:space="preserve">and Bateson wants to change that, </w:t>
      </w:r>
      <w:r w:rsidR="00005A4B">
        <w:rPr>
          <w:rFonts w:ascii="Times New Roman" w:eastAsia="Times New Roman" w:hAnsi="Times New Roman" w:cs="Times New Roman"/>
          <w:color w:val="222222"/>
          <w:sz w:val="24"/>
          <w:szCs w:val="24"/>
        </w:rPr>
        <w:t xml:space="preserve">but part of it may also be the fault of a </w:t>
      </w:r>
      <w:r w:rsidR="00BB036B">
        <w:rPr>
          <w:rFonts w:ascii="Times New Roman" w:eastAsia="Times New Roman" w:hAnsi="Times New Roman" w:cs="Times New Roman"/>
          <w:color w:val="222222"/>
          <w:sz w:val="24"/>
          <w:szCs w:val="24"/>
        </w:rPr>
        <w:t xml:space="preserve">still </w:t>
      </w:r>
      <w:r w:rsidR="00005A4B">
        <w:rPr>
          <w:rFonts w:ascii="Times New Roman" w:eastAsia="Times New Roman" w:hAnsi="Times New Roman" w:cs="Times New Roman"/>
          <w:color w:val="222222"/>
          <w:sz w:val="24"/>
          <w:szCs w:val="24"/>
        </w:rPr>
        <w:t xml:space="preserve">too </w:t>
      </w:r>
      <w:r w:rsidR="00BB036B">
        <w:rPr>
          <w:rFonts w:ascii="Times New Roman" w:eastAsia="Times New Roman" w:hAnsi="Times New Roman" w:cs="Times New Roman"/>
          <w:color w:val="222222"/>
          <w:sz w:val="24"/>
          <w:szCs w:val="24"/>
        </w:rPr>
        <w:t>mechanical</w:t>
      </w:r>
      <w:r w:rsidR="00EF752F">
        <w:rPr>
          <w:rFonts w:ascii="Times New Roman" w:eastAsia="Times New Roman" w:hAnsi="Times New Roman" w:cs="Times New Roman"/>
          <w:color w:val="222222"/>
          <w:sz w:val="24"/>
          <w:szCs w:val="24"/>
        </w:rPr>
        <w:t xml:space="preserve"> and</w:t>
      </w:r>
      <w:r w:rsidR="00BB036B">
        <w:rPr>
          <w:rFonts w:ascii="Times New Roman" w:eastAsia="Times New Roman" w:hAnsi="Times New Roman" w:cs="Times New Roman"/>
          <w:color w:val="222222"/>
          <w:sz w:val="24"/>
          <w:szCs w:val="24"/>
        </w:rPr>
        <w:t xml:space="preserve"> </w:t>
      </w:r>
      <w:r w:rsidR="00005A4B">
        <w:rPr>
          <w:rFonts w:ascii="Times New Roman" w:eastAsia="Times New Roman" w:hAnsi="Times New Roman" w:cs="Times New Roman"/>
          <w:color w:val="222222"/>
          <w:sz w:val="24"/>
          <w:szCs w:val="24"/>
        </w:rPr>
        <w:t xml:space="preserve">deterministic picture of the world. </w:t>
      </w:r>
    </w:p>
    <w:p w14:paraId="264E322E" w14:textId="025B4982" w:rsidR="00A2081B" w:rsidRDefault="00005A4B" w:rsidP="001826D0">
      <w:pPr>
        <w:shd w:val="clear" w:color="auto" w:fill="FFFFFF"/>
        <w:spacing w:after="0"/>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Bateson works to unify heart and head. </w:t>
      </w:r>
      <w:r w:rsidR="00EC66D3">
        <w:rPr>
          <w:rFonts w:ascii="Times New Roman" w:eastAsia="Times New Roman" w:hAnsi="Times New Roman" w:cs="Times New Roman"/>
          <w:color w:val="222222"/>
          <w:sz w:val="24"/>
          <w:szCs w:val="24"/>
        </w:rPr>
        <w:t xml:space="preserve">The </w:t>
      </w:r>
      <w:r>
        <w:rPr>
          <w:rFonts w:ascii="Times New Roman" w:eastAsia="Times New Roman" w:hAnsi="Times New Roman" w:cs="Times New Roman"/>
          <w:color w:val="222222"/>
          <w:sz w:val="24"/>
          <w:szCs w:val="24"/>
        </w:rPr>
        <w:t>emotions</w:t>
      </w:r>
      <w:r w:rsidR="00EC66D3">
        <w:rPr>
          <w:rFonts w:ascii="Times New Roman" w:eastAsia="Times New Roman" w:hAnsi="Times New Roman" w:cs="Times New Roman"/>
          <w:color w:val="222222"/>
          <w:sz w:val="24"/>
          <w:szCs w:val="24"/>
        </w:rPr>
        <w:t xml:space="preserve"> or</w:t>
      </w:r>
      <w:r>
        <w:rPr>
          <w:rFonts w:ascii="Times New Roman" w:eastAsia="Times New Roman" w:hAnsi="Times New Roman" w:cs="Times New Roman"/>
          <w:color w:val="222222"/>
          <w:sz w:val="24"/>
          <w:szCs w:val="24"/>
        </w:rPr>
        <w:t xml:space="preserve"> passions</w:t>
      </w:r>
      <w:r w:rsidR="00EC66D3">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and the beha</w:t>
      </w:r>
      <w:r w:rsidR="0016243A">
        <w:rPr>
          <w:rFonts w:ascii="Times New Roman" w:eastAsia="Times New Roman" w:hAnsi="Times New Roman" w:cs="Times New Roman"/>
          <w:color w:val="222222"/>
          <w:sz w:val="24"/>
          <w:szCs w:val="24"/>
        </w:rPr>
        <w:t>viors they inspire</w:t>
      </w:r>
      <w:r w:rsidR="00EC66D3">
        <w:rPr>
          <w:rFonts w:ascii="Times New Roman" w:eastAsia="Times New Roman" w:hAnsi="Times New Roman" w:cs="Times New Roman"/>
          <w:color w:val="222222"/>
          <w:sz w:val="24"/>
          <w:szCs w:val="24"/>
        </w:rPr>
        <w:t>,</w:t>
      </w:r>
      <w:r w:rsidR="0016243A">
        <w:rPr>
          <w:rFonts w:ascii="Times New Roman" w:eastAsia="Times New Roman" w:hAnsi="Times New Roman" w:cs="Times New Roman"/>
          <w:color w:val="222222"/>
          <w:sz w:val="24"/>
          <w:szCs w:val="24"/>
        </w:rPr>
        <w:t xml:space="preserve"> are all immanent </w:t>
      </w:r>
      <w:r w:rsidR="00EF752F">
        <w:rPr>
          <w:rFonts w:ascii="Times New Roman" w:eastAsia="Times New Roman" w:hAnsi="Times New Roman" w:cs="Times New Roman"/>
          <w:color w:val="222222"/>
          <w:sz w:val="24"/>
          <w:szCs w:val="24"/>
        </w:rPr>
        <w:t>in</w:t>
      </w:r>
      <w:r w:rsidR="0016243A">
        <w:rPr>
          <w:rFonts w:ascii="Times New Roman" w:eastAsia="Times New Roman" w:hAnsi="Times New Roman" w:cs="Times New Roman"/>
          <w:color w:val="222222"/>
          <w:sz w:val="24"/>
          <w:szCs w:val="24"/>
        </w:rPr>
        <w:t xml:space="preserve"> mental circuits in his </w:t>
      </w:r>
      <w:r w:rsidR="00BB036B">
        <w:rPr>
          <w:rFonts w:ascii="Times New Roman" w:eastAsia="Times New Roman" w:hAnsi="Times New Roman" w:cs="Times New Roman"/>
          <w:color w:val="222222"/>
          <w:sz w:val="24"/>
          <w:szCs w:val="24"/>
        </w:rPr>
        <w:t xml:space="preserve">broader </w:t>
      </w:r>
      <w:r w:rsidR="0016243A">
        <w:rPr>
          <w:rFonts w:ascii="Times New Roman" w:eastAsia="Times New Roman" w:hAnsi="Times New Roman" w:cs="Times New Roman"/>
          <w:color w:val="222222"/>
          <w:sz w:val="24"/>
          <w:szCs w:val="24"/>
        </w:rPr>
        <w:t>understanding of mind. Bateson quotes Pascal</w:t>
      </w:r>
      <w:r w:rsidR="00891123">
        <w:rPr>
          <w:rFonts w:ascii="Times New Roman" w:eastAsia="Times New Roman" w:hAnsi="Times New Roman" w:cs="Times New Roman"/>
          <w:color w:val="222222"/>
          <w:sz w:val="24"/>
          <w:szCs w:val="24"/>
        </w:rPr>
        <w:t>,</w:t>
      </w:r>
      <w:r w:rsidR="0016243A">
        <w:rPr>
          <w:rFonts w:ascii="Times New Roman" w:eastAsia="Times New Roman" w:hAnsi="Times New Roman" w:cs="Times New Roman"/>
          <w:color w:val="222222"/>
          <w:sz w:val="24"/>
          <w:szCs w:val="24"/>
        </w:rPr>
        <w:t xml:space="preserve"> “The heart has </w:t>
      </w:r>
      <w:r w:rsidR="0016243A" w:rsidRPr="0016243A">
        <w:rPr>
          <w:rFonts w:ascii="Times New Roman" w:eastAsia="Times New Roman" w:hAnsi="Times New Roman" w:cs="Times New Roman"/>
          <w:i/>
          <w:iCs/>
          <w:color w:val="222222"/>
          <w:sz w:val="24"/>
          <w:szCs w:val="24"/>
        </w:rPr>
        <w:t>reasons</w:t>
      </w:r>
      <w:r w:rsidR="0016243A">
        <w:rPr>
          <w:rFonts w:ascii="Times New Roman" w:eastAsia="Times New Roman" w:hAnsi="Times New Roman" w:cs="Times New Roman"/>
          <w:color w:val="222222"/>
          <w:sz w:val="24"/>
          <w:szCs w:val="24"/>
        </w:rPr>
        <w:t xml:space="preserve"> which the reason does not at all perceive” (</w:t>
      </w:r>
      <w:r w:rsidR="004310E1" w:rsidRPr="004310E1">
        <w:rPr>
          <w:rFonts w:ascii="Times New Roman" w:eastAsia="Times New Roman" w:hAnsi="Times New Roman" w:cs="Times New Roman"/>
          <w:i/>
          <w:iCs/>
          <w:color w:val="222222"/>
          <w:sz w:val="24"/>
          <w:szCs w:val="24"/>
        </w:rPr>
        <w:t>Steps</w:t>
      </w:r>
      <w:r w:rsidR="0016243A">
        <w:rPr>
          <w:rFonts w:ascii="Times New Roman" w:eastAsia="Times New Roman" w:hAnsi="Times New Roman" w:cs="Times New Roman"/>
          <w:color w:val="222222"/>
          <w:sz w:val="24"/>
          <w:szCs w:val="24"/>
        </w:rPr>
        <w:t xml:space="preserve"> 321). He talks </w:t>
      </w:r>
      <w:r w:rsidR="0016243A">
        <w:rPr>
          <w:rFonts w:ascii="Times New Roman" w:eastAsia="Times New Roman" w:hAnsi="Times New Roman" w:cs="Times New Roman"/>
          <w:color w:val="222222"/>
          <w:sz w:val="24"/>
          <w:szCs w:val="24"/>
        </w:rPr>
        <w:lastRenderedPageBreak/>
        <w:t xml:space="preserve">about </w:t>
      </w:r>
      <w:r w:rsidR="00A2081B">
        <w:rPr>
          <w:rFonts w:ascii="Times New Roman" w:eastAsia="Times New Roman" w:hAnsi="Times New Roman" w:cs="Times New Roman"/>
          <w:color w:val="222222"/>
          <w:sz w:val="24"/>
          <w:szCs w:val="24"/>
        </w:rPr>
        <w:t>these “algorithms of the heart” as being part of the language of primary process. Being unconscious and in a different language</w:t>
      </w:r>
      <w:r w:rsidR="00EF752F">
        <w:rPr>
          <w:rFonts w:ascii="Times New Roman" w:eastAsia="Times New Roman" w:hAnsi="Times New Roman" w:cs="Times New Roman"/>
          <w:color w:val="222222"/>
          <w:sz w:val="24"/>
          <w:szCs w:val="24"/>
        </w:rPr>
        <w:t>,</w:t>
      </w:r>
      <w:r w:rsidR="00A2081B">
        <w:rPr>
          <w:rFonts w:ascii="Times New Roman" w:eastAsia="Times New Roman" w:hAnsi="Times New Roman" w:cs="Times New Roman"/>
          <w:color w:val="222222"/>
          <w:sz w:val="24"/>
          <w:szCs w:val="24"/>
        </w:rPr>
        <w:t xml:space="preserve"> these are “doubly inaccessible” and when we do access them</w:t>
      </w:r>
      <w:r w:rsidR="00EF752F">
        <w:rPr>
          <w:rFonts w:ascii="Times New Roman" w:eastAsia="Times New Roman" w:hAnsi="Times New Roman" w:cs="Times New Roman"/>
          <w:color w:val="222222"/>
          <w:sz w:val="24"/>
          <w:szCs w:val="24"/>
        </w:rPr>
        <w:t>,</w:t>
      </w:r>
      <w:r w:rsidR="00A2081B">
        <w:rPr>
          <w:rFonts w:ascii="Times New Roman" w:eastAsia="Times New Roman" w:hAnsi="Times New Roman" w:cs="Times New Roman"/>
          <w:color w:val="222222"/>
          <w:sz w:val="24"/>
          <w:szCs w:val="24"/>
        </w:rPr>
        <w:t xml:space="preserve"> through “dreams, art, poetry, religion, intoxication, and the like, there is still a formidable problem of translation” (</w:t>
      </w:r>
      <w:r w:rsidR="00894A98" w:rsidRPr="00894A98">
        <w:rPr>
          <w:rFonts w:ascii="Times New Roman" w:eastAsia="Times New Roman" w:hAnsi="Times New Roman" w:cs="Times New Roman"/>
          <w:i/>
          <w:iCs/>
          <w:color w:val="222222"/>
          <w:sz w:val="24"/>
          <w:szCs w:val="24"/>
        </w:rPr>
        <w:t>Steps</w:t>
      </w:r>
      <w:r w:rsidR="00894A98">
        <w:rPr>
          <w:rFonts w:ascii="Times New Roman" w:eastAsia="Times New Roman" w:hAnsi="Times New Roman" w:cs="Times New Roman"/>
          <w:color w:val="222222"/>
          <w:sz w:val="24"/>
          <w:szCs w:val="24"/>
        </w:rPr>
        <w:t xml:space="preserve"> </w:t>
      </w:r>
      <w:r w:rsidR="00A2081B">
        <w:rPr>
          <w:rFonts w:ascii="Times New Roman" w:eastAsia="Times New Roman" w:hAnsi="Times New Roman" w:cs="Times New Roman"/>
          <w:color w:val="222222"/>
          <w:sz w:val="24"/>
          <w:szCs w:val="24"/>
        </w:rPr>
        <w:t xml:space="preserve">139). While it is difficult to talk </w:t>
      </w:r>
      <w:r w:rsidR="00FF7123">
        <w:rPr>
          <w:rFonts w:ascii="Times New Roman" w:eastAsia="Times New Roman" w:hAnsi="Times New Roman" w:cs="Times New Roman"/>
          <w:color w:val="222222"/>
          <w:sz w:val="24"/>
          <w:szCs w:val="24"/>
        </w:rPr>
        <w:t xml:space="preserve">rationally </w:t>
      </w:r>
      <w:r w:rsidR="00A2081B">
        <w:rPr>
          <w:rFonts w:ascii="Times New Roman" w:eastAsia="Times New Roman" w:hAnsi="Times New Roman" w:cs="Times New Roman"/>
          <w:color w:val="222222"/>
          <w:sz w:val="24"/>
          <w:szCs w:val="24"/>
        </w:rPr>
        <w:t xml:space="preserve">about the </w:t>
      </w:r>
      <w:r w:rsidR="00EC66D3">
        <w:rPr>
          <w:rFonts w:ascii="Times New Roman" w:eastAsia="Times New Roman" w:hAnsi="Times New Roman" w:cs="Times New Roman"/>
          <w:color w:val="222222"/>
          <w:sz w:val="24"/>
          <w:szCs w:val="24"/>
        </w:rPr>
        <w:t>h</w:t>
      </w:r>
      <w:r w:rsidR="00A2081B">
        <w:rPr>
          <w:rFonts w:ascii="Times New Roman" w:eastAsia="Times New Roman" w:hAnsi="Times New Roman" w:cs="Times New Roman"/>
          <w:color w:val="222222"/>
          <w:sz w:val="24"/>
          <w:szCs w:val="24"/>
        </w:rPr>
        <w:t>eart without introducing abst</w:t>
      </w:r>
      <w:r w:rsidR="00A95363">
        <w:rPr>
          <w:rFonts w:ascii="Times New Roman" w:eastAsia="Times New Roman" w:hAnsi="Times New Roman" w:cs="Times New Roman"/>
          <w:color w:val="222222"/>
          <w:sz w:val="24"/>
          <w:szCs w:val="24"/>
        </w:rPr>
        <w:t>r</w:t>
      </w:r>
      <w:r w:rsidR="00A2081B">
        <w:rPr>
          <w:rFonts w:ascii="Times New Roman" w:eastAsia="Times New Roman" w:hAnsi="Times New Roman" w:cs="Times New Roman"/>
          <w:color w:val="222222"/>
          <w:sz w:val="24"/>
          <w:szCs w:val="24"/>
        </w:rPr>
        <w:t>actions, Bateson does not mistake the ma</w:t>
      </w:r>
      <w:r w:rsidR="00A95363">
        <w:rPr>
          <w:rFonts w:ascii="Times New Roman" w:eastAsia="Times New Roman" w:hAnsi="Times New Roman" w:cs="Times New Roman"/>
          <w:color w:val="222222"/>
          <w:sz w:val="24"/>
          <w:szCs w:val="24"/>
        </w:rPr>
        <w:t>p</w:t>
      </w:r>
      <w:r w:rsidR="00A2081B">
        <w:rPr>
          <w:rFonts w:ascii="Times New Roman" w:eastAsia="Times New Roman" w:hAnsi="Times New Roman" w:cs="Times New Roman"/>
          <w:color w:val="222222"/>
          <w:sz w:val="24"/>
          <w:szCs w:val="24"/>
        </w:rPr>
        <w:t xml:space="preserve"> for the territory, and the richness of </w:t>
      </w:r>
      <w:r w:rsidR="00FF7123">
        <w:rPr>
          <w:rFonts w:ascii="Times New Roman" w:eastAsia="Times New Roman" w:hAnsi="Times New Roman" w:cs="Times New Roman"/>
          <w:color w:val="222222"/>
          <w:sz w:val="24"/>
          <w:szCs w:val="24"/>
        </w:rPr>
        <w:t xml:space="preserve">emotional </w:t>
      </w:r>
      <w:r w:rsidR="00A2081B">
        <w:rPr>
          <w:rFonts w:ascii="Times New Roman" w:eastAsia="Times New Roman" w:hAnsi="Times New Roman" w:cs="Times New Roman"/>
          <w:color w:val="222222"/>
          <w:sz w:val="24"/>
          <w:szCs w:val="24"/>
        </w:rPr>
        <w:t xml:space="preserve">life is not reduced. Even in discussing mind and </w:t>
      </w:r>
      <w:r w:rsidR="00BB036B">
        <w:rPr>
          <w:rFonts w:ascii="Times New Roman" w:eastAsia="Times New Roman" w:hAnsi="Times New Roman" w:cs="Times New Roman"/>
          <w:color w:val="222222"/>
          <w:sz w:val="24"/>
          <w:szCs w:val="24"/>
        </w:rPr>
        <w:t>“</w:t>
      </w:r>
      <w:r w:rsidR="00A2081B">
        <w:rPr>
          <w:rFonts w:ascii="Times New Roman" w:eastAsia="Times New Roman" w:hAnsi="Times New Roman" w:cs="Times New Roman"/>
          <w:color w:val="222222"/>
          <w:sz w:val="24"/>
          <w:szCs w:val="24"/>
        </w:rPr>
        <w:t>patterns that connect,</w:t>
      </w:r>
      <w:r w:rsidR="00BB036B">
        <w:rPr>
          <w:rFonts w:ascii="Times New Roman" w:eastAsia="Times New Roman" w:hAnsi="Times New Roman" w:cs="Times New Roman"/>
          <w:color w:val="222222"/>
          <w:sz w:val="24"/>
          <w:szCs w:val="24"/>
        </w:rPr>
        <w:t>”</w:t>
      </w:r>
      <w:r w:rsidR="00A2081B">
        <w:rPr>
          <w:rFonts w:ascii="Times New Roman" w:eastAsia="Times New Roman" w:hAnsi="Times New Roman" w:cs="Times New Roman"/>
          <w:color w:val="222222"/>
          <w:sz w:val="24"/>
          <w:szCs w:val="24"/>
        </w:rPr>
        <w:t xml:space="preserve"> he </w:t>
      </w:r>
      <w:r w:rsidR="00852EEE">
        <w:rPr>
          <w:rFonts w:ascii="Times New Roman" w:eastAsia="Times New Roman" w:hAnsi="Times New Roman" w:cs="Times New Roman"/>
          <w:color w:val="222222"/>
          <w:sz w:val="24"/>
          <w:szCs w:val="24"/>
        </w:rPr>
        <w:t>starts with the concrete</w:t>
      </w:r>
      <w:r w:rsidR="00EC66D3">
        <w:rPr>
          <w:rFonts w:ascii="Times New Roman" w:eastAsia="Times New Roman" w:hAnsi="Times New Roman" w:cs="Times New Roman"/>
          <w:color w:val="222222"/>
          <w:sz w:val="24"/>
          <w:szCs w:val="24"/>
        </w:rPr>
        <w:t>,</w:t>
      </w:r>
      <w:r w:rsidR="00852EEE">
        <w:rPr>
          <w:rFonts w:ascii="Times New Roman" w:eastAsia="Times New Roman" w:hAnsi="Times New Roman" w:cs="Times New Roman"/>
          <w:color w:val="222222"/>
          <w:sz w:val="24"/>
          <w:szCs w:val="24"/>
        </w:rPr>
        <w:t xml:space="preserve"> and </w:t>
      </w:r>
      <w:r w:rsidR="00A2081B">
        <w:rPr>
          <w:rFonts w:ascii="Times New Roman" w:eastAsia="Times New Roman" w:hAnsi="Times New Roman" w:cs="Times New Roman"/>
          <w:color w:val="222222"/>
          <w:sz w:val="24"/>
          <w:szCs w:val="24"/>
        </w:rPr>
        <w:t xml:space="preserve">always </w:t>
      </w:r>
      <w:r w:rsidR="00F8457B">
        <w:rPr>
          <w:rFonts w:ascii="Times New Roman" w:eastAsia="Times New Roman" w:hAnsi="Times New Roman" w:cs="Times New Roman"/>
          <w:color w:val="222222"/>
          <w:sz w:val="24"/>
          <w:szCs w:val="24"/>
        </w:rPr>
        <w:t>endeavors</w:t>
      </w:r>
      <w:r w:rsidR="00A2081B">
        <w:rPr>
          <w:rFonts w:ascii="Times New Roman" w:eastAsia="Times New Roman" w:hAnsi="Times New Roman" w:cs="Times New Roman"/>
          <w:color w:val="222222"/>
          <w:sz w:val="24"/>
          <w:szCs w:val="24"/>
        </w:rPr>
        <w:t xml:space="preserve"> to bring us </w:t>
      </w:r>
      <w:r w:rsidR="00BB036B">
        <w:rPr>
          <w:rFonts w:ascii="Times New Roman" w:eastAsia="Times New Roman" w:hAnsi="Times New Roman" w:cs="Times New Roman"/>
          <w:color w:val="222222"/>
          <w:sz w:val="24"/>
          <w:szCs w:val="24"/>
        </w:rPr>
        <w:t xml:space="preserve">back </w:t>
      </w:r>
      <w:r w:rsidR="00A2081B">
        <w:rPr>
          <w:rFonts w:ascii="Times New Roman" w:eastAsia="Times New Roman" w:hAnsi="Times New Roman" w:cs="Times New Roman"/>
          <w:color w:val="222222"/>
          <w:sz w:val="24"/>
          <w:szCs w:val="24"/>
        </w:rPr>
        <w:t>to the concrete</w:t>
      </w:r>
      <w:r w:rsidR="00852EEE">
        <w:rPr>
          <w:rFonts w:ascii="Times New Roman" w:eastAsia="Times New Roman" w:hAnsi="Times New Roman" w:cs="Times New Roman"/>
          <w:color w:val="222222"/>
          <w:sz w:val="24"/>
          <w:szCs w:val="24"/>
        </w:rPr>
        <w:t>:</w:t>
      </w:r>
      <w:r w:rsidR="00A2081B">
        <w:rPr>
          <w:rFonts w:ascii="Times New Roman" w:eastAsia="Times New Roman" w:hAnsi="Times New Roman" w:cs="Times New Roman"/>
          <w:color w:val="222222"/>
          <w:sz w:val="24"/>
          <w:szCs w:val="24"/>
        </w:rPr>
        <w:t xml:space="preserve"> “What </w:t>
      </w:r>
      <w:r w:rsidR="00A95363">
        <w:rPr>
          <w:rFonts w:ascii="Times New Roman" w:eastAsia="Times New Roman" w:hAnsi="Times New Roman" w:cs="Times New Roman"/>
          <w:color w:val="222222"/>
          <w:sz w:val="24"/>
          <w:szCs w:val="24"/>
        </w:rPr>
        <w:t xml:space="preserve">pattern </w:t>
      </w:r>
      <w:r w:rsidR="00A2081B">
        <w:rPr>
          <w:rFonts w:ascii="Times New Roman" w:eastAsia="Times New Roman" w:hAnsi="Times New Roman" w:cs="Times New Roman"/>
          <w:color w:val="222222"/>
          <w:sz w:val="24"/>
          <w:szCs w:val="24"/>
        </w:rPr>
        <w:t>connects</w:t>
      </w:r>
      <w:r w:rsidR="00852EEE">
        <w:rPr>
          <w:rFonts w:ascii="Times New Roman" w:eastAsia="Times New Roman" w:hAnsi="Times New Roman" w:cs="Times New Roman"/>
          <w:color w:val="222222"/>
          <w:sz w:val="24"/>
          <w:szCs w:val="24"/>
        </w:rPr>
        <w:t xml:space="preserve"> the</w:t>
      </w:r>
      <w:r w:rsidR="00A2081B">
        <w:rPr>
          <w:rFonts w:ascii="Times New Roman" w:eastAsia="Times New Roman" w:hAnsi="Times New Roman" w:cs="Times New Roman"/>
          <w:color w:val="222222"/>
          <w:sz w:val="24"/>
          <w:szCs w:val="24"/>
        </w:rPr>
        <w:t xml:space="preserve"> crab </w:t>
      </w:r>
      <w:r w:rsidR="00852EEE">
        <w:rPr>
          <w:rFonts w:ascii="Times New Roman" w:eastAsia="Times New Roman" w:hAnsi="Times New Roman" w:cs="Times New Roman"/>
          <w:color w:val="222222"/>
          <w:sz w:val="24"/>
          <w:szCs w:val="24"/>
        </w:rPr>
        <w:t xml:space="preserve">to the </w:t>
      </w:r>
      <w:r w:rsidR="00A2081B">
        <w:rPr>
          <w:rFonts w:ascii="Times New Roman" w:eastAsia="Times New Roman" w:hAnsi="Times New Roman" w:cs="Times New Roman"/>
          <w:color w:val="222222"/>
          <w:sz w:val="24"/>
          <w:szCs w:val="24"/>
        </w:rPr>
        <w:t xml:space="preserve">lobster </w:t>
      </w:r>
      <w:r w:rsidR="00852EEE">
        <w:rPr>
          <w:rFonts w:ascii="Times New Roman" w:eastAsia="Times New Roman" w:hAnsi="Times New Roman" w:cs="Times New Roman"/>
          <w:color w:val="222222"/>
          <w:sz w:val="24"/>
          <w:szCs w:val="24"/>
        </w:rPr>
        <w:t>and orchid to the primrose and all four of them to me? And to you?” (</w:t>
      </w:r>
      <w:r w:rsidR="004310E1" w:rsidRPr="004310E1">
        <w:rPr>
          <w:rFonts w:ascii="Times New Roman" w:eastAsia="Times New Roman" w:hAnsi="Times New Roman" w:cs="Times New Roman"/>
          <w:i/>
          <w:iCs/>
          <w:color w:val="222222"/>
          <w:sz w:val="24"/>
          <w:szCs w:val="24"/>
        </w:rPr>
        <w:t>M&amp;N</w:t>
      </w:r>
      <w:r w:rsidR="00852EEE">
        <w:rPr>
          <w:rFonts w:ascii="Times New Roman" w:eastAsia="Times New Roman" w:hAnsi="Times New Roman" w:cs="Times New Roman"/>
          <w:color w:val="222222"/>
          <w:sz w:val="24"/>
          <w:szCs w:val="24"/>
        </w:rPr>
        <w:t xml:space="preserve"> 8).</w:t>
      </w:r>
    </w:p>
    <w:p w14:paraId="36B6D75F" w14:textId="60FF72BC" w:rsidR="00DA5A37" w:rsidRDefault="00BB036B" w:rsidP="009F0BE9">
      <w:pPr>
        <w:shd w:val="clear" w:color="auto" w:fill="FFFFFF"/>
        <w:spacing w:after="0"/>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But </w:t>
      </w:r>
      <w:r w:rsidR="00EC66D3">
        <w:rPr>
          <w:rFonts w:ascii="Times New Roman" w:eastAsia="Times New Roman" w:hAnsi="Times New Roman" w:cs="Times New Roman"/>
          <w:color w:val="222222"/>
          <w:sz w:val="24"/>
          <w:szCs w:val="24"/>
        </w:rPr>
        <w:t>m</w:t>
      </w:r>
      <w:r w:rsidR="00A2081B">
        <w:rPr>
          <w:rFonts w:ascii="Times New Roman" w:eastAsia="Times New Roman" w:hAnsi="Times New Roman" w:cs="Times New Roman"/>
          <w:color w:val="222222"/>
          <w:sz w:val="24"/>
          <w:szCs w:val="24"/>
        </w:rPr>
        <w:t xml:space="preserve">ind </w:t>
      </w:r>
      <w:r w:rsidR="00891123">
        <w:rPr>
          <w:rFonts w:ascii="Times New Roman" w:eastAsia="Times New Roman" w:hAnsi="Times New Roman" w:cs="Times New Roman"/>
          <w:color w:val="222222"/>
          <w:sz w:val="24"/>
          <w:szCs w:val="24"/>
        </w:rPr>
        <w:t xml:space="preserve">is </w:t>
      </w:r>
      <w:r w:rsidR="00DA5A37" w:rsidRPr="00DA5A37">
        <w:rPr>
          <w:rFonts w:ascii="Times New Roman" w:eastAsia="Times New Roman" w:hAnsi="Times New Roman" w:cs="Times New Roman"/>
          <w:color w:val="222222"/>
          <w:sz w:val="24"/>
          <w:szCs w:val="24"/>
        </w:rPr>
        <w:t>not just a metaphor for Bateson</w:t>
      </w:r>
      <w:r>
        <w:rPr>
          <w:rFonts w:ascii="Times New Roman" w:eastAsia="Times New Roman" w:hAnsi="Times New Roman" w:cs="Times New Roman"/>
          <w:color w:val="222222"/>
          <w:sz w:val="24"/>
          <w:szCs w:val="24"/>
        </w:rPr>
        <w:t>,</w:t>
      </w:r>
      <w:r w:rsidR="00DA5A37" w:rsidRPr="00DA5A37">
        <w:rPr>
          <w:rFonts w:ascii="Times New Roman" w:eastAsia="Times New Roman" w:hAnsi="Times New Roman" w:cs="Times New Roman"/>
          <w:color w:val="222222"/>
          <w:sz w:val="24"/>
          <w:szCs w:val="24"/>
        </w:rPr>
        <w:t xml:space="preserve"> it is the closest we can come to a literal description of the phenomena </w:t>
      </w:r>
      <w:r>
        <w:rPr>
          <w:rFonts w:ascii="Times New Roman" w:eastAsia="Times New Roman" w:hAnsi="Times New Roman" w:cs="Times New Roman"/>
          <w:color w:val="222222"/>
          <w:sz w:val="24"/>
          <w:szCs w:val="24"/>
        </w:rPr>
        <w:t>he</w:t>
      </w:r>
      <w:r w:rsidR="00DA5A37" w:rsidRPr="00DA5A37">
        <w:rPr>
          <w:rFonts w:ascii="Times New Roman" w:eastAsia="Times New Roman" w:hAnsi="Times New Roman" w:cs="Times New Roman"/>
          <w:color w:val="222222"/>
          <w:sz w:val="24"/>
          <w:szCs w:val="24"/>
        </w:rPr>
        <w:t xml:space="preserve"> considers</w:t>
      </w:r>
      <w:r w:rsidR="00894A98">
        <w:rPr>
          <w:rFonts w:ascii="Times New Roman" w:eastAsia="Times New Roman" w:hAnsi="Times New Roman" w:cs="Times New Roman"/>
          <w:color w:val="222222"/>
          <w:sz w:val="24"/>
          <w:szCs w:val="24"/>
        </w:rPr>
        <w:t>.</w:t>
      </w:r>
      <w:r w:rsidR="00894A98">
        <w:rPr>
          <w:rStyle w:val="FootnoteReference"/>
          <w:rFonts w:ascii="Times New Roman" w:eastAsia="Times New Roman" w:hAnsi="Times New Roman" w:cs="Times New Roman"/>
          <w:color w:val="222222"/>
          <w:sz w:val="24"/>
          <w:szCs w:val="24"/>
        </w:rPr>
        <w:footnoteReference w:id="16"/>
      </w:r>
      <w:r w:rsidR="00894A98">
        <w:rPr>
          <w:rFonts w:ascii="Times New Roman" w:eastAsia="Times New Roman" w:hAnsi="Times New Roman" w:cs="Times New Roman"/>
          <w:color w:val="222222"/>
          <w:sz w:val="24"/>
          <w:szCs w:val="24"/>
        </w:rPr>
        <w:t xml:space="preserve"> </w:t>
      </w:r>
      <w:r w:rsidR="00DA5A37">
        <w:rPr>
          <w:rFonts w:ascii="Times New Roman" w:eastAsia="Times New Roman" w:hAnsi="Times New Roman" w:cs="Times New Roman"/>
          <w:color w:val="222222"/>
          <w:sz w:val="24"/>
          <w:szCs w:val="24"/>
        </w:rPr>
        <w:t>Yet when something typically associated with human brains is stretched so wide to encompass life and living systems one can worry that the usefulness of the term might be diminished. The correcti</w:t>
      </w:r>
      <w:r w:rsidR="00E51E2E">
        <w:rPr>
          <w:rFonts w:ascii="Times New Roman" w:eastAsia="Times New Roman" w:hAnsi="Times New Roman" w:cs="Times New Roman"/>
          <w:color w:val="222222"/>
          <w:sz w:val="24"/>
          <w:szCs w:val="24"/>
        </w:rPr>
        <w:t>ve</w:t>
      </w:r>
      <w:r w:rsidR="00DA5A37">
        <w:rPr>
          <w:rFonts w:ascii="Times New Roman" w:eastAsia="Times New Roman" w:hAnsi="Times New Roman" w:cs="Times New Roman"/>
          <w:color w:val="222222"/>
          <w:sz w:val="24"/>
          <w:szCs w:val="24"/>
        </w:rPr>
        <w:t xml:space="preserve"> for this </w:t>
      </w:r>
      <w:r w:rsidR="00F8457B">
        <w:rPr>
          <w:rFonts w:ascii="Times New Roman" w:eastAsia="Times New Roman" w:hAnsi="Times New Roman" w:cs="Times New Roman"/>
          <w:color w:val="222222"/>
          <w:sz w:val="24"/>
          <w:szCs w:val="24"/>
        </w:rPr>
        <w:t xml:space="preserve">is </w:t>
      </w:r>
      <w:r w:rsidR="00EC66D3">
        <w:rPr>
          <w:rFonts w:ascii="Times New Roman" w:eastAsia="Times New Roman" w:hAnsi="Times New Roman" w:cs="Times New Roman"/>
          <w:color w:val="222222"/>
          <w:sz w:val="24"/>
          <w:szCs w:val="24"/>
        </w:rPr>
        <w:t>to distinguish</w:t>
      </w:r>
      <w:r w:rsidR="00DA5A37">
        <w:rPr>
          <w:rFonts w:ascii="Times New Roman" w:eastAsia="Times New Roman" w:hAnsi="Times New Roman" w:cs="Times New Roman"/>
          <w:color w:val="222222"/>
          <w:sz w:val="24"/>
          <w:szCs w:val="24"/>
        </w:rPr>
        <w:t xml:space="preserve"> </w:t>
      </w:r>
      <w:r w:rsidR="00F8457B">
        <w:rPr>
          <w:rFonts w:ascii="Times New Roman" w:eastAsia="Times New Roman" w:hAnsi="Times New Roman" w:cs="Times New Roman"/>
          <w:color w:val="222222"/>
          <w:sz w:val="24"/>
          <w:szCs w:val="24"/>
        </w:rPr>
        <w:t>the many</w:t>
      </w:r>
      <w:r w:rsidR="00DA5A37">
        <w:rPr>
          <w:rFonts w:ascii="Times New Roman" w:eastAsia="Times New Roman" w:hAnsi="Times New Roman" w:cs="Times New Roman"/>
          <w:color w:val="222222"/>
          <w:sz w:val="24"/>
          <w:szCs w:val="24"/>
        </w:rPr>
        <w:t xml:space="preserve"> kinds and levels of mind</w:t>
      </w:r>
      <w:r w:rsidR="00EC66D3">
        <w:rPr>
          <w:rFonts w:ascii="Times New Roman" w:eastAsia="Times New Roman" w:hAnsi="Times New Roman" w:cs="Times New Roman"/>
          <w:color w:val="222222"/>
          <w:sz w:val="24"/>
          <w:szCs w:val="24"/>
        </w:rPr>
        <w:t xml:space="preserve"> that have emerged</w:t>
      </w:r>
      <w:r w:rsidR="00DA5A37">
        <w:rPr>
          <w:rFonts w:ascii="Times New Roman" w:eastAsia="Times New Roman" w:hAnsi="Times New Roman" w:cs="Times New Roman"/>
          <w:color w:val="222222"/>
          <w:sz w:val="24"/>
          <w:szCs w:val="24"/>
        </w:rPr>
        <w:t>, as mind and life develop and diversif</w:t>
      </w:r>
      <w:r w:rsidR="00E51E2E">
        <w:rPr>
          <w:rFonts w:ascii="Times New Roman" w:eastAsia="Times New Roman" w:hAnsi="Times New Roman" w:cs="Times New Roman"/>
          <w:color w:val="222222"/>
          <w:sz w:val="24"/>
          <w:szCs w:val="24"/>
        </w:rPr>
        <w:t>y</w:t>
      </w:r>
      <w:r w:rsidR="00DA5A37">
        <w:rPr>
          <w:rFonts w:ascii="Times New Roman" w:eastAsia="Times New Roman" w:hAnsi="Times New Roman" w:cs="Times New Roman"/>
          <w:color w:val="222222"/>
          <w:sz w:val="24"/>
          <w:szCs w:val="24"/>
        </w:rPr>
        <w:t xml:space="preserve">. Bateson recognizes how minds below, </w:t>
      </w:r>
      <w:proofErr w:type="gramStart"/>
      <w:r w:rsidR="00DA5A37">
        <w:rPr>
          <w:rFonts w:ascii="Times New Roman" w:eastAsia="Times New Roman" w:hAnsi="Times New Roman" w:cs="Times New Roman"/>
          <w:color w:val="222222"/>
          <w:sz w:val="24"/>
          <w:szCs w:val="24"/>
        </w:rPr>
        <w:t>above</w:t>
      </w:r>
      <w:proofErr w:type="gramEnd"/>
      <w:r w:rsidR="00DA5A37">
        <w:rPr>
          <w:rFonts w:ascii="Times New Roman" w:eastAsia="Times New Roman" w:hAnsi="Times New Roman" w:cs="Times New Roman"/>
          <w:color w:val="222222"/>
          <w:sz w:val="24"/>
          <w:szCs w:val="24"/>
        </w:rPr>
        <w:t xml:space="preserve"> and parallel to our own</w:t>
      </w:r>
      <w:r>
        <w:rPr>
          <w:rFonts w:ascii="Times New Roman" w:eastAsia="Times New Roman" w:hAnsi="Times New Roman" w:cs="Times New Roman"/>
          <w:color w:val="222222"/>
          <w:sz w:val="24"/>
          <w:szCs w:val="24"/>
        </w:rPr>
        <w:t>—</w:t>
      </w:r>
      <w:r w:rsidR="00DA5A37">
        <w:rPr>
          <w:rFonts w:ascii="Times New Roman" w:eastAsia="Times New Roman" w:hAnsi="Times New Roman" w:cs="Times New Roman"/>
          <w:color w:val="222222"/>
          <w:sz w:val="24"/>
          <w:szCs w:val="24"/>
        </w:rPr>
        <w:t>though homologous</w:t>
      </w:r>
      <w:r>
        <w:rPr>
          <w:rFonts w:ascii="Times New Roman" w:eastAsia="Times New Roman" w:hAnsi="Times New Roman" w:cs="Times New Roman"/>
          <w:color w:val="222222"/>
          <w:sz w:val="24"/>
          <w:szCs w:val="24"/>
        </w:rPr>
        <w:t>—</w:t>
      </w:r>
      <w:r w:rsidR="00DA5A37">
        <w:rPr>
          <w:rFonts w:ascii="Times New Roman" w:eastAsia="Times New Roman" w:hAnsi="Times New Roman" w:cs="Times New Roman"/>
          <w:color w:val="222222"/>
          <w:sz w:val="24"/>
          <w:szCs w:val="24"/>
        </w:rPr>
        <w:t>can function differently and take on different qualities. We see this clearly in his rejection of Gaia, even while he endorses Eco as the widest ecological mind. Eco was not a mind like we are</w:t>
      </w:r>
      <w:r w:rsidR="00E51E2E">
        <w:rPr>
          <w:rFonts w:ascii="Times New Roman" w:eastAsia="Times New Roman" w:hAnsi="Times New Roman" w:cs="Times New Roman"/>
          <w:color w:val="222222"/>
          <w:sz w:val="24"/>
          <w:szCs w:val="24"/>
        </w:rPr>
        <w:t xml:space="preserve">, and Gaia, the idea that the earth itself is a living being, was </w:t>
      </w:r>
      <w:r w:rsidR="00F8457B">
        <w:rPr>
          <w:rFonts w:ascii="Times New Roman" w:eastAsia="Times New Roman" w:hAnsi="Times New Roman" w:cs="Times New Roman"/>
          <w:color w:val="222222"/>
          <w:sz w:val="24"/>
          <w:szCs w:val="24"/>
        </w:rPr>
        <w:t xml:space="preserve">not a mind because it was </w:t>
      </w:r>
      <w:r w:rsidR="00E51E2E">
        <w:rPr>
          <w:rFonts w:ascii="Times New Roman" w:eastAsia="Times New Roman" w:hAnsi="Times New Roman" w:cs="Times New Roman"/>
          <w:color w:val="222222"/>
          <w:sz w:val="24"/>
          <w:szCs w:val="24"/>
        </w:rPr>
        <w:t>too “Pleromatic</w:t>
      </w:r>
      <w:r w:rsidR="00F8457B">
        <w:rPr>
          <w:rFonts w:ascii="Times New Roman" w:eastAsia="Times New Roman" w:hAnsi="Times New Roman" w:cs="Times New Roman"/>
          <w:color w:val="222222"/>
          <w:sz w:val="24"/>
          <w:szCs w:val="24"/>
        </w:rPr>
        <w:t xml:space="preserve">, </w:t>
      </w:r>
      <w:proofErr w:type="spellStart"/>
      <w:r w:rsidR="00F8457B">
        <w:rPr>
          <w:rFonts w:ascii="Times New Roman" w:eastAsia="Times New Roman" w:hAnsi="Times New Roman" w:cs="Times New Roman"/>
          <w:color w:val="222222"/>
          <w:sz w:val="24"/>
          <w:szCs w:val="24"/>
        </w:rPr>
        <w:t>thingish</w:t>
      </w:r>
      <w:proofErr w:type="spellEnd"/>
      <w:r w:rsidR="00E51E2E">
        <w:rPr>
          <w:rFonts w:ascii="Times New Roman" w:eastAsia="Times New Roman" w:hAnsi="Times New Roman" w:cs="Times New Roman"/>
          <w:color w:val="222222"/>
          <w:sz w:val="24"/>
          <w:szCs w:val="24"/>
        </w:rPr>
        <w:t>” a conception (</w:t>
      </w:r>
      <w:r w:rsidR="004310E1" w:rsidRPr="004310E1">
        <w:rPr>
          <w:rFonts w:ascii="Times New Roman" w:eastAsia="Times New Roman" w:hAnsi="Times New Roman" w:cs="Times New Roman"/>
          <w:i/>
          <w:iCs/>
          <w:color w:val="222222"/>
          <w:sz w:val="24"/>
          <w:szCs w:val="24"/>
        </w:rPr>
        <w:t>Angels</w:t>
      </w:r>
      <w:r w:rsidR="00E51E2E">
        <w:rPr>
          <w:rFonts w:ascii="Times New Roman" w:eastAsia="Times New Roman" w:hAnsi="Times New Roman" w:cs="Times New Roman"/>
          <w:color w:val="222222"/>
          <w:sz w:val="24"/>
          <w:szCs w:val="24"/>
        </w:rPr>
        <w:t xml:space="preserve"> 149).</w:t>
      </w:r>
      <w:r w:rsidR="005C7986">
        <w:rPr>
          <w:rStyle w:val="FootnoteReference"/>
          <w:rFonts w:ascii="Times New Roman" w:eastAsia="Times New Roman" w:hAnsi="Times New Roman" w:cs="Times New Roman"/>
          <w:color w:val="222222"/>
          <w:sz w:val="24"/>
          <w:szCs w:val="24"/>
        </w:rPr>
        <w:footnoteReference w:id="17"/>
      </w:r>
      <w:r w:rsidR="009F0BE9">
        <w:rPr>
          <w:rFonts w:ascii="Times New Roman" w:eastAsia="Times New Roman" w:hAnsi="Times New Roman" w:cs="Times New Roman"/>
          <w:color w:val="222222"/>
          <w:sz w:val="24"/>
          <w:szCs w:val="24"/>
        </w:rPr>
        <w:t xml:space="preserve"> While ecological systems are replete with mental circuits, one can also question whether most ecological systems have</w:t>
      </w:r>
      <w:r w:rsidR="00891123">
        <w:rPr>
          <w:rFonts w:ascii="Times New Roman" w:eastAsia="Times New Roman" w:hAnsi="Times New Roman" w:cs="Times New Roman"/>
          <w:color w:val="222222"/>
          <w:sz w:val="24"/>
          <w:szCs w:val="24"/>
        </w:rPr>
        <w:t xml:space="preserve"> </w:t>
      </w:r>
      <w:r w:rsidR="00873F08">
        <w:rPr>
          <w:rFonts w:ascii="Times New Roman" w:eastAsia="Times New Roman" w:hAnsi="Times New Roman" w:cs="Times New Roman"/>
          <w:color w:val="222222"/>
          <w:sz w:val="24"/>
          <w:szCs w:val="24"/>
        </w:rPr>
        <w:t xml:space="preserve">the </w:t>
      </w:r>
      <w:r w:rsidR="009F0BE9">
        <w:rPr>
          <w:rFonts w:ascii="Times New Roman" w:eastAsia="Times New Roman" w:hAnsi="Times New Roman" w:cs="Times New Roman"/>
          <w:color w:val="222222"/>
          <w:sz w:val="24"/>
          <w:szCs w:val="24"/>
        </w:rPr>
        <w:t xml:space="preserve">sort of </w:t>
      </w:r>
      <w:r w:rsidR="00C83C35">
        <w:rPr>
          <w:rFonts w:ascii="Times New Roman" w:eastAsia="Times New Roman" w:hAnsi="Times New Roman" w:cs="Times New Roman"/>
          <w:color w:val="222222"/>
          <w:sz w:val="24"/>
          <w:szCs w:val="24"/>
        </w:rPr>
        <w:t xml:space="preserve">learning and </w:t>
      </w:r>
      <w:r w:rsidR="009F0BE9">
        <w:rPr>
          <w:rFonts w:ascii="Times New Roman" w:eastAsia="Times New Roman" w:hAnsi="Times New Roman" w:cs="Times New Roman"/>
          <w:color w:val="222222"/>
          <w:sz w:val="24"/>
          <w:szCs w:val="24"/>
        </w:rPr>
        <w:t xml:space="preserve">unity </w:t>
      </w:r>
      <w:r w:rsidR="00EF1494">
        <w:rPr>
          <w:rFonts w:ascii="Times New Roman" w:eastAsia="Times New Roman" w:hAnsi="Times New Roman" w:cs="Times New Roman"/>
          <w:color w:val="222222"/>
          <w:sz w:val="24"/>
          <w:szCs w:val="24"/>
        </w:rPr>
        <w:t>over time</w:t>
      </w:r>
      <w:r w:rsidR="009F0BE9">
        <w:rPr>
          <w:rFonts w:ascii="Times New Roman" w:eastAsia="Times New Roman" w:hAnsi="Times New Roman" w:cs="Times New Roman"/>
          <w:color w:val="222222"/>
          <w:sz w:val="24"/>
          <w:szCs w:val="24"/>
        </w:rPr>
        <w:t xml:space="preserve"> that would qualify them a</w:t>
      </w:r>
      <w:r w:rsidR="00EF1494">
        <w:rPr>
          <w:rFonts w:ascii="Times New Roman" w:eastAsia="Times New Roman" w:hAnsi="Times New Roman" w:cs="Times New Roman"/>
          <w:color w:val="222222"/>
          <w:sz w:val="24"/>
          <w:szCs w:val="24"/>
        </w:rPr>
        <w:t>s</w:t>
      </w:r>
      <w:r w:rsidR="009F0BE9">
        <w:rPr>
          <w:rFonts w:ascii="Times New Roman" w:eastAsia="Times New Roman" w:hAnsi="Times New Roman" w:cs="Times New Roman"/>
          <w:color w:val="222222"/>
          <w:sz w:val="24"/>
          <w:szCs w:val="24"/>
        </w:rPr>
        <w:t xml:space="preserve"> minds even in Bateson’s sense, or whether they, like Gaia, are too disparate and </w:t>
      </w:r>
      <w:proofErr w:type="spellStart"/>
      <w:r w:rsidR="009F0BE9">
        <w:rPr>
          <w:rFonts w:ascii="Times New Roman" w:eastAsia="Times New Roman" w:hAnsi="Times New Roman" w:cs="Times New Roman"/>
          <w:color w:val="222222"/>
          <w:sz w:val="24"/>
          <w:szCs w:val="24"/>
        </w:rPr>
        <w:t>thingish</w:t>
      </w:r>
      <w:proofErr w:type="spellEnd"/>
      <w:r w:rsidR="009F0BE9">
        <w:rPr>
          <w:rFonts w:ascii="Times New Roman" w:eastAsia="Times New Roman" w:hAnsi="Times New Roman" w:cs="Times New Roman"/>
          <w:color w:val="222222"/>
          <w:sz w:val="24"/>
          <w:szCs w:val="24"/>
        </w:rPr>
        <w:t>.</w:t>
      </w:r>
    </w:p>
    <w:p w14:paraId="131D0FAA" w14:textId="12E38476" w:rsidR="00852EEE" w:rsidRDefault="00EC66D3" w:rsidP="001826D0">
      <w:pPr>
        <w:shd w:val="clear" w:color="auto" w:fill="FFFFFF"/>
        <w:spacing w:after="0"/>
        <w:ind w:firstLine="720"/>
        <w:rPr>
          <w:rFonts w:ascii="Times New Roman" w:eastAsia="Times New Roman" w:hAnsi="Times New Roman" w:cs="Times New Roman"/>
          <w:color w:val="4472C4" w:themeColor="accent1"/>
          <w:sz w:val="24"/>
          <w:szCs w:val="24"/>
        </w:rPr>
      </w:pPr>
      <w:r>
        <w:rPr>
          <w:rFonts w:ascii="Times New Roman" w:eastAsia="Times New Roman" w:hAnsi="Times New Roman" w:cs="Times New Roman"/>
          <w:color w:val="222222"/>
          <w:sz w:val="24"/>
          <w:szCs w:val="24"/>
        </w:rPr>
        <w:t xml:space="preserve">While “mind” is stretched thin, </w:t>
      </w:r>
      <w:r w:rsidRPr="00EC66D3">
        <w:rPr>
          <w:rFonts w:ascii="Times New Roman" w:eastAsia="Times New Roman" w:hAnsi="Times New Roman" w:cs="Times New Roman"/>
          <w:i/>
          <w:iCs/>
          <w:color w:val="222222"/>
          <w:sz w:val="24"/>
          <w:szCs w:val="24"/>
        </w:rPr>
        <w:t>i</w:t>
      </w:r>
      <w:r w:rsidR="00E51E2E" w:rsidRPr="00EC66D3">
        <w:rPr>
          <w:rFonts w:ascii="Times New Roman" w:eastAsia="Times New Roman" w:hAnsi="Times New Roman" w:cs="Times New Roman"/>
          <w:i/>
          <w:iCs/>
          <w:color w:val="222222"/>
          <w:sz w:val="24"/>
          <w:szCs w:val="24"/>
        </w:rPr>
        <w:t>nsanity</w:t>
      </w:r>
      <w:r w:rsidR="00E51E2E">
        <w:rPr>
          <w:rFonts w:ascii="Times New Roman" w:eastAsia="Times New Roman" w:hAnsi="Times New Roman" w:cs="Times New Roman"/>
          <w:color w:val="222222"/>
          <w:sz w:val="24"/>
          <w:szCs w:val="24"/>
        </w:rPr>
        <w:t xml:space="preserve"> does seem a</w:t>
      </w:r>
      <w:r w:rsidR="006433E4">
        <w:rPr>
          <w:rFonts w:ascii="Times New Roman" w:eastAsia="Times New Roman" w:hAnsi="Times New Roman" w:cs="Times New Roman"/>
          <w:color w:val="222222"/>
          <w:sz w:val="24"/>
          <w:szCs w:val="24"/>
        </w:rPr>
        <w:t xml:space="preserve">n excellent </w:t>
      </w:r>
      <w:r w:rsidR="00E51E2E">
        <w:rPr>
          <w:rFonts w:ascii="Times New Roman" w:eastAsia="Times New Roman" w:hAnsi="Times New Roman" w:cs="Times New Roman"/>
          <w:color w:val="222222"/>
          <w:sz w:val="24"/>
          <w:szCs w:val="24"/>
        </w:rPr>
        <w:t xml:space="preserve">metaphor for how human consciousness can interfere with natural systems. </w:t>
      </w:r>
      <w:r w:rsidR="00BB036B">
        <w:rPr>
          <w:rFonts w:ascii="Times New Roman" w:eastAsia="Times New Roman" w:hAnsi="Times New Roman" w:cs="Times New Roman"/>
          <w:color w:val="222222"/>
          <w:sz w:val="24"/>
          <w:szCs w:val="24"/>
        </w:rPr>
        <w:t>And s</w:t>
      </w:r>
      <w:r w:rsidR="00E51E2E">
        <w:rPr>
          <w:rFonts w:ascii="Times New Roman" w:eastAsia="Times New Roman" w:hAnsi="Times New Roman" w:cs="Times New Roman"/>
          <w:color w:val="222222"/>
          <w:sz w:val="24"/>
          <w:szCs w:val="24"/>
        </w:rPr>
        <w:t>uch purposive interference in complex systems with limited knowledge always has consequences</w:t>
      </w:r>
      <w:r w:rsidR="005C7986">
        <w:rPr>
          <w:rFonts w:ascii="Times New Roman" w:eastAsia="Times New Roman" w:hAnsi="Times New Roman" w:cs="Times New Roman"/>
          <w:color w:val="222222"/>
          <w:sz w:val="24"/>
          <w:szCs w:val="24"/>
        </w:rPr>
        <w:t>. “Lack of systematic knowledge is always punished</w:t>
      </w:r>
      <w:r w:rsidR="00A354A3">
        <w:rPr>
          <w:rFonts w:ascii="Times New Roman" w:eastAsia="Times New Roman" w:hAnsi="Times New Roman" w:cs="Times New Roman"/>
          <w:color w:val="222222"/>
          <w:sz w:val="24"/>
          <w:szCs w:val="24"/>
        </w:rPr>
        <w:t>,</w:t>
      </w:r>
      <w:r w:rsidR="005C7986">
        <w:rPr>
          <w:rFonts w:ascii="Times New Roman" w:eastAsia="Times New Roman" w:hAnsi="Times New Roman" w:cs="Times New Roman"/>
          <w:color w:val="222222"/>
          <w:sz w:val="24"/>
          <w:szCs w:val="24"/>
        </w:rPr>
        <w:t xml:space="preserve">” </w:t>
      </w:r>
      <w:r w:rsidR="00A354A3">
        <w:rPr>
          <w:rFonts w:ascii="Times New Roman" w:eastAsia="Times New Roman" w:hAnsi="Times New Roman" w:cs="Times New Roman"/>
          <w:color w:val="222222"/>
          <w:sz w:val="24"/>
          <w:szCs w:val="24"/>
        </w:rPr>
        <w:t xml:space="preserve">says Bateson </w:t>
      </w:r>
      <w:r w:rsidR="005C7986">
        <w:rPr>
          <w:rFonts w:ascii="Times New Roman" w:eastAsia="Times New Roman" w:hAnsi="Times New Roman" w:cs="Times New Roman"/>
          <w:color w:val="222222"/>
          <w:sz w:val="24"/>
          <w:szCs w:val="24"/>
        </w:rPr>
        <w:t>(</w:t>
      </w:r>
      <w:r w:rsidR="00894A98" w:rsidRPr="00894A98">
        <w:rPr>
          <w:rFonts w:ascii="Times New Roman" w:eastAsia="Times New Roman" w:hAnsi="Times New Roman" w:cs="Times New Roman"/>
          <w:i/>
          <w:iCs/>
          <w:color w:val="222222"/>
          <w:sz w:val="24"/>
          <w:szCs w:val="24"/>
        </w:rPr>
        <w:t xml:space="preserve">Steps </w:t>
      </w:r>
      <w:r w:rsidR="005C7986">
        <w:rPr>
          <w:rFonts w:ascii="Times New Roman" w:eastAsia="Times New Roman" w:hAnsi="Times New Roman" w:cs="Times New Roman"/>
          <w:color w:val="222222"/>
          <w:sz w:val="24"/>
          <w:szCs w:val="24"/>
        </w:rPr>
        <w:t>440)</w:t>
      </w:r>
      <w:r w:rsidR="006433E4">
        <w:rPr>
          <w:rFonts w:ascii="Times New Roman" w:eastAsia="Times New Roman" w:hAnsi="Times New Roman" w:cs="Times New Roman"/>
          <w:color w:val="222222"/>
          <w:sz w:val="24"/>
          <w:szCs w:val="24"/>
        </w:rPr>
        <w:t xml:space="preserve">, </w:t>
      </w:r>
      <w:r w:rsidR="003D388B">
        <w:rPr>
          <w:rFonts w:ascii="Times New Roman" w:eastAsia="Times New Roman" w:hAnsi="Times New Roman" w:cs="Times New Roman"/>
          <w:color w:val="222222"/>
          <w:sz w:val="24"/>
          <w:szCs w:val="24"/>
        </w:rPr>
        <w:t>and</w:t>
      </w:r>
      <w:r w:rsidR="005C7986">
        <w:rPr>
          <w:rFonts w:ascii="Times New Roman" w:eastAsia="Times New Roman" w:hAnsi="Times New Roman" w:cs="Times New Roman"/>
          <w:color w:val="222222"/>
          <w:sz w:val="24"/>
          <w:szCs w:val="24"/>
        </w:rPr>
        <w:t xml:space="preserve"> this is what </w:t>
      </w:r>
      <w:r w:rsidR="006433E4">
        <w:rPr>
          <w:rFonts w:ascii="Times New Roman" w:eastAsia="Times New Roman" w:hAnsi="Times New Roman" w:cs="Times New Roman"/>
          <w:color w:val="222222"/>
          <w:sz w:val="24"/>
          <w:szCs w:val="24"/>
        </w:rPr>
        <w:t>he</w:t>
      </w:r>
      <w:r w:rsidR="005C7986">
        <w:rPr>
          <w:rFonts w:ascii="Times New Roman" w:eastAsia="Times New Roman" w:hAnsi="Times New Roman" w:cs="Times New Roman"/>
          <w:color w:val="222222"/>
          <w:sz w:val="24"/>
          <w:szCs w:val="24"/>
        </w:rPr>
        <w:t xml:space="preserve"> means when he says that God</w:t>
      </w:r>
      <w:r w:rsidR="00F8457B">
        <w:rPr>
          <w:rFonts w:ascii="Times New Roman" w:eastAsia="Times New Roman" w:hAnsi="Times New Roman" w:cs="Times New Roman"/>
          <w:color w:val="222222"/>
          <w:sz w:val="24"/>
          <w:szCs w:val="24"/>
        </w:rPr>
        <w:t>,</w:t>
      </w:r>
      <w:r w:rsidR="005C7986">
        <w:rPr>
          <w:rFonts w:ascii="Times New Roman" w:eastAsia="Times New Roman" w:hAnsi="Times New Roman" w:cs="Times New Roman"/>
          <w:color w:val="222222"/>
          <w:sz w:val="24"/>
          <w:szCs w:val="24"/>
        </w:rPr>
        <w:t xml:space="preserve"> or Eco, “will not be mocked” (</w:t>
      </w:r>
      <w:r w:rsidR="004310E1" w:rsidRPr="004310E1">
        <w:rPr>
          <w:rFonts w:ascii="Times New Roman" w:eastAsia="Times New Roman" w:hAnsi="Times New Roman" w:cs="Times New Roman"/>
          <w:i/>
          <w:iCs/>
          <w:color w:val="222222"/>
          <w:sz w:val="24"/>
          <w:szCs w:val="24"/>
        </w:rPr>
        <w:t>Angels</w:t>
      </w:r>
      <w:r w:rsidR="003D388B">
        <w:rPr>
          <w:rFonts w:ascii="Times New Roman" w:eastAsia="Times New Roman" w:hAnsi="Times New Roman" w:cs="Times New Roman"/>
          <w:color w:val="222222"/>
          <w:sz w:val="24"/>
          <w:szCs w:val="24"/>
        </w:rPr>
        <w:t xml:space="preserve"> 147</w:t>
      </w:r>
      <w:r w:rsidR="005C7986">
        <w:rPr>
          <w:rFonts w:ascii="Times New Roman" w:eastAsia="Times New Roman" w:hAnsi="Times New Roman" w:cs="Times New Roman"/>
          <w:color w:val="222222"/>
          <w:sz w:val="24"/>
          <w:szCs w:val="24"/>
        </w:rPr>
        <w:t xml:space="preserve">). </w:t>
      </w:r>
      <w:r w:rsidR="00EF752F">
        <w:rPr>
          <w:rFonts w:ascii="Times New Roman" w:eastAsia="Times New Roman" w:hAnsi="Times New Roman" w:cs="Times New Roman"/>
          <w:color w:val="222222"/>
          <w:sz w:val="24"/>
          <w:szCs w:val="24"/>
        </w:rPr>
        <w:t>But while w</w:t>
      </w:r>
      <w:r w:rsidR="006433E4">
        <w:rPr>
          <w:rFonts w:ascii="Times New Roman" w:eastAsia="Times New Roman" w:hAnsi="Times New Roman" w:cs="Times New Roman"/>
          <w:color w:val="222222"/>
          <w:sz w:val="24"/>
          <w:szCs w:val="24"/>
        </w:rPr>
        <w:t xml:space="preserve">e </w:t>
      </w:r>
      <w:r w:rsidR="00EF752F">
        <w:rPr>
          <w:rFonts w:ascii="Times New Roman" w:eastAsia="Times New Roman" w:hAnsi="Times New Roman" w:cs="Times New Roman"/>
          <w:color w:val="222222"/>
          <w:sz w:val="24"/>
          <w:szCs w:val="24"/>
        </w:rPr>
        <w:t>are not</w:t>
      </w:r>
      <w:r w:rsidR="006433E4">
        <w:rPr>
          <w:rFonts w:ascii="Times New Roman" w:eastAsia="Times New Roman" w:hAnsi="Times New Roman" w:cs="Times New Roman"/>
          <w:color w:val="222222"/>
          <w:sz w:val="24"/>
          <w:szCs w:val="24"/>
        </w:rPr>
        <w:t xml:space="preserve"> able to mock </w:t>
      </w:r>
      <w:r w:rsidR="000B20B2">
        <w:rPr>
          <w:rFonts w:ascii="Times New Roman" w:eastAsia="Times New Roman" w:hAnsi="Times New Roman" w:cs="Times New Roman"/>
          <w:color w:val="222222"/>
          <w:sz w:val="24"/>
          <w:szCs w:val="24"/>
        </w:rPr>
        <w:t>Eco</w:t>
      </w:r>
      <w:r w:rsidR="006433E4">
        <w:rPr>
          <w:rFonts w:ascii="Times New Roman" w:eastAsia="Times New Roman" w:hAnsi="Times New Roman" w:cs="Times New Roman"/>
          <w:color w:val="222222"/>
          <w:sz w:val="24"/>
          <w:szCs w:val="24"/>
        </w:rPr>
        <w:t xml:space="preserve">, we can certainly drive </w:t>
      </w:r>
      <w:r w:rsidR="000B20B2">
        <w:rPr>
          <w:rFonts w:ascii="Times New Roman" w:eastAsia="Times New Roman" w:hAnsi="Times New Roman" w:cs="Times New Roman"/>
          <w:color w:val="222222"/>
          <w:sz w:val="24"/>
          <w:szCs w:val="24"/>
        </w:rPr>
        <w:t>him</w:t>
      </w:r>
      <w:r w:rsidR="006433E4">
        <w:rPr>
          <w:rFonts w:ascii="Times New Roman" w:eastAsia="Times New Roman" w:hAnsi="Times New Roman" w:cs="Times New Roman"/>
          <w:color w:val="222222"/>
          <w:sz w:val="24"/>
          <w:szCs w:val="24"/>
        </w:rPr>
        <w:t xml:space="preserve"> insane</w:t>
      </w:r>
      <w:r w:rsidR="00C17EB7">
        <w:rPr>
          <w:rFonts w:ascii="Times New Roman" w:eastAsia="Times New Roman" w:hAnsi="Times New Roman" w:cs="Times New Roman"/>
          <w:color w:val="222222"/>
          <w:sz w:val="24"/>
          <w:szCs w:val="24"/>
        </w:rPr>
        <w:t>, and we do so at our own peril.</w:t>
      </w:r>
    </w:p>
    <w:p w14:paraId="19E49D0D" w14:textId="071D305E" w:rsidR="007D13D2" w:rsidRPr="001826D0" w:rsidRDefault="006433E4" w:rsidP="001826D0">
      <w:pPr>
        <w:shd w:val="clear" w:color="auto" w:fill="FFFFFF"/>
        <w:spacing w:after="0"/>
        <w:ind w:firstLine="720"/>
        <w:rPr>
          <w:rFonts w:ascii="Times New Roman" w:eastAsia="Times New Roman" w:hAnsi="Times New Roman" w:cs="Times New Roman"/>
          <w:b/>
          <w:bCs/>
          <w:color w:val="4472C4" w:themeColor="accent1"/>
          <w:sz w:val="24"/>
          <w:szCs w:val="24"/>
        </w:rPr>
      </w:pPr>
      <w:r w:rsidRPr="00C17EB7">
        <w:rPr>
          <w:rFonts w:ascii="Times New Roman" w:eastAsia="Times New Roman" w:hAnsi="Times New Roman" w:cs="Times New Roman"/>
          <w:sz w:val="24"/>
          <w:szCs w:val="24"/>
        </w:rPr>
        <w:t>The ignorance surrounding conscious purpos</w:t>
      </w:r>
      <w:r w:rsidR="00C17EB7">
        <w:rPr>
          <w:rFonts w:ascii="Times New Roman" w:eastAsia="Times New Roman" w:hAnsi="Times New Roman" w:cs="Times New Roman"/>
          <w:sz w:val="24"/>
          <w:szCs w:val="24"/>
        </w:rPr>
        <w:t>iveness</w:t>
      </w:r>
      <w:r w:rsidRPr="00C17EB7">
        <w:rPr>
          <w:rFonts w:ascii="Times New Roman" w:eastAsia="Times New Roman" w:hAnsi="Times New Roman" w:cs="Times New Roman"/>
          <w:sz w:val="24"/>
          <w:szCs w:val="24"/>
        </w:rPr>
        <w:t xml:space="preserve"> was relatively benign until we develop</w:t>
      </w:r>
      <w:r w:rsidR="00C17EB7" w:rsidRPr="00C17EB7">
        <w:rPr>
          <w:rFonts w:ascii="Times New Roman" w:eastAsia="Times New Roman" w:hAnsi="Times New Roman" w:cs="Times New Roman"/>
          <w:sz w:val="24"/>
          <w:szCs w:val="24"/>
        </w:rPr>
        <w:t>ed</w:t>
      </w:r>
      <w:r w:rsidRPr="00C17EB7">
        <w:rPr>
          <w:rFonts w:ascii="Times New Roman" w:eastAsia="Times New Roman" w:hAnsi="Times New Roman" w:cs="Times New Roman"/>
          <w:sz w:val="24"/>
          <w:szCs w:val="24"/>
        </w:rPr>
        <w:t xml:space="preserve"> the technological power to </w:t>
      </w:r>
      <w:r w:rsidR="00440948">
        <w:rPr>
          <w:rFonts w:ascii="Times New Roman" w:eastAsia="Times New Roman" w:hAnsi="Times New Roman" w:cs="Times New Roman"/>
          <w:sz w:val="24"/>
          <w:szCs w:val="24"/>
        </w:rPr>
        <w:t xml:space="preserve">act on our epistemological errors and </w:t>
      </w:r>
      <w:r w:rsidRPr="00C17EB7">
        <w:rPr>
          <w:rFonts w:ascii="Times New Roman" w:eastAsia="Times New Roman" w:hAnsi="Times New Roman" w:cs="Times New Roman"/>
          <w:sz w:val="24"/>
          <w:szCs w:val="24"/>
        </w:rPr>
        <w:t>really disrupt system</w:t>
      </w:r>
      <w:r w:rsidR="00C17EB7">
        <w:rPr>
          <w:rFonts w:ascii="Times New Roman" w:eastAsia="Times New Roman" w:hAnsi="Times New Roman" w:cs="Times New Roman"/>
          <w:sz w:val="24"/>
          <w:szCs w:val="24"/>
        </w:rPr>
        <w:t>s</w:t>
      </w:r>
      <w:r w:rsidR="00C17EB7" w:rsidRPr="00C17EB7">
        <w:rPr>
          <w:rFonts w:ascii="Times New Roman" w:eastAsia="Times New Roman" w:hAnsi="Times New Roman" w:cs="Times New Roman"/>
          <w:sz w:val="24"/>
          <w:szCs w:val="24"/>
        </w:rPr>
        <w:t xml:space="preserve"> </w:t>
      </w:r>
      <w:r w:rsidR="00852EEE" w:rsidRPr="00C17EB7">
        <w:rPr>
          <w:rFonts w:ascii="Times New Roman" w:eastAsia="Times New Roman" w:hAnsi="Times New Roman" w:cs="Times New Roman"/>
          <w:sz w:val="24"/>
          <w:szCs w:val="24"/>
        </w:rPr>
        <w:t xml:space="preserve">and force </w:t>
      </w:r>
      <w:proofErr w:type="spellStart"/>
      <w:r w:rsidR="00852EEE" w:rsidRPr="00C17EB7">
        <w:rPr>
          <w:rFonts w:ascii="Times New Roman" w:eastAsia="Times New Roman" w:hAnsi="Times New Roman" w:cs="Times New Roman"/>
          <w:sz w:val="24"/>
          <w:szCs w:val="24"/>
        </w:rPr>
        <w:t>schismogenic</w:t>
      </w:r>
      <w:proofErr w:type="spellEnd"/>
      <w:r w:rsidR="00852EEE" w:rsidRPr="00C17EB7">
        <w:rPr>
          <w:rFonts w:ascii="Times New Roman" w:eastAsia="Times New Roman" w:hAnsi="Times New Roman" w:cs="Times New Roman"/>
          <w:sz w:val="24"/>
          <w:szCs w:val="24"/>
        </w:rPr>
        <w:t xml:space="preserve"> change at a planetary </w:t>
      </w:r>
      <w:r w:rsidR="00852EEE">
        <w:rPr>
          <w:rFonts w:ascii="Times New Roman" w:eastAsia="Times New Roman" w:hAnsi="Times New Roman" w:cs="Times New Roman"/>
          <w:sz w:val="24"/>
          <w:szCs w:val="24"/>
        </w:rPr>
        <w:t xml:space="preserve">scale </w:t>
      </w:r>
      <w:r w:rsidR="00440948">
        <w:rPr>
          <w:rFonts w:ascii="Times New Roman" w:eastAsia="Times New Roman" w:hAnsi="Times New Roman" w:cs="Times New Roman"/>
          <w:sz w:val="24"/>
          <w:szCs w:val="24"/>
        </w:rPr>
        <w:t>(</w:t>
      </w:r>
      <w:r w:rsidR="004310E1" w:rsidRPr="004310E1">
        <w:rPr>
          <w:rFonts w:ascii="Times New Roman" w:eastAsia="Times New Roman" w:hAnsi="Times New Roman" w:cs="Times New Roman"/>
          <w:i/>
          <w:iCs/>
          <w:sz w:val="24"/>
          <w:szCs w:val="24"/>
        </w:rPr>
        <w:t>Steps</w:t>
      </w:r>
      <w:r w:rsidR="00440948">
        <w:rPr>
          <w:rFonts w:ascii="Times New Roman" w:eastAsia="Times New Roman" w:hAnsi="Times New Roman" w:cs="Times New Roman"/>
          <w:sz w:val="24"/>
          <w:szCs w:val="24"/>
        </w:rPr>
        <w:t xml:space="preserve"> 440, 493)</w:t>
      </w:r>
      <w:r w:rsidR="00C17EB7" w:rsidRPr="00C17EB7">
        <w:rPr>
          <w:rFonts w:ascii="Times New Roman" w:eastAsia="Times New Roman" w:hAnsi="Times New Roman" w:cs="Times New Roman"/>
          <w:sz w:val="24"/>
          <w:szCs w:val="24"/>
        </w:rPr>
        <w:t xml:space="preserve">, </w:t>
      </w:r>
      <w:r w:rsidR="00B91416" w:rsidRPr="00C17EB7">
        <w:rPr>
          <w:rFonts w:ascii="Times New Roman" w:eastAsia="Times New Roman" w:hAnsi="Times New Roman" w:cs="Times New Roman"/>
          <w:sz w:val="24"/>
          <w:szCs w:val="24"/>
        </w:rPr>
        <w:t>e.g.,</w:t>
      </w:r>
      <w:r w:rsidR="00C17EB7" w:rsidRPr="00C17EB7">
        <w:rPr>
          <w:rFonts w:ascii="Times New Roman" w:eastAsia="Times New Roman" w:hAnsi="Times New Roman" w:cs="Times New Roman"/>
          <w:sz w:val="24"/>
          <w:szCs w:val="24"/>
        </w:rPr>
        <w:t xml:space="preserve"> with climate change</w:t>
      </w:r>
      <w:r w:rsidR="00F940A9">
        <w:rPr>
          <w:rFonts w:ascii="Times New Roman" w:eastAsia="Times New Roman" w:hAnsi="Times New Roman" w:cs="Times New Roman"/>
          <w:sz w:val="24"/>
          <w:szCs w:val="24"/>
        </w:rPr>
        <w:t xml:space="preserve"> and melting ice caps (</w:t>
      </w:r>
      <w:r w:rsidR="004310E1" w:rsidRPr="004310E1">
        <w:rPr>
          <w:rFonts w:ascii="Times New Roman" w:eastAsia="Times New Roman" w:hAnsi="Times New Roman" w:cs="Times New Roman"/>
          <w:i/>
          <w:iCs/>
          <w:sz w:val="24"/>
          <w:szCs w:val="24"/>
        </w:rPr>
        <w:t>Steps</w:t>
      </w:r>
      <w:r w:rsidR="00F940A9">
        <w:rPr>
          <w:rFonts w:ascii="Times New Roman" w:eastAsia="Times New Roman" w:hAnsi="Times New Roman" w:cs="Times New Roman"/>
          <w:sz w:val="24"/>
          <w:szCs w:val="24"/>
        </w:rPr>
        <w:t xml:space="preserve"> 495)</w:t>
      </w:r>
      <w:r w:rsidRPr="00C17EB7">
        <w:rPr>
          <w:rFonts w:ascii="Times New Roman" w:eastAsia="Times New Roman" w:hAnsi="Times New Roman" w:cs="Times New Roman"/>
          <w:sz w:val="24"/>
          <w:szCs w:val="24"/>
        </w:rPr>
        <w:t>.</w:t>
      </w:r>
      <w:r w:rsidRPr="00682574">
        <w:rPr>
          <w:rFonts w:ascii="Times New Roman" w:eastAsia="Times New Roman" w:hAnsi="Times New Roman" w:cs="Times New Roman"/>
          <w:b/>
          <w:bCs/>
          <w:color w:val="4472C4" w:themeColor="accent1"/>
          <w:sz w:val="24"/>
          <w:szCs w:val="24"/>
        </w:rPr>
        <w:t xml:space="preserve"> </w:t>
      </w:r>
      <w:r w:rsidR="00232BD3" w:rsidRPr="00315B6C">
        <w:rPr>
          <w:rFonts w:ascii="Times New Roman" w:eastAsia="Times New Roman" w:hAnsi="Times New Roman" w:cs="Times New Roman"/>
          <w:sz w:val="24"/>
          <w:szCs w:val="24"/>
        </w:rPr>
        <w:t xml:space="preserve">Yet Bateson leaves us with hope. </w:t>
      </w:r>
      <w:r w:rsidR="002B173F" w:rsidRPr="00315B6C">
        <w:rPr>
          <w:rFonts w:ascii="Times New Roman" w:eastAsia="Times New Roman" w:hAnsi="Times New Roman" w:cs="Times New Roman"/>
          <w:sz w:val="24"/>
          <w:szCs w:val="24"/>
        </w:rPr>
        <w:t>Bateson</w:t>
      </w:r>
      <w:r w:rsidR="002B173F">
        <w:rPr>
          <w:rFonts w:ascii="Times New Roman" w:eastAsia="Times New Roman" w:hAnsi="Times New Roman" w:cs="Times New Roman"/>
          <w:color w:val="222222"/>
          <w:sz w:val="24"/>
          <w:szCs w:val="24"/>
        </w:rPr>
        <w:t xml:space="preserve"> once said, “Nature is a double-binding bitch”</w:t>
      </w:r>
      <w:r w:rsidR="00F940A9">
        <w:rPr>
          <w:rFonts w:ascii="Times New Roman" w:eastAsia="Times New Roman" w:hAnsi="Times New Roman" w:cs="Times New Roman"/>
          <w:color w:val="222222"/>
          <w:sz w:val="24"/>
          <w:szCs w:val="24"/>
        </w:rPr>
        <w:t xml:space="preserve"> </w:t>
      </w:r>
      <w:r w:rsidR="002B173F">
        <w:rPr>
          <w:rFonts w:ascii="Times New Roman" w:eastAsia="Times New Roman" w:hAnsi="Times New Roman" w:cs="Times New Roman"/>
          <w:color w:val="222222"/>
          <w:sz w:val="24"/>
          <w:szCs w:val="24"/>
        </w:rPr>
        <w:t>(</w:t>
      </w:r>
      <w:r w:rsidR="004310E1" w:rsidRPr="004310E1">
        <w:rPr>
          <w:rFonts w:ascii="Times New Roman" w:eastAsia="Times New Roman" w:hAnsi="Times New Roman" w:cs="Times New Roman"/>
          <w:i/>
          <w:iCs/>
          <w:color w:val="222222"/>
          <w:sz w:val="24"/>
          <w:szCs w:val="24"/>
        </w:rPr>
        <w:t>Angels</w:t>
      </w:r>
      <w:r w:rsidR="004310E1">
        <w:rPr>
          <w:rFonts w:ascii="Times New Roman" w:eastAsia="Times New Roman" w:hAnsi="Times New Roman" w:cs="Times New Roman"/>
          <w:color w:val="222222"/>
          <w:sz w:val="24"/>
          <w:szCs w:val="24"/>
        </w:rPr>
        <w:t xml:space="preserve"> </w:t>
      </w:r>
      <w:r w:rsidR="002B173F">
        <w:rPr>
          <w:rFonts w:ascii="Times New Roman" w:eastAsia="Times New Roman" w:hAnsi="Times New Roman" w:cs="Times New Roman"/>
          <w:color w:val="222222"/>
          <w:sz w:val="24"/>
          <w:szCs w:val="24"/>
        </w:rPr>
        <w:t>147)</w:t>
      </w:r>
      <w:r w:rsidR="00C17EB7">
        <w:rPr>
          <w:rFonts w:ascii="Times New Roman" w:eastAsia="Times New Roman" w:hAnsi="Times New Roman" w:cs="Times New Roman"/>
          <w:color w:val="222222"/>
          <w:sz w:val="24"/>
          <w:szCs w:val="24"/>
        </w:rPr>
        <w:t>,</w:t>
      </w:r>
      <w:r w:rsidR="002B173F">
        <w:rPr>
          <w:rFonts w:ascii="Times New Roman" w:eastAsia="Times New Roman" w:hAnsi="Times New Roman" w:cs="Times New Roman"/>
          <w:color w:val="222222"/>
          <w:sz w:val="24"/>
          <w:szCs w:val="24"/>
        </w:rPr>
        <w:t xml:space="preserve"> but he also saw that double-binds </w:t>
      </w:r>
      <w:r>
        <w:rPr>
          <w:rFonts w:ascii="Times New Roman" w:eastAsia="Times New Roman" w:hAnsi="Times New Roman" w:cs="Times New Roman"/>
          <w:color w:val="222222"/>
          <w:sz w:val="24"/>
          <w:szCs w:val="24"/>
        </w:rPr>
        <w:t xml:space="preserve">pushed far enough can </w:t>
      </w:r>
      <w:r w:rsidR="002B173F">
        <w:rPr>
          <w:rFonts w:ascii="Times New Roman" w:eastAsia="Times New Roman" w:hAnsi="Times New Roman" w:cs="Times New Roman"/>
          <w:color w:val="222222"/>
          <w:sz w:val="24"/>
          <w:szCs w:val="24"/>
        </w:rPr>
        <w:t>enabled breakthroughs to new levels</w:t>
      </w:r>
      <w:r w:rsidR="00C425C5">
        <w:rPr>
          <w:rFonts w:ascii="Times New Roman" w:eastAsia="Times New Roman" w:hAnsi="Times New Roman" w:cs="Times New Roman"/>
          <w:color w:val="222222"/>
          <w:sz w:val="24"/>
          <w:szCs w:val="24"/>
        </w:rPr>
        <w:t xml:space="preserve"> of understanding (</w:t>
      </w:r>
      <w:r w:rsidR="004310E1" w:rsidRPr="004310E1">
        <w:rPr>
          <w:rFonts w:ascii="Times New Roman" w:eastAsia="Times New Roman" w:hAnsi="Times New Roman" w:cs="Times New Roman"/>
          <w:i/>
          <w:iCs/>
          <w:color w:val="222222"/>
          <w:sz w:val="24"/>
          <w:szCs w:val="24"/>
        </w:rPr>
        <w:t>Steps</w:t>
      </w:r>
      <w:r w:rsidR="00094D06">
        <w:rPr>
          <w:rFonts w:ascii="Times New Roman" w:eastAsia="Times New Roman" w:hAnsi="Times New Roman" w:cs="Times New Roman"/>
          <w:color w:val="222222"/>
          <w:sz w:val="24"/>
          <w:szCs w:val="24"/>
        </w:rPr>
        <w:t xml:space="preserve"> </w:t>
      </w:r>
      <w:r w:rsidR="0061002F">
        <w:rPr>
          <w:rFonts w:ascii="Times New Roman" w:eastAsia="Times New Roman" w:hAnsi="Times New Roman" w:cs="Times New Roman"/>
          <w:color w:val="222222"/>
          <w:sz w:val="24"/>
          <w:szCs w:val="24"/>
        </w:rPr>
        <w:t xml:space="preserve">276, </w:t>
      </w:r>
      <w:r w:rsidR="00094D06">
        <w:rPr>
          <w:rFonts w:ascii="Times New Roman" w:eastAsia="Times New Roman" w:hAnsi="Times New Roman" w:cs="Times New Roman"/>
          <w:color w:val="222222"/>
          <w:sz w:val="24"/>
          <w:szCs w:val="24"/>
        </w:rPr>
        <w:t>303</w:t>
      </w:r>
      <w:r w:rsidR="00C425C5">
        <w:rPr>
          <w:rFonts w:ascii="Times New Roman" w:eastAsia="Times New Roman" w:hAnsi="Times New Roman" w:cs="Times New Roman"/>
          <w:color w:val="222222"/>
          <w:sz w:val="24"/>
          <w:szCs w:val="24"/>
        </w:rPr>
        <w:t xml:space="preserve">). </w:t>
      </w:r>
    </w:p>
    <w:p w14:paraId="6986695F" w14:textId="39EA6298" w:rsidR="005A63C8" w:rsidRPr="005A63C8" w:rsidRDefault="007D13D2" w:rsidP="00334EA9">
      <w:pPr>
        <w:shd w:val="clear" w:color="auto" w:fill="FFFFFF"/>
        <w:spacing w:after="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Bateson’s emphasis on the sacred</w:t>
      </w:r>
      <w:r w:rsidR="00286656">
        <w:rPr>
          <w:rFonts w:ascii="Times New Roman" w:eastAsia="Times New Roman" w:hAnsi="Times New Roman" w:cs="Times New Roman"/>
          <w:color w:val="222222"/>
          <w:sz w:val="24"/>
          <w:szCs w:val="24"/>
        </w:rPr>
        <w:t>, the aesthetic</w:t>
      </w:r>
      <w:r w:rsidR="00B91416">
        <w:rPr>
          <w:rFonts w:ascii="Times New Roman" w:eastAsia="Times New Roman" w:hAnsi="Times New Roman" w:cs="Times New Roman"/>
          <w:color w:val="222222"/>
          <w:sz w:val="24"/>
          <w:szCs w:val="24"/>
        </w:rPr>
        <w:t>,</w:t>
      </w:r>
      <w:r w:rsidR="00286656">
        <w:rPr>
          <w:rFonts w:ascii="Times New Roman" w:eastAsia="Times New Roman" w:hAnsi="Times New Roman" w:cs="Times New Roman"/>
          <w:color w:val="222222"/>
          <w:sz w:val="24"/>
          <w:szCs w:val="24"/>
        </w:rPr>
        <w:t xml:space="preserve"> and noncommunicative knowledge in the process of healing (</w:t>
      </w:r>
      <w:r w:rsidR="004310E1" w:rsidRPr="004310E1">
        <w:rPr>
          <w:rFonts w:ascii="Times New Roman" w:eastAsia="Times New Roman" w:hAnsi="Times New Roman" w:cs="Times New Roman"/>
          <w:i/>
          <w:iCs/>
          <w:color w:val="222222"/>
          <w:sz w:val="24"/>
          <w:szCs w:val="24"/>
        </w:rPr>
        <w:t>Angels</w:t>
      </w:r>
      <w:r w:rsidR="00286656">
        <w:rPr>
          <w:rFonts w:ascii="Times New Roman" w:eastAsia="Times New Roman" w:hAnsi="Times New Roman" w:cs="Times New Roman"/>
          <w:color w:val="222222"/>
          <w:sz w:val="24"/>
          <w:szCs w:val="24"/>
        </w:rPr>
        <w:t xml:space="preserve"> 80), might </w:t>
      </w:r>
      <w:r w:rsidR="00086824">
        <w:rPr>
          <w:rFonts w:ascii="Times New Roman" w:eastAsia="Times New Roman" w:hAnsi="Times New Roman" w:cs="Times New Roman"/>
          <w:color w:val="222222"/>
          <w:sz w:val="24"/>
          <w:szCs w:val="24"/>
        </w:rPr>
        <w:t xml:space="preserve">mistakenly lead </w:t>
      </w:r>
      <w:r w:rsidR="00286656">
        <w:rPr>
          <w:rFonts w:ascii="Times New Roman" w:eastAsia="Times New Roman" w:hAnsi="Times New Roman" w:cs="Times New Roman"/>
          <w:color w:val="222222"/>
          <w:sz w:val="24"/>
          <w:szCs w:val="24"/>
        </w:rPr>
        <w:t>one exclusively to the command “thou shalt not tinker” (</w:t>
      </w:r>
      <w:r w:rsidR="004310E1" w:rsidRPr="004310E1">
        <w:rPr>
          <w:rFonts w:ascii="Times New Roman" w:eastAsia="Times New Roman" w:hAnsi="Times New Roman" w:cs="Times New Roman"/>
          <w:i/>
          <w:iCs/>
          <w:color w:val="222222"/>
          <w:sz w:val="24"/>
          <w:szCs w:val="24"/>
        </w:rPr>
        <w:t>Angels</w:t>
      </w:r>
      <w:r w:rsidR="00286656">
        <w:rPr>
          <w:rFonts w:ascii="Times New Roman" w:eastAsia="Times New Roman" w:hAnsi="Times New Roman" w:cs="Times New Roman"/>
          <w:color w:val="222222"/>
          <w:sz w:val="24"/>
          <w:szCs w:val="24"/>
        </w:rPr>
        <w:t xml:space="preserve"> 148)</w:t>
      </w:r>
      <w:r w:rsidR="00094D06">
        <w:rPr>
          <w:rFonts w:ascii="Times New Roman" w:eastAsia="Times New Roman" w:hAnsi="Times New Roman" w:cs="Times New Roman"/>
          <w:color w:val="222222"/>
          <w:sz w:val="24"/>
          <w:szCs w:val="24"/>
        </w:rPr>
        <w:t>, but</w:t>
      </w:r>
      <w:r w:rsidR="00286656">
        <w:rPr>
          <w:rFonts w:ascii="Times New Roman" w:eastAsia="Times New Roman" w:hAnsi="Times New Roman" w:cs="Times New Roman"/>
          <w:color w:val="222222"/>
          <w:sz w:val="24"/>
          <w:szCs w:val="24"/>
        </w:rPr>
        <w:t xml:space="preserve"> Bateson is also confident that through the proper study of systems we can gain knowledge</w:t>
      </w:r>
      <w:r w:rsidR="00094D06">
        <w:rPr>
          <w:rFonts w:ascii="Times New Roman" w:eastAsia="Times New Roman" w:hAnsi="Times New Roman" w:cs="Times New Roman"/>
          <w:color w:val="222222"/>
          <w:sz w:val="24"/>
          <w:szCs w:val="24"/>
        </w:rPr>
        <w:t xml:space="preserve"> that is </w:t>
      </w:r>
      <w:r w:rsidR="00286656">
        <w:rPr>
          <w:rFonts w:ascii="Times New Roman" w:eastAsia="Times New Roman" w:hAnsi="Times New Roman" w:cs="Times New Roman"/>
          <w:color w:val="222222"/>
          <w:sz w:val="24"/>
          <w:szCs w:val="24"/>
        </w:rPr>
        <w:t>unavailable to us</w:t>
      </w:r>
      <w:r w:rsidR="00094D06">
        <w:rPr>
          <w:rFonts w:ascii="Times New Roman" w:eastAsia="Times New Roman" w:hAnsi="Times New Roman" w:cs="Times New Roman"/>
          <w:color w:val="222222"/>
          <w:sz w:val="24"/>
          <w:szCs w:val="24"/>
        </w:rPr>
        <w:t xml:space="preserve"> today</w:t>
      </w:r>
      <w:r w:rsidR="00286656">
        <w:rPr>
          <w:rFonts w:ascii="Times New Roman" w:eastAsia="Times New Roman" w:hAnsi="Times New Roman" w:cs="Times New Roman"/>
          <w:color w:val="222222"/>
          <w:sz w:val="24"/>
          <w:szCs w:val="24"/>
        </w:rPr>
        <w:t>. He recognizes that areas where “angels fear to tread</w:t>
      </w:r>
      <w:r w:rsidR="00CF2239">
        <w:rPr>
          <w:rFonts w:ascii="Times New Roman" w:eastAsia="Times New Roman" w:hAnsi="Times New Roman" w:cs="Times New Roman"/>
          <w:color w:val="222222"/>
          <w:sz w:val="24"/>
          <w:szCs w:val="24"/>
        </w:rPr>
        <w:t>”</w:t>
      </w:r>
      <w:r w:rsidR="00286656">
        <w:rPr>
          <w:rFonts w:ascii="Times New Roman" w:eastAsia="Times New Roman" w:hAnsi="Times New Roman" w:cs="Times New Roman"/>
          <w:color w:val="222222"/>
          <w:sz w:val="24"/>
          <w:szCs w:val="24"/>
        </w:rPr>
        <w:t xml:space="preserve"> might one day be open to us (</w:t>
      </w:r>
      <w:r w:rsidR="004310E1" w:rsidRPr="004310E1">
        <w:rPr>
          <w:rFonts w:ascii="Times New Roman" w:eastAsia="Times New Roman" w:hAnsi="Times New Roman" w:cs="Times New Roman"/>
          <w:i/>
          <w:iCs/>
          <w:color w:val="222222"/>
          <w:sz w:val="24"/>
          <w:szCs w:val="24"/>
        </w:rPr>
        <w:t>Angels</w:t>
      </w:r>
      <w:r w:rsidR="00286656">
        <w:rPr>
          <w:rFonts w:ascii="Times New Roman" w:eastAsia="Times New Roman" w:hAnsi="Times New Roman" w:cs="Times New Roman"/>
          <w:color w:val="222222"/>
          <w:sz w:val="24"/>
          <w:szCs w:val="24"/>
        </w:rPr>
        <w:t xml:space="preserve"> 65). Perhaps</w:t>
      </w:r>
      <w:r w:rsidR="00086824">
        <w:rPr>
          <w:rFonts w:ascii="Times New Roman" w:eastAsia="Times New Roman" w:hAnsi="Times New Roman" w:cs="Times New Roman"/>
          <w:color w:val="222222"/>
          <w:sz w:val="24"/>
          <w:szCs w:val="24"/>
        </w:rPr>
        <w:t>, as he had hoped,</w:t>
      </w:r>
      <w:r w:rsidR="00286656">
        <w:rPr>
          <w:rFonts w:ascii="Times New Roman" w:eastAsia="Times New Roman" w:hAnsi="Times New Roman" w:cs="Times New Roman"/>
          <w:color w:val="222222"/>
          <w:sz w:val="24"/>
          <w:szCs w:val="24"/>
        </w:rPr>
        <w:t xml:space="preserve"> by fostering both aesthetic experience and ecological wisdom we can break through </w:t>
      </w:r>
      <w:r w:rsidR="00232BD3">
        <w:rPr>
          <w:rFonts w:ascii="Times New Roman" w:eastAsia="Times New Roman" w:hAnsi="Times New Roman" w:cs="Times New Roman"/>
          <w:color w:val="222222"/>
          <w:sz w:val="24"/>
          <w:szCs w:val="24"/>
        </w:rPr>
        <w:t xml:space="preserve">the </w:t>
      </w:r>
      <w:r w:rsidR="00286656">
        <w:rPr>
          <w:rFonts w:ascii="Times New Roman" w:eastAsia="Times New Roman" w:hAnsi="Times New Roman" w:cs="Times New Roman"/>
          <w:color w:val="222222"/>
          <w:sz w:val="24"/>
          <w:szCs w:val="24"/>
        </w:rPr>
        <w:t>double</w:t>
      </w:r>
      <w:r w:rsidR="00B91416">
        <w:rPr>
          <w:rFonts w:ascii="Times New Roman" w:eastAsia="Times New Roman" w:hAnsi="Times New Roman" w:cs="Times New Roman"/>
          <w:color w:val="222222"/>
          <w:sz w:val="24"/>
          <w:szCs w:val="24"/>
        </w:rPr>
        <w:t>-</w:t>
      </w:r>
      <w:r w:rsidR="00286656">
        <w:rPr>
          <w:rFonts w:ascii="Times New Roman" w:eastAsia="Times New Roman" w:hAnsi="Times New Roman" w:cs="Times New Roman"/>
          <w:color w:val="222222"/>
          <w:sz w:val="24"/>
          <w:szCs w:val="24"/>
        </w:rPr>
        <w:t xml:space="preserve">binds that spin </w:t>
      </w:r>
      <w:r w:rsidR="00A354A3">
        <w:rPr>
          <w:rFonts w:ascii="Times New Roman" w:eastAsia="Times New Roman" w:hAnsi="Times New Roman" w:cs="Times New Roman"/>
          <w:color w:val="222222"/>
          <w:sz w:val="24"/>
          <w:szCs w:val="24"/>
        </w:rPr>
        <w:t xml:space="preserve">us </w:t>
      </w:r>
      <w:r w:rsidR="00286656">
        <w:rPr>
          <w:rFonts w:ascii="Times New Roman" w:eastAsia="Times New Roman" w:hAnsi="Times New Roman" w:cs="Times New Roman"/>
          <w:color w:val="222222"/>
          <w:sz w:val="24"/>
          <w:szCs w:val="24"/>
        </w:rPr>
        <w:t>into destructive runaway behaviors</w:t>
      </w:r>
      <w:r w:rsidR="001A08B4">
        <w:rPr>
          <w:rFonts w:ascii="Times New Roman" w:eastAsia="Times New Roman" w:hAnsi="Times New Roman" w:cs="Times New Roman"/>
          <w:color w:val="222222"/>
          <w:sz w:val="24"/>
          <w:szCs w:val="24"/>
        </w:rPr>
        <w:t>; we can learn to see value in nature</w:t>
      </w:r>
      <w:r w:rsidR="00286656">
        <w:rPr>
          <w:rFonts w:ascii="Times New Roman" w:eastAsia="Times New Roman" w:hAnsi="Times New Roman" w:cs="Times New Roman"/>
          <w:color w:val="222222"/>
          <w:sz w:val="24"/>
          <w:szCs w:val="24"/>
        </w:rPr>
        <w:t xml:space="preserve"> and learn how to preserve systems important to life and mind.</w:t>
      </w:r>
    </w:p>
    <w:sectPr w:rsidR="005A63C8" w:rsidRPr="005A63C8" w:rsidSect="008A3716">
      <w:headerReference w:type="default" r:id="rId8"/>
      <w:footerReference w:type="default" r:id="rId9"/>
      <w:pgSz w:w="12240" w:h="15840"/>
      <w:pgMar w:top="144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C8171" w14:textId="77777777" w:rsidR="00B8752F" w:rsidRDefault="00B8752F" w:rsidP="00B8752F">
      <w:pPr>
        <w:spacing w:after="0" w:line="240" w:lineRule="auto"/>
      </w:pPr>
      <w:r>
        <w:separator/>
      </w:r>
    </w:p>
  </w:endnote>
  <w:endnote w:type="continuationSeparator" w:id="0">
    <w:p w14:paraId="68F018F1" w14:textId="77777777" w:rsidR="00B8752F" w:rsidRDefault="00B8752F" w:rsidP="00B87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1927448"/>
      <w:docPartObj>
        <w:docPartGallery w:val="Page Numbers (Bottom of Page)"/>
        <w:docPartUnique/>
      </w:docPartObj>
    </w:sdtPr>
    <w:sdtEndPr>
      <w:rPr>
        <w:noProof/>
      </w:rPr>
    </w:sdtEndPr>
    <w:sdtContent>
      <w:p w14:paraId="72C2353F" w14:textId="4DF5E9F7" w:rsidR="00980B16" w:rsidRDefault="00980B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964D41" w14:textId="77777777" w:rsidR="00980B16" w:rsidRDefault="00980B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EC174" w14:textId="77777777" w:rsidR="00B8752F" w:rsidRDefault="00B8752F" w:rsidP="00B8752F">
      <w:pPr>
        <w:spacing w:after="0" w:line="240" w:lineRule="auto"/>
      </w:pPr>
      <w:r>
        <w:separator/>
      </w:r>
    </w:p>
  </w:footnote>
  <w:footnote w:type="continuationSeparator" w:id="0">
    <w:p w14:paraId="4276F361" w14:textId="77777777" w:rsidR="00B8752F" w:rsidRDefault="00B8752F" w:rsidP="00B8752F">
      <w:pPr>
        <w:spacing w:after="0" w:line="240" w:lineRule="auto"/>
      </w:pPr>
      <w:r>
        <w:continuationSeparator/>
      </w:r>
    </w:p>
  </w:footnote>
  <w:footnote w:id="1">
    <w:p w14:paraId="07E2C8DF" w14:textId="381E5948" w:rsidR="00BF42D2" w:rsidRPr="00315B6C" w:rsidRDefault="00BF42D2" w:rsidP="00BF42D2">
      <w:pPr>
        <w:shd w:val="clear" w:color="auto" w:fill="FFFFFF"/>
        <w:spacing w:after="0" w:line="240" w:lineRule="auto"/>
        <w:rPr>
          <w:rFonts w:ascii="Times New Roman" w:eastAsia="Times New Roman" w:hAnsi="Times New Roman" w:cs="Times New Roman"/>
          <w:sz w:val="20"/>
          <w:szCs w:val="20"/>
        </w:rPr>
      </w:pPr>
      <w:r w:rsidRPr="00315B6C">
        <w:rPr>
          <w:rStyle w:val="FootnoteReference"/>
          <w:rFonts w:ascii="Times New Roman" w:hAnsi="Times New Roman" w:cs="Times New Roman"/>
          <w:sz w:val="20"/>
          <w:szCs w:val="20"/>
        </w:rPr>
        <w:footnoteRef/>
      </w:r>
      <w:r w:rsidRPr="00315B6C">
        <w:rPr>
          <w:rFonts w:ascii="Times New Roman" w:hAnsi="Times New Roman" w:cs="Times New Roman"/>
          <w:sz w:val="20"/>
          <w:szCs w:val="20"/>
        </w:rPr>
        <w:t xml:space="preserve"> To economize references to Bateson’s work, I will use the following abbreviations </w:t>
      </w:r>
      <w:r w:rsidR="00666E72" w:rsidRPr="00315B6C">
        <w:rPr>
          <w:rFonts w:ascii="Times New Roman" w:hAnsi="Times New Roman" w:cs="Times New Roman"/>
          <w:sz w:val="20"/>
          <w:szCs w:val="20"/>
        </w:rPr>
        <w:t>and</w:t>
      </w:r>
      <w:r w:rsidRPr="00315B6C">
        <w:rPr>
          <w:rFonts w:ascii="Times New Roman" w:hAnsi="Times New Roman" w:cs="Times New Roman"/>
          <w:sz w:val="20"/>
          <w:szCs w:val="20"/>
        </w:rPr>
        <w:t xml:space="preserve"> in-text citations: “</w:t>
      </w:r>
      <w:r w:rsidR="004310E1" w:rsidRPr="00315B6C">
        <w:rPr>
          <w:rFonts w:ascii="Times New Roman" w:hAnsi="Times New Roman" w:cs="Times New Roman"/>
          <w:i/>
          <w:iCs/>
          <w:sz w:val="20"/>
          <w:szCs w:val="20"/>
        </w:rPr>
        <w:t>Steps</w:t>
      </w:r>
      <w:r w:rsidRPr="00315B6C">
        <w:rPr>
          <w:rFonts w:ascii="Times New Roman" w:hAnsi="Times New Roman" w:cs="Times New Roman"/>
          <w:sz w:val="20"/>
          <w:szCs w:val="20"/>
        </w:rPr>
        <w:t xml:space="preserve">” for </w:t>
      </w:r>
      <w:r w:rsidRPr="00315B6C">
        <w:rPr>
          <w:rFonts w:ascii="Times New Roman" w:eastAsia="Times New Roman" w:hAnsi="Times New Roman" w:cs="Times New Roman"/>
          <w:sz w:val="20"/>
          <w:szCs w:val="20"/>
        </w:rPr>
        <w:t xml:space="preserve">Gregory Bateson’s </w:t>
      </w:r>
      <w:r w:rsidRPr="00315B6C">
        <w:rPr>
          <w:rFonts w:ascii="Times New Roman" w:eastAsia="Times New Roman" w:hAnsi="Times New Roman" w:cs="Times New Roman"/>
          <w:i/>
          <w:iCs/>
          <w:sz w:val="20"/>
          <w:szCs w:val="20"/>
        </w:rPr>
        <w:t xml:space="preserve">Steps to an Ecology of Mind </w:t>
      </w:r>
      <w:r w:rsidRPr="00315B6C">
        <w:rPr>
          <w:rFonts w:ascii="Times New Roman" w:eastAsia="Times New Roman" w:hAnsi="Times New Roman" w:cs="Times New Roman"/>
          <w:sz w:val="20"/>
          <w:szCs w:val="20"/>
        </w:rPr>
        <w:t>(Chicago: University of Chicago Press, 2000); “</w:t>
      </w:r>
      <w:r w:rsidRPr="00315B6C">
        <w:rPr>
          <w:rFonts w:ascii="Times New Roman" w:eastAsia="Times New Roman" w:hAnsi="Times New Roman" w:cs="Times New Roman"/>
          <w:i/>
          <w:iCs/>
          <w:sz w:val="20"/>
          <w:szCs w:val="20"/>
        </w:rPr>
        <w:t>M&amp;N</w:t>
      </w:r>
      <w:r w:rsidRPr="00315B6C">
        <w:rPr>
          <w:rFonts w:ascii="Times New Roman" w:eastAsia="Times New Roman" w:hAnsi="Times New Roman" w:cs="Times New Roman"/>
          <w:sz w:val="20"/>
          <w:szCs w:val="20"/>
        </w:rPr>
        <w:t xml:space="preserve">” for Gregory Bateson’s </w:t>
      </w:r>
      <w:r w:rsidRPr="00315B6C">
        <w:rPr>
          <w:rFonts w:ascii="Times New Roman" w:eastAsia="Times New Roman" w:hAnsi="Times New Roman" w:cs="Times New Roman"/>
          <w:i/>
          <w:iCs/>
          <w:sz w:val="20"/>
          <w:szCs w:val="20"/>
        </w:rPr>
        <w:t>Mind and Nature</w:t>
      </w:r>
      <w:r w:rsidR="00666E72" w:rsidRPr="00315B6C">
        <w:rPr>
          <w:rFonts w:ascii="Times New Roman" w:eastAsia="Times New Roman" w:hAnsi="Times New Roman" w:cs="Times New Roman"/>
          <w:i/>
          <w:iCs/>
          <w:sz w:val="20"/>
          <w:szCs w:val="20"/>
        </w:rPr>
        <w:t>:</w:t>
      </w:r>
      <w:r w:rsidRPr="00315B6C">
        <w:rPr>
          <w:rFonts w:ascii="Times New Roman" w:eastAsia="Times New Roman" w:hAnsi="Times New Roman" w:cs="Times New Roman"/>
          <w:i/>
          <w:iCs/>
          <w:sz w:val="20"/>
          <w:szCs w:val="20"/>
        </w:rPr>
        <w:t xml:space="preserve"> A Necessary Unity </w:t>
      </w:r>
      <w:r w:rsidRPr="00315B6C">
        <w:rPr>
          <w:rFonts w:ascii="Times New Roman" w:eastAsia="Times New Roman" w:hAnsi="Times New Roman" w:cs="Times New Roman"/>
          <w:sz w:val="20"/>
          <w:szCs w:val="20"/>
        </w:rPr>
        <w:t>(New York: Bantam Books, 1979); and “</w:t>
      </w:r>
      <w:r w:rsidRPr="00315B6C">
        <w:rPr>
          <w:rFonts w:ascii="Times New Roman" w:eastAsia="Times New Roman" w:hAnsi="Times New Roman" w:cs="Times New Roman"/>
          <w:i/>
          <w:iCs/>
          <w:sz w:val="20"/>
          <w:szCs w:val="20"/>
        </w:rPr>
        <w:t>Angels</w:t>
      </w:r>
      <w:r w:rsidRPr="00315B6C">
        <w:rPr>
          <w:rFonts w:ascii="Times New Roman" w:eastAsia="Times New Roman" w:hAnsi="Times New Roman" w:cs="Times New Roman"/>
          <w:sz w:val="20"/>
          <w:szCs w:val="20"/>
        </w:rPr>
        <w:t xml:space="preserve">” for Gregory Bateson &amp; Mary Catherine Bateson’s </w:t>
      </w:r>
      <w:r w:rsidRPr="00315B6C">
        <w:rPr>
          <w:rFonts w:ascii="Times New Roman" w:eastAsia="Times New Roman" w:hAnsi="Times New Roman" w:cs="Times New Roman"/>
          <w:i/>
          <w:iCs/>
          <w:sz w:val="20"/>
          <w:szCs w:val="20"/>
        </w:rPr>
        <w:t>Angels Fear: Towards and Epistemology of the Sacred</w:t>
      </w:r>
      <w:r w:rsidRPr="00315B6C">
        <w:rPr>
          <w:rFonts w:ascii="Times New Roman" w:eastAsia="Times New Roman" w:hAnsi="Times New Roman" w:cs="Times New Roman"/>
          <w:sz w:val="20"/>
          <w:szCs w:val="20"/>
        </w:rPr>
        <w:t xml:space="preserve"> (Cresskill, NJ: Hampton Press, 2005).</w:t>
      </w:r>
    </w:p>
    <w:p w14:paraId="30F615EB" w14:textId="2240D387" w:rsidR="00BF42D2" w:rsidRPr="00315B6C" w:rsidRDefault="00BF42D2">
      <w:pPr>
        <w:pStyle w:val="FootnoteText"/>
        <w:rPr>
          <w:rFonts w:ascii="Times New Roman" w:hAnsi="Times New Roman" w:cs="Times New Roman"/>
        </w:rPr>
      </w:pPr>
    </w:p>
  </w:footnote>
  <w:footnote w:id="2">
    <w:p w14:paraId="3F0DFEEB" w14:textId="1EE8BF98" w:rsidR="00EB7C19" w:rsidRPr="00315B6C" w:rsidRDefault="00EB7C19">
      <w:pPr>
        <w:pStyle w:val="FootnoteText"/>
        <w:rPr>
          <w:rFonts w:ascii="Times New Roman" w:hAnsi="Times New Roman" w:cs="Times New Roman"/>
        </w:rPr>
      </w:pPr>
      <w:r w:rsidRPr="00315B6C">
        <w:rPr>
          <w:rStyle w:val="FootnoteReference"/>
          <w:rFonts w:ascii="Times New Roman" w:hAnsi="Times New Roman" w:cs="Times New Roman"/>
        </w:rPr>
        <w:footnoteRef/>
      </w:r>
      <w:r w:rsidRPr="00315B6C">
        <w:rPr>
          <w:rFonts w:ascii="Times New Roman" w:hAnsi="Times New Roman" w:cs="Times New Roman"/>
        </w:rPr>
        <w:t xml:space="preserve"> </w:t>
      </w:r>
      <w:r w:rsidR="00074990" w:rsidRPr="00315B6C">
        <w:rPr>
          <w:rFonts w:ascii="Times New Roman" w:hAnsi="Times New Roman" w:cs="Times New Roman"/>
        </w:rPr>
        <w:t xml:space="preserve">Noel </w:t>
      </w:r>
      <w:r w:rsidRPr="00315B6C">
        <w:rPr>
          <w:rFonts w:ascii="Times New Roman" w:eastAsia="Times New Roman" w:hAnsi="Times New Roman" w:cs="Times New Roman"/>
          <w:color w:val="222222"/>
        </w:rPr>
        <w:t>Charlton relates Bateson’s view to Spinoza’s monism, which has one substance with two attributes</w:t>
      </w:r>
      <w:r w:rsidR="009518D1" w:rsidRPr="00315B6C">
        <w:rPr>
          <w:rFonts w:ascii="Times New Roman" w:eastAsia="Times New Roman" w:hAnsi="Times New Roman" w:cs="Times New Roman"/>
          <w:color w:val="222222"/>
        </w:rPr>
        <w:t xml:space="preserve"> that we can register:</w:t>
      </w:r>
      <w:r w:rsidRPr="00315B6C">
        <w:rPr>
          <w:rFonts w:ascii="Times New Roman" w:eastAsia="Times New Roman" w:hAnsi="Times New Roman" w:cs="Times New Roman"/>
          <w:color w:val="222222"/>
        </w:rPr>
        <w:t xml:space="preserve"> physical (with deterministic material causes) and mental (with deterministic mental causes)</w:t>
      </w:r>
      <w:r w:rsidR="004763C8" w:rsidRPr="00315B6C">
        <w:rPr>
          <w:rFonts w:ascii="Times New Roman" w:eastAsia="Times New Roman" w:hAnsi="Times New Roman" w:cs="Times New Roman"/>
          <w:color w:val="222222"/>
        </w:rPr>
        <w:t>.</w:t>
      </w:r>
      <w:r w:rsidRPr="00315B6C">
        <w:rPr>
          <w:rFonts w:ascii="Times New Roman" w:eastAsia="Times New Roman" w:hAnsi="Times New Roman" w:cs="Times New Roman"/>
          <w:color w:val="222222"/>
        </w:rPr>
        <w:t xml:space="preserve"> </w:t>
      </w:r>
      <w:r w:rsidR="006818C2" w:rsidRPr="00315B6C">
        <w:rPr>
          <w:rFonts w:ascii="Times New Roman" w:eastAsia="Times New Roman" w:hAnsi="Times New Roman" w:cs="Times New Roman"/>
          <w:color w:val="222222"/>
        </w:rPr>
        <w:t>[See Noel Charlton</w:t>
      </w:r>
      <w:r w:rsidR="006818C2" w:rsidRPr="00315B6C">
        <w:rPr>
          <w:rFonts w:ascii="Times New Roman" w:eastAsia="Times New Roman" w:hAnsi="Times New Roman" w:cs="Times New Roman"/>
        </w:rPr>
        <w:t xml:space="preserve">, </w:t>
      </w:r>
      <w:r w:rsidR="006818C2" w:rsidRPr="00C83C35">
        <w:rPr>
          <w:rFonts w:ascii="Times New Roman" w:eastAsia="Times New Roman" w:hAnsi="Times New Roman" w:cs="Times New Roman"/>
          <w:i/>
          <w:iCs/>
        </w:rPr>
        <w:t>Understanding Gregory Bateson: Mind, Beauty, and the Sacred Earth</w:t>
      </w:r>
      <w:r w:rsidR="006818C2" w:rsidRPr="00315B6C">
        <w:rPr>
          <w:rFonts w:ascii="Times New Roman" w:eastAsia="Times New Roman" w:hAnsi="Times New Roman" w:cs="Times New Roman"/>
        </w:rPr>
        <w:t xml:space="preserve"> (Albany: State University of New York Press, 2008) p</w:t>
      </w:r>
      <w:r w:rsidR="001826D0">
        <w:rPr>
          <w:rFonts w:ascii="Times New Roman" w:eastAsia="Times New Roman" w:hAnsi="Times New Roman" w:cs="Times New Roman"/>
        </w:rPr>
        <w:t>p.</w:t>
      </w:r>
      <w:r w:rsidR="006818C2" w:rsidRPr="00315B6C">
        <w:rPr>
          <w:rFonts w:ascii="Times New Roman" w:eastAsia="Times New Roman" w:hAnsi="Times New Roman" w:cs="Times New Roman"/>
        </w:rPr>
        <w:t xml:space="preserve"> </w:t>
      </w:r>
      <w:r w:rsidR="00BA51D6" w:rsidRPr="00315B6C">
        <w:rPr>
          <w:rFonts w:ascii="Times New Roman" w:eastAsia="Times New Roman" w:hAnsi="Times New Roman" w:cs="Times New Roman"/>
        </w:rPr>
        <w:t>174-184</w:t>
      </w:r>
      <w:r w:rsidR="006818C2" w:rsidRPr="00315B6C">
        <w:rPr>
          <w:rFonts w:ascii="Times New Roman" w:eastAsia="Times New Roman" w:hAnsi="Times New Roman" w:cs="Times New Roman"/>
        </w:rPr>
        <w:t xml:space="preserve">.] </w:t>
      </w:r>
      <w:r w:rsidRPr="00315B6C">
        <w:rPr>
          <w:rFonts w:ascii="Times New Roman" w:eastAsia="Times New Roman" w:hAnsi="Times New Roman" w:cs="Times New Roman"/>
          <w:color w:val="222222"/>
        </w:rPr>
        <w:t>Bateson speaks of two determinisms</w:t>
      </w:r>
      <w:r w:rsidR="004763C8" w:rsidRPr="00315B6C">
        <w:rPr>
          <w:rFonts w:ascii="Times New Roman" w:eastAsia="Times New Roman" w:hAnsi="Times New Roman" w:cs="Times New Roman"/>
          <w:color w:val="222222"/>
        </w:rPr>
        <w:t xml:space="preserve"> </w:t>
      </w:r>
      <w:r w:rsidR="00FE5CD9" w:rsidRPr="00315B6C">
        <w:rPr>
          <w:rFonts w:ascii="Times New Roman" w:eastAsia="Times New Roman" w:hAnsi="Times New Roman" w:cs="Times New Roman"/>
          <w:color w:val="222222"/>
        </w:rPr>
        <w:t>(</w:t>
      </w:r>
      <w:r w:rsidR="00FE5CD9" w:rsidRPr="00315B6C">
        <w:rPr>
          <w:rFonts w:ascii="Times New Roman" w:eastAsia="Times New Roman" w:hAnsi="Times New Roman" w:cs="Times New Roman"/>
          <w:i/>
          <w:iCs/>
          <w:color w:val="222222"/>
        </w:rPr>
        <w:t>Steps</w:t>
      </w:r>
      <w:r w:rsidR="00FE5CD9" w:rsidRPr="00315B6C">
        <w:rPr>
          <w:rFonts w:ascii="Times New Roman" w:eastAsia="Times New Roman" w:hAnsi="Times New Roman" w:cs="Times New Roman"/>
          <w:color w:val="222222"/>
        </w:rPr>
        <w:t xml:space="preserve"> 472-3)</w:t>
      </w:r>
      <w:r w:rsidR="004763C8" w:rsidRPr="00315B6C">
        <w:rPr>
          <w:rFonts w:ascii="Times New Roman" w:eastAsia="Times New Roman" w:hAnsi="Times New Roman" w:cs="Times New Roman"/>
          <w:color w:val="222222"/>
        </w:rPr>
        <w:t xml:space="preserve"> and calls</w:t>
      </w:r>
      <w:r w:rsidRPr="00315B6C">
        <w:rPr>
          <w:rFonts w:ascii="Times New Roman" w:eastAsia="Times New Roman" w:hAnsi="Times New Roman" w:cs="Times New Roman"/>
          <w:color w:val="222222"/>
        </w:rPr>
        <w:t xml:space="preserve"> </w:t>
      </w:r>
      <w:r w:rsidR="00FE5CD9" w:rsidRPr="00315B6C">
        <w:rPr>
          <w:rFonts w:ascii="Times New Roman" w:eastAsia="Times New Roman" w:hAnsi="Times New Roman" w:cs="Times New Roman"/>
          <w:color w:val="222222"/>
        </w:rPr>
        <w:t xml:space="preserve">free will </w:t>
      </w:r>
      <w:r w:rsidR="006818C2" w:rsidRPr="00315B6C">
        <w:rPr>
          <w:rFonts w:ascii="Times New Roman" w:eastAsia="Times New Roman" w:hAnsi="Times New Roman" w:cs="Times New Roman"/>
          <w:color w:val="222222"/>
        </w:rPr>
        <w:t>“</w:t>
      </w:r>
      <w:r w:rsidR="00FE5CD9" w:rsidRPr="00315B6C">
        <w:rPr>
          <w:rFonts w:ascii="Times New Roman" w:eastAsia="Times New Roman" w:hAnsi="Times New Roman" w:cs="Times New Roman"/>
          <w:color w:val="222222"/>
        </w:rPr>
        <w:t>nonsense</w:t>
      </w:r>
      <w:r w:rsidR="006818C2" w:rsidRPr="00315B6C">
        <w:rPr>
          <w:rFonts w:ascii="Times New Roman" w:eastAsia="Times New Roman" w:hAnsi="Times New Roman" w:cs="Times New Roman"/>
          <w:color w:val="222222"/>
        </w:rPr>
        <w:t>”</w:t>
      </w:r>
      <w:r w:rsidR="004763C8" w:rsidRPr="00315B6C">
        <w:rPr>
          <w:rFonts w:ascii="Times New Roman" w:eastAsia="Times New Roman" w:hAnsi="Times New Roman" w:cs="Times New Roman"/>
          <w:color w:val="222222"/>
        </w:rPr>
        <w:t xml:space="preserve"> (</w:t>
      </w:r>
      <w:r w:rsidR="004763C8" w:rsidRPr="00315B6C">
        <w:rPr>
          <w:rFonts w:ascii="Times New Roman" w:eastAsia="Times New Roman" w:hAnsi="Times New Roman" w:cs="Times New Roman"/>
          <w:i/>
          <w:iCs/>
          <w:color w:val="222222"/>
        </w:rPr>
        <w:t>Angels</w:t>
      </w:r>
      <w:r w:rsidR="00D7476B" w:rsidRPr="00315B6C">
        <w:rPr>
          <w:rFonts w:ascii="Times New Roman" w:eastAsia="Times New Roman" w:hAnsi="Times New Roman" w:cs="Times New Roman"/>
          <w:color w:val="222222"/>
        </w:rPr>
        <w:t xml:space="preserve"> 103</w:t>
      </w:r>
      <w:r w:rsidR="004763C8" w:rsidRPr="00315B6C">
        <w:rPr>
          <w:rFonts w:ascii="Times New Roman" w:eastAsia="Times New Roman" w:hAnsi="Times New Roman" w:cs="Times New Roman"/>
          <w:color w:val="222222"/>
        </w:rPr>
        <w:t>)</w:t>
      </w:r>
      <w:r w:rsidR="00FE5CD9" w:rsidRPr="00315B6C">
        <w:rPr>
          <w:rFonts w:ascii="Times New Roman" w:eastAsia="Times New Roman" w:hAnsi="Times New Roman" w:cs="Times New Roman"/>
          <w:color w:val="222222"/>
        </w:rPr>
        <w:t xml:space="preserve">, </w:t>
      </w:r>
      <w:r w:rsidRPr="00315B6C">
        <w:rPr>
          <w:rFonts w:ascii="Times New Roman" w:eastAsia="Times New Roman" w:hAnsi="Times New Roman" w:cs="Times New Roman"/>
          <w:color w:val="222222"/>
        </w:rPr>
        <w:t xml:space="preserve">which seems to support </w:t>
      </w:r>
      <w:r w:rsidR="004763C8" w:rsidRPr="00315B6C">
        <w:rPr>
          <w:rFonts w:ascii="Times New Roman" w:eastAsia="Times New Roman" w:hAnsi="Times New Roman" w:cs="Times New Roman"/>
          <w:color w:val="222222"/>
        </w:rPr>
        <w:t>Spinoza’s</w:t>
      </w:r>
      <w:r w:rsidRPr="00315B6C">
        <w:rPr>
          <w:rFonts w:ascii="Times New Roman" w:eastAsia="Times New Roman" w:hAnsi="Times New Roman" w:cs="Times New Roman"/>
          <w:color w:val="222222"/>
        </w:rPr>
        <w:t xml:space="preserve"> view. </w:t>
      </w:r>
      <w:r w:rsidR="009553C2" w:rsidRPr="00315B6C">
        <w:rPr>
          <w:rFonts w:ascii="Times New Roman" w:eastAsia="Times New Roman" w:hAnsi="Times New Roman" w:cs="Times New Roman"/>
          <w:color w:val="222222"/>
        </w:rPr>
        <w:t xml:space="preserve">But for Spinoza, mind did not </w:t>
      </w:r>
      <w:r w:rsidR="006818C2" w:rsidRPr="00315B6C">
        <w:rPr>
          <w:rFonts w:ascii="Times New Roman" w:eastAsia="Times New Roman" w:hAnsi="Times New Roman" w:cs="Times New Roman"/>
          <w:color w:val="222222"/>
        </w:rPr>
        <w:t>require</w:t>
      </w:r>
      <w:r w:rsidR="009553C2" w:rsidRPr="00315B6C">
        <w:rPr>
          <w:rFonts w:ascii="Times New Roman" w:eastAsia="Times New Roman" w:hAnsi="Times New Roman" w:cs="Times New Roman"/>
          <w:color w:val="222222"/>
        </w:rPr>
        <w:t xml:space="preserve"> </w:t>
      </w:r>
      <w:r w:rsidR="001826D0">
        <w:rPr>
          <w:rFonts w:ascii="Times New Roman" w:eastAsia="Times New Roman" w:hAnsi="Times New Roman" w:cs="Times New Roman"/>
          <w:color w:val="222222"/>
        </w:rPr>
        <w:t xml:space="preserve">non-mental </w:t>
      </w:r>
      <w:r w:rsidR="009553C2" w:rsidRPr="00315B6C">
        <w:rPr>
          <w:rFonts w:ascii="Times New Roman" w:eastAsia="Times New Roman" w:hAnsi="Times New Roman" w:cs="Times New Roman"/>
          <w:color w:val="222222"/>
        </w:rPr>
        <w:t xml:space="preserve">parts, </w:t>
      </w:r>
      <w:r w:rsidR="009518D1" w:rsidRPr="00315B6C">
        <w:rPr>
          <w:rFonts w:ascii="Times New Roman" w:eastAsia="Times New Roman" w:hAnsi="Times New Roman" w:cs="Times New Roman"/>
          <w:color w:val="222222"/>
        </w:rPr>
        <w:t xml:space="preserve">as it does for Bateson, </w:t>
      </w:r>
      <w:r w:rsidR="009553C2" w:rsidRPr="00315B6C">
        <w:rPr>
          <w:rFonts w:ascii="Times New Roman" w:eastAsia="Times New Roman" w:hAnsi="Times New Roman" w:cs="Times New Roman"/>
          <w:color w:val="222222"/>
        </w:rPr>
        <w:t>and</w:t>
      </w:r>
      <w:r w:rsidRPr="00315B6C">
        <w:rPr>
          <w:rFonts w:ascii="Times New Roman" w:eastAsia="Times New Roman" w:hAnsi="Times New Roman" w:cs="Times New Roman"/>
          <w:color w:val="222222"/>
        </w:rPr>
        <w:t xml:space="preserve"> </w:t>
      </w:r>
      <w:r w:rsidR="001826D0">
        <w:rPr>
          <w:rFonts w:ascii="Times New Roman" w:eastAsia="Times New Roman" w:hAnsi="Times New Roman" w:cs="Times New Roman"/>
          <w:color w:val="222222"/>
        </w:rPr>
        <w:t>so</w:t>
      </w:r>
      <w:r w:rsidRPr="00315B6C">
        <w:rPr>
          <w:rFonts w:ascii="Times New Roman" w:eastAsia="Times New Roman" w:hAnsi="Times New Roman" w:cs="Times New Roman"/>
          <w:color w:val="222222"/>
        </w:rPr>
        <w:t xml:space="preserve"> </w:t>
      </w:r>
      <w:r w:rsidR="001826D0" w:rsidRPr="00315B6C">
        <w:rPr>
          <w:rFonts w:ascii="Times New Roman" w:eastAsia="Times New Roman" w:hAnsi="Times New Roman" w:cs="Times New Roman"/>
          <w:color w:val="222222"/>
        </w:rPr>
        <w:t xml:space="preserve">Bateson </w:t>
      </w:r>
      <w:r w:rsidR="009518D1" w:rsidRPr="00315B6C">
        <w:rPr>
          <w:rFonts w:ascii="Times New Roman" w:eastAsia="Times New Roman" w:hAnsi="Times New Roman" w:cs="Times New Roman"/>
          <w:color w:val="222222"/>
        </w:rPr>
        <w:t xml:space="preserve">presents </w:t>
      </w:r>
      <w:r w:rsidRPr="00315B6C">
        <w:rPr>
          <w:rFonts w:ascii="Times New Roman" w:eastAsia="Times New Roman" w:hAnsi="Times New Roman" w:cs="Times New Roman"/>
          <w:color w:val="222222"/>
        </w:rPr>
        <w:t>a more complex relation between matter and mind</w:t>
      </w:r>
      <w:r w:rsidR="009553C2" w:rsidRPr="00315B6C">
        <w:rPr>
          <w:rFonts w:ascii="Times New Roman" w:eastAsia="Times New Roman" w:hAnsi="Times New Roman" w:cs="Times New Roman"/>
          <w:color w:val="222222"/>
        </w:rPr>
        <w:t xml:space="preserve">. </w:t>
      </w:r>
      <w:r w:rsidR="00205513" w:rsidRPr="00315B6C">
        <w:rPr>
          <w:rFonts w:ascii="Times New Roman" w:eastAsia="Times New Roman" w:hAnsi="Times New Roman" w:cs="Times New Roman"/>
          <w:color w:val="222222"/>
        </w:rPr>
        <w:t xml:space="preserve">Spinoza’s view is very flat </w:t>
      </w:r>
      <w:r w:rsidR="006818C2" w:rsidRPr="00315B6C">
        <w:rPr>
          <w:rFonts w:ascii="Times New Roman" w:eastAsia="Times New Roman" w:hAnsi="Times New Roman" w:cs="Times New Roman"/>
          <w:color w:val="222222"/>
        </w:rPr>
        <w:t xml:space="preserve">and dichotomous </w:t>
      </w:r>
      <w:r w:rsidR="00205513" w:rsidRPr="00315B6C">
        <w:rPr>
          <w:rFonts w:ascii="Times New Roman" w:eastAsia="Times New Roman" w:hAnsi="Times New Roman" w:cs="Times New Roman"/>
          <w:color w:val="222222"/>
        </w:rPr>
        <w:t>from an emergentist perspective</w:t>
      </w:r>
      <w:r w:rsidR="00D7476B" w:rsidRPr="00315B6C">
        <w:rPr>
          <w:rFonts w:ascii="Times New Roman" w:eastAsia="Times New Roman" w:hAnsi="Times New Roman" w:cs="Times New Roman"/>
          <w:color w:val="222222"/>
        </w:rPr>
        <w:t>.</w:t>
      </w:r>
      <w:r w:rsidR="00205513" w:rsidRPr="00315B6C">
        <w:rPr>
          <w:rFonts w:ascii="Times New Roman" w:eastAsia="Times New Roman" w:hAnsi="Times New Roman" w:cs="Times New Roman"/>
          <w:color w:val="222222"/>
        </w:rPr>
        <w:t xml:space="preserve"> Bateson</w:t>
      </w:r>
      <w:r w:rsidRPr="00315B6C">
        <w:rPr>
          <w:rFonts w:ascii="Times New Roman" w:eastAsia="Times New Roman" w:hAnsi="Times New Roman" w:cs="Times New Roman"/>
          <w:color w:val="222222"/>
        </w:rPr>
        <w:t xml:space="preserve"> speaks </w:t>
      </w:r>
      <w:r w:rsidR="00205513" w:rsidRPr="00315B6C">
        <w:rPr>
          <w:rFonts w:ascii="Times New Roman" w:eastAsia="Times New Roman" w:hAnsi="Times New Roman" w:cs="Times New Roman"/>
          <w:color w:val="222222"/>
        </w:rPr>
        <w:t xml:space="preserve">more </w:t>
      </w:r>
      <w:r w:rsidRPr="00315B6C">
        <w:rPr>
          <w:rFonts w:ascii="Times New Roman" w:eastAsia="Times New Roman" w:hAnsi="Times New Roman" w:cs="Times New Roman"/>
          <w:color w:val="222222"/>
        </w:rPr>
        <w:t xml:space="preserve">like an </w:t>
      </w:r>
      <w:r w:rsidR="009553C2" w:rsidRPr="00315B6C">
        <w:rPr>
          <w:rFonts w:ascii="Times New Roman" w:eastAsia="Times New Roman" w:hAnsi="Times New Roman" w:cs="Times New Roman"/>
          <w:color w:val="222222"/>
        </w:rPr>
        <w:t>emergentist</w:t>
      </w:r>
      <w:r w:rsidRPr="00315B6C">
        <w:rPr>
          <w:rFonts w:ascii="Times New Roman" w:eastAsia="Times New Roman" w:hAnsi="Times New Roman" w:cs="Times New Roman"/>
          <w:color w:val="222222"/>
        </w:rPr>
        <w:t xml:space="preserve"> when he talks </w:t>
      </w:r>
      <w:r w:rsidRPr="00315B6C">
        <w:rPr>
          <w:rFonts w:ascii="Times New Roman" w:eastAsia="Times New Roman" w:hAnsi="Times New Roman" w:cs="Times New Roman"/>
        </w:rPr>
        <w:t>about positive choice be</w:t>
      </w:r>
      <w:r w:rsidR="00FE5CD9" w:rsidRPr="00315B6C">
        <w:rPr>
          <w:rFonts w:ascii="Times New Roman" w:eastAsia="Times New Roman" w:hAnsi="Times New Roman" w:cs="Times New Roman"/>
        </w:rPr>
        <w:t xml:space="preserve">coming possible when one </w:t>
      </w:r>
      <w:r w:rsidR="00D7476B" w:rsidRPr="00315B6C">
        <w:rPr>
          <w:rFonts w:ascii="Times New Roman" w:eastAsia="Times New Roman" w:hAnsi="Times New Roman" w:cs="Times New Roman"/>
        </w:rPr>
        <w:t>accesses</w:t>
      </w:r>
      <w:r w:rsidR="00FE5CD9" w:rsidRPr="00315B6C">
        <w:rPr>
          <w:rFonts w:ascii="Times New Roman" w:eastAsia="Times New Roman" w:hAnsi="Times New Roman" w:cs="Times New Roman"/>
        </w:rPr>
        <w:t xml:space="preserve"> a higher level of logic or stage of development (</w:t>
      </w:r>
      <w:r w:rsidR="004310E1" w:rsidRPr="00315B6C">
        <w:rPr>
          <w:rFonts w:ascii="Times New Roman" w:eastAsia="Times New Roman" w:hAnsi="Times New Roman" w:cs="Times New Roman"/>
          <w:i/>
          <w:iCs/>
        </w:rPr>
        <w:t>Steps</w:t>
      </w:r>
      <w:r w:rsidR="00094953" w:rsidRPr="00315B6C">
        <w:rPr>
          <w:rFonts w:ascii="Times New Roman" w:eastAsia="Times New Roman" w:hAnsi="Times New Roman" w:cs="Times New Roman"/>
        </w:rPr>
        <w:t xml:space="preserve"> 411</w:t>
      </w:r>
      <w:r w:rsidR="00FE5CD9" w:rsidRPr="00315B6C">
        <w:rPr>
          <w:rFonts w:ascii="Times New Roman" w:eastAsia="Times New Roman" w:hAnsi="Times New Roman" w:cs="Times New Roman"/>
        </w:rPr>
        <w:t>)</w:t>
      </w:r>
      <w:r w:rsidR="001826D0">
        <w:rPr>
          <w:rFonts w:ascii="Times New Roman" w:eastAsia="Times New Roman" w:hAnsi="Times New Roman" w:cs="Times New Roman"/>
        </w:rPr>
        <w:t>—</w:t>
      </w:r>
      <w:r w:rsidR="00D7476B" w:rsidRPr="00315B6C">
        <w:rPr>
          <w:rFonts w:ascii="Times New Roman" w:eastAsia="Times New Roman" w:hAnsi="Times New Roman" w:cs="Times New Roman"/>
        </w:rPr>
        <w:t>though he will call this sort of choice a “pseudo-freedom (</w:t>
      </w:r>
      <w:r w:rsidR="004310E1" w:rsidRPr="00315B6C">
        <w:rPr>
          <w:rFonts w:ascii="Times New Roman" w:eastAsia="Times New Roman" w:hAnsi="Times New Roman" w:cs="Times New Roman"/>
          <w:i/>
          <w:iCs/>
        </w:rPr>
        <w:t>Angels</w:t>
      </w:r>
      <w:r w:rsidR="00D7476B" w:rsidRPr="00315B6C">
        <w:rPr>
          <w:rFonts w:ascii="Times New Roman" w:eastAsia="Times New Roman" w:hAnsi="Times New Roman" w:cs="Times New Roman"/>
        </w:rPr>
        <w:t xml:space="preserve"> 174), again casting a deterministic shadow</w:t>
      </w:r>
      <w:r w:rsidR="004763C8" w:rsidRPr="00315B6C">
        <w:rPr>
          <w:rFonts w:ascii="Times New Roman" w:eastAsia="Times New Roman" w:hAnsi="Times New Roman" w:cs="Times New Roman"/>
        </w:rPr>
        <w:t>.</w:t>
      </w:r>
    </w:p>
  </w:footnote>
  <w:footnote w:id="3">
    <w:p w14:paraId="34601853" w14:textId="0759D3B1" w:rsidR="001C2BEA" w:rsidRPr="00315B6C" w:rsidRDefault="001C2BEA">
      <w:pPr>
        <w:pStyle w:val="FootnoteText"/>
        <w:rPr>
          <w:rFonts w:ascii="Times New Roman" w:hAnsi="Times New Roman" w:cs="Times New Roman"/>
        </w:rPr>
      </w:pPr>
      <w:r w:rsidRPr="00315B6C">
        <w:rPr>
          <w:rStyle w:val="FootnoteReference"/>
          <w:rFonts w:ascii="Times New Roman" w:hAnsi="Times New Roman" w:cs="Times New Roman"/>
        </w:rPr>
        <w:footnoteRef/>
      </w:r>
      <w:r w:rsidRPr="00315B6C">
        <w:rPr>
          <w:rFonts w:ascii="Times New Roman" w:hAnsi="Times New Roman" w:cs="Times New Roman"/>
        </w:rPr>
        <w:t xml:space="preserve"> </w:t>
      </w:r>
      <w:r w:rsidR="00B8084D" w:rsidRPr="00315B6C">
        <w:rPr>
          <w:rFonts w:ascii="Times New Roman" w:eastAsia="Times New Roman" w:hAnsi="Times New Roman" w:cs="Times New Roman"/>
          <w:color w:val="222222"/>
        </w:rPr>
        <w:t xml:space="preserve">See </w:t>
      </w:r>
      <w:r w:rsidR="004310E1" w:rsidRPr="00315B6C">
        <w:rPr>
          <w:rFonts w:ascii="Times New Roman" w:eastAsia="Times New Roman" w:hAnsi="Times New Roman" w:cs="Times New Roman"/>
          <w:i/>
          <w:iCs/>
          <w:color w:val="222222"/>
        </w:rPr>
        <w:t>M&amp;N</w:t>
      </w:r>
      <w:r w:rsidR="00B8084D" w:rsidRPr="00315B6C">
        <w:rPr>
          <w:rFonts w:ascii="Times New Roman" w:eastAsia="Times New Roman" w:hAnsi="Times New Roman" w:cs="Times New Roman"/>
          <w:color w:val="222222"/>
        </w:rPr>
        <w:t xml:space="preserve"> 102</w:t>
      </w:r>
      <w:r w:rsidR="001F4191" w:rsidRPr="00315B6C">
        <w:rPr>
          <w:rFonts w:ascii="Times New Roman" w:eastAsia="Times New Roman" w:hAnsi="Times New Roman" w:cs="Times New Roman"/>
          <w:color w:val="222222"/>
        </w:rPr>
        <w:t xml:space="preserve">; </w:t>
      </w:r>
      <w:r w:rsidR="004310E1" w:rsidRPr="00315B6C">
        <w:rPr>
          <w:rFonts w:ascii="Times New Roman" w:eastAsia="Times New Roman" w:hAnsi="Times New Roman" w:cs="Times New Roman"/>
          <w:i/>
          <w:iCs/>
          <w:color w:val="222222"/>
        </w:rPr>
        <w:t>Steps</w:t>
      </w:r>
      <w:r w:rsidR="00581A17" w:rsidRPr="00315B6C">
        <w:rPr>
          <w:rFonts w:ascii="Times New Roman" w:eastAsia="Times New Roman" w:hAnsi="Times New Roman" w:cs="Times New Roman"/>
          <w:i/>
          <w:iCs/>
          <w:color w:val="222222"/>
        </w:rPr>
        <w:t xml:space="preserve"> </w:t>
      </w:r>
      <w:r w:rsidR="00581A17" w:rsidRPr="00315B6C">
        <w:rPr>
          <w:rFonts w:ascii="Times New Roman" w:eastAsia="Times New Roman" w:hAnsi="Times New Roman" w:cs="Times New Roman"/>
          <w:color w:val="222222"/>
        </w:rPr>
        <w:t>315-320</w:t>
      </w:r>
      <w:r w:rsidR="001F4191" w:rsidRPr="00315B6C">
        <w:rPr>
          <w:rFonts w:ascii="Times New Roman" w:eastAsia="Times New Roman" w:hAnsi="Times New Roman" w:cs="Times New Roman"/>
          <w:color w:val="222222"/>
        </w:rPr>
        <w:t xml:space="preserve">, </w:t>
      </w:r>
      <w:r w:rsidR="00581A17" w:rsidRPr="00315B6C">
        <w:rPr>
          <w:rFonts w:ascii="Times New Roman" w:eastAsia="Times New Roman" w:hAnsi="Times New Roman" w:cs="Times New Roman"/>
          <w:color w:val="222222"/>
        </w:rPr>
        <w:t>489-491</w:t>
      </w:r>
      <w:r w:rsidR="00055EAE" w:rsidRPr="00315B6C">
        <w:rPr>
          <w:rFonts w:ascii="Times New Roman" w:eastAsia="Times New Roman" w:hAnsi="Times New Roman" w:cs="Times New Roman"/>
          <w:color w:val="222222"/>
        </w:rPr>
        <w:t xml:space="preserve">; </w:t>
      </w:r>
      <w:r w:rsidR="001F4191" w:rsidRPr="00315B6C">
        <w:rPr>
          <w:rFonts w:ascii="Times New Roman" w:eastAsia="Times New Roman" w:hAnsi="Times New Roman" w:cs="Times New Roman"/>
          <w:color w:val="222222"/>
        </w:rPr>
        <w:t xml:space="preserve">or </w:t>
      </w:r>
      <w:r w:rsidR="00055EAE" w:rsidRPr="00315B6C">
        <w:rPr>
          <w:rFonts w:ascii="Times New Roman" w:eastAsia="Times New Roman" w:hAnsi="Times New Roman" w:cs="Times New Roman"/>
          <w:i/>
          <w:iCs/>
          <w:color w:val="222222"/>
        </w:rPr>
        <w:t>Angels</w:t>
      </w:r>
      <w:r w:rsidR="00055EAE" w:rsidRPr="00315B6C">
        <w:rPr>
          <w:rFonts w:ascii="Times New Roman" w:eastAsia="Times New Roman" w:hAnsi="Times New Roman" w:cs="Times New Roman"/>
          <w:color w:val="222222"/>
        </w:rPr>
        <w:t xml:space="preserve"> 18-19</w:t>
      </w:r>
      <w:r w:rsidR="00B8084D" w:rsidRPr="00315B6C">
        <w:rPr>
          <w:rFonts w:ascii="Times New Roman" w:eastAsia="Times New Roman" w:hAnsi="Times New Roman" w:cs="Times New Roman"/>
          <w:color w:val="222222"/>
        </w:rPr>
        <w:t>.</w:t>
      </w:r>
      <w:r w:rsidR="00E30568" w:rsidRPr="00315B6C">
        <w:rPr>
          <w:rFonts w:ascii="Times New Roman" w:eastAsia="Times New Roman" w:hAnsi="Times New Roman" w:cs="Times New Roman"/>
          <w:color w:val="222222"/>
        </w:rPr>
        <w:t xml:space="preserve"> </w:t>
      </w:r>
      <w:r w:rsidRPr="00315B6C">
        <w:rPr>
          <w:rFonts w:ascii="Times New Roman" w:eastAsia="Times New Roman" w:hAnsi="Times New Roman" w:cs="Times New Roman"/>
          <w:color w:val="222222"/>
        </w:rPr>
        <w:t>M</w:t>
      </w:r>
      <w:r w:rsidR="001826D0">
        <w:rPr>
          <w:rFonts w:ascii="Times New Roman" w:eastAsia="Times New Roman" w:hAnsi="Times New Roman" w:cs="Times New Roman"/>
          <w:color w:val="222222"/>
        </w:rPr>
        <w:t>ary Catherine</w:t>
      </w:r>
      <w:r w:rsidRPr="00315B6C">
        <w:rPr>
          <w:rFonts w:ascii="Times New Roman" w:eastAsia="Times New Roman" w:hAnsi="Times New Roman" w:cs="Times New Roman"/>
          <w:color w:val="222222"/>
        </w:rPr>
        <w:t xml:space="preserve"> Bateson adds a 7</w:t>
      </w:r>
      <w:r w:rsidRPr="00315B6C">
        <w:rPr>
          <w:rFonts w:ascii="Times New Roman" w:eastAsia="Times New Roman" w:hAnsi="Times New Roman" w:cs="Times New Roman"/>
          <w:color w:val="222222"/>
          <w:vertAlign w:val="superscript"/>
        </w:rPr>
        <w:t>th</w:t>
      </w:r>
      <w:r w:rsidRPr="00315B6C">
        <w:rPr>
          <w:rFonts w:ascii="Times New Roman" w:eastAsia="Times New Roman" w:hAnsi="Times New Roman" w:cs="Times New Roman"/>
          <w:color w:val="222222"/>
        </w:rPr>
        <w:t xml:space="preserve"> which</w:t>
      </w:r>
      <w:r w:rsidR="00E30568" w:rsidRPr="00315B6C">
        <w:rPr>
          <w:rFonts w:ascii="Times New Roman" w:eastAsia="Times New Roman" w:hAnsi="Times New Roman" w:cs="Times New Roman"/>
          <w:color w:val="222222"/>
        </w:rPr>
        <w:t>, she speculates,</w:t>
      </w:r>
      <w:r w:rsidRPr="00315B6C">
        <w:rPr>
          <w:rFonts w:ascii="Times New Roman" w:eastAsia="Times New Roman" w:hAnsi="Times New Roman" w:cs="Times New Roman"/>
          <w:color w:val="222222"/>
        </w:rPr>
        <w:t xml:space="preserve"> might be contained in the first 6</w:t>
      </w:r>
      <w:r w:rsidR="00BC0A59">
        <w:rPr>
          <w:rFonts w:ascii="Times New Roman" w:eastAsia="Times New Roman" w:hAnsi="Times New Roman" w:cs="Times New Roman"/>
          <w:color w:val="222222"/>
        </w:rPr>
        <w:t>: “</w:t>
      </w:r>
      <w:r w:rsidR="00BC0A59" w:rsidRPr="00C83C35">
        <w:rPr>
          <w:rFonts w:ascii="Times New Roman" w:eastAsia="Times New Roman" w:hAnsi="Times New Roman" w:cs="Times New Roman"/>
          <w:i/>
          <w:iCs/>
          <w:color w:val="222222"/>
        </w:rPr>
        <w:t>In mental process information must be unevenly distributed among the interacting parts</w:t>
      </w:r>
      <w:r w:rsidR="00BC0A59">
        <w:rPr>
          <w:rFonts w:ascii="Times New Roman" w:eastAsia="Times New Roman" w:hAnsi="Times New Roman" w:cs="Times New Roman"/>
          <w:color w:val="222222"/>
        </w:rPr>
        <w:t>”</w:t>
      </w:r>
      <w:r w:rsidRPr="00315B6C">
        <w:rPr>
          <w:rFonts w:ascii="Times New Roman" w:eastAsia="Times New Roman" w:hAnsi="Times New Roman" w:cs="Times New Roman"/>
          <w:color w:val="222222"/>
        </w:rPr>
        <w:t xml:space="preserve"> </w:t>
      </w:r>
      <w:r w:rsidR="00315B6C" w:rsidRPr="00315B6C">
        <w:rPr>
          <w:rFonts w:ascii="Times New Roman" w:eastAsia="Times New Roman" w:hAnsi="Times New Roman" w:cs="Times New Roman"/>
          <w:color w:val="222222"/>
        </w:rPr>
        <w:t>(</w:t>
      </w:r>
      <w:r w:rsidR="004310E1" w:rsidRPr="00315B6C">
        <w:rPr>
          <w:rFonts w:ascii="Times New Roman" w:eastAsia="Times New Roman" w:hAnsi="Times New Roman" w:cs="Times New Roman"/>
          <w:i/>
          <w:iCs/>
          <w:color w:val="222222"/>
        </w:rPr>
        <w:t>Angels</w:t>
      </w:r>
      <w:r w:rsidRPr="00315B6C">
        <w:rPr>
          <w:rFonts w:ascii="Times New Roman" w:eastAsia="Times New Roman" w:hAnsi="Times New Roman" w:cs="Times New Roman"/>
          <w:color w:val="222222"/>
        </w:rPr>
        <w:t xml:space="preserve"> </w:t>
      </w:r>
      <w:r w:rsidR="005F2D13" w:rsidRPr="00315B6C">
        <w:rPr>
          <w:rFonts w:ascii="Times New Roman" w:eastAsia="Times New Roman" w:hAnsi="Times New Roman" w:cs="Times New Roman"/>
          <w:color w:val="222222"/>
        </w:rPr>
        <w:t>85</w:t>
      </w:r>
      <w:r w:rsidRPr="00315B6C">
        <w:rPr>
          <w:rFonts w:ascii="Times New Roman" w:eastAsia="Times New Roman" w:hAnsi="Times New Roman" w:cs="Times New Roman"/>
          <w:color w:val="222222"/>
        </w:rPr>
        <w:t>)</w:t>
      </w:r>
      <w:r w:rsidR="00315B6C" w:rsidRPr="00315B6C">
        <w:rPr>
          <w:rFonts w:ascii="Times New Roman" w:eastAsia="Times New Roman" w:hAnsi="Times New Roman" w:cs="Times New Roman"/>
          <w:color w:val="222222"/>
        </w:rPr>
        <w:t>.</w:t>
      </w:r>
    </w:p>
  </w:footnote>
  <w:footnote w:id="4">
    <w:p w14:paraId="6DCB7872" w14:textId="7B8E4CF7" w:rsidR="00893103" w:rsidRPr="00315B6C" w:rsidRDefault="00893103">
      <w:pPr>
        <w:pStyle w:val="FootnoteText"/>
        <w:rPr>
          <w:rFonts w:ascii="Times New Roman" w:hAnsi="Times New Roman" w:cs="Times New Roman"/>
        </w:rPr>
      </w:pPr>
      <w:r w:rsidRPr="00315B6C">
        <w:rPr>
          <w:rStyle w:val="FootnoteReference"/>
          <w:rFonts w:ascii="Times New Roman" w:hAnsi="Times New Roman" w:cs="Times New Roman"/>
        </w:rPr>
        <w:footnoteRef/>
      </w:r>
      <w:r w:rsidRPr="00315B6C">
        <w:rPr>
          <w:rFonts w:ascii="Times New Roman" w:hAnsi="Times New Roman" w:cs="Times New Roman"/>
        </w:rPr>
        <w:t xml:space="preserve"> </w:t>
      </w:r>
      <w:r w:rsidRPr="00315B6C">
        <w:rPr>
          <w:rFonts w:ascii="Times New Roman" w:eastAsia="Times New Roman" w:hAnsi="Times New Roman" w:cs="Times New Roman"/>
          <w:color w:val="222222"/>
        </w:rPr>
        <w:t xml:space="preserve">Charlton, </w:t>
      </w:r>
      <w:r w:rsidR="00DA7082" w:rsidRPr="002E2F0C">
        <w:rPr>
          <w:rFonts w:ascii="Times New Roman" w:eastAsia="Times New Roman" w:hAnsi="Times New Roman" w:cs="Times New Roman"/>
          <w:i/>
          <w:iCs/>
        </w:rPr>
        <w:t>Understanding</w:t>
      </w:r>
      <w:r w:rsidR="00B30F10" w:rsidRPr="00315B6C">
        <w:rPr>
          <w:rFonts w:ascii="Times New Roman" w:eastAsia="Times New Roman" w:hAnsi="Times New Roman" w:cs="Times New Roman"/>
          <w:i/>
          <w:iCs/>
          <w:color w:val="222222"/>
        </w:rPr>
        <w:t>,</w:t>
      </w:r>
      <w:r w:rsidRPr="00315B6C">
        <w:rPr>
          <w:rFonts w:ascii="Times New Roman" w:eastAsia="Times New Roman" w:hAnsi="Times New Roman" w:cs="Times New Roman"/>
          <w:color w:val="222222"/>
        </w:rPr>
        <w:t xml:space="preserve"> 48.</w:t>
      </w:r>
    </w:p>
  </w:footnote>
  <w:footnote w:id="5">
    <w:p w14:paraId="3C3DBA29" w14:textId="1D2BA914" w:rsidR="00CF320F" w:rsidRPr="00315B6C" w:rsidRDefault="00CF320F">
      <w:pPr>
        <w:pStyle w:val="FootnoteText"/>
        <w:rPr>
          <w:rFonts w:ascii="Times New Roman" w:hAnsi="Times New Roman" w:cs="Times New Roman"/>
        </w:rPr>
      </w:pPr>
      <w:r w:rsidRPr="00315B6C">
        <w:rPr>
          <w:rStyle w:val="FootnoteReference"/>
          <w:rFonts w:ascii="Times New Roman" w:hAnsi="Times New Roman" w:cs="Times New Roman"/>
        </w:rPr>
        <w:footnoteRef/>
      </w:r>
      <w:r w:rsidRPr="00315B6C">
        <w:rPr>
          <w:rFonts w:ascii="Times New Roman" w:hAnsi="Times New Roman" w:cs="Times New Roman"/>
        </w:rPr>
        <w:t xml:space="preserve"> </w:t>
      </w:r>
      <w:r w:rsidRPr="00315B6C">
        <w:rPr>
          <w:rFonts w:ascii="Times New Roman" w:eastAsia="Times New Roman" w:hAnsi="Times New Roman" w:cs="Times New Roman"/>
        </w:rPr>
        <w:t>Charlton,</w:t>
      </w:r>
      <w:r w:rsidR="00B30F10" w:rsidRPr="00315B6C">
        <w:rPr>
          <w:rFonts w:ascii="Times New Roman" w:eastAsia="Times New Roman" w:hAnsi="Times New Roman" w:cs="Times New Roman"/>
        </w:rPr>
        <w:t xml:space="preserve"> </w:t>
      </w:r>
      <w:proofErr w:type="gramStart"/>
      <w:r w:rsidR="00E57349">
        <w:rPr>
          <w:rFonts w:ascii="Times New Roman" w:eastAsia="Times New Roman" w:hAnsi="Times New Roman" w:cs="Times New Roman"/>
          <w:i/>
          <w:iCs/>
        </w:rPr>
        <w:t>I</w:t>
      </w:r>
      <w:r w:rsidR="00B30F10" w:rsidRPr="00315B6C">
        <w:rPr>
          <w:rFonts w:ascii="Times New Roman" w:eastAsia="Times New Roman" w:hAnsi="Times New Roman" w:cs="Times New Roman"/>
          <w:i/>
          <w:iCs/>
        </w:rPr>
        <w:t>bid..</w:t>
      </w:r>
      <w:proofErr w:type="gramEnd"/>
      <w:r w:rsidRPr="00315B6C">
        <w:rPr>
          <w:rFonts w:ascii="Times New Roman" w:eastAsia="Times New Roman" w:hAnsi="Times New Roman" w:cs="Times New Roman"/>
        </w:rPr>
        <w:t xml:space="preserve"> 142.</w:t>
      </w:r>
    </w:p>
  </w:footnote>
  <w:footnote w:id="6">
    <w:p w14:paraId="7987EDDF" w14:textId="58943484" w:rsidR="00C7518D" w:rsidRPr="00315B6C" w:rsidRDefault="00C7518D">
      <w:pPr>
        <w:pStyle w:val="FootnoteText"/>
        <w:rPr>
          <w:rFonts w:ascii="Times New Roman" w:hAnsi="Times New Roman" w:cs="Times New Roman"/>
        </w:rPr>
      </w:pPr>
      <w:r w:rsidRPr="00315B6C">
        <w:rPr>
          <w:rStyle w:val="FootnoteReference"/>
          <w:rFonts w:ascii="Times New Roman" w:hAnsi="Times New Roman" w:cs="Times New Roman"/>
        </w:rPr>
        <w:footnoteRef/>
      </w:r>
      <w:r w:rsidRPr="00315B6C">
        <w:rPr>
          <w:rFonts w:ascii="Times New Roman" w:hAnsi="Times New Roman" w:cs="Times New Roman"/>
        </w:rPr>
        <w:t xml:space="preserve"> Here I modify Bateson’s example </w:t>
      </w:r>
      <w:r w:rsidR="001826D0">
        <w:rPr>
          <w:rFonts w:ascii="Times New Roman" w:hAnsi="Times New Roman" w:cs="Times New Roman"/>
        </w:rPr>
        <w:t>i</w:t>
      </w:r>
      <w:r w:rsidRPr="00315B6C">
        <w:rPr>
          <w:rFonts w:ascii="Times New Roman" w:hAnsi="Times New Roman" w:cs="Times New Roman"/>
        </w:rPr>
        <w:t xml:space="preserve">n </w:t>
      </w:r>
      <w:r w:rsidR="004310E1" w:rsidRPr="00315B6C">
        <w:rPr>
          <w:rFonts w:ascii="Times New Roman" w:hAnsi="Times New Roman" w:cs="Times New Roman"/>
          <w:i/>
          <w:iCs/>
        </w:rPr>
        <w:t>M&amp;N</w:t>
      </w:r>
      <w:r w:rsidR="00DA7082">
        <w:rPr>
          <w:rFonts w:ascii="Times New Roman" w:hAnsi="Times New Roman" w:cs="Times New Roman"/>
          <w:i/>
          <w:iCs/>
        </w:rPr>
        <w:t>,</w:t>
      </w:r>
      <w:r w:rsidRPr="00315B6C">
        <w:rPr>
          <w:rFonts w:ascii="Times New Roman" w:hAnsi="Times New Roman" w:cs="Times New Roman"/>
        </w:rPr>
        <w:t xml:space="preserve"> pp</w:t>
      </w:r>
      <w:r w:rsidR="00315B6C" w:rsidRPr="00315B6C">
        <w:rPr>
          <w:rFonts w:ascii="Times New Roman" w:hAnsi="Times New Roman" w:cs="Times New Roman"/>
        </w:rPr>
        <w:t>.</w:t>
      </w:r>
      <w:r w:rsidRPr="00315B6C">
        <w:rPr>
          <w:rFonts w:ascii="Times New Roman" w:hAnsi="Times New Roman" w:cs="Times New Roman"/>
        </w:rPr>
        <w:t xml:space="preserve"> 172,</w:t>
      </w:r>
      <w:r w:rsidR="001826D0">
        <w:rPr>
          <w:rFonts w:ascii="Times New Roman" w:hAnsi="Times New Roman" w:cs="Times New Roman"/>
        </w:rPr>
        <w:t xml:space="preserve"> </w:t>
      </w:r>
      <w:r w:rsidRPr="00315B6C">
        <w:rPr>
          <w:rFonts w:ascii="Times New Roman" w:hAnsi="Times New Roman" w:cs="Times New Roman"/>
        </w:rPr>
        <w:t>173.</w:t>
      </w:r>
    </w:p>
  </w:footnote>
  <w:footnote w:id="7">
    <w:p w14:paraId="531553C4" w14:textId="5116888D" w:rsidR="0097311B" w:rsidRPr="00C83C35" w:rsidRDefault="0097311B">
      <w:pPr>
        <w:pStyle w:val="FootnoteText"/>
        <w:rPr>
          <w:rFonts w:ascii="Times New Roman" w:hAnsi="Times New Roman" w:cs="Times New Roman"/>
        </w:rPr>
      </w:pPr>
      <w:r w:rsidRPr="00C83C35">
        <w:rPr>
          <w:rStyle w:val="FootnoteReference"/>
          <w:rFonts w:ascii="Times New Roman" w:hAnsi="Times New Roman" w:cs="Times New Roman"/>
        </w:rPr>
        <w:footnoteRef/>
      </w:r>
      <w:r w:rsidRPr="00C83C35">
        <w:rPr>
          <w:rFonts w:ascii="Times New Roman" w:hAnsi="Times New Roman" w:cs="Times New Roman"/>
        </w:rPr>
        <w:t xml:space="preserve"> Bateson’s ideas here on complex systems and traditional wisdom comport well with ideas of F.A. Hayek and Michael Polanyi, who opposed the viability of central planning in complex economic and social systems that emerge organically via “spontaneous ordering.” </w:t>
      </w:r>
      <w:r w:rsidR="00722377" w:rsidRPr="00C83C35">
        <w:rPr>
          <w:rFonts w:ascii="Times New Roman" w:hAnsi="Times New Roman" w:cs="Times New Roman"/>
        </w:rPr>
        <w:t>For more on Hayek and Polanyi s</w:t>
      </w:r>
      <w:r w:rsidRPr="00C83C35">
        <w:rPr>
          <w:rFonts w:ascii="Times New Roman" w:hAnsi="Times New Roman" w:cs="Times New Roman"/>
        </w:rPr>
        <w:t>ee chapters</w:t>
      </w:r>
      <w:r w:rsidR="00722377" w:rsidRPr="00C83C35">
        <w:rPr>
          <w:rFonts w:ascii="Times New Roman" w:hAnsi="Times New Roman" w:cs="Times New Roman"/>
        </w:rPr>
        <w:t xml:space="preserve"> on them</w:t>
      </w:r>
      <w:r w:rsidRPr="00C83C35">
        <w:rPr>
          <w:rFonts w:ascii="Times New Roman" w:hAnsi="Times New Roman" w:cs="Times New Roman"/>
        </w:rPr>
        <w:t xml:space="preserve"> </w:t>
      </w:r>
      <w:r w:rsidR="00722377" w:rsidRPr="00C83C35">
        <w:rPr>
          <w:rFonts w:ascii="Times New Roman" w:hAnsi="Times New Roman" w:cs="Times New Roman"/>
        </w:rPr>
        <w:t>i</w:t>
      </w:r>
      <w:r w:rsidRPr="00C83C35">
        <w:rPr>
          <w:rFonts w:ascii="Times New Roman" w:hAnsi="Times New Roman" w:cs="Times New Roman"/>
        </w:rPr>
        <w:t xml:space="preserve">n </w:t>
      </w:r>
      <w:r w:rsidR="00722377" w:rsidRPr="00C83C35">
        <w:rPr>
          <w:rFonts w:ascii="Times New Roman" w:hAnsi="Times New Roman" w:cs="Times New Roman"/>
        </w:rPr>
        <w:t xml:space="preserve">volume I of </w:t>
      </w:r>
      <w:r w:rsidR="00722377" w:rsidRPr="00C83C35">
        <w:rPr>
          <w:rFonts w:ascii="Times New Roman" w:hAnsi="Times New Roman" w:cs="Times New Roman"/>
          <w:i/>
          <w:iCs/>
        </w:rPr>
        <w:t>Critics of Enlightenment Rationality</w:t>
      </w:r>
      <w:r w:rsidR="00722377" w:rsidRPr="00C83C35">
        <w:rPr>
          <w:rFonts w:ascii="Times New Roman" w:hAnsi="Times New Roman" w:cs="Times New Roman"/>
        </w:rPr>
        <w:t xml:space="preserve"> (</w:t>
      </w:r>
      <w:r w:rsidR="00DA7082" w:rsidRPr="00C83C35">
        <w:rPr>
          <w:rFonts w:ascii="Times New Roman" w:hAnsi="Times New Roman" w:cs="Times New Roman"/>
        </w:rPr>
        <w:t xml:space="preserve">New York: </w:t>
      </w:r>
      <w:r w:rsidR="00722377" w:rsidRPr="00C83C35">
        <w:rPr>
          <w:rFonts w:ascii="Times New Roman" w:hAnsi="Times New Roman" w:cs="Times New Roman"/>
        </w:rPr>
        <w:t>Palgrave</w:t>
      </w:r>
      <w:r w:rsidR="00DA7082" w:rsidRPr="00C83C35">
        <w:rPr>
          <w:rFonts w:ascii="Times New Roman" w:hAnsi="Times New Roman" w:cs="Times New Roman"/>
        </w:rPr>
        <w:t xml:space="preserve"> Macmillan, 2020</w:t>
      </w:r>
      <w:r w:rsidR="00D27F84" w:rsidRPr="00C83C35">
        <w:rPr>
          <w:rFonts w:ascii="Times New Roman" w:hAnsi="Times New Roman" w:cs="Times New Roman"/>
        </w:rPr>
        <w:t>)</w:t>
      </w:r>
      <w:r w:rsidR="00DA7082" w:rsidRPr="00C83C35">
        <w:rPr>
          <w:rFonts w:ascii="Times New Roman" w:hAnsi="Times New Roman" w:cs="Times New Roman"/>
        </w:rPr>
        <w:t>.</w:t>
      </w:r>
    </w:p>
  </w:footnote>
  <w:footnote w:id="8">
    <w:p w14:paraId="44B600DE" w14:textId="06851487" w:rsidR="000D60BB" w:rsidRPr="00315B6C" w:rsidRDefault="00617331">
      <w:pPr>
        <w:pStyle w:val="FootnoteText"/>
        <w:rPr>
          <w:rFonts w:ascii="Times New Roman" w:eastAsia="Times New Roman" w:hAnsi="Times New Roman" w:cs="Times New Roman"/>
          <w:b/>
          <w:bCs/>
          <w:color w:val="4472C4" w:themeColor="accent1"/>
        </w:rPr>
      </w:pPr>
      <w:r w:rsidRPr="00315B6C">
        <w:rPr>
          <w:rStyle w:val="FootnoteReference"/>
          <w:rFonts w:ascii="Times New Roman" w:hAnsi="Times New Roman" w:cs="Times New Roman"/>
        </w:rPr>
        <w:footnoteRef/>
      </w:r>
      <w:r w:rsidRPr="00315B6C">
        <w:rPr>
          <w:rFonts w:ascii="Times New Roman" w:hAnsi="Times New Roman" w:cs="Times New Roman"/>
        </w:rPr>
        <w:t xml:space="preserve"> </w:t>
      </w:r>
      <w:r w:rsidRPr="00315B6C">
        <w:rPr>
          <w:rFonts w:ascii="Times New Roman" w:eastAsia="Times New Roman" w:hAnsi="Times New Roman" w:cs="Times New Roman"/>
        </w:rPr>
        <w:t>Charlton</w:t>
      </w:r>
      <w:r w:rsidR="000D60BB" w:rsidRPr="00315B6C">
        <w:rPr>
          <w:rFonts w:ascii="Times New Roman" w:eastAsia="Times New Roman" w:hAnsi="Times New Roman" w:cs="Times New Roman"/>
        </w:rPr>
        <w:t xml:space="preserve">, </w:t>
      </w:r>
      <w:r w:rsidR="00DA7082" w:rsidRPr="00C83C35">
        <w:rPr>
          <w:rFonts w:ascii="Times New Roman" w:eastAsia="Times New Roman" w:hAnsi="Times New Roman" w:cs="Times New Roman"/>
          <w:i/>
          <w:iCs/>
        </w:rPr>
        <w:t>Understanding</w:t>
      </w:r>
      <w:r w:rsidR="000D60BB" w:rsidRPr="00315B6C">
        <w:rPr>
          <w:rFonts w:ascii="Times New Roman" w:eastAsia="Times New Roman" w:hAnsi="Times New Roman" w:cs="Times New Roman"/>
        </w:rPr>
        <w:t>,</w:t>
      </w:r>
      <w:r w:rsidRPr="00315B6C">
        <w:rPr>
          <w:rFonts w:ascii="Times New Roman" w:eastAsia="Times New Roman" w:hAnsi="Times New Roman" w:cs="Times New Roman"/>
        </w:rPr>
        <w:t xml:space="preserve"> 20.</w:t>
      </w:r>
    </w:p>
  </w:footnote>
  <w:footnote w:id="9">
    <w:p w14:paraId="4C0A55C7" w14:textId="5495E1EE" w:rsidR="001E225E" w:rsidRPr="00315B6C" w:rsidRDefault="001E225E" w:rsidP="001E225E">
      <w:pPr>
        <w:pStyle w:val="FootnoteText"/>
        <w:rPr>
          <w:rFonts w:ascii="Times New Roman" w:hAnsi="Times New Roman" w:cs="Times New Roman"/>
        </w:rPr>
      </w:pPr>
      <w:r w:rsidRPr="00315B6C">
        <w:rPr>
          <w:rStyle w:val="FootnoteReference"/>
          <w:rFonts w:ascii="Times New Roman" w:hAnsi="Times New Roman" w:cs="Times New Roman"/>
        </w:rPr>
        <w:footnoteRef/>
      </w:r>
      <w:r w:rsidRPr="00315B6C">
        <w:rPr>
          <w:rFonts w:ascii="Times New Roman" w:hAnsi="Times New Roman" w:cs="Times New Roman"/>
        </w:rPr>
        <w:t xml:space="preserve"> </w:t>
      </w:r>
      <w:r w:rsidRPr="00315B6C">
        <w:rPr>
          <w:rFonts w:ascii="Times New Roman" w:eastAsia="Times New Roman" w:hAnsi="Times New Roman" w:cs="Times New Roman"/>
          <w:color w:val="222222"/>
        </w:rPr>
        <w:t xml:space="preserve">Bateson here </w:t>
      </w:r>
      <w:r w:rsidR="00ED1BF6" w:rsidRPr="00315B6C">
        <w:rPr>
          <w:rFonts w:ascii="Times New Roman" w:eastAsia="Times New Roman" w:hAnsi="Times New Roman" w:cs="Times New Roman"/>
          <w:color w:val="222222"/>
        </w:rPr>
        <w:t xml:space="preserve">can </w:t>
      </w:r>
      <w:r w:rsidRPr="00315B6C">
        <w:rPr>
          <w:rFonts w:ascii="Times New Roman" w:eastAsia="Times New Roman" w:hAnsi="Times New Roman" w:cs="Times New Roman"/>
          <w:color w:val="222222"/>
        </w:rPr>
        <w:t xml:space="preserve">provide an argument for </w:t>
      </w:r>
      <w:r w:rsidRPr="00315B6C">
        <w:rPr>
          <w:rFonts w:ascii="Times New Roman" w:eastAsia="Times New Roman" w:hAnsi="Times New Roman" w:cs="Times New Roman"/>
          <w:i/>
          <w:iCs/>
          <w:color w:val="222222"/>
        </w:rPr>
        <w:t>basic research</w:t>
      </w:r>
      <w:r w:rsidR="00ED1BF6" w:rsidRPr="00315B6C">
        <w:rPr>
          <w:rFonts w:ascii="Times New Roman" w:eastAsia="Times New Roman" w:hAnsi="Times New Roman" w:cs="Times New Roman"/>
          <w:b/>
          <w:bCs/>
          <w:i/>
          <w:iCs/>
          <w:color w:val="222222"/>
        </w:rPr>
        <w:t xml:space="preserve"> </w:t>
      </w:r>
      <w:r w:rsidR="00ED1BF6" w:rsidRPr="00315B6C">
        <w:rPr>
          <w:rFonts w:ascii="Times New Roman" w:eastAsia="Times New Roman" w:hAnsi="Times New Roman" w:cs="Times New Roman"/>
          <w:color w:val="222222"/>
        </w:rPr>
        <w:t>in science</w:t>
      </w:r>
      <w:r w:rsidR="00C406FB" w:rsidRPr="00315B6C">
        <w:rPr>
          <w:rFonts w:ascii="Times New Roman" w:eastAsia="Times New Roman" w:hAnsi="Times New Roman" w:cs="Times New Roman"/>
          <w:color w:val="222222"/>
        </w:rPr>
        <w:t xml:space="preserve"> that is not tethered to useful results</w:t>
      </w:r>
      <w:r w:rsidR="00ED1BF6" w:rsidRPr="00315B6C">
        <w:rPr>
          <w:rFonts w:ascii="Times New Roman" w:eastAsia="Times New Roman" w:hAnsi="Times New Roman" w:cs="Times New Roman"/>
          <w:color w:val="222222"/>
        </w:rPr>
        <w:t>. S</w:t>
      </w:r>
      <w:r w:rsidRPr="00315B6C">
        <w:rPr>
          <w:rFonts w:ascii="Times New Roman" w:eastAsia="Times New Roman" w:hAnsi="Times New Roman" w:cs="Times New Roman"/>
          <w:color w:val="222222"/>
        </w:rPr>
        <w:t>olving immediate problems open to consciousness</w:t>
      </w:r>
      <w:r w:rsidR="00ED1BF6" w:rsidRPr="00315B6C">
        <w:rPr>
          <w:rFonts w:ascii="Times New Roman" w:eastAsia="Times New Roman" w:hAnsi="Times New Roman" w:cs="Times New Roman"/>
          <w:color w:val="222222"/>
        </w:rPr>
        <w:t xml:space="preserve">, </w:t>
      </w:r>
      <w:proofErr w:type="gramStart"/>
      <w:r w:rsidR="00ED1BF6" w:rsidRPr="00315B6C">
        <w:rPr>
          <w:rFonts w:ascii="Times New Roman" w:eastAsia="Times New Roman" w:hAnsi="Times New Roman" w:cs="Times New Roman"/>
          <w:color w:val="222222"/>
        </w:rPr>
        <w:t>in order</w:t>
      </w:r>
      <w:r w:rsidRPr="00315B6C">
        <w:rPr>
          <w:rFonts w:ascii="Times New Roman" w:eastAsia="Times New Roman" w:hAnsi="Times New Roman" w:cs="Times New Roman"/>
          <w:color w:val="222222"/>
        </w:rPr>
        <w:t xml:space="preserve"> </w:t>
      </w:r>
      <w:r w:rsidR="00ED1BF6" w:rsidRPr="00315B6C">
        <w:rPr>
          <w:rFonts w:ascii="Times New Roman" w:eastAsia="Times New Roman" w:hAnsi="Times New Roman" w:cs="Times New Roman"/>
          <w:color w:val="222222"/>
        </w:rPr>
        <w:t>to</w:t>
      </w:r>
      <w:proofErr w:type="gramEnd"/>
      <w:r w:rsidR="00ED1BF6" w:rsidRPr="00315B6C">
        <w:rPr>
          <w:rFonts w:ascii="Times New Roman" w:eastAsia="Times New Roman" w:hAnsi="Times New Roman" w:cs="Times New Roman"/>
          <w:color w:val="222222"/>
        </w:rPr>
        <w:t xml:space="preserve"> improve welfare, acts from a</w:t>
      </w:r>
      <w:r w:rsidRPr="00315B6C">
        <w:rPr>
          <w:rFonts w:ascii="Times New Roman" w:eastAsia="Times New Roman" w:hAnsi="Times New Roman" w:cs="Times New Roman"/>
          <w:color w:val="222222"/>
        </w:rPr>
        <w:t xml:space="preserve"> limited arc in a system and can have potentially dangerous consequences. Basic research guided by personal </w:t>
      </w:r>
      <w:r w:rsidR="00F368A6" w:rsidRPr="00315B6C">
        <w:rPr>
          <w:rFonts w:ascii="Times New Roman" w:eastAsia="Times New Roman" w:hAnsi="Times New Roman" w:cs="Times New Roman"/>
          <w:color w:val="222222"/>
        </w:rPr>
        <w:t xml:space="preserve">and aesthetic </w:t>
      </w:r>
      <w:r w:rsidRPr="00315B6C">
        <w:rPr>
          <w:rFonts w:ascii="Times New Roman" w:eastAsia="Times New Roman" w:hAnsi="Times New Roman" w:cs="Times New Roman"/>
          <w:color w:val="222222"/>
        </w:rPr>
        <w:t>interest helps reveal more about the system (parts and processes of which are not immediate</w:t>
      </w:r>
      <w:r w:rsidR="00C406FB" w:rsidRPr="00315B6C">
        <w:rPr>
          <w:rFonts w:ascii="Times New Roman" w:eastAsia="Times New Roman" w:hAnsi="Times New Roman" w:cs="Times New Roman"/>
          <w:color w:val="222222"/>
        </w:rPr>
        <w:t>ly</w:t>
      </w:r>
      <w:r w:rsidRPr="00315B6C">
        <w:rPr>
          <w:rFonts w:ascii="Times New Roman" w:eastAsia="Times New Roman" w:hAnsi="Times New Roman" w:cs="Times New Roman"/>
          <w:color w:val="222222"/>
        </w:rPr>
        <w:t xml:space="preserve"> concern</w:t>
      </w:r>
      <w:r w:rsidR="00C406FB" w:rsidRPr="00315B6C">
        <w:rPr>
          <w:rFonts w:ascii="Times New Roman" w:eastAsia="Times New Roman" w:hAnsi="Times New Roman" w:cs="Times New Roman"/>
          <w:color w:val="222222"/>
        </w:rPr>
        <w:t>ed with</w:t>
      </w:r>
      <w:r w:rsidRPr="00315B6C">
        <w:rPr>
          <w:rFonts w:ascii="Times New Roman" w:eastAsia="Times New Roman" w:hAnsi="Times New Roman" w:cs="Times New Roman"/>
          <w:color w:val="222222"/>
        </w:rPr>
        <w:t xml:space="preserve"> </w:t>
      </w:r>
      <w:r w:rsidR="00ED1BF6" w:rsidRPr="00315B6C">
        <w:rPr>
          <w:rFonts w:ascii="Times New Roman" w:eastAsia="Times New Roman" w:hAnsi="Times New Roman" w:cs="Times New Roman"/>
          <w:color w:val="222222"/>
        </w:rPr>
        <w:t>human welfare</w:t>
      </w:r>
      <w:r w:rsidRPr="00315B6C">
        <w:rPr>
          <w:rFonts w:ascii="Times New Roman" w:eastAsia="Times New Roman" w:hAnsi="Times New Roman" w:cs="Times New Roman"/>
          <w:color w:val="222222"/>
        </w:rPr>
        <w:t>), which increase understanding and might (or might not) later be useful in recognizing runaway and preventing destruction</w:t>
      </w:r>
      <w:r w:rsidR="00053367">
        <w:rPr>
          <w:rFonts w:ascii="Times New Roman" w:eastAsia="Times New Roman" w:hAnsi="Times New Roman" w:cs="Times New Roman"/>
          <w:color w:val="222222"/>
        </w:rPr>
        <w:t>; f</w:t>
      </w:r>
      <w:r w:rsidR="00ED1BF6" w:rsidRPr="00315B6C">
        <w:rPr>
          <w:rFonts w:ascii="Times New Roman" w:eastAsia="Times New Roman" w:hAnsi="Times New Roman" w:cs="Times New Roman"/>
          <w:color w:val="222222"/>
        </w:rPr>
        <w:t>or example,</w:t>
      </w:r>
      <w:r w:rsidRPr="00315B6C">
        <w:rPr>
          <w:rFonts w:ascii="Times New Roman" w:eastAsia="Times New Roman" w:hAnsi="Times New Roman" w:cs="Times New Roman"/>
          <w:color w:val="222222"/>
        </w:rPr>
        <w:t xml:space="preserve"> </w:t>
      </w:r>
      <w:r w:rsidR="00F368A6">
        <w:rPr>
          <w:rFonts w:ascii="Times New Roman" w:eastAsia="Times New Roman" w:hAnsi="Times New Roman" w:cs="Times New Roman"/>
          <w:color w:val="222222"/>
        </w:rPr>
        <w:t xml:space="preserve">the basic </w:t>
      </w:r>
      <w:r w:rsidRPr="00315B6C">
        <w:rPr>
          <w:rFonts w:ascii="Times New Roman" w:eastAsia="Times New Roman" w:hAnsi="Times New Roman" w:cs="Times New Roman"/>
          <w:color w:val="222222"/>
        </w:rPr>
        <w:t>RNA research that allowed for mRNA vaccines</w:t>
      </w:r>
      <w:r w:rsidR="00ED1BF6" w:rsidRPr="00315B6C">
        <w:rPr>
          <w:rFonts w:ascii="Times New Roman" w:eastAsia="Times New Roman" w:hAnsi="Times New Roman" w:cs="Times New Roman"/>
          <w:color w:val="222222"/>
        </w:rPr>
        <w:t xml:space="preserve"> against Covid</w:t>
      </w:r>
      <w:r w:rsidR="00315B6C" w:rsidRPr="00315B6C">
        <w:rPr>
          <w:rFonts w:ascii="Times New Roman" w:eastAsia="Times New Roman" w:hAnsi="Times New Roman" w:cs="Times New Roman"/>
          <w:color w:val="222222"/>
        </w:rPr>
        <w:t xml:space="preserve"> 19</w:t>
      </w:r>
      <w:r w:rsidRPr="00315B6C">
        <w:rPr>
          <w:rFonts w:ascii="Times New Roman" w:eastAsia="Times New Roman" w:hAnsi="Times New Roman" w:cs="Times New Roman"/>
          <w:color w:val="222222"/>
        </w:rPr>
        <w:t>.</w:t>
      </w:r>
    </w:p>
  </w:footnote>
  <w:footnote w:id="10">
    <w:p w14:paraId="351CCD5D" w14:textId="017CD106" w:rsidR="000D60BB" w:rsidRPr="00315B6C" w:rsidRDefault="000D60BB">
      <w:pPr>
        <w:pStyle w:val="FootnoteText"/>
        <w:rPr>
          <w:rFonts w:ascii="Times New Roman" w:hAnsi="Times New Roman" w:cs="Times New Roman"/>
        </w:rPr>
      </w:pPr>
      <w:r w:rsidRPr="00315B6C">
        <w:rPr>
          <w:rStyle w:val="FootnoteReference"/>
          <w:rFonts w:ascii="Times New Roman" w:hAnsi="Times New Roman" w:cs="Times New Roman"/>
        </w:rPr>
        <w:footnoteRef/>
      </w:r>
      <w:r w:rsidRPr="00315B6C">
        <w:rPr>
          <w:rFonts w:ascii="Times New Roman" w:hAnsi="Times New Roman" w:cs="Times New Roman"/>
        </w:rPr>
        <w:t xml:space="preserve"> </w:t>
      </w:r>
      <w:r w:rsidRPr="00315B6C">
        <w:rPr>
          <w:rFonts w:ascii="Times New Roman" w:eastAsia="Times New Roman" w:hAnsi="Times New Roman" w:cs="Times New Roman"/>
          <w:color w:val="222222"/>
        </w:rPr>
        <w:t xml:space="preserve">Charlton, </w:t>
      </w:r>
      <w:r w:rsidR="00DA7082" w:rsidRPr="002E2F0C">
        <w:rPr>
          <w:rFonts w:ascii="Times New Roman" w:eastAsia="Times New Roman" w:hAnsi="Times New Roman" w:cs="Times New Roman"/>
          <w:i/>
          <w:iCs/>
        </w:rPr>
        <w:t>Understanding</w:t>
      </w:r>
      <w:r w:rsidR="00C83C35">
        <w:rPr>
          <w:rFonts w:ascii="Times New Roman" w:eastAsia="Times New Roman" w:hAnsi="Times New Roman" w:cs="Times New Roman"/>
          <w:i/>
          <w:iCs/>
        </w:rPr>
        <w:t>,</w:t>
      </w:r>
      <w:r w:rsidR="00894A98" w:rsidRPr="00315B6C">
        <w:rPr>
          <w:rFonts w:ascii="Times New Roman" w:eastAsia="Times New Roman" w:hAnsi="Times New Roman" w:cs="Times New Roman"/>
          <w:color w:val="222222"/>
        </w:rPr>
        <w:t>166.</w:t>
      </w:r>
    </w:p>
  </w:footnote>
  <w:footnote w:id="11">
    <w:p w14:paraId="0CB03308" w14:textId="30A348D4" w:rsidR="009D0052" w:rsidRPr="00315B6C" w:rsidRDefault="009D0052">
      <w:pPr>
        <w:pStyle w:val="FootnoteText"/>
        <w:rPr>
          <w:rFonts w:ascii="Times New Roman" w:hAnsi="Times New Roman" w:cs="Times New Roman"/>
        </w:rPr>
      </w:pPr>
      <w:r w:rsidRPr="00315B6C">
        <w:rPr>
          <w:rStyle w:val="FootnoteReference"/>
          <w:rFonts w:ascii="Times New Roman" w:hAnsi="Times New Roman" w:cs="Times New Roman"/>
        </w:rPr>
        <w:footnoteRef/>
      </w:r>
      <w:r w:rsidRPr="00315B6C">
        <w:rPr>
          <w:rFonts w:ascii="Times New Roman" w:hAnsi="Times New Roman" w:cs="Times New Roman"/>
        </w:rPr>
        <w:t xml:space="preserve"> </w:t>
      </w:r>
      <w:r w:rsidRPr="00315B6C">
        <w:rPr>
          <w:rFonts w:ascii="Times New Roman" w:eastAsia="Times New Roman" w:hAnsi="Times New Roman" w:cs="Times New Roman"/>
          <w:color w:val="222222"/>
        </w:rPr>
        <w:t>Charlton</w:t>
      </w:r>
      <w:r w:rsidR="00B30F10" w:rsidRPr="00315B6C">
        <w:rPr>
          <w:rFonts w:ascii="Times New Roman" w:eastAsia="Times New Roman" w:hAnsi="Times New Roman" w:cs="Times New Roman"/>
          <w:color w:val="222222"/>
        </w:rPr>
        <w:t xml:space="preserve">, </w:t>
      </w:r>
      <w:r w:rsidR="00DA7082">
        <w:rPr>
          <w:rFonts w:ascii="Times New Roman" w:eastAsia="Times New Roman" w:hAnsi="Times New Roman" w:cs="Times New Roman"/>
          <w:i/>
          <w:iCs/>
          <w:color w:val="222222"/>
        </w:rPr>
        <w:t>Ibid</w:t>
      </w:r>
      <w:r w:rsidR="00B30F10" w:rsidRPr="00315B6C">
        <w:rPr>
          <w:rFonts w:ascii="Times New Roman" w:eastAsia="Times New Roman" w:hAnsi="Times New Roman" w:cs="Times New Roman"/>
          <w:i/>
          <w:iCs/>
          <w:color w:val="222222"/>
        </w:rPr>
        <w:t>.,</w:t>
      </w:r>
      <w:r w:rsidRPr="00315B6C">
        <w:rPr>
          <w:rFonts w:ascii="Times New Roman" w:eastAsia="Times New Roman" w:hAnsi="Times New Roman" w:cs="Times New Roman"/>
          <w:color w:val="222222"/>
        </w:rPr>
        <w:t xml:space="preserve"> 117</w:t>
      </w:r>
      <w:r w:rsidR="000B1110" w:rsidRPr="00315B6C">
        <w:rPr>
          <w:rFonts w:ascii="Times New Roman" w:eastAsia="Times New Roman" w:hAnsi="Times New Roman" w:cs="Times New Roman"/>
          <w:color w:val="222222"/>
        </w:rPr>
        <w:t xml:space="preserve">, </w:t>
      </w:r>
      <w:r w:rsidRPr="00315B6C">
        <w:rPr>
          <w:rFonts w:ascii="Times New Roman" w:eastAsia="Times New Roman" w:hAnsi="Times New Roman" w:cs="Times New Roman"/>
          <w:color w:val="222222"/>
        </w:rPr>
        <w:t>156</w:t>
      </w:r>
      <w:r w:rsidR="000B1110" w:rsidRPr="00315B6C">
        <w:rPr>
          <w:rFonts w:ascii="Times New Roman" w:eastAsia="Times New Roman" w:hAnsi="Times New Roman" w:cs="Times New Roman"/>
          <w:color w:val="222222"/>
        </w:rPr>
        <w:t>.</w:t>
      </w:r>
    </w:p>
  </w:footnote>
  <w:footnote w:id="12">
    <w:p w14:paraId="616C5859" w14:textId="032DC805" w:rsidR="009D0052" w:rsidRPr="00315B6C" w:rsidRDefault="009D0052">
      <w:pPr>
        <w:pStyle w:val="FootnoteText"/>
        <w:rPr>
          <w:rFonts w:ascii="Times New Roman" w:hAnsi="Times New Roman" w:cs="Times New Roman"/>
        </w:rPr>
      </w:pPr>
      <w:r w:rsidRPr="00315B6C">
        <w:rPr>
          <w:rStyle w:val="FootnoteReference"/>
          <w:rFonts w:ascii="Times New Roman" w:hAnsi="Times New Roman" w:cs="Times New Roman"/>
        </w:rPr>
        <w:footnoteRef/>
      </w:r>
      <w:r w:rsidRPr="00315B6C">
        <w:rPr>
          <w:rFonts w:ascii="Times New Roman" w:hAnsi="Times New Roman" w:cs="Times New Roman"/>
        </w:rPr>
        <w:t xml:space="preserve"> </w:t>
      </w:r>
      <w:r w:rsidRPr="00315B6C">
        <w:rPr>
          <w:rFonts w:ascii="Times New Roman" w:eastAsia="Times New Roman" w:hAnsi="Times New Roman" w:cs="Times New Roman"/>
          <w:color w:val="222222"/>
        </w:rPr>
        <w:t>Charlton</w:t>
      </w:r>
      <w:r w:rsidR="000B1110" w:rsidRPr="00315B6C">
        <w:rPr>
          <w:rFonts w:ascii="Times New Roman" w:eastAsia="Times New Roman" w:hAnsi="Times New Roman" w:cs="Times New Roman"/>
          <w:color w:val="222222"/>
        </w:rPr>
        <w:t xml:space="preserve">, </w:t>
      </w:r>
      <w:r w:rsidR="00DA7082">
        <w:rPr>
          <w:rFonts w:ascii="Times New Roman" w:eastAsia="Times New Roman" w:hAnsi="Times New Roman" w:cs="Times New Roman"/>
          <w:i/>
          <w:iCs/>
          <w:color w:val="222222"/>
        </w:rPr>
        <w:t>I</w:t>
      </w:r>
      <w:r w:rsidR="000B1110" w:rsidRPr="00315B6C">
        <w:rPr>
          <w:rFonts w:ascii="Times New Roman" w:eastAsia="Times New Roman" w:hAnsi="Times New Roman" w:cs="Times New Roman"/>
          <w:i/>
          <w:iCs/>
          <w:color w:val="222222"/>
        </w:rPr>
        <w:t>bid.,</w:t>
      </w:r>
      <w:r w:rsidRPr="00315B6C">
        <w:rPr>
          <w:rFonts w:ascii="Times New Roman" w:eastAsia="Times New Roman" w:hAnsi="Times New Roman" w:cs="Times New Roman"/>
          <w:color w:val="222222"/>
        </w:rPr>
        <w:t xml:space="preserve"> 153, 154.</w:t>
      </w:r>
    </w:p>
  </w:footnote>
  <w:footnote w:id="13">
    <w:p w14:paraId="541350A0" w14:textId="15E78C2B" w:rsidR="00B5653E" w:rsidRPr="00315B6C" w:rsidRDefault="00B5653E">
      <w:pPr>
        <w:pStyle w:val="FootnoteText"/>
        <w:rPr>
          <w:rFonts w:ascii="Times New Roman" w:hAnsi="Times New Roman" w:cs="Times New Roman"/>
        </w:rPr>
      </w:pPr>
      <w:r w:rsidRPr="00315B6C">
        <w:rPr>
          <w:rStyle w:val="FootnoteReference"/>
          <w:rFonts w:ascii="Times New Roman" w:hAnsi="Times New Roman" w:cs="Times New Roman"/>
        </w:rPr>
        <w:footnoteRef/>
      </w:r>
      <w:r w:rsidRPr="00315B6C">
        <w:rPr>
          <w:rFonts w:ascii="Times New Roman" w:hAnsi="Times New Roman" w:cs="Times New Roman"/>
        </w:rPr>
        <w:t xml:space="preserve"> This confirms, to some extent, Archibald Alison’s theory that beauty is a sign of mind</w:t>
      </w:r>
      <w:r w:rsidR="00852EEE" w:rsidRPr="00315B6C">
        <w:rPr>
          <w:rFonts w:ascii="Times New Roman" w:hAnsi="Times New Roman" w:cs="Times New Roman"/>
        </w:rPr>
        <w:t>:</w:t>
      </w:r>
      <w:r w:rsidRPr="00315B6C">
        <w:rPr>
          <w:rFonts w:ascii="Times New Roman" w:hAnsi="Times New Roman" w:cs="Times New Roman"/>
        </w:rPr>
        <w:t xml:space="preserve"> </w:t>
      </w:r>
      <w:r w:rsidR="00852EEE" w:rsidRPr="00315B6C">
        <w:rPr>
          <w:rFonts w:ascii="Times New Roman" w:hAnsi="Times New Roman" w:cs="Times New Roman"/>
        </w:rPr>
        <w:t xml:space="preserve">"matter is not beautiful in </w:t>
      </w:r>
      <w:proofErr w:type="gramStart"/>
      <w:r w:rsidR="00852EEE" w:rsidRPr="00315B6C">
        <w:rPr>
          <w:rFonts w:ascii="Times New Roman" w:hAnsi="Times New Roman" w:cs="Times New Roman"/>
        </w:rPr>
        <w:t>itself, but</w:t>
      </w:r>
      <w:proofErr w:type="gramEnd"/>
      <w:r w:rsidR="00852EEE" w:rsidRPr="00315B6C">
        <w:rPr>
          <w:rFonts w:ascii="Times New Roman" w:hAnsi="Times New Roman" w:cs="Times New Roman"/>
        </w:rPr>
        <w:t xml:space="preserve"> derives its beauty from the expression of mind</w:t>
      </w:r>
      <w:r w:rsidR="00852EEE" w:rsidRPr="00121F9C">
        <w:rPr>
          <w:rFonts w:ascii="Times New Roman" w:hAnsi="Times New Roman" w:cs="Times New Roman"/>
        </w:rPr>
        <w:t>" (</w:t>
      </w:r>
      <w:r w:rsidR="00121F9C" w:rsidRPr="00121F9C">
        <w:rPr>
          <w:rFonts w:ascii="Times New Roman" w:hAnsi="Times New Roman" w:cs="Times New Roman"/>
          <w:color w:val="575757"/>
          <w:shd w:val="clear" w:color="auto" w:fill="FFFFFF"/>
        </w:rPr>
        <w:t>"Essays on the Nature and Principles of Taste" (1790). In </w:t>
      </w:r>
      <w:r w:rsidR="00121F9C" w:rsidRPr="00121F9C">
        <w:rPr>
          <w:rFonts w:ascii="Times New Roman" w:hAnsi="Times New Roman" w:cs="Times New Roman"/>
          <w:i/>
          <w:iCs/>
          <w:color w:val="575757"/>
          <w:shd w:val="clear" w:color="auto" w:fill="FFFFFF"/>
        </w:rPr>
        <w:t>Eighteenth-Century British Aesthetics</w:t>
      </w:r>
      <w:r w:rsidR="00121F9C" w:rsidRPr="00121F9C">
        <w:rPr>
          <w:rFonts w:ascii="Times New Roman" w:hAnsi="Times New Roman" w:cs="Times New Roman"/>
          <w:color w:val="575757"/>
          <w:shd w:val="clear" w:color="auto" w:fill="FFFFFF"/>
        </w:rPr>
        <w:t xml:space="preserve">, edited by Dabney Townsend. </w:t>
      </w:r>
      <w:r w:rsidR="00121F9C">
        <w:rPr>
          <w:rFonts w:ascii="Times New Roman" w:hAnsi="Times New Roman" w:cs="Times New Roman"/>
          <w:color w:val="575757"/>
          <w:shd w:val="clear" w:color="auto" w:fill="FFFFFF"/>
        </w:rPr>
        <w:t>(</w:t>
      </w:r>
      <w:r w:rsidR="00121F9C" w:rsidRPr="00121F9C">
        <w:rPr>
          <w:rFonts w:ascii="Times New Roman" w:hAnsi="Times New Roman" w:cs="Times New Roman"/>
          <w:color w:val="575757"/>
          <w:shd w:val="clear" w:color="auto" w:fill="FFFFFF"/>
        </w:rPr>
        <w:t>Amityville, NY: Baywood, 1999</w:t>
      </w:r>
      <w:r w:rsidR="00121F9C">
        <w:rPr>
          <w:rFonts w:ascii="Times New Roman" w:hAnsi="Times New Roman" w:cs="Times New Roman"/>
          <w:color w:val="575757"/>
          <w:shd w:val="clear" w:color="auto" w:fill="FFFFFF"/>
        </w:rPr>
        <w:t>), 417.</w:t>
      </w:r>
      <w:r w:rsidR="00852EEE" w:rsidRPr="00315B6C">
        <w:rPr>
          <w:rFonts w:ascii="Times New Roman" w:hAnsi="Times New Roman" w:cs="Times New Roman"/>
        </w:rPr>
        <w:t xml:space="preserve"> </w:t>
      </w:r>
    </w:p>
  </w:footnote>
  <w:footnote w:id="14">
    <w:p w14:paraId="49D01A1E" w14:textId="723DC721" w:rsidR="009D0052" w:rsidRPr="00315B6C" w:rsidRDefault="009D0052">
      <w:pPr>
        <w:pStyle w:val="FootnoteText"/>
        <w:rPr>
          <w:rFonts w:ascii="Times New Roman" w:hAnsi="Times New Roman" w:cs="Times New Roman"/>
        </w:rPr>
      </w:pPr>
      <w:r w:rsidRPr="00315B6C">
        <w:rPr>
          <w:rStyle w:val="FootnoteReference"/>
          <w:rFonts w:ascii="Times New Roman" w:hAnsi="Times New Roman" w:cs="Times New Roman"/>
        </w:rPr>
        <w:footnoteRef/>
      </w:r>
      <w:r w:rsidRPr="00315B6C">
        <w:rPr>
          <w:rFonts w:ascii="Times New Roman" w:hAnsi="Times New Roman" w:cs="Times New Roman"/>
        </w:rPr>
        <w:t xml:space="preserve"> </w:t>
      </w:r>
      <w:r w:rsidRPr="00315B6C">
        <w:rPr>
          <w:rFonts w:ascii="Times New Roman" w:eastAsia="Times New Roman" w:hAnsi="Times New Roman" w:cs="Times New Roman"/>
          <w:color w:val="222222"/>
        </w:rPr>
        <w:t xml:space="preserve">Charlton, </w:t>
      </w:r>
      <w:r w:rsidR="00DA7082" w:rsidRPr="002E2F0C">
        <w:rPr>
          <w:rFonts w:ascii="Times New Roman" w:eastAsia="Times New Roman" w:hAnsi="Times New Roman" w:cs="Times New Roman"/>
          <w:i/>
          <w:iCs/>
        </w:rPr>
        <w:t>Understanding</w:t>
      </w:r>
      <w:r w:rsidR="00DA7082">
        <w:rPr>
          <w:rFonts w:ascii="Times New Roman" w:eastAsia="Times New Roman" w:hAnsi="Times New Roman" w:cs="Times New Roman"/>
          <w:i/>
          <w:iCs/>
        </w:rPr>
        <w:t>,</w:t>
      </w:r>
      <w:r w:rsidRPr="00315B6C">
        <w:rPr>
          <w:rFonts w:ascii="Times New Roman" w:eastAsia="Times New Roman" w:hAnsi="Times New Roman" w:cs="Times New Roman"/>
          <w:color w:val="222222"/>
        </w:rPr>
        <w:t>144.</w:t>
      </w:r>
    </w:p>
  </w:footnote>
  <w:footnote w:id="15">
    <w:p w14:paraId="649766AC" w14:textId="470D2806" w:rsidR="00194A42" w:rsidRPr="00315B6C" w:rsidRDefault="00194A42">
      <w:pPr>
        <w:pStyle w:val="FootnoteText"/>
        <w:rPr>
          <w:rFonts w:ascii="Times New Roman" w:hAnsi="Times New Roman" w:cs="Times New Roman"/>
        </w:rPr>
      </w:pPr>
      <w:r w:rsidRPr="00315B6C">
        <w:rPr>
          <w:rStyle w:val="FootnoteReference"/>
          <w:rFonts w:ascii="Times New Roman" w:hAnsi="Times New Roman" w:cs="Times New Roman"/>
        </w:rPr>
        <w:footnoteRef/>
      </w:r>
      <w:r w:rsidRPr="00315B6C">
        <w:rPr>
          <w:rFonts w:ascii="Times New Roman" w:hAnsi="Times New Roman" w:cs="Times New Roman"/>
        </w:rPr>
        <w:t xml:space="preserve"> </w:t>
      </w:r>
      <w:r w:rsidRPr="00315B6C">
        <w:rPr>
          <w:rFonts w:ascii="Times New Roman" w:eastAsia="Times New Roman" w:hAnsi="Times New Roman" w:cs="Times New Roman"/>
          <w:color w:val="222222"/>
        </w:rPr>
        <w:t xml:space="preserve">Charlton, </w:t>
      </w:r>
      <w:r w:rsidR="00DA7082">
        <w:rPr>
          <w:rFonts w:ascii="Times New Roman" w:eastAsia="Times New Roman" w:hAnsi="Times New Roman" w:cs="Times New Roman"/>
          <w:i/>
          <w:iCs/>
          <w:color w:val="222222"/>
        </w:rPr>
        <w:t>I</w:t>
      </w:r>
      <w:r w:rsidR="000B1110" w:rsidRPr="00315B6C">
        <w:rPr>
          <w:rFonts w:ascii="Times New Roman" w:eastAsia="Times New Roman" w:hAnsi="Times New Roman" w:cs="Times New Roman"/>
          <w:i/>
          <w:iCs/>
          <w:color w:val="222222"/>
        </w:rPr>
        <w:t>bid</w:t>
      </w:r>
      <w:r w:rsidR="000B1110" w:rsidRPr="00315B6C">
        <w:rPr>
          <w:rFonts w:ascii="Times New Roman" w:eastAsia="Times New Roman" w:hAnsi="Times New Roman" w:cs="Times New Roman"/>
          <w:color w:val="222222"/>
        </w:rPr>
        <w:t xml:space="preserve">., </w:t>
      </w:r>
      <w:r w:rsidRPr="00315B6C">
        <w:rPr>
          <w:rFonts w:ascii="Times New Roman" w:eastAsia="Times New Roman" w:hAnsi="Times New Roman" w:cs="Times New Roman"/>
          <w:color w:val="222222"/>
        </w:rPr>
        <w:t>144.</w:t>
      </w:r>
    </w:p>
  </w:footnote>
  <w:footnote w:id="16">
    <w:p w14:paraId="4642FDF4" w14:textId="5EC5471E" w:rsidR="00894A98" w:rsidRPr="00315B6C" w:rsidRDefault="00894A98">
      <w:pPr>
        <w:pStyle w:val="FootnoteText"/>
        <w:rPr>
          <w:rFonts w:ascii="Times New Roman" w:hAnsi="Times New Roman" w:cs="Times New Roman"/>
        </w:rPr>
      </w:pPr>
      <w:r w:rsidRPr="00315B6C">
        <w:rPr>
          <w:rStyle w:val="FootnoteReference"/>
          <w:rFonts w:ascii="Times New Roman" w:hAnsi="Times New Roman" w:cs="Times New Roman"/>
        </w:rPr>
        <w:footnoteRef/>
      </w:r>
      <w:r w:rsidRPr="00315B6C">
        <w:rPr>
          <w:rFonts w:ascii="Times New Roman" w:hAnsi="Times New Roman" w:cs="Times New Roman"/>
        </w:rPr>
        <w:t xml:space="preserve"> </w:t>
      </w:r>
      <w:r w:rsidRPr="00315B6C">
        <w:rPr>
          <w:rFonts w:ascii="Times New Roman" w:eastAsia="Times New Roman" w:hAnsi="Times New Roman" w:cs="Times New Roman"/>
          <w:color w:val="222222"/>
        </w:rPr>
        <w:t xml:space="preserve"> </w:t>
      </w:r>
      <w:r w:rsidR="00315B6C" w:rsidRPr="00315B6C">
        <w:rPr>
          <w:rFonts w:ascii="Times New Roman" w:eastAsia="Times New Roman" w:hAnsi="Times New Roman" w:cs="Times New Roman"/>
          <w:color w:val="222222"/>
        </w:rPr>
        <w:t xml:space="preserve">Charlton, </w:t>
      </w:r>
      <w:r w:rsidR="00DA7082">
        <w:rPr>
          <w:rFonts w:ascii="Times New Roman" w:eastAsia="Times New Roman" w:hAnsi="Times New Roman" w:cs="Times New Roman"/>
          <w:i/>
          <w:iCs/>
          <w:color w:val="222222"/>
        </w:rPr>
        <w:t>I</w:t>
      </w:r>
      <w:r w:rsidR="00315B6C" w:rsidRPr="00315B6C">
        <w:rPr>
          <w:rFonts w:ascii="Times New Roman" w:eastAsia="Times New Roman" w:hAnsi="Times New Roman" w:cs="Times New Roman"/>
          <w:i/>
          <w:iCs/>
          <w:color w:val="222222"/>
        </w:rPr>
        <w:t>bid</w:t>
      </w:r>
      <w:r w:rsidR="00315B6C" w:rsidRPr="00315B6C">
        <w:rPr>
          <w:rFonts w:ascii="Times New Roman" w:eastAsia="Times New Roman" w:hAnsi="Times New Roman" w:cs="Times New Roman"/>
          <w:color w:val="222222"/>
        </w:rPr>
        <w:t xml:space="preserve">., </w:t>
      </w:r>
      <w:r w:rsidRPr="00315B6C">
        <w:rPr>
          <w:rFonts w:ascii="Times New Roman" w:eastAsia="Times New Roman" w:hAnsi="Times New Roman" w:cs="Times New Roman"/>
          <w:color w:val="222222"/>
        </w:rPr>
        <w:t>64,</w:t>
      </w:r>
      <w:r w:rsidR="00315B6C" w:rsidRPr="00315B6C">
        <w:rPr>
          <w:rFonts w:ascii="Times New Roman" w:eastAsia="Times New Roman" w:hAnsi="Times New Roman" w:cs="Times New Roman"/>
          <w:color w:val="222222"/>
        </w:rPr>
        <w:t xml:space="preserve"> </w:t>
      </w:r>
      <w:r w:rsidRPr="00315B6C">
        <w:rPr>
          <w:rFonts w:ascii="Times New Roman" w:eastAsia="Times New Roman" w:hAnsi="Times New Roman" w:cs="Times New Roman"/>
          <w:color w:val="222222"/>
        </w:rPr>
        <w:t>65</w:t>
      </w:r>
      <w:r w:rsidR="00315B6C" w:rsidRPr="00315B6C">
        <w:rPr>
          <w:rFonts w:ascii="Times New Roman" w:eastAsia="Times New Roman" w:hAnsi="Times New Roman" w:cs="Times New Roman"/>
          <w:color w:val="222222"/>
        </w:rPr>
        <w:t>.</w:t>
      </w:r>
    </w:p>
  </w:footnote>
  <w:footnote w:id="17">
    <w:p w14:paraId="3C23505F" w14:textId="51463B0A" w:rsidR="005C7986" w:rsidRPr="00315B6C" w:rsidRDefault="005C7986">
      <w:pPr>
        <w:pStyle w:val="FootnoteText"/>
        <w:rPr>
          <w:rFonts w:ascii="Times New Roman" w:hAnsi="Times New Roman" w:cs="Times New Roman"/>
        </w:rPr>
      </w:pPr>
      <w:r w:rsidRPr="00315B6C">
        <w:rPr>
          <w:rStyle w:val="FootnoteReference"/>
          <w:rFonts w:ascii="Times New Roman" w:hAnsi="Times New Roman" w:cs="Times New Roman"/>
        </w:rPr>
        <w:footnoteRef/>
      </w:r>
      <w:r w:rsidRPr="00315B6C">
        <w:rPr>
          <w:rFonts w:ascii="Times New Roman" w:hAnsi="Times New Roman" w:cs="Times New Roman"/>
        </w:rPr>
        <w:t xml:space="preserve"> It might be that Bateson was too hasty in dismissing the notion of Gaia. Charlton works to show how th</w:t>
      </w:r>
      <w:r w:rsidR="00DA0D33">
        <w:rPr>
          <w:rFonts w:ascii="Times New Roman" w:hAnsi="Times New Roman" w:cs="Times New Roman"/>
        </w:rPr>
        <w:t>is</w:t>
      </w:r>
      <w:r w:rsidRPr="00315B6C">
        <w:rPr>
          <w:rFonts w:ascii="Times New Roman" w:hAnsi="Times New Roman" w:cs="Times New Roman"/>
        </w:rPr>
        <w:t xml:space="preserve"> conception can be made consistent with Bateson’s views (</w:t>
      </w:r>
      <w:r w:rsidR="000B1110" w:rsidRPr="00315B6C">
        <w:rPr>
          <w:rFonts w:ascii="Times New Roman" w:hAnsi="Times New Roman" w:cs="Times New Roman"/>
        </w:rPr>
        <w:t>Charlton,</w:t>
      </w:r>
      <w:r w:rsidR="000B1110" w:rsidRPr="00315B6C">
        <w:rPr>
          <w:rFonts w:ascii="Times New Roman" w:hAnsi="Times New Roman" w:cs="Times New Roman"/>
          <w:i/>
          <w:iCs/>
        </w:rPr>
        <w:t xml:space="preserve"> </w:t>
      </w:r>
      <w:r w:rsidR="00DA7082">
        <w:rPr>
          <w:rFonts w:ascii="Times New Roman" w:hAnsi="Times New Roman" w:cs="Times New Roman"/>
          <w:i/>
          <w:iCs/>
        </w:rPr>
        <w:t>I</w:t>
      </w:r>
      <w:r w:rsidR="000B1110" w:rsidRPr="00315B6C">
        <w:rPr>
          <w:rFonts w:ascii="Times New Roman" w:hAnsi="Times New Roman" w:cs="Times New Roman"/>
          <w:i/>
          <w:iCs/>
        </w:rPr>
        <w:t>bid</w:t>
      </w:r>
      <w:r w:rsidR="000B1110" w:rsidRPr="00315B6C">
        <w:rPr>
          <w:rFonts w:ascii="Times New Roman" w:hAnsi="Times New Roman" w:cs="Times New Roman"/>
        </w:rPr>
        <w:t xml:space="preserve">., </w:t>
      </w:r>
      <w:r w:rsidR="00F940A9" w:rsidRPr="00315B6C">
        <w:rPr>
          <w:rFonts w:ascii="Times New Roman" w:hAnsi="Times New Roman" w:cs="Times New Roman"/>
        </w:rPr>
        <w:t>190-194</w:t>
      </w:r>
      <w:r w:rsidRPr="00315B6C">
        <w:rPr>
          <w:rFonts w:ascii="Times New Roman" w:hAnsi="Times New Roman" w:cs="Times New Roman"/>
        </w:rPr>
        <w:t>)</w:t>
      </w:r>
      <w:r w:rsidR="00F940A9" w:rsidRPr="00315B6C">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EF78E" w14:textId="218D8ABC" w:rsidR="00B8752F" w:rsidRDefault="00E80410">
    <w:pPr>
      <w:pStyle w:val="Header"/>
    </w:pPr>
    <w:r>
      <w:t>“Beautiful Minds: Gregory Bateson…”</w:t>
    </w:r>
    <w:r w:rsidR="004F5631">
      <w:t xml:space="preserve"> for </w:t>
    </w:r>
    <w:r w:rsidR="004F5631" w:rsidRPr="00893566">
      <w:rPr>
        <w:i/>
        <w:iCs/>
      </w:rPr>
      <w:t>Critics of Enlightenment</w:t>
    </w:r>
    <w:r w:rsidR="004F5631">
      <w:t xml:space="preserve"> (vol.2)</w:t>
    </w:r>
    <w:r w:rsidR="00552A93">
      <w:t xml:space="preserve">    </w:t>
    </w:r>
    <w:r w:rsidR="00C83C35">
      <w:t>8</w:t>
    </w:r>
    <w:r w:rsidR="00893566">
      <w:t>/</w:t>
    </w:r>
    <w:r w:rsidR="00DA2B77">
      <w:t>11</w:t>
    </w:r>
    <w:r w:rsidR="00893566">
      <w:t>/21</w:t>
    </w:r>
    <w:r w:rsidR="00552A93">
      <w:t xml:space="preserve">         </w:t>
    </w:r>
    <w:r w:rsidR="00B8752F">
      <w:t>Charles Lowney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57E6"/>
    <w:multiLevelType w:val="hybridMultilevel"/>
    <w:tmpl w:val="ACA23E6E"/>
    <w:lvl w:ilvl="0" w:tplc="505AEC3A">
      <w:start w:val="1"/>
      <w:numFmt w:val="bullet"/>
      <w:lvlText w:val="•"/>
      <w:lvlJc w:val="left"/>
      <w:pPr>
        <w:tabs>
          <w:tab w:val="num" w:pos="720"/>
        </w:tabs>
        <w:ind w:left="720" w:hanging="360"/>
      </w:pPr>
      <w:rPr>
        <w:rFonts w:ascii="Arial" w:hAnsi="Arial" w:hint="default"/>
      </w:rPr>
    </w:lvl>
    <w:lvl w:ilvl="1" w:tplc="EB000B8A">
      <w:numFmt w:val="bullet"/>
      <w:lvlText w:val="•"/>
      <w:lvlJc w:val="left"/>
      <w:pPr>
        <w:tabs>
          <w:tab w:val="num" w:pos="1440"/>
        </w:tabs>
        <w:ind w:left="1440" w:hanging="360"/>
      </w:pPr>
      <w:rPr>
        <w:rFonts w:ascii="Arial" w:hAnsi="Arial" w:hint="default"/>
      </w:rPr>
    </w:lvl>
    <w:lvl w:ilvl="2" w:tplc="F830D04C" w:tentative="1">
      <w:start w:val="1"/>
      <w:numFmt w:val="bullet"/>
      <w:lvlText w:val="•"/>
      <w:lvlJc w:val="left"/>
      <w:pPr>
        <w:tabs>
          <w:tab w:val="num" w:pos="2160"/>
        </w:tabs>
        <w:ind w:left="2160" w:hanging="360"/>
      </w:pPr>
      <w:rPr>
        <w:rFonts w:ascii="Arial" w:hAnsi="Arial" w:hint="default"/>
      </w:rPr>
    </w:lvl>
    <w:lvl w:ilvl="3" w:tplc="83FA97DC" w:tentative="1">
      <w:start w:val="1"/>
      <w:numFmt w:val="bullet"/>
      <w:lvlText w:val="•"/>
      <w:lvlJc w:val="left"/>
      <w:pPr>
        <w:tabs>
          <w:tab w:val="num" w:pos="2880"/>
        </w:tabs>
        <w:ind w:left="2880" w:hanging="360"/>
      </w:pPr>
      <w:rPr>
        <w:rFonts w:ascii="Arial" w:hAnsi="Arial" w:hint="default"/>
      </w:rPr>
    </w:lvl>
    <w:lvl w:ilvl="4" w:tplc="81D2F8D6" w:tentative="1">
      <w:start w:val="1"/>
      <w:numFmt w:val="bullet"/>
      <w:lvlText w:val="•"/>
      <w:lvlJc w:val="left"/>
      <w:pPr>
        <w:tabs>
          <w:tab w:val="num" w:pos="3600"/>
        </w:tabs>
        <w:ind w:left="3600" w:hanging="360"/>
      </w:pPr>
      <w:rPr>
        <w:rFonts w:ascii="Arial" w:hAnsi="Arial" w:hint="default"/>
      </w:rPr>
    </w:lvl>
    <w:lvl w:ilvl="5" w:tplc="D79AF114" w:tentative="1">
      <w:start w:val="1"/>
      <w:numFmt w:val="bullet"/>
      <w:lvlText w:val="•"/>
      <w:lvlJc w:val="left"/>
      <w:pPr>
        <w:tabs>
          <w:tab w:val="num" w:pos="4320"/>
        </w:tabs>
        <w:ind w:left="4320" w:hanging="360"/>
      </w:pPr>
      <w:rPr>
        <w:rFonts w:ascii="Arial" w:hAnsi="Arial" w:hint="default"/>
      </w:rPr>
    </w:lvl>
    <w:lvl w:ilvl="6" w:tplc="1CF432D2" w:tentative="1">
      <w:start w:val="1"/>
      <w:numFmt w:val="bullet"/>
      <w:lvlText w:val="•"/>
      <w:lvlJc w:val="left"/>
      <w:pPr>
        <w:tabs>
          <w:tab w:val="num" w:pos="5040"/>
        </w:tabs>
        <w:ind w:left="5040" w:hanging="360"/>
      </w:pPr>
      <w:rPr>
        <w:rFonts w:ascii="Arial" w:hAnsi="Arial" w:hint="default"/>
      </w:rPr>
    </w:lvl>
    <w:lvl w:ilvl="7" w:tplc="1262A4FE" w:tentative="1">
      <w:start w:val="1"/>
      <w:numFmt w:val="bullet"/>
      <w:lvlText w:val="•"/>
      <w:lvlJc w:val="left"/>
      <w:pPr>
        <w:tabs>
          <w:tab w:val="num" w:pos="5760"/>
        </w:tabs>
        <w:ind w:left="5760" w:hanging="360"/>
      </w:pPr>
      <w:rPr>
        <w:rFonts w:ascii="Arial" w:hAnsi="Arial" w:hint="default"/>
      </w:rPr>
    </w:lvl>
    <w:lvl w:ilvl="8" w:tplc="253CD7E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A9315D"/>
    <w:multiLevelType w:val="hybridMultilevel"/>
    <w:tmpl w:val="F0FEC88A"/>
    <w:lvl w:ilvl="0" w:tplc="F08852AE">
      <w:start w:val="1"/>
      <w:numFmt w:val="decimal"/>
      <w:lvlText w:val="%1."/>
      <w:lvlJc w:val="left"/>
      <w:pPr>
        <w:tabs>
          <w:tab w:val="num" w:pos="720"/>
        </w:tabs>
        <w:ind w:left="720" w:hanging="360"/>
      </w:pPr>
    </w:lvl>
    <w:lvl w:ilvl="1" w:tplc="3252EFAC" w:tentative="1">
      <w:start w:val="1"/>
      <w:numFmt w:val="decimal"/>
      <w:lvlText w:val="%2."/>
      <w:lvlJc w:val="left"/>
      <w:pPr>
        <w:tabs>
          <w:tab w:val="num" w:pos="1440"/>
        </w:tabs>
        <w:ind w:left="1440" w:hanging="360"/>
      </w:pPr>
    </w:lvl>
    <w:lvl w:ilvl="2" w:tplc="47D8A7DC" w:tentative="1">
      <w:start w:val="1"/>
      <w:numFmt w:val="decimal"/>
      <w:lvlText w:val="%3."/>
      <w:lvlJc w:val="left"/>
      <w:pPr>
        <w:tabs>
          <w:tab w:val="num" w:pos="2160"/>
        </w:tabs>
        <w:ind w:left="2160" w:hanging="360"/>
      </w:pPr>
    </w:lvl>
    <w:lvl w:ilvl="3" w:tplc="4B683D22" w:tentative="1">
      <w:start w:val="1"/>
      <w:numFmt w:val="decimal"/>
      <w:lvlText w:val="%4."/>
      <w:lvlJc w:val="left"/>
      <w:pPr>
        <w:tabs>
          <w:tab w:val="num" w:pos="2880"/>
        </w:tabs>
        <w:ind w:left="2880" w:hanging="360"/>
      </w:pPr>
    </w:lvl>
    <w:lvl w:ilvl="4" w:tplc="C8C497F6" w:tentative="1">
      <w:start w:val="1"/>
      <w:numFmt w:val="decimal"/>
      <w:lvlText w:val="%5."/>
      <w:lvlJc w:val="left"/>
      <w:pPr>
        <w:tabs>
          <w:tab w:val="num" w:pos="3600"/>
        </w:tabs>
        <w:ind w:left="3600" w:hanging="360"/>
      </w:pPr>
    </w:lvl>
    <w:lvl w:ilvl="5" w:tplc="3E304372" w:tentative="1">
      <w:start w:val="1"/>
      <w:numFmt w:val="decimal"/>
      <w:lvlText w:val="%6."/>
      <w:lvlJc w:val="left"/>
      <w:pPr>
        <w:tabs>
          <w:tab w:val="num" w:pos="4320"/>
        </w:tabs>
        <w:ind w:left="4320" w:hanging="360"/>
      </w:pPr>
    </w:lvl>
    <w:lvl w:ilvl="6" w:tplc="EF286EC0" w:tentative="1">
      <w:start w:val="1"/>
      <w:numFmt w:val="decimal"/>
      <w:lvlText w:val="%7."/>
      <w:lvlJc w:val="left"/>
      <w:pPr>
        <w:tabs>
          <w:tab w:val="num" w:pos="5040"/>
        </w:tabs>
        <w:ind w:left="5040" w:hanging="360"/>
      </w:pPr>
    </w:lvl>
    <w:lvl w:ilvl="7" w:tplc="5D90E244" w:tentative="1">
      <w:start w:val="1"/>
      <w:numFmt w:val="decimal"/>
      <w:lvlText w:val="%8."/>
      <w:lvlJc w:val="left"/>
      <w:pPr>
        <w:tabs>
          <w:tab w:val="num" w:pos="5760"/>
        </w:tabs>
        <w:ind w:left="5760" w:hanging="360"/>
      </w:pPr>
    </w:lvl>
    <w:lvl w:ilvl="8" w:tplc="E3E2EE06" w:tentative="1">
      <w:start w:val="1"/>
      <w:numFmt w:val="decimal"/>
      <w:lvlText w:val="%9."/>
      <w:lvlJc w:val="left"/>
      <w:pPr>
        <w:tabs>
          <w:tab w:val="num" w:pos="6480"/>
        </w:tabs>
        <w:ind w:left="6480" w:hanging="360"/>
      </w:pPr>
    </w:lvl>
  </w:abstractNum>
  <w:abstractNum w:abstractNumId="2" w15:restartNumberingAfterBreak="0">
    <w:nsid w:val="094D7286"/>
    <w:multiLevelType w:val="hybridMultilevel"/>
    <w:tmpl w:val="BD9CC532"/>
    <w:lvl w:ilvl="0" w:tplc="B568DCD4">
      <w:start w:val="1"/>
      <w:numFmt w:val="bullet"/>
      <w:lvlText w:val="•"/>
      <w:lvlJc w:val="left"/>
      <w:pPr>
        <w:tabs>
          <w:tab w:val="num" w:pos="720"/>
        </w:tabs>
        <w:ind w:left="720" w:hanging="360"/>
      </w:pPr>
      <w:rPr>
        <w:rFonts w:ascii="Arial" w:hAnsi="Arial" w:hint="default"/>
      </w:rPr>
    </w:lvl>
    <w:lvl w:ilvl="1" w:tplc="34089B72">
      <w:start w:val="1"/>
      <w:numFmt w:val="bullet"/>
      <w:lvlText w:val="•"/>
      <w:lvlJc w:val="left"/>
      <w:pPr>
        <w:tabs>
          <w:tab w:val="num" w:pos="1440"/>
        </w:tabs>
        <w:ind w:left="1440" w:hanging="360"/>
      </w:pPr>
      <w:rPr>
        <w:rFonts w:ascii="Arial" w:hAnsi="Arial" w:hint="default"/>
      </w:rPr>
    </w:lvl>
    <w:lvl w:ilvl="2" w:tplc="FE3263F0" w:tentative="1">
      <w:start w:val="1"/>
      <w:numFmt w:val="bullet"/>
      <w:lvlText w:val="•"/>
      <w:lvlJc w:val="left"/>
      <w:pPr>
        <w:tabs>
          <w:tab w:val="num" w:pos="2160"/>
        </w:tabs>
        <w:ind w:left="2160" w:hanging="360"/>
      </w:pPr>
      <w:rPr>
        <w:rFonts w:ascii="Arial" w:hAnsi="Arial" w:hint="default"/>
      </w:rPr>
    </w:lvl>
    <w:lvl w:ilvl="3" w:tplc="684A634A" w:tentative="1">
      <w:start w:val="1"/>
      <w:numFmt w:val="bullet"/>
      <w:lvlText w:val="•"/>
      <w:lvlJc w:val="left"/>
      <w:pPr>
        <w:tabs>
          <w:tab w:val="num" w:pos="2880"/>
        </w:tabs>
        <w:ind w:left="2880" w:hanging="360"/>
      </w:pPr>
      <w:rPr>
        <w:rFonts w:ascii="Arial" w:hAnsi="Arial" w:hint="default"/>
      </w:rPr>
    </w:lvl>
    <w:lvl w:ilvl="4" w:tplc="939E9AB2" w:tentative="1">
      <w:start w:val="1"/>
      <w:numFmt w:val="bullet"/>
      <w:lvlText w:val="•"/>
      <w:lvlJc w:val="left"/>
      <w:pPr>
        <w:tabs>
          <w:tab w:val="num" w:pos="3600"/>
        </w:tabs>
        <w:ind w:left="3600" w:hanging="360"/>
      </w:pPr>
      <w:rPr>
        <w:rFonts w:ascii="Arial" w:hAnsi="Arial" w:hint="default"/>
      </w:rPr>
    </w:lvl>
    <w:lvl w:ilvl="5" w:tplc="0D6C4E02" w:tentative="1">
      <w:start w:val="1"/>
      <w:numFmt w:val="bullet"/>
      <w:lvlText w:val="•"/>
      <w:lvlJc w:val="left"/>
      <w:pPr>
        <w:tabs>
          <w:tab w:val="num" w:pos="4320"/>
        </w:tabs>
        <w:ind w:left="4320" w:hanging="360"/>
      </w:pPr>
      <w:rPr>
        <w:rFonts w:ascii="Arial" w:hAnsi="Arial" w:hint="default"/>
      </w:rPr>
    </w:lvl>
    <w:lvl w:ilvl="6" w:tplc="F56498D4" w:tentative="1">
      <w:start w:val="1"/>
      <w:numFmt w:val="bullet"/>
      <w:lvlText w:val="•"/>
      <w:lvlJc w:val="left"/>
      <w:pPr>
        <w:tabs>
          <w:tab w:val="num" w:pos="5040"/>
        </w:tabs>
        <w:ind w:left="5040" w:hanging="360"/>
      </w:pPr>
      <w:rPr>
        <w:rFonts w:ascii="Arial" w:hAnsi="Arial" w:hint="default"/>
      </w:rPr>
    </w:lvl>
    <w:lvl w:ilvl="7" w:tplc="AD506F9C" w:tentative="1">
      <w:start w:val="1"/>
      <w:numFmt w:val="bullet"/>
      <w:lvlText w:val="•"/>
      <w:lvlJc w:val="left"/>
      <w:pPr>
        <w:tabs>
          <w:tab w:val="num" w:pos="5760"/>
        </w:tabs>
        <w:ind w:left="5760" w:hanging="360"/>
      </w:pPr>
      <w:rPr>
        <w:rFonts w:ascii="Arial" w:hAnsi="Arial" w:hint="default"/>
      </w:rPr>
    </w:lvl>
    <w:lvl w:ilvl="8" w:tplc="3CDA076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84085B"/>
    <w:multiLevelType w:val="hybridMultilevel"/>
    <w:tmpl w:val="5E02ED26"/>
    <w:lvl w:ilvl="0" w:tplc="3D0A111E">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0E894798"/>
    <w:multiLevelType w:val="hybridMultilevel"/>
    <w:tmpl w:val="931AE286"/>
    <w:lvl w:ilvl="0" w:tplc="B150EC9C">
      <w:start w:val="1"/>
      <w:numFmt w:val="bullet"/>
      <w:lvlText w:val="•"/>
      <w:lvlJc w:val="left"/>
      <w:pPr>
        <w:tabs>
          <w:tab w:val="num" w:pos="720"/>
        </w:tabs>
        <w:ind w:left="720" w:hanging="360"/>
      </w:pPr>
      <w:rPr>
        <w:rFonts w:ascii="Arial" w:hAnsi="Arial" w:hint="default"/>
      </w:rPr>
    </w:lvl>
    <w:lvl w:ilvl="1" w:tplc="DEA8501A">
      <w:numFmt w:val="bullet"/>
      <w:lvlText w:val="•"/>
      <w:lvlJc w:val="left"/>
      <w:pPr>
        <w:tabs>
          <w:tab w:val="num" w:pos="1440"/>
        </w:tabs>
        <w:ind w:left="1440" w:hanging="360"/>
      </w:pPr>
      <w:rPr>
        <w:rFonts w:ascii="Arial" w:hAnsi="Arial" w:hint="default"/>
      </w:rPr>
    </w:lvl>
    <w:lvl w:ilvl="2" w:tplc="60ECBE52" w:tentative="1">
      <w:start w:val="1"/>
      <w:numFmt w:val="bullet"/>
      <w:lvlText w:val="•"/>
      <w:lvlJc w:val="left"/>
      <w:pPr>
        <w:tabs>
          <w:tab w:val="num" w:pos="2160"/>
        </w:tabs>
        <w:ind w:left="2160" w:hanging="360"/>
      </w:pPr>
      <w:rPr>
        <w:rFonts w:ascii="Arial" w:hAnsi="Arial" w:hint="default"/>
      </w:rPr>
    </w:lvl>
    <w:lvl w:ilvl="3" w:tplc="CDCA3FC0" w:tentative="1">
      <w:start w:val="1"/>
      <w:numFmt w:val="bullet"/>
      <w:lvlText w:val="•"/>
      <w:lvlJc w:val="left"/>
      <w:pPr>
        <w:tabs>
          <w:tab w:val="num" w:pos="2880"/>
        </w:tabs>
        <w:ind w:left="2880" w:hanging="360"/>
      </w:pPr>
      <w:rPr>
        <w:rFonts w:ascii="Arial" w:hAnsi="Arial" w:hint="default"/>
      </w:rPr>
    </w:lvl>
    <w:lvl w:ilvl="4" w:tplc="F888095C" w:tentative="1">
      <w:start w:val="1"/>
      <w:numFmt w:val="bullet"/>
      <w:lvlText w:val="•"/>
      <w:lvlJc w:val="left"/>
      <w:pPr>
        <w:tabs>
          <w:tab w:val="num" w:pos="3600"/>
        </w:tabs>
        <w:ind w:left="3600" w:hanging="360"/>
      </w:pPr>
      <w:rPr>
        <w:rFonts w:ascii="Arial" w:hAnsi="Arial" w:hint="default"/>
      </w:rPr>
    </w:lvl>
    <w:lvl w:ilvl="5" w:tplc="7DACA178" w:tentative="1">
      <w:start w:val="1"/>
      <w:numFmt w:val="bullet"/>
      <w:lvlText w:val="•"/>
      <w:lvlJc w:val="left"/>
      <w:pPr>
        <w:tabs>
          <w:tab w:val="num" w:pos="4320"/>
        </w:tabs>
        <w:ind w:left="4320" w:hanging="360"/>
      </w:pPr>
      <w:rPr>
        <w:rFonts w:ascii="Arial" w:hAnsi="Arial" w:hint="default"/>
      </w:rPr>
    </w:lvl>
    <w:lvl w:ilvl="6" w:tplc="2A34791A" w:tentative="1">
      <w:start w:val="1"/>
      <w:numFmt w:val="bullet"/>
      <w:lvlText w:val="•"/>
      <w:lvlJc w:val="left"/>
      <w:pPr>
        <w:tabs>
          <w:tab w:val="num" w:pos="5040"/>
        </w:tabs>
        <w:ind w:left="5040" w:hanging="360"/>
      </w:pPr>
      <w:rPr>
        <w:rFonts w:ascii="Arial" w:hAnsi="Arial" w:hint="default"/>
      </w:rPr>
    </w:lvl>
    <w:lvl w:ilvl="7" w:tplc="547CAC6E" w:tentative="1">
      <w:start w:val="1"/>
      <w:numFmt w:val="bullet"/>
      <w:lvlText w:val="•"/>
      <w:lvlJc w:val="left"/>
      <w:pPr>
        <w:tabs>
          <w:tab w:val="num" w:pos="5760"/>
        </w:tabs>
        <w:ind w:left="5760" w:hanging="360"/>
      </w:pPr>
      <w:rPr>
        <w:rFonts w:ascii="Arial" w:hAnsi="Arial" w:hint="default"/>
      </w:rPr>
    </w:lvl>
    <w:lvl w:ilvl="8" w:tplc="684CB1C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8F0376"/>
    <w:multiLevelType w:val="hybridMultilevel"/>
    <w:tmpl w:val="E4DA21F6"/>
    <w:lvl w:ilvl="0" w:tplc="2DCE8796">
      <w:start w:val="1"/>
      <w:numFmt w:val="bullet"/>
      <w:lvlText w:val="•"/>
      <w:lvlJc w:val="left"/>
      <w:pPr>
        <w:tabs>
          <w:tab w:val="num" w:pos="720"/>
        </w:tabs>
        <w:ind w:left="720" w:hanging="360"/>
      </w:pPr>
      <w:rPr>
        <w:rFonts w:ascii="Arial" w:hAnsi="Arial" w:hint="default"/>
      </w:rPr>
    </w:lvl>
    <w:lvl w:ilvl="1" w:tplc="EF400A76">
      <w:numFmt w:val="bullet"/>
      <w:lvlText w:val="•"/>
      <w:lvlJc w:val="left"/>
      <w:pPr>
        <w:tabs>
          <w:tab w:val="num" w:pos="1440"/>
        </w:tabs>
        <w:ind w:left="1440" w:hanging="360"/>
      </w:pPr>
      <w:rPr>
        <w:rFonts w:ascii="Arial" w:hAnsi="Arial" w:hint="default"/>
      </w:rPr>
    </w:lvl>
    <w:lvl w:ilvl="2" w:tplc="A9165A5C">
      <w:numFmt w:val="bullet"/>
      <w:lvlText w:val="•"/>
      <w:lvlJc w:val="left"/>
      <w:pPr>
        <w:tabs>
          <w:tab w:val="num" w:pos="2160"/>
        </w:tabs>
        <w:ind w:left="2160" w:hanging="360"/>
      </w:pPr>
      <w:rPr>
        <w:rFonts w:ascii="Arial" w:hAnsi="Arial" w:hint="default"/>
      </w:rPr>
    </w:lvl>
    <w:lvl w:ilvl="3" w:tplc="DF6AAB1A" w:tentative="1">
      <w:start w:val="1"/>
      <w:numFmt w:val="bullet"/>
      <w:lvlText w:val="•"/>
      <w:lvlJc w:val="left"/>
      <w:pPr>
        <w:tabs>
          <w:tab w:val="num" w:pos="2880"/>
        </w:tabs>
        <w:ind w:left="2880" w:hanging="360"/>
      </w:pPr>
      <w:rPr>
        <w:rFonts w:ascii="Arial" w:hAnsi="Arial" w:hint="default"/>
      </w:rPr>
    </w:lvl>
    <w:lvl w:ilvl="4" w:tplc="B83C499C">
      <w:numFmt w:val="bullet"/>
      <w:lvlText w:val="•"/>
      <w:lvlJc w:val="left"/>
      <w:pPr>
        <w:tabs>
          <w:tab w:val="num" w:pos="3600"/>
        </w:tabs>
        <w:ind w:left="3600" w:hanging="360"/>
      </w:pPr>
      <w:rPr>
        <w:rFonts w:ascii="Arial" w:hAnsi="Arial" w:hint="default"/>
      </w:rPr>
    </w:lvl>
    <w:lvl w:ilvl="5" w:tplc="61BCC7D2" w:tentative="1">
      <w:start w:val="1"/>
      <w:numFmt w:val="bullet"/>
      <w:lvlText w:val="•"/>
      <w:lvlJc w:val="left"/>
      <w:pPr>
        <w:tabs>
          <w:tab w:val="num" w:pos="4320"/>
        </w:tabs>
        <w:ind w:left="4320" w:hanging="360"/>
      </w:pPr>
      <w:rPr>
        <w:rFonts w:ascii="Arial" w:hAnsi="Arial" w:hint="default"/>
      </w:rPr>
    </w:lvl>
    <w:lvl w:ilvl="6" w:tplc="792641B6" w:tentative="1">
      <w:start w:val="1"/>
      <w:numFmt w:val="bullet"/>
      <w:lvlText w:val="•"/>
      <w:lvlJc w:val="left"/>
      <w:pPr>
        <w:tabs>
          <w:tab w:val="num" w:pos="5040"/>
        </w:tabs>
        <w:ind w:left="5040" w:hanging="360"/>
      </w:pPr>
      <w:rPr>
        <w:rFonts w:ascii="Arial" w:hAnsi="Arial" w:hint="default"/>
      </w:rPr>
    </w:lvl>
    <w:lvl w:ilvl="7" w:tplc="70F6FCBA" w:tentative="1">
      <w:start w:val="1"/>
      <w:numFmt w:val="bullet"/>
      <w:lvlText w:val="•"/>
      <w:lvlJc w:val="left"/>
      <w:pPr>
        <w:tabs>
          <w:tab w:val="num" w:pos="5760"/>
        </w:tabs>
        <w:ind w:left="5760" w:hanging="360"/>
      </w:pPr>
      <w:rPr>
        <w:rFonts w:ascii="Arial" w:hAnsi="Arial" w:hint="default"/>
      </w:rPr>
    </w:lvl>
    <w:lvl w:ilvl="8" w:tplc="0EB6C91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70F4D5D"/>
    <w:multiLevelType w:val="hybridMultilevel"/>
    <w:tmpl w:val="49B662CA"/>
    <w:lvl w:ilvl="0" w:tplc="385A4DC4">
      <w:start w:val="1"/>
      <w:numFmt w:val="bullet"/>
      <w:lvlText w:val="•"/>
      <w:lvlJc w:val="left"/>
      <w:pPr>
        <w:tabs>
          <w:tab w:val="num" w:pos="720"/>
        </w:tabs>
        <w:ind w:left="720" w:hanging="360"/>
      </w:pPr>
      <w:rPr>
        <w:rFonts w:ascii="Arial" w:hAnsi="Arial" w:hint="default"/>
      </w:rPr>
    </w:lvl>
    <w:lvl w:ilvl="1" w:tplc="BD6C6080">
      <w:numFmt w:val="bullet"/>
      <w:lvlText w:val="•"/>
      <w:lvlJc w:val="left"/>
      <w:pPr>
        <w:tabs>
          <w:tab w:val="num" w:pos="1440"/>
        </w:tabs>
        <w:ind w:left="1440" w:hanging="360"/>
      </w:pPr>
      <w:rPr>
        <w:rFonts w:ascii="Arial" w:hAnsi="Arial" w:hint="default"/>
      </w:rPr>
    </w:lvl>
    <w:lvl w:ilvl="2" w:tplc="775EBB44" w:tentative="1">
      <w:start w:val="1"/>
      <w:numFmt w:val="bullet"/>
      <w:lvlText w:val="•"/>
      <w:lvlJc w:val="left"/>
      <w:pPr>
        <w:tabs>
          <w:tab w:val="num" w:pos="2160"/>
        </w:tabs>
        <w:ind w:left="2160" w:hanging="360"/>
      </w:pPr>
      <w:rPr>
        <w:rFonts w:ascii="Arial" w:hAnsi="Arial" w:hint="default"/>
      </w:rPr>
    </w:lvl>
    <w:lvl w:ilvl="3" w:tplc="A65CB6EA" w:tentative="1">
      <w:start w:val="1"/>
      <w:numFmt w:val="bullet"/>
      <w:lvlText w:val="•"/>
      <w:lvlJc w:val="left"/>
      <w:pPr>
        <w:tabs>
          <w:tab w:val="num" w:pos="2880"/>
        </w:tabs>
        <w:ind w:left="2880" w:hanging="360"/>
      </w:pPr>
      <w:rPr>
        <w:rFonts w:ascii="Arial" w:hAnsi="Arial" w:hint="default"/>
      </w:rPr>
    </w:lvl>
    <w:lvl w:ilvl="4" w:tplc="CEEA9476" w:tentative="1">
      <w:start w:val="1"/>
      <w:numFmt w:val="bullet"/>
      <w:lvlText w:val="•"/>
      <w:lvlJc w:val="left"/>
      <w:pPr>
        <w:tabs>
          <w:tab w:val="num" w:pos="3600"/>
        </w:tabs>
        <w:ind w:left="3600" w:hanging="360"/>
      </w:pPr>
      <w:rPr>
        <w:rFonts w:ascii="Arial" w:hAnsi="Arial" w:hint="default"/>
      </w:rPr>
    </w:lvl>
    <w:lvl w:ilvl="5" w:tplc="143E0B24" w:tentative="1">
      <w:start w:val="1"/>
      <w:numFmt w:val="bullet"/>
      <w:lvlText w:val="•"/>
      <w:lvlJc w:val="left"/>
      <w:pPr>
        <w:tabs>
          <w:tab w:val="num" w:pos="4320"/>
        </w:tabs>
        <w:ind w:left="4320" w:hanging="360"/>
      </w:pPr>
      <w:rPr>
        <w:rFonts w:ascii="Arial" w:hAnsi="Arial" w:hint="default"/>
      </w:rPr>
    </w:lvl>
    <w:lvl w:ilvl="6" w:tplc="D4787FF0" w:tentative="1">
      <w:start w:val="1"/>
      <w:numFmt w:val="bullet"/>
      <w:lvlText w:val="•"/>
      <w:lvlJc w:val="left"/>
      <w:pPr>
        <w:tabs>
          <w:tab w:val="num" w:pos="5040"/>
        </w:tabs>
        <w:ind w:left="5040" w:hanging="360"/>
      </w:pPr>
      <w:rPr>
        <w:rFonts w:ascii="Arial" w:hAnsi="Arial" w:hint="default"/>
      </w:rPr>
    </w:lvl>
    <w:lvl w:ilvl="7" w:tplc="BCF6C204" w:tentative="1">
      <w:start w:val="1"/>
      <w:numFmt w:val="bullet"/>
      <w:lvlText w:val="•"/>
      <w:lvlJc w:val="left"/>
      <w:pPr>
        <w:tabs>
          <w:tab w:val="num" w:pos="5760"/>
        </w:tabs>
        <w:ind w:left="5760" w:hanging="360"/>
      </w:pPr>
      <w:rPr>
        <w:rFonts w:ascii="Arial" w:hAnsi="Arial" w:hint="default"/>
      </w:rPr>
    </w:lvl>
    <w:lvl w:ilvl="8" w:tplc="CA22FE5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BF95C41"/>
    <w:multiLevelType w:val="hybridMultilevel"/>
    <w:tmpl w:val="26B0BA40"/>
    <w:lvl w:ilvl="0" w:tplc="3D0A111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37381F"/>
    <w:multiLevelType w:val="hybridMultilevel"/>
    <w:tmpl w:val="45005C4E"/>
    <w:lvl w:ilvl="0" w:tplc="3D0A111E">
      <w:start w:val="1"/>
      <w:numFmt w:val="decimal"/>
      <w:lvlText w:val="%1."/>
      <w:lvlJc w:val="left"/>
      <w:pPr>
        <w:tabs>
          <w:tab w:val="num" w:pos="720"/>
        </w:tabs>
        <w:ind w:left="720" w:hanging="360"/>
      </w:pPr>
      <w:rPr>
        <w:rFonts w:hint="default"/>
      </w:rPr>
    </w:lvl>
    <w:lvl w:ilvl="1" w:tplc="3D0A111E">
      <w:start w:val="1"/>
      <w:numFmt w:val="decimal"/>
      <w:lvlText w:val="%2."/>
      <w:lvlJc w:val="left"/>
      <w:pPr>
        <w:tabs>
          <w:tab w:val="num" w:pos="1440"/>
        </w:tabs>
        <w:ind w:left="1440" w:hanging="360"/>
      </w:pPr>
      <w:rPr>
        <w:rFonts w:hint="default"/>
      </w:rPr>
    </w:lvl>
    <w:lvl w:ilvl="2" w:tplc="3D0A111E">
      <w:start w:val="1"/>
      <w:numFmt w:val="decimal"/>
      <w:lvlText w:val="%3."/>
      <w:lvlJc w:val="left"/>
      <w:pPr>
        <w:tabs>
          <w:tab w:val="num" w:pos="2160"/>
        </w:tabs>
        <w:ind w:left="2160" w:hanging="360"/>
      </w:pPr>
      <w:rPr>
        <w:rFonts w:hint="default"/>
      </w:rPr>
    </w:lvl>
    <w:lvl w:ilvl="3" w:tplc="1798A9CA" w:tentative="1">
      <w:start w:val="1"/>
      <w:numFmt w:val="bullet"/>
      <w:lvlText w:val="•"/>
      <w:lvlJc w:val="left"/>
      <w:pPr>
        <w:tabs>
          <w:tab w:val="num" w:pos="2880"/>
        </w:tabs>
        <w:ind w:left="2880" w:hanging="360"/>
      </w:pPr>
      <w:rPr>
        <w:rFonts w:ascii="Arial" w:hAnsi="Arial" w:hint="default"/>
      </w:rPr>
    </w:lvl>
    <w:lvl w:ilvl="4" w:tplc="3DD6BA62" w:tentative="1">
      <w:start w:val="1"/>
      <w:numFmt w:val="bullet"/>
      <w:lvlText w:val="•"/>
      <w:lvlJc w:val="left"/>
      <w:pPr>
        <w:tabs>
          <w:tab w:val="num" w:pos="3600"/>
        </w:tabs>
        <w:ind w:left="3600" w:hanging="360"/>
      </w:pPr>
      <w:rPr>
        <w:rFonts w:ascii="Arial" w:hAnsi="Arial" w:hint="default"/>
      </w:rPr>
    </w:lvl>
    <w:lvl w:ilvl="5" w:tplc="DAB2854E" w:tentative="1">
      <w:start w:val="1"/>
      <w:numFmt w:val="bullet"/>
      <w:lvlText w:val="•"/>
      <w:lvlJc w:val="left"/>
      <w:pPr>
        <w:tabs>
          <w:tab w:val="num" w:pos="4320"/>
        </w:tabs>
        <w:ind w:left="4320" w:hanging="360"/>
      </w:pPr>
      <w:rPr>
        <w:rFonts w:ascii="Arial" w:hAnsi="Arial" w:hint="default"/>
      </w:rPr>
    </w:lvl>
    <w:lvl w:ilvl="6" w:tplc="83BC2452" w:tentative="1">
      <w:start w:val="1"/>
      <w:numFmt w:val="bullet"/>
      <w:lvlText w:val="•"/>
      <w:lvlJc w:val="left"/>
      <w:pPr>
        <w:tabs>
          <w:tab w:val="num" w:pos="5040"/>
        </w:tabs>
        <w:ind w:left="5040" w:hanging="360"/>
      </w:pPr>
      <w:rPr>
        <w:rFonts w:ascii="Arial" w:hAnsi="Arial" w:hint="default"/>
      </w:rPr>
    </w:lvl>
    <w:lvl w:ilvl="7" w:tplc="E682A010" w:tentative="1">
      <w:start w:val="1"/>
      <w:numFmt w:val="bullet"/>
      <w:lvlText w:val="•"/>
      <w:lvlJc w:val="left"/>
      <w:pPr>
        <w:tabs>
          <w:tab w:val="num" w:pos="5760"/>
        </w:tabs>
        <w:ind w:left="5760" w:hanging="360"/>
      </w:pPr>
      <w:rPr>
        <w:rFonts w:ascii="Arial" w:hAnsi="Arial" w:hint="default"/>
      </w:rPr>
    </w:lvl>
    <w:lvl w:ilvl="8" w:tplc="1E96E2D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7646658"/>
    <w:multiLevelType w:val="hybridMultilevel"/>
    <w:tmpl w:val="38F0C5AC"/>
    <w:lvl w:ilvl="0" w:tplc="F164496A">
      <w:numFmt w:val="none"/>
      <w:lvlText w:val=""/>
      <w:lvlJc w:val="left"/>
      <w:pPr>
        <w:tabs>
          <w:tab w:val="num" w:pos="360"/>
        </w:tabs>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A00138"/>
    <w:multiLevelType w:val="hybridMultilevel"/>
    <w:tmpl w:val="DD6E4C7C"/>
    <w:lvl w:ilvl="0" w:tplc="B2F4B43A">
      <w:start w:val="1"/>
      <w:numFmt w:val="bullet"/>
      <w:lvlText w:val="•"/>
      <w:lvlJc w:val="left"/>
      <w:pPr>
        <w:tabs>
          <w:tab w:val="num" w:pos="720"/>
        </w:tabs>
        <w:ind w:left="720" w:hanging="360"/>
      </w:pPr>
      <w:rPr>
        <w:rFonts w:ascii="Arial" w:hAnsi="Arial" w:hint="default"/>
      </w:rPr>
    </w:lvl>
    <w:lvl w:ilvl="1" w:tplc="ABFED1B6" w:tentative="1">
      <w:start w:val="1"/>
      <w:numFmt w:val="bullet"/>
      <w:lvlText w:val="•"/>
      <w:lvlJc w:val="left"/>
      <w:pPr>
        <w:tabs>
          <w:tab w:val="num" w:pos="1440"/>
        </w:tabs>
        <w:ind w:left="1440" w:hanging="360"/>
      </w:pPr>
      <w:rPr>
        <w:rFonts w:ascii="Arial" w:hAnsi="Arial" w:hint="default"/>
      </w:rPr>
    </w:lvl>
    <w:lvl w:ilvl="2" w:tplc="C2A6E4B6" w:tentative="1">
      <w:start w:val="1"/>
      <w:numFmt w:val="bullet"/>
      <w:lvlText w:val="•"/>
      <w:lvlJc w:val="left"/>
      <w:pPr>
        <w:tabs>
          <w:tab w:val="num" w:pos="2160"/>
        </w:tabs>
        <w:ind w:left="2160" w:hanging="360"/>
      </w:pPr>
      <w:rPr>
        <w:rFonts w:ascii="Arial" w:hAnsi="Arial" w:hint="default"/>
      </w:rPr>
    </w:lvl>
    <w:lvl w:ilvl="3" w:tplc="AFF49C62" w:tentative="1">
      <w:start w:val="1"/>
      <w:numFmt w:val="bullet"/>
      <w:lvlText w:val="•"/>
      <w:lvlJc w:val="left"/>
      <w:pPr>
        <w:tabs>
          <w:tab w:val="num" w:pos="2880"/>
        </w:tabs>
        <w:ind w:left="2880" w:hanging="360"/>
      </w:pPr>
      <w:rPr>
        <w:rFonts w:ascii="Arial" w:hAnsi="Arial" w:hint="default"/>
      </w:rPr>
    </w:lvl>
    <w:lvl w:ilvl="4" w:tplc="061CBCF2" w:tentative="1">
      <w:start w:val="1"/>
      <w:numFmt w:val="bullet"/>
      <w:lvlText w:val="•"/>
      <w:lvlJc w:val="left"/>
      <w:pPr>
        <w:tabs>
          <w:tab w:val="num" w:pos="3600"/>
        </w:tabs>
        <w:ind w:left="3600" w:hanging="360"/>
      </w:pPr>
      <w:rPr>
        <w:rFonts w:ascii="Arial" w:hAnsi="Arial" w:hint="default"/>
      </w:rPr>
    </w:lvl>
    <w:lvl w:ilvl="5" w:tplc="28CC86FA" w:tentative="1">
      <w:start w:val="1"/>
      <w:numFmt w:val="bullet"/>
      <w:lvlText w:val="•"/>
      <w:lvlJc w:val="left"/>
      <w:pPr>
        <w:tabs>
          <w:tab w:val="num" w:pos="4320"/>
        </w:tabs>
        <w:ind w:left="4320" w:hanging="360"/>
      </w:pPr>
      <w:rPr>
        <w:rFonts w:ascii="Arial" w:hAnsi="Arial" w:hint="default"/>
      </w:rPr>
    </w:lvl>
    <w:lvl w:ilvl="6" w:tplc="89CA76AC" w:tentative="1">
      <w:start w:val="1"/>
      <w:numFmt w:val="bullet"/>
      <w:lvlText w:val="•"/>
      <w:lvlJc w:val="left"/>
      <w:pPr>
        <w:tabs>
          <w:tab w:val="num" w:pos="5040"/>
        </w:tabs>
        <w:ind w:left="5040" w:hanging="360"/>
      </w:pPr>
      <w:rPr>
        <w:rFonts w:ascii="Arial" w:hAnsi="Arial" w:hint="default"/>
      </w:rPr>
    </w:lvl>
    <w:lvl w:ilvl="7" w:tplc="0C4CFE9C" w:tentative="1">
      <w:start w:val="1"/>
      <w:numFmt w:val="bullet"/>
      <w:lvlText w:val="•"/>
      <w:lvlJc w:val="left"/>
      <w:pPr>
        <w:tabs>
          <w:tab w:val="num" w:pos="5760"/>
        </w:tabs>
        <w:ind w:left="5760" w:hanging="360"/>
      </w:pPr>
      <w:rPr>
        <w:rFonts w:ascii="Arial" w:hAnsi="Arial" w:hint="default"/>
      </w:rPr>
    </w:lvl>
    <w:lvl w:ilvl="8" w:tplc="3556875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20E0B50"/>
    <w:multiLevelType w:val="hybridMultilevel"/>
    <w:tmpl w:val="6A26B6EC"/>
    <w:lvl w:ilvl="0" w:tplc="249E3468">
      <w:start w:val="1"/>
      <w:numFmt w:val="bullet"/>
      <w:lvlText w:val="•"/>
      <w:lvlJc w:val="left"/>
      <w:pPr>
        <w:tabs>
          <w:tab w:val="num" w:pos="720"/>
        </w:tabs>
        <w:ind w:left="720" w:hanging="360"/>
      </w:pPr>
      <w:rPr>
        <w:rFonts w:ascii="Arial" w:hAnsi="Arial" w:hint="default"/>
      </w:rPr>
    </w:lvl>
    <w:lvl w:ilvl="1" w:tplc="E33E4244">
      <w:start w:val="2304"/>
      <w:numFmt w:val="bullet"/>
      <w:lvlText w:val="•"/>
      <w:lvlJc w:val="left"/>
      <w:pPr>
        <w:tabs>
          <w:tab w:val="num" w:pos="1440"/>
        </w:tabs>
        <w:ind w:left="1440" w:hanging="360"/>
      </w:pPr>
      <w:rPr>
        <w:rFonts w:ascii="Arial" w:hAnsi="Arial" w:hint="default"/>
      </w:rPr>
    </w:lvl>
    <w:lvl w:ilvl="2" w:tplc="999C8F9A" w:tentative="1">
      <w:start w:val="1"/>
      <w:numFmt w:val="bullet"/>
      <w:lvlText w:val="•"/>
      <w:lvlJc w:val="left"/>
      <w:pPr>
        <w:tabs>
          <w:tab w:val="num" w:pos="2160"/>
        </w:tabs>
        <w:ind w:left="2160" w:hanging="360"/>
      </w:pPr>
      <w:rPr>
        <w:rFonts w:ascii="Arial" w:hAnsi="Arial" w:hint="default"/>
      </w:rPr>
    </w:lvl>
    <w:lvl w:ilvl="3" w:tplc="6F4EA02A" w:tentative="1">
      <w:start w:val="1"/>
      <w:numFmt w:val="bullet"/>
      <w:lvlText w:val="•"/>
      <w:lvlJc w:val="left"/>
      <w:pPr>
        <w:tabs>
          <w:tab w:val="num" w:pos="2880"/>
        </w:tabs>
        <w:ind w:left="2880" w:hanging="360"/>
      </w:pPr>
      <w:rPr>
        <w:rFonts w:ascii="Arial" w:hAnsi="Arial" w:hint="default"/>
      </w:rPr>
    </w:lvl>
    <w:lvl w:ilvl="4" w:tplc="D8E6A264" w:tentative="1">
      <w:start w:val="1"/>
      <w:numFmt w:val="bullet"/>
      <w:lvlText w:val="•"/>
      <w:lvlJc w:val="left"/>
      <w:pPr>
        <w:tabs>
          <w:tab w:val="num" w:pos="3600"/>
        </w:tabs>
        <w:ind w:left="3600" w:hanging="360"/>
      </w:pPr>
      <w:rPr>
        <w:rFonts w:ascii="Arial" w:hAnsi="Arial" w:hint="default"/>
      </w:rPr>
    </w:lvl>
    <w:lvl w:ilvl="5" w:tplc="68F6FB5A" w:tentative="1">
      <w:start w:val="1"/>
      <w:numFmt w:val="bullet"/>
      <w:lvlText w:val="•"/>
      <w:lvlJc w:val="left"/>
      <w:pPr>
        <w:tabs>
          <w:tab w:val="num" w:pos="4320"/>
        </w:tabs>
        <w:ind w:left="4320" w:hanging="360"/>
      </w:pPr>
      <w:rPr>
        <w:rFonts w:ascii="Arial" w:hAnsi="Arial" w:hint="default"/>
      </w:rPr>
    </w:lvl>
    <w:lvl w:ilvl="6" w:tplc="3E662160" w:tentative="1">
      <w:start w:val="1"/>
      <w:numFmt w:val="bullet"/>
      <w:lvlText w:val="•"/>
      <w:lvlJc w:val="left"/>
      <w:pPr>
        <w:tabs>
          <w:tab w:val="num" w:pos="5040"/>
        </w:tabs>
        <w:ind w:left="5040" w:hanging="360"/>
      </w:pPr>
      <w:rPr>
        <w:rFonts w:ascii="Arial" w:hAnsi="Arial" w:hint="default"/>
      </w:rPr>
    </w:lvl>
    <w:lvl w:ilvl="7" w:tplc="BCC6B00E" w:tentative="1">
      <w:start w:val="1"/>
      <w:numFmt w:val="bullet"/>
      <w:lvlText w:val="•"/>
      <w:lvlJc w:val="left"/>
      <w:pPr>
        <w:tabs>
          <w:tab w:val="num" w:pos="5760"/>
        </w:tabs>
        <w:ind w:left="5760" w:hanging="360"/>
      </w:pPr>
      <w:rPr>
        <w:rFonts w:ascii="Arial" w:hAnsi="Arial" w:hint="default"/>
      </w:rPr>
    </w:lvl>
    <w:lvl w:ilvl="8" w:tplc="A0A0847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6E124AD"/>
    <w:multiLevelType w:val="hybridMultilevel"/>
    <w:tmpl w:val="59E8A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4F79D3"/>
    <w:multiLevelType w:val="hybridMultilevel"/>
    <w:tmpl w:val="C3C4D63E"/>
    <w:lvl w:ilvl="0" w:tplc="BA721D42">
      <w:start w:val="1"/>
      <w:numFmt w:val="bullet"/>
      <w:lvlText w:val="•"/>
      <w:lvlJc w:val="left"/>
      <w:pPr>
        <w:tabs>
          <w:tab w:val="num" w:pos="720"/>
        </w:tabs>
        <w:ind w:left="720" w:hanging="360"/>
      </w:pPr>
      <w:rPr>
        <w:rFonts w:ascii="Arial" w:hAnsi="Arial" w:hint="default"/>
      </w:rPr>
    </w:lvl>
    <w:lvl w:ilvl="1" w:tplc="F02689B2" w:tentative="1">
      <w:start w:val="1"/>
      <w:numFmt w:val="bullet"/>
      <w:lvlText w:val="•"/>
      <w:lvlJc w:val="left"/>
      <w:pPr>
        <w:tabs>
          <w:tab w:val="num" w:pos="1440"/>
        </w:tabs>
        <w:ind w:left="1440" w:hanging="360"/>
      </w:pPr>
      <w:rPr>
        <w:rFonts w:ascii="Arial" w:hAnsi="Arial" w:hint="default"/>
      </w:rPr>
    </w:lvl>
    <w:lvl w:ilvl="2" w:tplc="E018798E" w:tentative="1">
      <w:start w:val="1"/>
      <w:numFmt w:val="bullet"/>
      <w:lvlText w:val="•"/>
      <w:lvlJc w:val="left"/>
      <w:pPr>
        <w:tabs>
          <w:tab w:val="num" w:pos="2160"/>
        </w:tabs>
        <w:ind w:left="2160" w:hanging="360"/>
      </w:pPr>
      <w:rPr>
        <w:rFonts w:ascii="Arial" w:hAnsi="Arial" w:hint="default"/>
      </w:rPr>
    </w:lvl>
    <w:lvl w:ilvl="3" w:tplc="ACA25DB0" w:tentative="1">
      <w:start w:val="1"/>
      <w:numFmt w:val="bullet"/>
      <w:lvlText w:val="•"/>
      <w:lvlJc w:val="left"/>
      <w:pPr>
        <w:tabs>
          <w:tab w:val="num" w:pos="2880"/>
        </w:tabs>
        <w:ind w:left="2880" w:hanging="360"/>
      </w:pPr>
      <w:rPr>
        <w:rFonts w:ascii="Arial" w:hAnsi="Arial" w:hint="default"/>
      </w:rPr>
    </w:lvl>
    <w:lvl w:ilvl="4" w:tplc="90187718" w:tentative="1">
      <w:start w:val="1"/>
      <w:numFmt w:val="bullet"/>
      <w:lvlText w:val="•"/>
      <w:lvlJc w:val="left"/>
      <w:pPr>
        <w:tabs>
          <w:tab w:val="num" w:pos="3600"/>
        </w:tabs>
        <w:ind w:left="3600" w:hanging="360"/>
      </w:pPr>
      <w:rPr>
        <w:rFonts w:ascii="Arial" w:hAnsi="Arial" w:hint="default"/>
      </w:rPr>
    </w:lvl>
    <w:lvl w:ilvl="5" w:tplc="4B38FF74" w:tentative="1">
      <w:start w:val="1"/>
      <w:numFmt w:val="bullet"/>
      <w:lvlText w:val="•"/>
      <w:lvlJc w:val="left"/>
      <w:pPr>
        <w:tabs>
          <w:tab w:val="num" w:pos="4320"/>
        </w:tabs>
        <w:ind w:left="4320" w:hanging="360"/>
      </w:pPr>
      <w:rPr>
        <w:rFonts w:ascii="Arial" w:hAnsi="Arial" w:hint="default"/>
      </w:rPr>
    </w:lvl>
    <w:lvl w:ilvl="6" w:tplc="D0E8F612" w:tentative="1">
      <w:start w:val="1"/>
      <w:numFmt w:val="bullet"/>
      <w:lvlText w:val="•"/>
      <w:lvlJc w:val="left"/>
      <w:pPr>
        <w:tabs>
          <w:tab w:val="num" w:pos="5040"/>
        </w:tabs>
        <w:ind w:left="5040" w:hanging="360"/>
      </w:pPr>
      <w:rPr>
        <w:rFonts w:ascii="Arial" w:hAnsi="Arial" w:hint="default"/>
      </w:rPr>
    </w:lvl>
    <w:lvl w:ilvl="7" w:tplc="BD6A3A2A" w:tentative="1">
      <w:start w:val="1"/>
      <w:numFmt w:val="bullet"/>
      <w:lvlText w:val="•"/>
      <w:lvlJc w:val="left"/>
      <w:pPr>
        <w:tabs>
          <w:tab w:val="num" w:pos="5760"/>
        </w:tabs>
        <w:ind w:left="5760" w:hanging="360"/>
      </w:pPr>
      <w:rPr>
        <w:rFonts w:ascii="Arial" w:hAnsi="Arial" w:hint="default"/>
      </w:rPr>
    </w:lvl>
    <w:lvl w:ilvl="8" w:tplc="DDB2A70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789145E"/>
    <w:multiLevelType w:val="hybridMultilevel"/>
    <w:tmpl w:val="26FE448C"/>
    <w:lvl w:ilvl="0" w:tplc="24FA08B4">
      <w:start w:val="1"/>
      <w:numFmt w:val="bullet"/>
      <w:lvlText w:val="•"/>
      <w:lvlJc w:val="left"/>
      <w:pPr>
        <w:tabs>
          <w:tab w:val="num" w:pos="720"/>
        </w:tabs>
        <w:ind w:left="720" w:hanging="360"/>
      </w:pPr>
      <w:rPr>
        <w:rFonts w:ascii="Arial" w:hAnsi="Arial" w:hint="default"/>
      </w:rPr>
    </w:lvl>
    <w:lvl w:ilvl="1" w:tplc="1CAA2C86">
      <w:start w:val="1"/>
      <w:numFmt w:val="bullet"/>
      <w:lvlText w:val="•"/>
      <w:lvlJc w:val="left"/>
      <w:pPr>
        <w:tabs>
          <w:tab w:val="num" w:pos="1440"/>
        </w:tabs>
        <w:ind w:left="1440" w:hanging="360"/>
      </w:pPr>
      <w:rPr>
        <w:rFonts w:ascii="Arial" w:hAnsi="Arial" w:hint="default"/>
      </w:rPr>
    </w:lvl>
    <w:lvl w:ilvl="2" w:tplc="85406F5A" w:tentative="1">
      <w:start w:val="1"/>
      <w:numFmt w:val="bullet"/>
      <w:lvlText w:val="•"/>
      <w:lvlJc w:val="left"/>
      <w:pPr>
        <w:tabs>
          <w:tab w:val="num" w:pos="2160"/>
        </w:tabs>
        <w:ind w:left="2160" w:hanging="360"/>
      </w:pPr>
      <w:rPr>
        <w:rFonts w:ascii="Arial" w:hAnsi="Arial" w:hint="default"/>
      </w:rPr>
    </w:lvl>
    <w:lvl w:ilvl="3" w:tplc="5ABA1ABE" w:tentative="1">
      <w:start w:val="1"/>
      <w:numFmt w:val="bullet"/>
      <w:lvlText w:val="•"/>
      <w:lvlJc w:val="left"/>
      <w:pPr>
        <w:tabs>
          <w:tab w:val="num" w:pos="2880"/>
        </w:tabs>
        <w:ind w:left="2880" w:hanging="360"/>
      </w:pPr>
      <w:rPr>
        <w:rFonts w:ascii="Arial" w:hAnsi="Arial" w:hint="default"/>
      </w:rPr>
    </w:lvl>
    <w:lvl w:ilvl="4" w:tplc="4D2A9646" w:tentative="1">
      <w:start w:val="1"/>
      <w:numFmt w:val="bullet"/>
      <w:lvlText w:val="•"/>
      <w:lvlJc w:val="left"/>
      <w:pPr>
        <w:tabs>
          <w:tab w:val="num" w:pos="3600"/>
        </w:tabs>
        <w:ind w:left="3600" w:hanging="360"/>
      </w:pPr>
      <w:rPr>
        <w:rFonts w:ascii="Arial" w:hAnsi="Arial" w:hint="default"/>
      </w:rPr>
    </w:lvl>
    <w:lvl w:ilvl="5" w:tplc="9ECA3B86" w:tentative="1">
      <w:start w:val="1"/>
      <w:numFmt w:val="bullet"/>
      <w:lvlText w:val="•"/>
      <w:lvlJc w:val="left"/>
      <w:pPr>
        <w:tabs>
          <w:tab w:val="num" w:pos="4320"/>
        </w:tabs>
        <w:ind w:left="4320" w:hanging="360"/>
      </w:pPr>
      <w:rPr>
        <w:rFonts w:ascii="Arial" w:hAnsi="Arial" w:hint="default"/>
      </w:rPr>
    </w:lvl>
    <w:lvl w:ilvl="6" w:tplc="13609342" w:tentative="1">
      <w:start w:val="1"/>
      <w:numFmt w:val="bullet"/>
      <w:lvlText w:val="•"/>
      <w:lvlJc w:val="left"/>
      <w:pPr>
        <w:tabs>
          <w:tab w:val="num" w:pos="5040"/>
        </w:tabs>
        <w:ind w:left="5040" w:hanging="360"/>
      </w:pPr>
      <w:rPr>
        <w:rFonts w:ascii="Arial" w:hAnsi="Arial" w:hint="default"/>
      </w:rPr>
    </w:lvl>
    <w:lvl w:ilvl="7" w:tplc="C180C730" w:tentative="1">
      <w:start w:val="1"/>
      <w:numFmt w:val="bullet"/>
      <w:lvlText w:val="•"/>
      <w:lvlJc w:val="left"/>
      <w:pPr>
        <w:tabs>
          <w:tab w:val="num" w:pos="5760"/>
        </w:tabs>
        <w:ind w:left="5760" w:hanging="360"/>
      </w:pPr>
      <w:rPr>
        <w:rFonts w:ascii="Arial" w:hAnsi="Arial" w:hint="default"/>
      </w:rPr>
    </w:lvl>
    <w:lvl w:ilvl="8" w:tplc="2E70E58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1893525"/>
    <w:multiLevelType w:val="hybridMultilevel"/>
    <w:tmpl w:val="F97EF7FC"/>
    <w:lvl w:ilvl="0" w:tplc="3D0A111E">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15:restartNumberingAfterBreak="0">
    <w:nsid w:val="5480715D"/>
    <w:multiLevelType w:val="hybridMultilevel"/>
    <w:tmpl w:val="9A2043BE"/>
    <w:lvl w:ilvl="0" w:tplc="3D0A111E">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5AD0845"/>
    <w:multiLevelType w:val="hybridMultilevel"/>
    <w:tmpl w:val="EBF243BC"/>
    <w:lvl w:ilvl="0" w:tplc="1A686AC0">
      <w:start w:val="1"/>
      <w:numFmt w:val="bullet"/>
      <w:lvlText w:val="•"/>
      <w:lvlJc w:val="left"/>
      <w:pPr>
        <w:tabs>
          <w:tab w:val="num" w:pos="720"/>
        </w:tabs>
        <w:ind w:left="720" w:hanging="360"/>
      </w:pPr>
      <w:rPr>
        <w:rFonts w:ascii="Arial" w:hAnsi="Arial" w:hint="default"/>
      </w:rPr>
    </w:lvl>
    <w:lvl w:ilvl="1" w:tplc="B1385600" w:tentative="1">
      <w:start w:val="1"/>
      <w:numFmt w:val="bullet"/>
      <w:lvlText w:val="•"/>
      <w:lvlJc w:val="left"/>
      <w:pPr>
        <w:tabs>
          <w:tab w:val="num" w:pos="1440"/>
        </w:tabs>
        <w:ind w:left="1440" w:hanging="360"/>
      </w:pPr>
      <w:rPr>
        <w:rFonts w:ascii="Arial" w:hAnsi="Arial" w:hint="default"/>
      </w:rPr>
    </w:lvl>
    <w:lvl w:ilvl="2" w:tplc="D0AA93EC" w:tentative="1">
      <w:start w:val="1"/>
      <w:numFmt w:val="bullet"/>
      <w:lvlText w:val="•"/>
      <w:lvlJc w:val="left"/>
      <w:pPr>
        <w:tabs>
          <w:tab w:val="num" w:pos="2160"/>
        </w:tabs>
        <w:ind w:left="2160" w:hanging="360"/>
      </w:pPr>
      <w:rPr>
        <w:rFonts w:ascii="Arial" w:hAnsi="Arial" w:hint="default"/>
      </w:rPr>
    </w:lvl>
    <w:lvl w:ilvl="3" w:tplc="64A688EE" w:tentative="1">
      <w:start w:val="1"/>
      <w:numFmt w:val="bullet"/>
      <w:lvlText w:val="•"/>
      <w:lvlJc w:val="left"/>
      <w:pPr>
        <w:tabs>
          <w:tab w:val="num" w:pos="2880"/>
        </w:tabs>
        <w:ind w:left="2880" w:hanging="360"/>
      </w:pPr>
      <w:rPr>
        <w:rFonts w:ascii="Arial" w:hAnsi="Arial" w:hint="default"/>
      </w:rPr>
    </w:lvl>
    <w:lvl w:ilvl="4" w:tplc="98C6646C" w:tentative="1">
      <w:start w:val="1"/>
      <w:numFmt w:val="bullet"/>
      <w:lvlText w:val="•"/>
      <w:lvlJc w:val="left"/>
      <w:pPr>
        <w:tabs>
          <w:tab w:val="num" w:pos="3600"/>
        </w:tabs>
        <w:ind w:left="3600" w:hanging="360"/>
      </w:pPr>
      <w:rPr>
        <w:rFonts w:ascii="Arial" w:hAnsi="Arial" w:hint="default"/>
      </w:rPr>
    </w:lvl>
    <w:lvl w:ilvl="5" w:tplc="FE06D684" w:tentative="1">
      <w:start w:val="1"/>
      <w:numFmt w:val="bullet"/>
      <w:lvlText w:val="•"/>
      <w:lvlJc w:val="left"/>
      <w:pPr>
        <w:tabs>
          <w:tab w:val="num" w:pos="4320"/>
        </w:tabs>
        <w:ind w:left="4320" w:hanging="360"/>
      </w:pPr>
      <w:rPr>
        <w:rFonts w:ascii="Arial" w:hAnsi="Arial" w:hint="default"/>
      </w:rPr>
    </w:lvl>
    <w:lvl w:ilvl="6" w:tplc="32C05C50" w:tentative="1">
      <w:start w:val="1"/>
      <w:numFmt w:val="bullet"/>
      <w:lvlText w:val="•"/>
      <w:lvlJc w:val="left"/>
      <w:pPr>
        <w:tabs>
          <w:tab w:val="num" w:pos="5040"/>
        </w:tabs>
        <w:ind w:left="5040" w:hanging="360"/>
      </w:pPr>
      <w:rPr>
        <w:rFonts w:ascii="Arial" w:hAnsi="Arial" w:hint="default"/>
      </w:rPr>
    </w:lvl>
    <w:lvl w:ilvl="7" w:tplc="060C745C" w:tentative="1">
      <w:start w:val="1"/>
      <w:numFmt w:val="bullet"/>
      <w:lvlText w:val="•"/>
      <w:lvlJc w:val="left"/>
      <w:pPr>
        <w:tabs>
          <w:tab w:val="num" w:pos="5760"/>
        </w:tabs>
        <w:ind w:left="5760" w:hanging="360"/>
      </w:pPr>
      <w:rPr>
        <w:rFonts w:ascii="Arial" w:hAnsi="Arial" w:hint="default"/>
      </w:rPr>
    </w:lvl>
    <w:lvl w:ilvl="8" w:tplc="4FDE8CE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CBF5787"/>
    <w:multiLevelType w:val="hybridMultilevel"/>
    <w:tmpl w:val="33E8ACD4"/>
    <w:lvl w:ilvl="0" w:tplc="D50CCC2A">
      <w:start w:val="1"/>
      <w:numFmt w:val="bullet"/>
      <w:lvlText w:val="•"/>
      <w:lvlJc w:val="left"/>
      <w:pPr>
        <w:tabs>
          <w:tab w:val="num" w:pos="720"/>
        </w:tabs>
        <w:ind w:left="720" w:hanging="360"/>
      </w:pPr>
      <w:rPr>
        <w:rFonts w:ascii="Arial" w:hAnsi="Arial" w:hint="default"/>
      </w:rPr>
    </w:lvl>
    <w:lvl w:ilvl="1" w:tplc="DFC64170" w:tentative="1">
      <w:start w:val="1"/>
      <w:numFmt w:val="bullet"/>
      <w:lvlText w:val="•"/>
      <w:lvlJc w:val="left"/>
      <w:pPr>
        <w:tabs>
          <w:tab w:val="num" w:pos="1440"/>
        </w:tabs>
        <w:ind w:left="1440" w:hanging="360"/>
      </w:pPr>
      <w:rPr>
        <w:rFonts w:ascii="Arial" w:hAnsi="Arial" w:hint="default"/>
      </w:rPr>
    </w:lvl>
    <w:lvl w:ilvl="2" w:tplc="DCD469BC" w:tentative="1">
      <w:start w:val="1"/>
      <w:numFmt w:val="bullet"/>
      <w:lvlText w:val="•"/>
      <w:lvlJc w:val="left"/>
      <w:pPr>
        <w:tabs>
          <w:tab w:val="num" w:pos="2160"/>
        </w:tabs>
        <w:ind w:left="2160" w:hanging="360"/>
      </w:pPr>
      <w:rPr>
        <w:rFonts w:ascii="Arial" w:hAnsi="Arial" w:hint="default"/>
      </w:rPr>
    </w:lvl>
    <w:lvl w:ilvl="3" w:tplc="E85245E2" w:tentative="1">
      <w:start w:val="1"/>
      <w:numFmt w:val="bullet"/>
      <w:lvlText w:val="•"/>
      <w:lvlJc w:val="left"/>
      <w:pPr>
        <w:tabs>
          <w:tab w:val="num" w:pos="2880"/>
        </w:tabs>
        <w:ind w:left="2880" w:hanging="360"/>
      </w:pPr>
      <w:rPr>
        <w:rFonts w:ascii="Arial" w:hAnsi="Arial" w:hint="default"/>
      </w:rPr>
    </w:lvl>
    <w:lvl w:ilvl="4" w:tplc="781A1338" w:tentative="1">
      <w:start w:val="1"/>
      <w:numFmt w:val="bullet"/>
      <w:lvlText w:val="•"/>
      <w:lvlJc w:val="left"/>
      <w:pPr>
        <w:tabs>
          <w:tab w:val="num" w:pos="3600"/>
        </w:tabs>
        <w:ind w:left="3600" w:hanging="360"/>
      </w:pPr>
      <w:rPr>
        <w:rFonts w:ascii="Arial" w:hAnsi="Arial" w:hint="default"/>
      </w:rPr>
    </w:lvl>
    <w:lvl w:ilvl="5" w:tplc="A1FE33EA" w:tentative="1">
      <w:start w:val="1"/>
      <w:numFmt w:val="bullet"/>
      <w:lvlText w:val="•"/>
      <w:lvlJc w:val="left"/>
      <w:pPr>
        <w:tabs>
          <w:tab w:val="num" w:pos="4320"/>
        </w:tabs>
        <w:ind w:left="4320" w:hanging="360"/>
      </w:pPr>
      <w:rPr>
        <w:rFonts w:ascii="Arial" w:hAnsi="Arial" w:hint="default"/>
      </w:rPr>
    </w:lvl>
    <w:lvl w:ilvl="6" w:tplc="0E260468" w:tentative="1">
      <w:start w:val="1"/>
      <w:numFmt w:val="bullet"/>
      <w:lvlText w:val="•"/>
      <w:lvlJc w:val="left"/>
      <w:pPr>
        <w:tabs>
          <w:tab w:val="num" w:pos="5040"/>
        </w:tabs>
        <w:ind w:left="5040" w:hanging="360"/>
      </w:pPr>
      <w:rPr>
        <w:rFonts w:ascii="Arial" w:hAnsi="Arial" w:hint="default"/>
      </w:rPr>
    </w:lvl>
    <w:lvl w:ilvl="7" w:tplc="64EE9E24" w:tentative="1">
      <w:start w:val="1"/>
      <w:numFmt w:val="bullet"/>
      <w:lvlText w:val="•"/>
      <w:lvlJc w:val="left"/>
      <w:pPr>
        <w:tabs>
          <w:tab w:val="num" w:pos="5760"/>
        </w:tabs>
        <w:ind w:left="5760" w:hanging="360"/>
      </w:pPr>
      <w:rPr>
        <w:rFonts w:ascii="Arial" w:hAnsi="Arial" w:hint="default"/>
      </w:rPr>
    </w:lvl>
    <w:lvl w:ilvl="8" w:tplc="664A90E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02E06DE"/>
    <w:multiLevelType w:val="hybridMultilevel"/>
    <w:tmpl w:val="56A0A52E"/>
    <w:lvl w:ilvl="0" w:tplc="60AAEA38">
      <w:start w:val="1"/>
      <w:numFmt w:val="bullet"/>
      <w:lvlText w:val="•"/>
      <w:lvlJc w:val="left"/>
      <w:pPr>
        <w:tabs>
          <w:tab w:val="num" w:pos="720"/>
        </w:tabs>
        <w:ind w:left="720" w:hanging="360"/>
      </w:pPr>
      <w:rPr>
        <w:rFonts w:ascii="Arial" w:hAnsi="Arial" w:hint="default"/>
      </w:rPr>
    </w:lvl>
    <w:lvl w:ilvl="1" w:tplc="2626DE6E" w:tentative="1">
      <w:start w:val="1"/>
      <w:numFmt w:val="bullet"/>
      <w:lvlText w:val="•"/>
      <w:lvlJc w:val="left"/>
      <w:pPr>
        <w:tabs>
          <w:tab w:val="num" w:pos="1440"/>
        </w:tabs>
        <w:ind w:left="1440" w:hanging="360"/>
      </w:pPr>
      <w:rPr>
        <w:rFonts w:ascii="Arial" w:hAnsi="Arial" w:hint="default"/>
      </w:rPr>
    </w:lvl>
    <w:lvl w:ilvl="2" w:tplc="BC686DA2" w:tentative="1">
      <w:start w:val="1"/>
      <w:numFmt w:val="bullet"/>
      <w:lvlText w:val="•"/>
      <w:lvlJc w:val="left"/>
      <w:pPr>
        <w:tabs>
          <w:tab w:val="num" w:pos="2160"/>
        </w:tabs>
        <w:ind w:left="2160" w:hanging="360"/>
      </w:pPr>
      <w:rPr>
        <w:rFonts w:ascii="Arial" w:hAnsi="Arial" w:hint="default"/>
      </w:rPr>
    </w:lvl>
    <w:lvl w:ilvl="3" w:tplc="6C4C2D9E" w:tentative="1">
      <w:start w:val="1"/>
      <w:numFmt w:val="bullet"/>
      <w:lvlText w:val="•"/>
      <w:lvlJc w:val="left"/>
      <w:pPr>
        <w:tabs>
          <w:tab w:val="num" w:pos="2880"/>
        </w:tabs>
        <w:ind w:left="2880" w:hanging="360"/>
      </w:pPr>
      <w:rPr>
        <w:rFonts w:ascii="Arial" w:hAnsi="Arial" w:hint="default"/>
      </w:rPr>
    </w:lvl>
    <w:lvl w:ilvl="4" w:tplc="6778C2D0" w:tentative="1">
      <w:start w:val="1"/>
      <w:numFmt w:val="bullet"/>
      <w:lvlText w:val="•"/>
      <w:lvlJc w:val="left"/>
      <w:pPr>
        <w:tabs>
          <w:tab w:val="num" w:pos="3600"/>
        </w:tabs>
        <w:ind w:left="3600" w:hanging="360"/>
      </w:pPr>
      <w:rPr>
        <w:rFonts w:ascii="Arial" w:hAnsi="Arial" w:hint="default"/>
      </w:rPr>
    </w:lvl>
    <w:lvl w:ilvl="5" w:tplc="345AE27A" w:tentative="1">
      <w:start w:val="1"/>
      <w:numFmt w:val="bullet"/>
      <w:lvlText w:val="•"/>
      <w:lvlJc w:val="left"/>
      <w:pPr>
        <w:tabs>
          <w:tab w:val="num" w:pos="4320"/>
        </w:tabs>
        <w:ind w:left="4320" w:hanging="360"/>
      </w:pPr>
      <w:rPr>
        <w:rFonts w:ascii="Arial" w:hAnsi="Arial" w:hint="default"/>
      </w:rPr>
    </w:lvl>
    <w:lvl w:ilvl="6" w:tplc="0E4CD5A4" w:tentative="1">
      <w:start w:val="1"/>
      <w:numFmt w:val="bullet"/>
      <w:lvlText w:val="•"/>
      <w:lvlJc w:val="left"/>
      <w:pPr>
        <w:tabs>
          <w:tab w:val="num" w:pos="5040"/>
        </w:tabs>
        <w:ind w:left="5040" w:hanging="360"/>
      </w:pPr>
      <w:rPr>
        <w:rFonts w:ascii="Arial" w:hAnsi="Arial" w:hint="default"/>
      </w:rPr>
    </w:lvl>
    <w:lvl w:ilvl="7" w:tplc="B616DB20">
      <w:numFmt w:val="none"/>
      <w:lvlText w:val=""/>
      <w:lvlJc w:val="left"/>
      <w:pPr>
        <w:tabs>
          <w:tab w:val="num" w:pos="360"/>
        </w:tabs>
      </w:pPr>
    </w:lvl>
    <w:lvl w:ilvl="8" w:tplc="F09E79E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098617E"/>
    <w:multiLevelType w:val="hybridMultilevel"/>
    <w:tmpl w:val="C658A3BA"/>
    <w:lvl w:ilvl="0" w:tplc="C630BF7A">
      <w:start w:val="1"/>
      <w:numFmt w:val="decimal"/>
      <w:lvlText w:val="%1."/>
      <w:lvlJc w:val="left"/>
      <w:pPr>
        <w:tabs>
          <w:tab w:val="num" w:pos="1080"/>
        </w:tabs>
        <w:ind w:left="1080" w:hanging="360"/>
      </w:pPr>
      <w:rPr>
        <w:rFonts w:ascii="Times New Roman" w:eastAsiaTheme="minorHAnsi" w:hAnsi="Times New Roman" w:cs="Times New Roman"/>
      </w:rPr>
    </w:lvl>
    <w:lvl w:ilvl="1" w:tplc="E0A831FE">
      <w:start w:val="1"/>
      <w:numFmt w:val="bullet"/>
      <w:lvlText w:val="•"/>
      <w:lvlJc w:val="left"/>
      <w:pPr>
        <w:tabs>
          <w:tab w:val="num" w:pos="1800"/>
        </w:tabs>
        <w:ind w:left="1800" w:hanging="360"/>
      </w:pPr>
      <w:rPr>
        <w:rFonts w:ascii="Arial" w:hAnsi="Arial" w:hint="default"/>
      </w:rPr>
    </w:lvl>
    <w:lvl w:ilvl="2" w:tplc="6B8C79EE" w:tentative="1">
      <w:start w:val="1"/>
      <w:numFmt w:val="bullet"/>
      <w:lvlText w:val="•"/>
      <w:lvlJc w:val="left"/>
      <w:pPr>
        <w:tabs>
          <w:tab w:val="num" w:pos="2520"/>
        </w:tabs>
        <w:ind w:left="2520" w:hanging="360"/>
      </w:pPr>
      <w:rPr>
        <w:rFonts w:ascii="Arial" w:hAnsi="Arial" w:hint="default"/>
      </w:rPr>
    </w:lvl>
    <w:lvl w:ilvl="3" w:tplc="2D78A64C" w:tentative="1">
      <w:start w:val="1"/>
      <w:numFmt w:val="bullet"/>
      <w:lvlText w:val="•"/>
      <w:lvlJc w:val="left"/>
      <w:pPr>
        <w:tabs>
          <w:tab w:val="num" w:pos="3240"/>
        </w:tabs>
        <w:ind w:left="3240" w:hanging="360"/>
      </w:pPr>
      <w:rPr>
        <w:rFonts w:ascii="Arial" w:hAnsi="Arial" w:hint="default"/>
      </w:rPr>
    </w:lvl>
    <w:lvl w:ilvl="4" w:tplc="4EB4E3CE" w:tentative="1">
      <w:start w:val="1"/>
      <w:numFmt w:val="bullet"/>
      <w:lvlText w:val="•"/>
      <w:lvlJc w:val="left"/>
      <w:pPr>
        <w:tabs>
          <w:tab w:val="num" w:pos="3960"/>
        </w:tabs>
        <w:ind w:left="3960" w:hanging="360"/>
      </w:pPr>
      <w:rPr>
        <w:rFonts w:ascii="Arial" w:hAnsi="Arial" w:hint="default"/>
      </w:rPr>
    </w:lvl>
    <w:lvl w:ilvl="5" w:tplc="0DF820A8" w:tentative="1">
      <w:start w:val="1"/>
      <w:numFmt w:val="bullet"/>
      <w:lvlText w:val="•"/>
      <w:lvlJc w:val="left"/>
      <w:pPr>
        <w:tabs>
          <w:tab w:val="num" w:pos="4680"/>
        </w:tabs>
        <w:ind w:left="4680" w:hanging="360"/>
      </w:pPr>
      <w:rPr>
        <w:rFonts w:ascii="Arial" w:hAnsi="Arial" w:hint="default"/>
      </w:rPr>
    </w:lvl>
    <w:lvl w:ilvl="6" w:tplc="3B14B9C0" w:tentative="1">
      <w:start w:val="1"/>
      <w:numFmt w:val="bullet"/>
      <w:lvlText w:val="•"/>
      <w:lvlJc w:val="left"/>
      <w:pPr>
        <w:tabs>
          <w:tab w:val="num" w:pos="5400"/>
        </w:tabs>
        <w:ind w:left="5400" w:hanging="360"/>
      </w:pPr>
      <w:rPr>
        <w:rFonts w:ascii="Arial" w:hAnsi="Arial" w:hint="default"/>
      </w:rPr>
    </w:lvl>
    <w:lvl w:ilvl="7" w:tplc="8968BCBA" w:tentative="1">
      <w:start w:val="1"/>
      <w:numFmt w:val="bullet"/>
      <w:lvlText w:val="•"/>
      <w:lvlJc w:val="left"/>
      <w:pPr>
        <w:tabs>
          <w:tab w:val="num" w:pos="6120"/>
        </w:tabs>
        <w:ind w:left="6120" w:hanging="360"/>
      </w:pPr>
      <w:rPr>
        <w:rFonts w:ascii="Arial" w:hAnsi="Arial" w:hint="default"/>
      </w:rPr>
    </w:lvl>
    <w:lvl w:ilvl="8" w:tplc="B5A4E5D4" w:tentative="1">
      <w:start w:val="1"/>
      <w:numFmt w:val="bullet"/>
      <w:lvlText w:val="•"/>
      <w:lvlJc w:val="left"/>
      <w:pPr>
        <w:tabs>
          <w:tab w:val="num" w:pos="6840"/>
        </w:tabs>
        <w:ind w:left="6840" w:hanging="360"/>
      </w:pPr>
      <w:rPr>
        <w:rFonts w:ascii="Arial" w:hAnsi="Arial" w:hint="default"/>
      </w:rPr>
    </w:lvl>
  </w:abstractNum>
  <w:abstractNum w:abstractNumId="21" w15:restartNumberingAfterBreak="0">
    <w:nsid w:val="61DF0375"/>
    <w:multiLevelType w:val="hybridMultilevel"/>
    <w:tmpl w:val="853492A8"/>
    <w:lvl w:ilvl="0" w:tplc="D54A2750">
      <w:start w:val="1"/>
      <w:numFmt w:val="decimal"/>
      <w:lvlText w:val="%1."/>
      <w:lvlJc w:val="left"/>
      <w:pPr>
        <w:tabs>
          <w:tab w:val="num" w:pos="720"/>
        </w:tabs>
        <w:ind w:left="720" w:hanging="360"/>
      </w:pPr>
    </w:lvl>
    <w:lvl w:ilvl="1" w:tplc="7DEA1518">
      <w:start w:val="1"/>
      <w:numFmt w:val="decimal"/>
      <w:lvlText w:val="%2."/>
      <w:lvlJc w:val="left"/>
      <w:pPr>
        <w:tabs>
          <w:tab w:val="num" w:pos="1440"/>
        </w:tabs>
        <w:ind w:left="1440" w:hanging="360"/>
      </w:pPr>
    </w:lvl>
    <w:lvl w:ilvl="2" w:tplc="7B086644" w:tentative="1">
      <w:start w:val="1"/>
      <w:numFmt w:val="decimal"/>
      <w:lvlText w:val="%3."/>
      <w:lvlJc w:val="left"/>
      <w:pPr>
        <w:tabs>
          <w:tab w:val="num" w:pos="2160"/>
        </w:tabs>
        <w:ind w:left="2160" w:hanging="360"/>
      </w:pPr>
    </w:lvl>
    <w:lvl w:ilvl="3" w:tplc="C548E820" w:tentative="1">
      <w:start w:val="1"/>
      <w:numFmt w:val="decimal"/>
      <w:lvlText w:val="%4."/>
      <w:lvlJc w:val="left"/>
      <w:pPr>
        <w:tabs>
          <w:tab w:val="num" w:pos="2880"/>
        </w:tabs>
        <w:ind w:left="2880" w:hanging="360"/>
      </w:pPr>
    </w:lvl>
    <w:lvl w:ilvl="4" w:tplc="912497EA" w:tentative="1">
      <w:start w:val="1"/>
      <w:numFmt w:val="decimal"/>
      <w:lvlText w:val="%5."/>
      <w:lvlJc w:val="left"/>
      <w:pPr>
        <w:tabs>
          <w:tab w:val="num" w:pos="3600"/>
        </w:tabs>
        <w:ind w:left="3600" w:hanging="360"/>
      </w:pPr>
    </w:lvl>
    <w:lvl w:ilvl="5" w:tplc="6E88F7CA" w:tentative="1">
      <w:start w:val="1"/>
      <w:numFmt w:val="decimal"/>
      <w:lvlText w:val="%6."/>
      <w:lvlJc w:val="left"/>
      <w:pPr>
        <w:tabs>
          <w:tab w:val="num" w:pos="4320"/>
        </w:tabs>
        <w:ind w:left="4320" w:hanging="360"/>
      </w:pPr>
    </w:lvl>
    <w:lvl w:ilvl="6" w:tplc="8F88D108" w:tentative="1">
      <w:start w:val="1"/>
      <w:numFmt w:val="decimal"/>
      <w:lvlText w:val="%7."/>
      <w:lvlJc w:val="left"/>
      <w:pPr>
        <w:tabs>
          <w:tab w:val="num" w:pos="5040"/>
        </w:tabs>
        <w:ind w:left="5040" w:hanging="360"/>
      </w:pPr>
    </w:lvl>
    <w:lvl w:ilvl="7" w:tplc="C9984B6C" w:tentative="1">
      <w:start w:val="1"/>
      <w:numFmt w:val="decimal"/>
      <w:lvlText w:val="%8."/>
      <w:lvlJc w:val="left"/>
      <w:pPr>
        <w:tabs>
          <w:tab w:val="num" w:pos="5760"/>
        </w:tabs>
        <w:ind w:left="5760" w:hanging="360"/>
      </w:pPr>
    </w:lvl>
    <w:lvl w:ilvl="8" w:tplc="F07C48C2" w:tentative="1">
      <w:start w:val="1"/>
      <w:numFmt w:val="decimal"/>
      <w:lvlText w:val="%9."/>
      <w:lvlJc w:val="left"/>
      <w:pPr>
        <w:tabs>
          <w:tab w:val="num" w:pos="6480"/>
        </w:tabs>
        <w:ind w:left="6480" w:hanging="360"/>
      </w:pPr>
    </w:lvl>
  </w:abstractNum>
  <w:abstractNum w:abstractNumId="22" w15:restartNumberingAfterBreak="0">
    <w:nsid w:val="63BC7D32"/>
    <w:multiLevelType w:val="hybridMultilevel"/>
    <w:tmpl w:val="62AAAFD6"/>
    <w:lvl w:ilvl="0" w:tplc="1D188DF4">
      <w:start w:val="1"/>
      <w:numFmt w:val="decimal"/>
      <w:lvlText w:val="%1."/>
      <w:lvlJc w:val="left"/>
      <w:pPr>
        <w:tabs>
          <w:tab w:val="num" w:pos="720"/>
        </w:tabs>
        <w:ind w:left="720" w:hanging="360"/>
      </w:pPr>
    </w:lvl>
    <w:lvl w:ilvl="1" w:tplc="2C38DE9C">
      <w:start w:val="4096"/>
      <w:numFmt w:val="bullet"/>
      <w:lvlText w:val="•"/>
      <w:lvlJc w:val="left"/>
      <w:pPr>
        <w:tabs>
          <w:tab w:val="num" w:pos="1440"/>
        </w:tabs>
        <w:ind w:left="1440" w:hanging="360"/>
      </w:pPr>
      <w:rPr>
        <w:rFonts w:ascii="Arial" w:hAnsi="Arial" w:hint="default"/>
      </w:rPr>
    </w:lvl>
    <w:lvl w:ilvl="2" w:tplc="9E70A99A" w:tentative="1">
      <w:start w:val="1"/>
      <w:numFmt w:val="decimal"/>
      <w:lvlText w:val="%3."/>
      <w:lvlJc w:val="left"/>
      <w:pPr>
        <w:tabs>
          <w:tab w:val="num" w:pos="2160"/>
        </w:tabs>
        <w:ind w:left="2160" w:hanging="360"/>
      </w:pPr>
    </w:lvl>
    <w:lvl w:ilvl="3" w:tplc="23E2EB40" w:tentative="1">
      <w:start w:val="1"/>
      <w:numFmt w:val="decimal"/>
      <w:lvlText w:val="%4."/>
      <w:lvlJc w:val="left"/>
      <w:pPr>
        <w:tabs>
          <w:tab w:val="num" w:pos="2880"/>
        </w:tabs>
        <w:ind w:left="2880" w:hanging="360"/>
      </w:pPr>
    </w:lvl>
    <w:lvl w:ilvl="4" w:tplc="8CC61718" w:tentative="1">
      <w:start w:val="1"/>
      <w:numFmt w:val="decimal"/>
      <w:lvlText w:val="%5."/>
      <w:lvlJc w:val="left"/>
      <w:pPr>
        <w:tabs>
          <w:tab w:val="num" w:pos="3600"/>
        </w:tabs>
        <w:ind w:left="3600" w:hanging="360"/>
      </w:pPr>
    </w:lvl>
    <w:lvl w:ilvl="5" w:tplc="635E676E" w:tentative="1">
      <w:start w:val="1"/>
      <w:numFmt w:val="decimal"/>
      <w:lvlText w:val="%6."/>
      <w:lvlJc w:val="left"/>
      <w:pPr>
        <w:tabs>
          <w:tab w:val="num" w:pos="4320"/>
        </w:tabs>
        <w:ind w:left="4320" w:hanging="360"/>
      </w:pPr>
    </w:lvl>
    <w:lvl w:ilvl="6" w:tplc="7C60D5A4" w:tentative="1">
      <w:start w:val="1"/>
      <w:numFmt w:val="decimal"/>
      <w:lvlText w:val="%7."/>
      <w:lvlJc w:val="left"/>
      <w:pPr>
        <w:tabs>
          <w:tab w:val="num" w:pos="5040"/>
        </w:tabs>
        <w:ind w:left="5040" w:hanging="360"/>
      </w:pPr>
    </w:lvl>
    <w:lvl w:ilvl="7" w:tplc="8A9630FE" w:tentative="1">
      <w:start w:val="1"/>
      <w:numFmt w:val="decimal"/>
      <w:lvlText w:val="%8."/>
      <w:lvlJc w:val="left"/>
      <w:pPr>
        <w:tabs>
          <w:tab w:val="num" w:pos="5760"/>
        </w:tabs>
        <w:ind w:left="5760" w:hanging="360"/>
      </w:pPr>
    </w:lvl>
    <w:lvl w:ilvl="8" w:tplc="F376A1E4" w:tentative="1">
      <w:start w:val="1"/>
      <w:numFmt w:val="decimal"/>
      <w:lvlText w:val="%9."/>
      <w:lvlJc w:val="left"/>
      <w:pPr>
        <w:tabs>
          <w:tab w:val="num" w:pos="6480"/>
        </w:tabs>
        <w:ind w:left="6480" w:hanging="360"/>
      </w:pPr>
    </w:lvl>
  </w:abstractNum>
  <w:abstractNum w:abstractNumId="23" w15:restartNumberingAfterBreak="0">
    <w:nsid w:val="666B595C"/>
    <w:multiLevelType w:val="hybridMultilevel"/>
    <w:tmpl w:val="C57C97EE"/>
    <w:lvl w:ilvl="0" w:tplc="3D0A111E">
      <w:start w:val="1"/>
      <w:numFmt w:val="decimal"/>
      <w:lvlText w:val="%1."/>
      <w:lvlJc w:val="left"/>
      <w:pPr>
        <w:tabs>
          <w:tab w:val="num" w:pos="720"/>
        </w:tabs>
        <w:ind w:left="720" w:hanging="360"/>
      </w:pPr>
      <w:rPr>
        <w:rFonts w:hint="default"/>
      </w:rPr>
    </w:lvl>
    <w:lvl w:ilvl="1" w:tplc="3D0A111E">
      <w:start w:val="1"/>
      <w:numFmt w:val="decimal"/>
      <w:lvlText w:val="%2."/>
      <w:lvlJc w:val="left"/>
      <w:pPr>
        <w:tabs>
          <w:tab w:val="num" w:pos="1440"/>
        </w:tabs>
        <w:ind w:left="1440" w:hanging="360"/>
      </w:pPr>
      <w:rPr>
        <w:rFonts w:hint="default"/>
      </w:rPr>
    </w:lvl>
    <w:lvl w:ilvl="2" w:tplc="DBD631AC">
      <w:numFmt w:val="none"/>
      <w:lvlText w:val=""/>
      <w:lvlJc w:val="left"/>
      <w:pPr>
        <w:tabs>
          <w:tab w:val="num" w:pos="360"/>
        </w:tabs>
      </w:pPr>
    </w:lvl>
    <w:lvl w:ilvl="3" w:tplc="19FC423E">
      <w:start w:val="2"/>
      <w:numFmt w:val="decimal"/>
      <w:lvlText w:val="%4"/>
      <w:lvlJc w:val="left"/>
      <w:pPr>
        <w:ind w:left="2880" w:hanging="360"/>
      </w:pPr>
      <w:rPr>
        <w:rFonts w:hint="default"/>
      </w:rPr>
    </w:lvl>
    <w:lvl w:ilvl="4" w:tplc="3DD6BA62" w:tentative="1">
      <w:start w:val="1"/>
      <w:numFmt w:val="bullet"/>
      <w:lvlText w:val="•"/>
      <w:lvlJc w:val="left"/>
      <w:pPr>
        <w:tabs>
          <w:tab w:val="num" w:pos="3600"/>
        </w:tabs>
        <w:ind w:left="3600" w:hanging="360"/>
      </w:pPr>
      <w:rPr>
        <w:rFonts w:ascii="Arial" w:hAnsi="Arial" w:hint="default"/>
      </w:rPr>
    </w:lvl>
    <w:lvl w:ilvl="5" w:tplc="DAB2854E" w:tentative="1">
      <w:start w:val="1"/>
      <w:numFmt w:val="bullet"/>
      <w:lvlText w:val="•"/>
      <w:lvlJc w:val="left"/>
      <w:pPr>
        <w:tabs>
          <w:tab w:val="num" w:pos="4320"/>
        </w:tabs>
        <w:ind w:left="4320" w:hanging="360"/>
      </w:pPr>
      <w:rPr>
        <w:rFonts w:ascii="Arial" w:hAnsi="Arial" w:hint="default"/>
      </w:rPr>
    </w:lvl>
    <w:lvl w:ilvl="6" w:tplc="83BC2452" w:tentative="1">
      <w:start w:val="1"/>
      <w:numFmt w:val="bullet"/>
      <w:lvlText w:val="•"/>
      <w:lvlJc w:val="left"/>
      <w:pPr>
        <w:tabs>
          <w:tab w:val="num" w:pos="5040"/>
        </w:tabs>
        <w:ind w:left="5040" w:hanging="360"/>
      </w:pPr>
      <w:rPr>
        <w:rFonts w:ascii="Arial" w:hAnsi="Arial" w:hint="default"/>
      </w:rPr>
    </w:lvl>
    <w:lvl w:ilvl="7" w:tplc="E682A010" w:tentative="1">
      <w:start w:val="1"/>
      <w:numFmt w:val="bullet"/>
      <w:lvlText w:val="•"/>
      <w:lvlJc w:val="left"/>
      <w:pPr>
        <w:tabs>
          <w:tab w:val="num" w:pos="5760"/>
        </w:tabs>
        <w:ind w:left="5760" w:hanging="360"/>
      </w:pPr>
      <w:rPr>
        <w:rFonts w:ascii="Arial" w:hAnsi="Arial" w:hint="default"/>
      </w:rPr>
    </w:lvl>
    <w:lvl w:ilvl="8" w:tplc="1E96E2D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E626AEF"/>
    <w:multiLevelType w:val="hybridMultilevel"/>
    <w:tmpl w:val="FCC00464"/>
    <w:lvl w:ilvl="0" w:tplc="768C4C78">
      <w:start w:val="1"/>
      <w:numFmt w:val="bullet"/>
      <w:lvlText w:val="•"/>
      <w:lvlJc w:val="left"/>
      <w:pPr>
        <w:tabs>
          <w:tab w:val="num" w:pos="720"/>
        </w:tabs>
        <w:ind w:left="720" w:hanging="360"/>
      </w:pPr>
      <w:rPr>
        <w:rFonts w:ascii="Arial" w:hAnsi="Arial" w:hint="default"/>
      </w:rPr>
    </w:lvl>
    <w:lvl w:ilvl="1" w:tplc="F164496A">
      <w:numFmt w:val="none"/>
      <w:lvlText w:val=""/>
      <w:lvlJc w:val="left"/>
      <w:pPr>
        <w:tabs>
          <w:tab w:val="num" w:pos="360"/>
        </w:tabs>
      </w:pPr>
    </w:lvl>
    <w:lvl w:ilvl="2" w:tplc="DBD631AC">
      <w:numFmt w:val="none"/>
      <w:lvlText w:val=""/>
      <w:lvlJc w:val="left"/>
      <w:pPr>
        <w:tabs>
          <w:tab w:val="num" w:pos="360"/>
        </w:tabs>
      </w:pPr>
    </w:lvl>
    <w:lvl w:ilvl="3" w:tplc="1798A9CA">
      <w:start w:val="1"/>
      <w:numFmt w:val="bullet"/>
      <w:lvlText w:val="•"/>
      <w:lvlJc w:val="left"/>
      <w:pPr>
        <w:tabs>
          <w:tab w:val="num" w:pos="2880"/>
        </w:tabs>
        <w:ind w:left="2880" w:hanging="360"/>
      </w:pPr>
      <w:rPr>
        <w:rFonts w:ascii="Arial" w:hAnsi="Arial" w:hint="default"/>
      </w:rPr>
    </w:lvl>
    <w:lvl w:ilvl="4" w:tplc="3DD6BA62" w:tentative="1">
      <w:start w:val="1"/>
      <w:numFmt w:val="bullet"/>
      <w:lvlText w:val="•"/>
      <w:lvlJc w:val="left"/>
      <w:pPr>
        <w:tabs>
          <w:tab w:val="num" w:pos="3600"/>
        </w:tabs>
        <w:ind w:left="3600" w:hanging="360"/>
      </w:pPr>
      <w:rPr>
        <w:rFonts w:ascii="Arial" w:hAnsi="Arial" w:hint="default"/>
      </w:rPr>
    </w:lvl>
    <w:lvl w:ilvl="5" w:tplc="DAB2854E" w:tentative="1">
      <w:start w:val="1"/>
      <w:numFmt w:val="bullet"/>
      <w:lvlText w:val="•"/>
      <w:lvlJc w:val="left"/>
      <w:pPr>
        <w:tabs>
          <w:tab w:val="num" w:pos="4320"/>
        </w:tabs>
        <w:ind w:left="4320" w:hanging="360"/>
      </w:pPr>
      <w:rPr>
        <w:rFonts w:ascii="Arial" w:hAnsi="Arial" w:hint="default"/>
      </w:rPr>
    </w:lvl>
    <w:lvl w:ilvl="6" w:tplc="83BC2452" w:tentative="1">
      <w:start w:val="1"/>
      <w:numFmt w:val="bullet"/>
      <w:lvlText w:val="•"/>
      <w:lvlJc w:val="left"/>
      <w:pPr>
        <w:tabs>
          <w:tab w:val="num" w:pos="5040"/>
        </w:tabs>
        <w:ind w:left="5040" w:hanging="360"/>
      </w:pPr>
      <w:rPr>
        <w:rFonts w:ascii="Arial" w:hAnsi="Arial" w:hint="default"/>
      </w:rPr>
    </w:lvl>
    <w:lvl w:ilvl="7" w:tplc="E682A010" w:tentative="1">
      <w:start w:val="1"/>
      <w:numFmt w:val="bullet"/>
      <w:lvlText w:val="•"/>
      <w:lvlJc w:val="left"/>
      <w:pPr>
        <w:tabs>
          <w:tab w:val="num" w:pos="5760"/>
        </w:tabs>
        <w:ind w:left="5760" w:hanging="360"/>
      </w:pPr>
      <w:rPr>
        <w:rFonts w:ascii="Arial" w:hAnsi="Arial" w:hint="default"/>
      </w:rPr>
    </w:lvl>
    <w:lvl w:ilvl="8" w:tplc="1E96E2D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13D75B6"/>
    <w:multiLevelType w:val="hybridMultilevel"/>
    <w:tmpl w:val="53BA9F78"/>
    <w:lvl w:ilvl="0" w:tplc="65AA918E">
      <w:start w:val="1"/>
      <w:numFmt w:val="bullet"/>
      <w:lvlText w:val="•"/>
      <w:lvlJc w:val="left"/>
      <w:pPr>
        <w:tabs>
          <w:tab w:val="num" w:pos="720"/>
        </w:tabs>
        <w:ind w:left="720" w:hanging="360"/>
      </w:pPr>
      <w:rPr>
        <w:rFonts w:ascii="Arial" w:hAnsi="Arial" w:hint="default"/>
      </w:rPr>
    </w:lvl>
    <w:lvl w:ilvl="1" w:tplc="643CA99C">
      <w:start w:val="1"/>
      <w:numFmt w:val="bullet"/>
      <w:lvlText w:val="•"/>
      <w:lvlJc w:val="left"/>
      <w:pPr>
        <w:tabs>
          <w:tab w:val="num" w:pos="1440"/>
        </w:tabs>
        <w:ind w:left="1440" w:hanging="360"/>
      </w:pPr>
      <w:rPr>
        <w:rFonts w:ascii="Arial" w:hAnsi="Arial" w:hint="default"/>
      </w:rPr>
    </w:lvl>
    <w:lvl w:ilvl="2" w:tplc="4C2A7466" w:tentative="1">
      <w:start w:val="1"/>
      <w:numFmt w:val="bullet"/>
      <w:lvlText w:val="•"/>
      <w:lvlJc w:val="left"/>
      <w:pPr>
        <w:tabs>
          <w:tab w:val="num" w:pos="2160"/>
        </w:tabs>
        <w:ind w:left="2160" w:hanging="360"/>
      </w:pPr>
      <w:rPr>
        <w:rFonts w:ascii="Arial" w:hAnsi="Arial" w:hint="default"/>
      </w:rPr>
    </w:lvl>
    <w:lvl w:ilvl="3" w:tplc="DF9ACEA2" w:tentative="1">
      <w:start w:val="1"/>
      <w:numFmt w:val="bullet"/>
      <w:lvlText w:val="•"/>
      <w:lvlJc w:val="left"/>
      <w:pPr>
        <w:tabs>
          <w:tab w:val="num" w:pos="2880"/>
        </w:tabs>
        <w:ind w:left="2880" w:hanging="360"/>
      </w:pPr>
      <w:rPr>
        <w:rFonts w:ascii="Arial" w:hAnsi="Arial" w:hint="default"/>
      </w:rPr>
    </w:lvl>
    <w:lvl w:ilvl="4" w:tplc="A344FB8E" w:tentative="1">
      <w:start w:val="1"/>
      <w:numFmt w:val="bullet"/>
      <w:lvlText w:val="•"/>
      <w:lvlJc w:val="left"/>
      <w:pPr>
        <w:tabs>
          <w:tab w:val="num" w:pos="3600"/>
        </w:tabs>
        <w:ind w:left="3600" w:hanging="360"/>
      </w:pPr>
      <w:rPr>
        <w:rFonts w:ascii="Arial" w:hAnsi="Arial" w:hint="default"/>
      </w:rPr>
    </w:lvl>
    <w:lvl w:ilvl="5" w:tplc="0E46D11A" w:tentative="1">
      <w:start w:val="1"/>
      <w:numFmt w:val="bullet"/>
      <w:lvlText w:val="•"/>
      <w:lvlJc w:val="left"/>
      <w:pPr>
        <w:tabs>
          <w:tab w:val="num" w:pos="4320"/>
        </w:tabs>
        <w:ind w:left="4320" w:hanging="360"/>
      </w:pPr>
      <w:rPr>
        <w:rFonts w:ascii="Arial" w:hAnsi="Arial" w:hint="default"/>
      </w:rPr>
    </w:lvl>
    <w:lvl w:ilvl="6" w:tplc="918074C2" w:tentative="1">
      <w:start w:val="1"/>
      <w:numFmt w:val="bullet"/>
      <w:lvlText w:val="•"/>
      <w:lvlJc w:val="left"/>
      <w:pPr>
        <w:tabs>
          <w:tab w:val="num" w:pos="5040"/>
        </w:tabs>
        <w:ind w:left="5040" w:hanging="360"/>
      </w:pPr>
      <w:rPr>
        <w:rFonts w:ascii="Arial" w:hAnsi="Arial" w:hint="default"/>
      </w:rPr>
    </w:lvl>
    <w:lvl w:ilvl="7" w:tplc="977C0B08" w:tentative="1">
      <w:start w:val="1"/>
      <w:numFmt w:val="bullet"/>
      <w:lvlText w:val="•"/>
      <w:lvlJc w:val="left"/>
      <w:pPr>
        <w:tabs>
          <w:tab w:val="num" w:pos="5760"/>
        </w:tabs>
        <w:ind w:left="5760" w:hanging="360"/>
      </w:pPr>
      <w:rPr>
        <w:rFonts w:ascii="Arial" w:hAnsi="Arial" w:hint="default"/>
      </w:rPr>
    </w:lvl>
    <w:lvl w:ilvl="8" w:tplc="A58A316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D532F7F"/>
    <w:multiLevelType w:val="hybridMultilevel"/>
    <w:tmpl w:val="A66600F0"/>
    <w:lvl w:ilvl="0" w:tplc="3EFE0182">
      <w:start w:val="1"/>
      <w:numFmt w:val="bullet"/>
      <w:lvlText w:val="•"/>
      <w:lvlJc w:val="left"/>
      <w:pPr>
        <w:tabs>
          <w:tab w:val="num" w:pos="720"/>
        </w:tabs>
        <w:ind w:left="720" w:hanging="360"/>
      </w:pPr>
      <w:rPr>
        <w:rFonts w:ascii="Arial" w:hAnsi="Arial" w:hint="default"/>
      </w:rPr>
    </w:lvl>
    <w:lvl w:ilvl="1" w:tplc="4CA25D00" w:tentative="1">
      <w:start w:val="1"/>
      <w:numFmt w:val="bullet"/>
      <w:lvlText w:val="•"/>
      <w:lvlJc w:val="left"/>
      <w:pPr>
        <w:tabs>
          <w:tab w:val="num" w:pos="1440"/>
        </w:tabs>
        <w:ind w:left="1440" w:hanging="360"/>
      </w:pPr>
      <w:rPr>
        <w:rFonts w:ascii="Arial" w:hAnsi="Arial" w:hint="default"/>
      </w:rPr>
    </w:lvl>
    <w:lvl w:ilvl="2" w:tplc="3EEC52A2" w:tentative="1">
      <w:start w:val="1"/>
      <w:numFmt w:val="bullet"/>
      <w:lvlText w:val="•"/>
      <w:lvlJc w:val="left"/>
      <w:pPr>
        <w:tabs>
          <w:tab w:val="num" w:pos="2160"/>
        </w:tabs>
        <w:ind w:left="2160" w:hanging="360"/>
      </w:pPr>
      <w:rPr>
        <w:rFonts w:ascii="Arial" w:hAnsi="Arial" w:hint="default"/>
      </w:rPr>
    </w:lvl>
    <w:lvl w:ilvl="3" w:tplc="84A8C958" w:tentative="1">
      <w:start w:val="1"/>
      <w:numFmt w:val="bullet"/>
      <w:lvlText w:val="•"/>
      <w:lvlJc w:val="left"/>
      <w:pPr>
        <w:tabs>
          <w:tab w:val="num" w:pos="2880"/>
        </w:tabs>
        <w:ind w:left="2880" w:hanging="360"/>
      </w:pPr>
      <w:rPr>
        <w:rFonts w:ascii="Arial" w:hAnsi="Arial" w:hint="default"/>
      </w:rPr>
    </w:lvl>
    <w:lvl w:ilvl="4" w:tplc="B85C4E52" w:tentative="1">
      <w:start w:val="1"/>
      <w:numFmt w:val="bullet"/>
      <w:lvlText w:val="•"/>
      <w:lvlJc w:val="left"/>
      <w:pPr>
        <w:tabs>
          <w:tab w:val="num" w:pos="3600"/>
        </w:tabs>
        <w:ind w:left="3600" w:hanging="360"/>
      </w:pPr>
      <w:rPr>
        <w:rFonts w:ascii="Arial" w:hAnsi="Arial" w:hint="default"/>
      </w:rPr>
    </w:lvl>
    <w:lvl w:ilvl="5" w:tplc="392481B0" w:tentative="1">
      <w:start w:val="1"/>
      <w:numFmt w:val="bullet"/>
      <w:lvlText w:val="•"/>
      <w:lvlJc w:val="left"/>
      <w:pPr>
        <w:tabs>
          <w:tab w:val="num" w:pos="4320"/>
        </w:tabs>
        <w:ind w:left="4320" w:hanging="360"/>
      </w:pPr>
      <w:rPr>
        <w:rFonts w:ascii="Arial" w:hAnsi="Arial" w:hint="default"/>
      </w:rPr>
    </w:lvl>
    <w:lvl w:ilvl="6" w:tplc="B2AE43C6" w:tentative="1">
      <w:start w:val="1"/>
      <w:numFmt w:val="bullet"/>
      <w:lvlText w:val="•"/>
      <w:lvlJc w:val="left"/>
      <w:pPr>
        <w:tabs>
          <w:tab w:val="num" w:pos="5040"/>
        </w:tabs>
        <w:ind w:left="5040" w:hanging="360"/>
      </w:pPr>
      <w:rPr>
        <w:rFonts w:ascii="Arial" w:hAnsi="Arial" w:hint="default"/>
      </w:rPr>
    </w:lvl>
    <w:lvl w:ilvl="7" w:tplc="8370EF06" w:tentative="1">
      <w:start w:val="1"/>
      <w:numFmt w:val="bullet"/>
      <w:lvlText w:val="•"/>
      <w:lvlJc w:val="left"/>
      <w:pPr>
        <w:tabs>
          <w:tab w:val="num" w:pos="5760"/>
        </w:tabs>
        <w:ind w:left="5760" w:hanging="360"/>
      </w:pPr>
      <w:rPr>
        <w:rFonts w:ascii="Arial" w:hAnsi="Arial" w:hint="default"/>
      </w:rPr>
    </w:lvl>
    <w:lvl w:ilvl="8" w:tplc="43C0711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F564928"/>
    <w:multiLevelType w:val="hybridMultilevel"/>
    <w:tmpl w:val="E5D8304A"/>
    <w:lvl w:ilvl="0" w:tplc="3D0A111E">
      <w:start w:val="1"/>
      <w:numFmt w:val="decimal"/>
      <w:lvlText w:val="%1."/>
      <w:lvlJc w:val="left"/>
      <w:pPr>
        <w:ind w:left="1440" w:hanging="360"/>
      </w:pPr>
      <w:rPr>
        <w:rFonts w:hint="default"/>
      </w:rPr>
    </w:lvl>
    <w:lvl w:ilvl="1" w:tplc="F164496A">
      <w:numFmt w:val="none"/>
      <w:lvlText w:val=""/>
      <w:lvlJc w:val="left"/>
      <w:pPr>
        <w:tabs>
          <w:tab w:val="num" w:pos="360"/>
        </w:tabs>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24"/>
  </w:num>
  <w:num w:numId="3">
    <w:abstractNumId w:val="22"/>
  </w:num>
  <w:num w:numId="4">
    <w:abstractNumId w:val="8"/>
  </w:num>
  <w:num w:numId="5">
    <w:abstractNumId w:val="15"/>
  </w:num>
  <w:num w:numId="6">
    <w:abstractNumId w:val="23"/>
  </w:num>
  <w:num w:numId="7">
    <w:abstractNumId w:val="16"/>
  </w:num>
  <w:num w:numId="8">
    <w:abstractNumId w:val="3"/>
  </w:num>
  <w:num w:numId="9">
    <w:abstractNumId w:val="19"/>
  </w:num>
  <w:num w:numId="10">
    <w:abstractNumId w:val="20"/>
  </w:num>
  <w:num w:numId="11">
    <w:abstractNumId w:val="27"/>
  </w:num>
  <w:num w:numId="12">
    <w:abstractNumId w:val="11"/>
  </w:num>
  <w:num w:numId="13">
    <w:abstractNumId w:val="21"/>
  </w:num>
  <w:num w:numId="14">
    <w:abstractNumId w:val="9"/>
  </w:num>
  <w:num w:numId="15">
    <w:abstractNumId w:val="1"/>
  </w:num>
  <w:num w:numId="16">
    <w:abstractNumId w:val="13"/>
  </w:num>
  <w:num w:numId="17">
    <w:abstractNumId w:val="2"/>
  </w:num>
  <w:num w:numId="18">
    <w:abstractNumId w:val="0"/>
  </w:num>
  <w:num w:numId="19">
    <w:abstractNumId w:val="5"/>
  </w:num>
  <w:num w:numId="20">
    <w:abstractNumId w:val="12"/>
  </w:num>
  <w:num w:numId="21">
    <w:abstractNumId w:val="10"/>
  </w:num>
  <w:num w:numId="22">
    <w:abstractNumId w:val="25"/>
  </w:num>
  <w:num w:numId="23">
    <w:abstractNumId w:val="4"/>
  </w:num>
  <w:num w:numId="24">
    <w:abstractNumId w:val="26"/>
  </w:num>
  <w:num w:numId="25">
    <w:abstractNumId w:val="6"/>
  </w:num>
  <w:num w:numId="26">
    <w:abstractNumId w:val="18"/>
  </w:num>
  <w:num w:numId="27">
    <w:abstractNumId w:val="14"/>
  </w:num>
  <w:num w:numId="28">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rles Lowney">
    <w15:presenceInfo w15:providerId="Windows Live" w15:userId="4f4078df56b424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896"/>
    <w:rsid w:val="00001503"/>
    <w:rsid w:val="000037E8"/>
    <w:rsid w:val="00004369"/>
    <w:rsid w:val="00004BC7"/>
    <w:rsid w:val="00005A4B"/>
    <w:rsid w:val="000064F5"/>
    <w:rsid w:val="00007A5F"/>
    <w:rsid w:val="000453FD"/>
    <w:rsid w:val="000517A9"/>
    <w:rsid w:val="00052576"/>
    <w:rsid w:val="0005292B"/>
    <w:rsid w:val="00053367"/>
    <w:rsid w:val="00053C1B"/>
    <w:rsid w:val="00055EAE"/>
    <w:rsid w:val="000605F1"/>
    <w:rsid w:val="00074558"/>
    <w:rsid w:val="00074990"/>
    <w:rsid w:val="0008666C"/>
    <w:rsid w:val="00086824"/>
    <w:rsid w:val="0008753C"/>
    <w:rsid w:val="00092434"/>
    <w:rsid w:val="00094953"/>
    <w:rsid w:val="00094D06"/>
    <w:rsid w:val="000A0C4A"/>
    <w:rsid w:val="000B1110"/>
    <w:rsid w:val="000B20B2"/>
    <w:rsid w:val="000B5951"/>
    <w:rsid w:val="000C1A0B"/>
    <w:rsid w:val="000C40BD"/>
    <w:rsid w:val="000D32A9"/>
    <w:rsid w:val="000D4087"/>
    <w:rsid w:val="000D60BB"/>
    <w:rsid w:val="000E74C5"/>
    <w:rsid w:val="000E7A59"/>
    <w:rsid w:val="000F1D3E"/>
    <w:rsid w:val="000F213E"/>
    <w:rsid w:val="001025FC"/>
    <w:rsid w:val="0011129F"/>
    <w:rsid w:val="0012111C"/>
    <w:rsid w:val="00121F9C"/>
    <w:rsid w:val="00122DC5"/>
    <w:rsid w:val="00123FE6"/>
    <w:rsid w:val="00126107"/>
    <w:rsid w:val="0012718C"/>
    <w:rsid w:val="001360EB"/>
    <w:rsid w:val="00141B78"/>
    <w:rsid w:val="00145169"/>
    <w:rsid w:val="00150EF0"/>
    <w:rsid w:val="00160E8F"/>
    <w:rsid w:val="0016243A"/>
    <w:rsid w:val="00165011"/>
    <w:rsid w:val="00171813"/>
    <w:rsid w:val="0017272B"/>
    <w:rsid w:val="001765DA"/>
    <w:rsid w:val="001826D0"/>
    <w:rsid w:val="00191005"/>
    <w:rsid w:val="00194A42"/>
    <w:rsid w:val="0019557E"/>
    <w:rsid w:val="00195B24"/>
    <w:rsid w:val="001A08B4"/>
    <w:rsid w:val="001A3845"/>
    <w:rsid w:val="001C2BEA"/>
    <w:rsid w:val="001C47FA"/>
    <w:rsid w:val="001C69B6"/>
    <w:rsid w:val="001C7BDF"/>
    <w:rsid w:val="001E225E"/>
    <w:rsid w:val="001E5600"/>
    <w:rsid w:val="001E6811"/>
    <w:rsid w:val="001F11FE"/>
    <w:rsid w:val="001F1A16"/>
    <w:rsid w:val="001F4191"/>
    <w:rsid w:val="001F6C04"/>
    <w:rsid w:val="00205513"/>
    <w:rsid w:val="0021687E"/>
    <w:rsid w:val="002261FC"/>
    <w:rsid w:val="00232BD3"/>
    <w:rsid w:val="00237839"/>
    <w:rsid w:val="00243D6F"/>
    <w:rsid w:val="00266F64"/>
    <w:rsid w:val="00277CA5"/>
    <w:rsid w:val="00286656"/>
    <w:rsid w:val="002878DF"/>
    <w:rsid w:val="00295DE8"/>
    <w:rsid w:val="00297059"/>
    <w:rsid w:val="002A337A"/>
    <w:rsid w:val="002A46E7"/>
    <w:rsid w:val="002A787D"/>
    <w:rsid w:val="002B173F"/>
    <w:rsid w:val="002B496C"/>
    <w:rsid w:val="002B5CEA"/>
    <w:rsid w:val="002C0126"/>
    <w:rsid w:val="002C2EE4"/>
    <w:rsid w:val="002C3C37"/>
    <w:rsid w:val="002D6364"/>
    <w:rsid w:val="002E7828"/>
    <w:rsid w:val="002F4D5C"/>
    <w:rsid w:val="00305899"/>
    <w:rsid w:val="0030620C"/>
    <w:rsid w:val="0031092B"/>
    <w:rsid w:val="00312BDC"/>
    <w:rsid w:val="00315B6C"/>
    <w:rsid w:val="003205C3"/>
    <w:rsid w:val="0032103B"/>
    <w:rsid w:val="00327761"/>
    <w:rsid w:val="003279B7"/>
    <w:rsid w:val="00327FA9"/>
    <w:rsid w:val="0033280E"/>
    <w:rsid w:val="00334EA9"/>
    <w:rsid w:val="003443A5"/>
    <w:rsid w:val="00346DF9"/>
    <w:rsid w:val="00357DAE"/>
    <w:rsid w:val="00361FD3"/>
    <w:rsid w:val="00363EF2"/>
    <w:rsid w:val="00366044"/>
    <w:rsid w:val="00374294"/>
    <w:rsid w:val="003760B0"/>
    <w:rsid w:val="00376AB0"/>
    <w:rsid w:val="00376EC3"/>
    <w:rsid w:val="00382DDE"/>
    <w:rsid w:val="003831FD"/>
    <w:rsid w:val="00396462"/>
    <w:rsid w:val="003A0492"/>
    <w:rsid w:val="003A7A78"/>
    <w:rsid w:val="003B439A"/>
    <w:rsid w:val="003B6F76"/>
    <w:rsid w:val="003C3786"/>
    <w:rsid w:val="003C5ACC"/>
    <w:rsid w:val="003D01EF"/>
    <w:rsid w:val="003D388B"/>
    <w:rsid w:val="003D4A06"/>
    <w:rsid w:val="003E19F6"/>
    <w:rsid w:val="003F289D"/>
    <w:rsid w:val="00403175"/>
    <w:rsid w:val="004103FD"/>
    <w:rsid w:val="0041286F"/>
    <w:rsid w:val="0042524E"/>
    <w:rsid w:val="00426DF7"/>
    <w:rsid w:val="004310E1"/>
    <w:rsid w:val="004319D8"/>
    <w:rsid w:val="00431BD7"/>
    <w:rsid w:val="0043435D"/>
    <w:rsid w:val="00440948"/>
    <w:rsid w:val="00457419"/>
    <w:rsid w:val="0046084C"/>
    <w:rsid w:val="004636E9"/>
    <w:rsid w:val="0046423A"/>
    <w:rsid w:val="004652C2"/>
    <w:rsid w:val="00466906"/>
    <w:rsid w:val="004678D5"/>
    <w:rsid w:val="0047473C"/>
    <w:rsid w:val="004763C8"/>
    <w:rsid w:val="004869A3"/>
    <w:rsid w:val="00497D56"/>
    <w:rsid w:val="004A4BFB"/>
    <w:rsid w:val="004B456C"/>
    <w:rsid w:val="004B4D8E"/>
    <w:rsid w:val="004C3D74"/>
    <w:rsid w:val="004C5D66"/>
    <w:rsid w:val="004E0D2F"/>
    <w:rsid w:val="004E241E"/>
    <w:rsid w:val="004F2B7C"/>
    <w:rsid w:val="004F5631"/>
    <w:rsid w:val="00500D31"/>
    <w:rsid w:val="0050755B"/>
    <w:rsid w:val="005150D3"/>
    <w:rsid w:val="005172F6"/>
    <w:rsid w:val="00523B0F"/>
    <w:rsid w:val="00527DC9"/>
    <w:rsid w:val="00545694"/>
    <w:rsid w:val="00545FA9"/>
    <w:rsid w:val="00552A93"/>
    <w:rsid w:val="00556501"/>
    <w:rsid w:val="00561BB6"/>
    <w:rsid w:val="00563419"/>
    <w:rsid w:val="00563AF7"/>
    <w:rsid w:val="00574124"/>
    <w:rsid w:val="00581A17"/>
    <w:rsid w:val="0059534C"/>
    <w:rsid w:val="00597A4B"/>
    <w:rsid w:val="005A017F"/>
    <w:rsid w:val="005A2373"/>
    <w:rsid w:val="005A63C8"/>
    <w:rsid w:val="005B391F"/>
    <w:rsid w:val="005C00FB"/>
    <w:rsid w:val="005C1E85"/>
    <w:rsid w:val="005C62BD"/>
    <w:rsid w:val="005C7986"/>
    <w:rsid w:val="005E3F34"/>
    <w:rsid w:val="005E6FDA"/>
    <w:rsid w:val="005F2D13"/>
    <w:rsid w:val="005F4B7F"/>
    <w:rsid w:val="00602E40"/>
    <w:rsid w:val="0061002F"/>
    <w:rsid w:val="00615B7B"/>
    <w:rsid w:val="00617331"/>
    <w:rsid w:val="00633BB1"/>
    <w:rsid w:val="006433E4"/>
    <w:rsid w:val="00646A1D"/>
    <w:rsid w:val="00654245"/>
    <w:rsid w:val="00663977"/>
    <w:rsid w:val="00664899"/>
    <w:rsid w:val="00666E72"/>
    <w:rsid w:val="006671DF"/>
    <w:rsid w:val="00680FBF"/>
    <w:rsid w:val="006818C2"/>
    <w:rsid w:val="00682574"/>
    <w:rsid w:val="00683A5A"/>
    <w:rsid w:val="00683AC2"/>
    <w:rsid w:val="00691505"/>
    <w:rsid w:val="006923F0"/>
    <w:rsid w:val="006923F2"/>
    <w:rsid w:val="006A3898"/>
    <w:rsid w:val="006B7228"/>
    <w:rsid w:val="006C0F22"/>
    <w:rsid w:val="006C7199"/>
    <w:rsid w:val="006C7CAD"/>
    <w:rsid w:val="006D063D"/>
    <w:rsid w:val="006D6F13"/>
    <w:rsid w:val="006E1307"/>
    <w:rsid w:val="006E44E5"/>
    <w:rsid w:val="006F078F"/>
    <w:rsid w:val="006F4333"/>
    <w:rsid w:val="006F631C"/>
    <w:rsid w:val="006F716E"/>
    <w:rsid w:val="006F75CE"/>
    <w:rsid w:val="00704B17"/>
    <w:rsid w:val="00710287"/>
    <w:rsid w:val="00710601"/>
    <w:rsid w:val="00711D1A"/>
    <w:rsid w:val="00722377"/>
    <w:rsid w:val="00732DB7"/>
    <w:rsid w:val="0073333B"/>
    <w:rsid w:val="00744A73"/>
    <w:rsid w:val="007455C4"/>
    <w:rsid w:val="00745810"/>
    <w:rsid w:val="007473F2"/>
    <w:rsid w:val="00747850"/>
    <w:rsid w:val="00751A86"/>
    <w:rsid w:val="00755D1D"/>
    <w:rsid w:val="0076055C"/>
    <w:rsid w:val="00762FEC"/>
    <w:rsid w:val="007643C5"/>
    <w:rsid w:val="00767DDE"/>
    <w:rsid w:val="00774180"/>
    <w:rsid w:val="00782910"/>
    <w:rsid w:val="007831D9"/>
    <w:rsid w:val="00786141"/>
    <w:rsid w:val="00791B3B"/>
    <w:rsid w:val="007951BA"/>
    <w:rsid w:val="007A31AC"/>
    <w:rsid w:val="007B64CD"/>
    <w:rsid w:val="007C1964"/>
    <w:rsid w:val="007D13D2"/>
    <w:rsid w:val="007D141F"/>
    <w:rsid w:val="007D5930"/>
    <w:rsid w:val="007E30AF"/>
    <w:rsid w:val="007F023B"/>
    <w:rsid w:val="007F3F82"/>
    <w:rsid w:val="008121AD"/>
    <w:rsid w:val="00817C67"/>
    <w:rsid w:val="00817F8F"/>
    <w:rsid w:val="0082297F"/>
    <w:rsid w:val="00847309"/>
    <w:rsid w:val="008525EF"/>
    <w:rsid w:val="00852EEE"/>
    <w:rsid w:val="00857959"/>
    <w:rsid w:val="00865B48"/>
    <w:rsid w:val="00866391"/>
    <w:rsid w:val="00873F08"/>
    <w:rsid w:val="00877473"/>
    <w:rsid w:val="0087784D"/>
    <w:rsid w:val="00890F11"/>
    <w:rsid w:val="00891123"/>
    <w:rsid w:val="00893103"/>
    <w:rsid w:val="00893566"/>
    <w:rsid w:val="00894A98"/>
    <w:rsid w:val="00895B4A"/>
    <w:rsid w:val="008A2C11"/>
    <w:rsid w:val="008A3716"/>
    <w:rsid w:val="008B2317"/>
    <w:rsid w:val="008B34AA"/>
    <w:rsid w:val="008C4DE1"/>
    <w:rsid w:val="008D1212"/>
    <w:rsid w:val="008D1C41"/>
    <w:rsid w:val="008E1811"/>
    <w:rsid w:val="008E55AB"/>
    <w:rsid w:val="008F13CA"/>
    <w:rsid w:val="008F44E1"/>
    <w:rsid w:val="0090772C"/>
    <w:rsid w:val="00911DAD"/>
    <w:rsid w:val="0092157B"/>
    <w:rsid w:val="00936E11"/>
    <w:rsid w:val="0094216F"/>
    <w:rsid w:val="00942AB0"/>
    <w:rsid w:val="00947E5C"/>
    <w:rsid w:val="0095021A"/>
    <w:rsid w:val="009509CD"/>
    <w:rsid w:val="009518D1"/>
    <w:rsid w:val="00955347"/>
    <w:rsid w:val="009553C2"/>
    <w:rsid w:val="009655EB"/>
    <w:rsid w:val="00972C0E"/>
    <w:rsid w:val="0097311B"/>
    <w:rsid w:val="0098072F"/>
    <w:rsid w:val="00980B16"/>
    <w:rsid w:val="00982896"/>
    <w:rsid w:val="00987582"/>
    <w:rsid w:val="009917BD"/>
    <w:rsid w:val="00996320"/>
    <w:rsid w:val="009A3B8C"/>
    <w:rsid w:val="009A6613"/>
    <w:rsid w:val="009B13FB"/>
    <w:rsid w:val="009C2C8D"/>
    <w:rsid w:val="009D0052"/>
    <w:rsid w:val="009D0688"/>
    <w:rsid w:val="009F0BE9"/>
    <w:rsid w:val="00A1109E"/>
    <w:rsid w:val="00A12E79"/>
    <w:rsid w:val="00A16A35"/>
    <w:rsid w:val="00A20455"/>
    <w:rsid w:val="00A2081B"/>
    <w:rsid w:val="00A27B04"/>
    <w:rsid w:val="00A34DBA"/>
    <w:rsid w:val="00A354A3"/>
    <w:rsid w:val="00A410C7"/>
    <w:rsid w:val="00A41B13"/>
    <w:rsid w:val="00A5222B"/>
    <w:rsid w:val="00A53E2E"/>
    <w:rsid w:val="00A544EE"/>
    <w:rsid w:val="00A54914"/>
    <w:rsid w:val="00A55868"/>
    <w:rsid w:val="00A6348C"/>
    <w:rsid w:val="00A63B3B"/>
    <w:rsid w:val="00A649E9"/>
    <w:rsid w:val="00A67C28"/>
    <w:rsid w:val="00A71081"/>
    <w:rsid w:val="00A716E6"/>
    <w:rsid w:val="00A75F9B"/>
    <w:rsid w:val="00A807A4"/>
    <w:rsid w:val="00A80AF3"/>
    <w:rsid w:val="00A821A2"/>
    <w:rsid w:val="00A91042"/>
    <w:rsid w:val="00A93D6D"/>
    <w:rsid w:val="00A95363"/>
    <w:rsid w:val="00AC14D0"/>
    <w:rsid w:val="00AD28DF"/>
    <w:rsid w:val="00AD2E00"/>
    <w:rsid w:val="00AE025F"/>
    <w:rsid w:val="00AE211C"/>
    <w:rsid w:val="00AE7E5B"/>
    <w:rsid w:val="00AF12B3"/>
    <w:rsid w:val="00B02808"/>
    <w:rsid w:val="00B05CFF"/>
    <w:rsid w:val="00B10B5D"/>
    <w:rsid w:val="00B13AF1"/>
    <w:rsid w:val="00B156B3"/>
    <w:rsid w:val="00B23BE4"/>
    <w:rsid w:val="00B24DF9"/>
    <w:rsid w:val="00B256C2"/>
    <w:rsid w:val="00B26188"/>
    <w:rsid w:val="00B26A04"/>
    <w:rsid w:val="00B30F10"/>
    <w:rsid w:val="00B322B1"/>
    <w:rsid w:val="00B33848"/>
    <w:rsid w:val="00B34559"/>
    <w:rsid w:val="00B36CBB"/>
    <w:rsid w:val="00B5213A"/>
    <w:rsid w:val="00B5653E"/>
    <w:rsid w:val="00B57B80"/>
    <w:rsid w:val="00B623B4"/>
    <w:rsid w:val="00B66E75"/>
    <w:rsid w:val="00B71FDE"/>
    <w:rsid w:val="00B8084D"/>
    <w:rsid w:val="00B8205D"/>
    <w:rsid w:val="00B8752F"/>
    <w:rsid w:val="00B8778E"/>
    <w:rsid w:val="00B87AF2"/>
    <w:rsid w:val="00B91416"/>
    <w:rsid w:val="00B91587"/>
    <w:rsid w:val="00B924BC"/>
    <w:rsid w:val="00B93714"/>
    <w:rsid w:val="00B95E41"/>
    <w:rsid w:val="00BA51D6"/>
    <w:rsid w:val="00BB036B"/>
    <w:rsid w:val="00BB0865"/>
    <w:rsid w:val="00BB7099"/>
    <w:rsid w:val="00BC0A59"/>
    <w:rsid w:val="00BC0EDB"/>
    <w:rsid w:val="00BC2BBD"/>
    <w:rsid w:val="00BD6F99"/>
    <w:rsid w:val="00BD7657"/>
    <w:rsid w:val="00BE23D5"/>
    <w:rsid w:val="00BE4AEC"/>
    <w:rsid w:val="00BE56B9"/>
    <w:rsid w:val="00BF0B1D"/>
    <w:rsid w:val="00BF42D2"/>
    <w:rsid w:val="00C0768B"/>
    <w:rsid w:val="00C17EB7"/>
    <w:rsid w:val="00C17F62"/>
    <w:rsid w:val="00C3482B"/>
    <w:rsid w:val="00C36C31"/>
    <w:rsid w:val="00C406FB"/>
    <w:rsid w:val="00C4191A"/>
    <w:rsid w:val="00C425C5"/>
    <w:rsid w:val="00C573B1"/>
    <w:rsid w:val="00C63135"/>
    <w:rsid w:val="00C707AC"/>
    <w:rsid w:val="00C72439"/>
    <w:rsid w:val="00C74700"/>
    <w:rsid w:val="00C7518D"/>
    <w:rsid w:val="00C7595E"/>
    <w:rsid w:val="00C83C35"/>
    <w:rsid w:val="00C85044"/>
    <w:rsid w:val="00CA2C00"/>
    <w:rsid w:val="00CA7D0E"/>
    <w:rsid w:val="00CB7116"/>
    <w:rsid w:val="00CC16DD"/>
    <w:rsid w:val="00CC1756"/>
    <w:rsid w:val="00CC18AA"/>
    <w:rsid w:val="00CC27A6"/>
    <w:rsid w:val="00CC4722"/>
    <w:rsid w:val="00CC4BBD"/>
    <w:rsid w:val="00CC5217"/>
    <w:rsid w:val="00CD1E4F"/>
    <w:rsid w:val="00CF00F8"/>
    <w:rsid w:val="00CF2239"/>
    <w:rsid w:val="00CF320F"/>
    <w:rsid w:val="00CF37CD"/>
    <w:rsid w:val="00D01EDF"/>
    <w:rsid w:val="00D04918"/>
    <w:rsid w:val="00D144FD"/>
    <w:rsid w:val="00D17CD1"/>
    <w:rsid w:val="00D25927"/>
    <w:rsid w:val="00D27F84"/>
    <w:rsid w:val="00D35820"/>
    <w:rsid w:val="00D40BE9"/>
    <w:rsid w:val="00D41989"/>
    <w:rsid w:val="00D52CB6"/>
    <w:rsid w:val="00D54719"/>
    <w:rsid w:val="00D56A0F"/>
    <w:rsid w:val="00D57B37"/>
    <w:rsid w:val="00D61B8D"/>
    <w:rsid w:val="00D6372B"/>
    <w:rsid w:val="00D72D71"/>
    <w:rsid w:val="00D7476B"/>
    <w:rsid w:val="00D7717F"/>
    <w:rsid w:val="00D961F8"/>
    <w:rsid w:val="00DA0D33"/>
    <w:rsid w:val="00DA2B77"/>
    <w:rsid w:val="00DA3BB0"/>
    <w:rsid w:val="00DA5A37"/>
    <w:rsid w:val="00DA7082"/>
    <w:rsid w:val="00DC6903"/>
    <w:rsid w:val="00DC7EBD"/>
    <w:rsid w:val="00DD0750"/>
    <w:rsid w:val="00DD2267"/>
    <w:rsid w:val="00DD236E"/>
    <w:rsid w:val="00DD3FBC"/>
    <w:rsid w:val="00DE45BB"/>
    <w:rsid w:val="00DE7A8D"/>
    <w:rsid w:val="00DF09CC"/>
    <w:rsid w:val="00DF7EE8"/>
    <w:rsid w:val="00E01577"/>
    <w:rsid w:val="00E07283"/>
    <w:rsid w:val="00E11658"/>
    <w:rsid w:val="00E14968"/>
    <w:rsid w:val="00E15DBC"/>
    <w:rsid w:val="00E2532A"/>
    <w:rsid w:val="00E30568"/>
    <w:rsid w:val="00E3611F"/>
    <w:rsid w:val="00E36986"/>
    <w:rsid w:val="00E4011B"/>
    <w:rsid w:val="00E41E29"/>
    <w:rsid w:val="00E43B32"/>
    <w:rsid w:val="00E46A70"/>
    <w:rsid w:val="00E51E2E"/>
    <w:rsid w:val="00E5288C"/>
    <w:rsid w:val="00E52918"/>
    <w:rsid w:val="00E5640A"/>
    <w:rsid w:val="00E57349"/>
    <w:rsid w:val="00E5784A"/>
    <w:rsid w:val="00E64E9D"/>
    <w:rsid w:val="00E66510"/>
    <w:rsid w:val="00E7165E"/>
    <w:rsid w:val="00E75391"/>
    <w:rsid w:val="00E7596C"/>
    <w:rsid w:val="00E77A48"/>
    <w:rsid w:val="00E80410"/>
    <w:rsid w:val="00E970F3"/>
    <w:rsid w:val="00EA01A6"/>
    <w:rsid w:val="00EA6207"/>
    <w:rsid w:val="00EB7C19"/>
    <w:rsid w:val="00EC427D"/>
    <w:rsid w:val="00EC66D3"/>
    <w:rsid w:val="00EC78BF"/>
    <w:rsid w:val="00ED1BF6"/>
    <w:rsid w:val="00ED6127"/>
    <w:rsid w:val="00EE0875"/>
    <w:rsid w:val="00EE1F3E"/>
    <w:rsid w:val="00EE5FD6"/>
    <w:rsid w:val="00EE73F1"/>
    <w:rsid w:val="00EF1494"/>
    <w:rsid w:val="00EF159F"/>
    <w:rsid w:val="00EF3B0E"/>
    <w:rsid w:val="00EF674E"/>
    <w:rsid w:val="00EF752F"/>
    <w:rsid w:val="00F070A5"/>
    <w:rsid w:val="00F13094"/>
    <w:rsid w:val="00F13DEE"/>
    <w:rsid w:val="00F145FD"/>
    <w:rsid w:val="00F15E02"/>
    <w:rsid w:val="00F167C5"/>
    <w:rsid w:val="00F176E2"/>
    <w:rsid w:val="00F20235"/>
    <w:rsid w:val="00F25936"/>
    <w:rsid w:val="00F25D38"/>
    <w:rsid w:val="00F273E7"/>
    <w:rsid w:val="00F368A6"/>
    <w:rsid w:val="00F37794"/>
    <w:rsid w:val="00F40805"/>
    <w:rsid w:val="00F41DE8"/>
    <w:rsid w:val="00F434EA"/>
    <w:rsid w:val="00F44826"/>
    <w:rsid w:val="00F45E35"/>
    <w:rsid w:val="00F542F6"/>
    <w:rsid w:val="00F5455C"/>
    <w:rsid w:val="00F55550"/>
    <w:rsid w:val="00F61A69"/>
    <w:rsid w:val="00F632F6"/>
    <w:rsid w:val="00F63FC4"/>
    <w:rsid w:val="00F71D5D"/>
    <w:rsid w:val="00F73F2F"/>
    <w:rsid w:val="00F834A7"/>
    <w:rsid w:val="00F841A5"/>
    <w:rsid w:val="00F8457B"/>
    <w:rsid w:val="00F940A9"/>
    <w:rsid w:val="00FA532D"/>
    <w:rsid w:val="00FA72A6"/>
    <w:rsid w:val="00FB1396"/>
    <w:rsid w:val="00FB1AAE"/>
    <w:rsid w:val="00FB25BC"/>
    <w:rsid w:val="00FC2CEC"/>
    <w:rsid w:val="00FC48B7"/>
    <w:rsid w:val="00FC7743"/>
    <w:rsid w:val="00FD429A"/>
    <w:rsid w:val="00FD5354"/>
    <w:rsid w:val="00FD57CF"/>
    <w:rsid w:val="00FE4EF1"/>
    <w:rsid w:val="00FE5CD9"/>
    <w:rsid w:val="00FF0E7A"/>
    <w:rsid w:val="00FF7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66F5D33"/>
  <w15:docId w15:val="{B4949932-A48D-4DBA-9AE0-968157D2B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8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28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280E"/>
    <w:rPr>
      <w:rFonts w:ascii="Segoe UI" w:hAnsi="Segoe UI" w:cs="Segoe UI"/>
      <w:sz w:val="18"/>
      <w:szCs w:val="18"/>
    </w:rPr>
  </w:style>
  <w:style w:type="paragraph" w:styleId="ListParagraph">
    <w:name w:val="List Paragraph"/>
    <w:basedOn w:val="Normal"/>
    <w:uiPriority w:val="34"/>
    <w:qFormat/>
    <w:rsid w:val="001C47FA"/>
    <w:pPr>
      <w:ind w:left="720"/>
      <w:contextualSpacing/>
    </w:pPr>
  </w:style>
  <w:style w:type="paragraph" w:styleId="Header">
    <w:name w:val="header"/>
    <w:basedOn w:val="Normal"/>
    <w:link w:val="HeaderChar"/>
    <w:uiPriority w:val="99"/>
    <w:unhideWhenUsed/>
    <w:rsid w:val="00B87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52F"/>
  </w:style>
  <w:style w:type="paragraph" w:styleId="Footer">
    <w:name w:val="footer"/>
    <w:basedOn w:val="Normal"/>
    <w:link w:val="FooterChar"/>
    <w:uiPriority w:val="99"/>
    <w:unhideWhenUsed/>
    <w:rsid w:val="00B87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52F"/>
  </w:style>
  <w:style w:type="paragraph" w:styleId="FootnoteText">
    <w:name w:val="footnote text"/>
    <w:basedOn w:val="Normal"/>
    <w:link w:val="FootnoteTextChar"/>
    <w:uiPriority w:val="99"/>
    <w:semiHidden/>
    <w:unhideWhenUsed/>
    <w:rsid w:val="00EB7C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7C19"/>
    <w:rPr>
      <w:sz w:val="20"/>
      <w:szCs w:val="20"/>
    </w:rPr>
  </w:style>
  <w:style w:type="character" w:styleId="FootnoteReference">
    <w:name w:val="footnote reference"/>
    <w:basedOn w:val="DefaultParagraphFont"/>
    <w:uiPriority w:val="99"/>
    <w:semiHidden/>
    <w:unhideWhenUsed/>
    <w:rsid w:val="00EB7C19"/>
    <w:rPr>
      <w:vertAlign w:val="superscript"/>
    </w:rPr>
  </w:style>
  <w:style w:type="paragraph" w:styleId="NormalWeb">
    <w:name w:val="Normal (Web)"/>
    <w:basedOn w:val="Normal"/>
    <w:uiPriority w:val="99"/>
    <w:semiHidden/>
    <w:unhideWhenUsed/>
    <w:rsid w:val="00CF00F8"/>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C00FB"/>
    <w:rPr>
      <w:sz w:val="16"/>
      <w:szCs w:val="16"/>
    </w:rPr>
  </w:style>
  <w:style w:type="paragraph" w:styleId="CommentText">
    <w:name w:val="annotation text"/>
    <w:basedOn w:val="Normal"/>
    <w:link w:val="CommentTextChar"/>
    <w:uiPriority w:val="99"/>
    <w:unhideWhenUsed/>
    <w:rsid w:val="005C00FB"/>
    <w:pPr>
      <w:spacing w:line="240" w:lineRule="auto"/>
    </w:pPr>
    <w:rPr>
      <w:sz w:val="20"/>
      <w:szCs w:val="20"/>
    </w:rPr>
  </w:style>
  <w:style w:type="character" w:customStyle="1" w:styleId="CommentTextChar">
    <w:name w:val="Comment Text Char"/>
    <w:basedOn w:val="DefaultParagraphFont"/>
    <w:link w:val="CommentText"/>
    <w:uiPriority w:val="99"/>
    <w:rsid w:val="005C00FB"/>
    <w:rPr>
      <w:sz w:val="20"/>
      <w:szCs w:val="20"/>
    </w:rPr>
  </w:style>
  <w:style w:type="paragraph" w:styleId="CommentSubject">
    <w:name w:val="annotation subject"/>
    <w:basedOn w:val="CommentText"/>
    <w:next w:val="CommentText"/>
    <w:link w:val="CommentSubjectChar"/>
    <w:uiPriority w:val="99"/>
    <w:semiHidden/>
    <w:unhideWhenUsed/>
    <w:rsid w:val="005C00FB"/>
    <w:rPr>
      <w:b/>
      <w:bCs/>
    </w:rPr>
  </w:style>
  <w:style w:type="character" w:customStyle="1" w:styleId="CommentSubjectChar">
    <w:name w:val="Comment Subject Char"/>
    <w:basedOn w:val="CommentTextChar"/>
    <w:link w:val="CommentSubject"/>
    <w:uiPriority w:val="99"/>
    <w:semiHidden/>
    <w:rsid w:val="005C00FB"/>
    <w:rPr>
      <w:b/>
      <w:bCs/>
      <w:sz w:val="20"/>
      <w:szCs w:val="20"/>
    </w:rPr>
  </w:style>
  <w:style w:type="character" w:styleId="Hyperlink">
    <w:name w:val="Hyperlink"/>
    <w:basedOn w:val="DefaultParagraphFont"/>
    <w:uiPriority w:val="99"/>
    <w:unhideWhenUsed/>
    <w:rsid w:val="00B26188"/>
    <w:rPr>
      <w:color w:val="0563C1" w:themeColor="hyperlink"/>
      <w:u w:val="single"/>
    </w:rPr>
  </w:style>
  <w:style w:type="character" w:styleId="UnresolvedMention">
    <w:name w:val="Unresolved Mention"/>
    <w:basedOn w:val="DefaultParagraphFont"/>
    <w:uiPriority w:val="99"/>
    <w:semiHidden/>
    <w:unhideWhenUsed/>
    <w:rsid w:val="00B26188"/>
    <w:rPr>
      <w:color w:val="605E5C"/>
      <w:shd w:val="clear" w:color="auto" w:fill="E1DFDD"/>
    </w:rPr>
  </w:style>
  <w:style w:type="character" w:styleId="FollowedHyperlink">
    <w:name w:val="FollowedHyperlink"/>
    <w:basedOn w:val="DefaultParagraphFont"/>
    <w:uiPriority w:val="99"/>
    <w:semiHidden/>
    <w:unhideWhenUsed/>
    <w:rsid w:val="00CC18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68813">
      <w:bodyDiv w:val="1"/>
      <w:marLeft w:val="0"/>
      <w:marRight w:val="0"/>
      <w:marTop w:val="0"/>
      <w:marBottom w:val="0"/>
      <w:divBdr>
        <w:top w:val="none" w:sz="0" w:space="0" w:color="auto"/>
        <w:left w:val="none" w:sz="0" w:space="0" w:color="auto"/>
        <w:bottom w:val="none" w:sz="0" w:space="0" w:color="auto"/>
        <w:right w:val="none" w:sz="0" w:space="0" w:color="auto"/>
      </w:divBdr>
      <w:divsChild>
        <w:div w:id="888107012">
          <w:marLeft w:val="1080"/>
          <w:marRight w:val="0"/>
          <w:marTop w:val="100"/>
          <w:marBottom w:val="0"/>
          <w:divBdr>
            <w:top w:val="none" w:sz="0" w:space="0" w:color="auto"/>
            <w:left w:val="none" w:sz="0" w:space="0" w:color="auto"/>
            <w:bottom w:val="none" w:sz="0" w:space="0" w:color="auto"/>
            <w:right w:val="none" w:sz="0" w:space="0" w:color="auto"/>
          </w:divBdr>
        </w:div>
      </w:divsChild>
    </w:div>
    <w:div w:id="99296944">
      <w:bodyDiv w:val="1"/>
      <w:marLeft w:val="0"/>
      <w:marRight w:val="0"/>
      <w:marTop w:val="0"/>
      <w:marBottom w:val="0"/>
      <w:divBdr>
        <w:top w:val="none" w:sz="0" w:space="0" w:color="auto"/>
        <w:left w:val="none" w:sz="0" w:space="0" w:color="auto"/>
        <w:bottom w:val="none" w:sz="0" w:space="0" w:color="auto"/>
        <w:right w:val="none" w:sz="0" w:space="0" w:color="auto"/>
      </w:divBdr>
      <w:divsChild>
        <w:div w:id="863135523">
          <w:marLeft w:val="360"/>
          <w:marRight w:val="0"/>
          <w:marTop w:val="200"/>
          <w:marBottom w:val="0"/>
          <w:divBdr>
            <w:top w:val="none" w:sz="0" w:space="0" w:color="auto"/>
            <w:left w:val="none" w:sz="0" w:space="0" w:color="auto"/>
            <w:bottom w:val="none" w:sz="0" w:space="0" w:color="auto"/>
            <w:right w:val="none" w:sz="0" w:space="0" w:color="auto"/>
          </w:divBdr>
        </w:div>
        <w:div w:id="1984649823">
          <w:marLeft w:val="1080"/>
          <w:marRight w:val="0"/>
          <w:marTop w:val="100"/>
          <w:marBottom w:val="0"/>
          <w:divBdr>
            <w:top w:val="none" w:sz="0" w:space="0" w:color="auto"/>
            <w:left w:val="none" w:sz="0" w:space="0" w:color="auto"/>
            <w:bottom w:val="none" w:sz="0" w:space="0" w:color="auto"/>
            <w:right w:val="none" w:sz="0" w:space="0" w:color="auto"/>
          </w:divBdr>
        </w:div>
      </w:divsChild>
    </w:div>
    <w:div w:id="136263001">
      <w:bodyDiv w:val="1"/>
      <w:marLeft w:val="0"/>
      <w:marRight w:val="0"/>
      <w:marTop w:val="0"/>
      <w:marBottom w:val="0"/>
      <w:divBdr>
        <w:top w:val="none" w:sz="0" w:space="0" w:color="auto"/>
        <w:left w:val="none" w:sz="0" w:space="0" w:color="auto"/>
        <w:bottom w:val="none" w:sz="0" w:space="0" w:color="auto"/>
        <w:right w:val="none" w:sz="0" w:space="0" w:color="auto"/>
      </w:divBdr>
      <w:divsChild>
        <w:div w:id="2033917144">
          <w:marLeft w:val="1080"/>
          <w:marRight w:val="0"/>
          <w:marTop w:val="100"/>
          <w:marBottom w:val="0"/>
          <w:divBdr>
            <w:top w:val="none" w:sz="0" w:space="0" w:color="auto"/>
            <w:left w:val="none" w:sz="0" w:space="0" w:color="auto"/>
            <w:bottom w:val="none" w:sz="0" w:space="0" w:color="auto"/>
            <w:right w:val="none" w:sz="0" w:space="0" w:color="auto"/>
          </w:divBdr>
        </w:div>
        <w:div w:id="2102213842">
          <w:marLeft w:val="360"/>
          <w:marRight w:val="0"/>
          <w:marTop w:val="200"/>
          <w:marBottom w:val="0"/>
          <w:divBdr>
            <w:top w:val="none" w:sz="0" w:space="0" w:color="auto"/>
            <w:left w:val="none" w:sz="0" w:space="0" w:color="auto"/>
            <w:bottom w:val="none" w:sz="0" w:space="0" w:color="auto"/>
            <w:right w:val="none" w:sz="0" w:space="0" w:color="auto"/>
          </w:divBdr>
        </w:div>
      </w:divsChild>
    </w:div>
    <w:div w:id="154152865">
      <w:bodyDiv w:val="1"/>
      <w:marLeft w:val="0"/>
      <w:marRight w:val="0"/>
      <w:marTop w:val="0"/>
      <w:marBottom w:val="0"/>
      <w:divBdr>
        <w:top w:val="none" w:sz="0" w:space="0" w:color="auto"/>
        <w:left w:val="none" w:sz="0" w:space="0" w:color="auto"/>
        <w:bottom w:val="none" w:sz="0" w:space="0" w:color="auto"/>
        <w:right w:val="none" w:sz="0" w:space="0" w:color="auto"/>
      </w:divBdr>
      <w:divsChild>
        <w:div w:id="351497978">
          <w:marLeft w:val="806"/>
          <w:marRight w:val="0"/>
          <w:marTop w:val="200"/>
          <w:marBottom w:val="0"/>
          <w:divBdr>
            <w:top w:val="none" w:sz="0" w:space="0" w:color="auto"/>
            <w:left w:val="none" w:sz="0" w:space="0" w:color="auto"/>
            <w:bottom w:val="none" w:sz="0" w:space="0" w:color="auto"/>
            <w:right w:val="none" w:sz="0" w:space="0" w:color="auto"/>
          </w:divBdr>
        </w:div>
      </w:divsChild>
    </w:div>
    <w:div w:id="212038915">
      <w:bodyDiv w:val="1"/>
      <w:marLeft w:val="0"/>
      <w:marRight w:val="0"/>
      <w:marTop w:val="0"/>
      <w:marBottom w:val="0"/>
      <w:divBdr>
        <w:top w:val="none" w:sz="0" w:space="0" w:color="auto"/>
        <w:left w:val="none" w:sz="0" w:space="0" w:color="auto"/>
        <w:bottom w:val="none" w:sz="0" w:space="0" w:color="auto"/>
        <w:right w:val="none" w:sz="0" w:space="0" w:color="auto"/>
      </w:divBdr>
      <w:divsChild>
        <w:div w:id="1190490911">
          <w:marLeft w:val="1080"/>
          <w:marRight w:val="0"/>
          <w:marTop w:val="100"/>
          <w:marBottom w:val="0"/>
          <w:divBdr>
            <w:top w:val="none" w:sz="0" w:space="0" w:color="auto"/>
            <w:left w:val="none" w:sz="0" w:space="0" w:color="auto"/>
            <w:bottom w:val="none" w:sz="0" w:space="0" w:color="auto"/>
            <w:right w:val="none" w:sz="0" w:space="0" w:color="auto"/>
          </w:divBdr>
        </w:div>
      </w:divsChild>
    </w:div>
    <w:div w:id="360977866">
      <w:bodyDiv w:val="1"/>
      <w:marLeft w:val="0"/>
      <w:marRight w:val="0"/>
      <w:marTop w:val="0"/>
      <w:marBottom w:val="0"/>
      <w:divBdr>
        <w:top w:val="none" w:sz="0" w:space="0" w:color="auto"/>
        <w:left w:val="none" w:sz="0" w:space="0" w:color="auto"/>
        <w:bottom w:val="none" w:sz="0" w:space="0" w:color="auto"/>
        <w:right w:val="none" w:sz="0" w:space="0" w:color="auto"/>
      </w:divBdr>
      <w:divsChild>
        <w:div w:id="401561089">
          <w:marLeft w:val="806"/>
          <w:marRight w:val="0"/>
          <w:marTop w:val="200"/>
          <w:marBottom w:val="0"/>
          <w:divBdr>
            <w:top w:val="none" w:sz="0" w:space="0" w:color="auto"/>
            <w:left w:val="none" w:sz="0" w:space="0" w:color="auto"/>
            <w:bottom w:val="none" w:sz="0" w:space="0" w:color="auto"/>
            <w:right w:val="none" w:sz="0" w:space="0" w:color="auto"/>
          </w:divBdr>
        </w:div>
      </w:divsChild>
    </w:div>
    <w:div w:id="439377736">
      <w:bodyDiv w:val="1"/>
      <w:marLeft w:val="0"/>
      <w:marRight w:val="0"/>
      <w:marTop w:val="0"/>
      <w:marBottom w:val="0"/>
      <w:divBdr>
        <w:top w:val="none" w:sz="0" w:space="0" w:color="auto"/>
        <w:left w:val="none" w:sz="0" w:space="0" w:color="auto"/>
        <w:bottom w:val="none" w:sz="0" w:space="0" w:color="auto"/>
        <w:right w:val="none" w:sz="0" w:space="0" w:color="auto"/>
      </w:divBdr>
      <w:divsChild>
        <w:div w:id="1635136683">
          <w:marLeft w:val="360"/>
          <w:marRight w:val="0"/>
          <w:marTop w:val="200"/>
          <w:marBottom w:val="0"/>
          <w:divBdr>
            <w:top w:val="none" w:sz="0" w:space="0" w:color="auto"/>
            <w:left w:val="none" w:sz="0" w:space="0" w:color="auto"/>
            <w:bottom w:val="none" w:sz="0" w:space="0" w:color="auto"/>
            <w:right w:val="none" w:sz="0" w:space="0" w:color="auto"/>
          </w:divBdr>
        </w:div>
        <w:div w:id="1817407287">
          <w:marLeft w:val="360"/>
          <w:marRight w:val="0"/>
          <w:marTop w:val="200"/>
          <w:marBottom w:val="0"/>
          <w:divBdr>
            <w:top w:val="none" w:sz="0" w:space="0" w:color="auto"/>
            <w:left w:val="none" w:sz="0" w:space="0" w:color="auto"/>
            <w:bottom w:val="none" w:sz="0" w:space="0" w:color="auto"/>
            <w:right w:val="none" w:sz="0" w:space="0" w:color="auto"/>
          </w:divBdr>
        </w:div>
      </w:divsChild>
    </w:div>
    <w:div w:id="443689658">
      <w:bodyDiv w:val="1"/>
      <w:marLeft w:val="0"/>
      <w:marRight w:val="0"/>
      <w:marTop w:val="0"/>
      <w:marBottom w:val="0"/>
      <w:divBdr>
        <w:top w:val="none" w:sz="0" w:space="0" w:color="auto"/>
        <w:left w:val="none" w:sz="0" w:space="0" w:color="auto"/>
        <w:bottom w:val="none" w:sz="0" w:space="0" w:color="auto"/>
        <w:right w:val="none" w:sz="0" w:space="0" w:color="auto"/>
      </w:divBdr>
      <w:divsChild>
        <w:div w:id="69234983">
          <w:marLeft w:val="806"/>
          <w:marRight w:val="0"/>
          <w:marTop w:val="200"/>
          <w:marBottom w:val="0"/>
          <w:divBdr>
            <w:top w:val="none" w:sz="0" w:space="0" w:color="auto"/>
            <w:left w:val="none" w:sz="0" w:space="0" w:color="auto"/>
            <w:bottom w:val="none" w:sz="0" w:space="0" w:color="auto"/>
            <w:right w:val="none" w:sz="0" w:space="0" w:color="auto"/>
          </w:divBdr>
        </w:div>
        <w:div w:id="122962415">
          <w:marLeft w:val="806"/>
          <w:marRight w:val="0"/>
          <w:marTop w:val="200"/>
          <w:marBottom w:val="0"/>
          <w:divBdr>
            <w:top w:val="none" w:sz="0" w:space="0" w:color="auto"/>
            <w:left w:val="none" w:sz="0" w:space="0" w:color="auto"/>
            <w:bottom w:val="none" w:sz="0" w:space="0" w:color="auto"/>
            <w:right w:val="none" w:sz="0" w:space="0" w:color="auto"/>
          </w:divBdr>
        </w:div>
        <w:div w:id="447970984">
          <w:marLeft w:val="1080"/>
          <w:marRight w:val="0"/>
          <w:marTop w:val="100"/>
          <w:marBottom w:val="0"/>
          <w:divBdr>
            <w:top w:val="none" w:sz="0" w:space="0" w:color="auto"/>
            <w:left w:val="none" w:sz="0" w:space="0" w:color="auto"/>
            <w:bottom w:val="none" w:sz="0" w:space="0" w:color="auto"/>
            <w:right w:val="none" w:sz="0" w:space="0" w:color="auto"/>
          </w:divBdr>
        </w:div>
        <w:div w:id="655688131">
          <w:marLeft w:val="806"/>
          <w:marRight w:val="0"/>
          <w:marTop w:val="200"/>
          <w:marBottom w:val="0"/>
          <w:divBdr>
            <w:top w:val="none" w:sz="0" w:space="0" w:color="auto"/>
            <w:left w:val="none" w:sz="0" w:space="0" w:color="auto"/>
            <w:bottom w:val="none" w:sz="0" w:space="0" w:color="auto"/>
            <w:right w:val="none" w:sz="0" w:space="0" w:color="auto"/>
          </w:divBdr>
        </w:div>
        <w:div w:id="1127896632">
          <w:marLeft w:val="1080"/>
          <w:marRight w:val="0"/>
          <w:marTop w:val="100"/>
          <w:marBottom w:val="0"/>
          <w:divBdr>
            <w:top w:val="none" w:sz="0" w:space="0" w:color="auto"/>
            <w:left w:val="none" w:sz="0" w:space="0" w:color="auto"/>
            <w:bottom w:val="none" w:sz="0" w:space="0" w:color="auto"/>
            <w:right w:val="none" w:sz="0" w:space="0" w:color="auto"/>
          </w:divBdr>
        </w:div>
        <w:div w:id="1595279667">
          <w:marLeft w:val="806"/>
          <w:marRight w:val="0"/>
          <w:marTop w:val="200"/>
          <w:marBottom w:val="0"/>
          <w:divBdr>
            <w:top w:val="none" w:sz="0" w:space="0" w:color="auto"/>
            <w:left w:val="none" w:sz="0" w:space="0" w:color="auto"/>
            <w:bottom w:val="none" w:sz="0" w:space="0" w:color="auto"/>
            <w:right w:val="none" w:sz="0" w:space="0" w:color="auto"/>
          </w:divBdr>
        </w:div>
      </w:divsChild>
    </w:div>
    <w:div w:id="528950434">
      <w:bodyDiv w:val="1"/>
      <w:marLeft w:val="0"/>
      <w:marRight w:val="0"/>
      <w:marTop w:val="0"/>
      <w:marBottom w:val="0"/>
      <w:divBdr>
        <w:top w:val="none" w:sz="0" w:space="0" w:color="auto"/>
        <w:left w:val="none" w:sz="0" w:space="0" w:color="auto"/>
        <w:bottom w:val="none" w:sz="0" w:space="0" w:color="auto"/>
        <w:right w:val="none" w:sz="0" w:space="0" w:color="auto"/>
      </w:divBdr>
    </w:div>
    <w:div w:id="772483184">
      <w:bodyDiv w:val="1"/>
      <w:marLeft w:val="0"/>
      <w:marRight w:val="0"/>
      <w:marTop w:val="0"/>
      <w:marBottom w:val="0"/>
      <w:divBdr>
        <w:top w:val="none" w:sz="0" w:space="0" w:color="auto"/>
        <w:left w:val="none" w:sz="0" w:space="0" w:color="auto"/>
        <w:bottom w:val="none" w:sz="0" w:space="0" w:color="auto"/>
        <w:right w:val="none" w:sz="0" w:space="0" w:color="auto"/>
      </w:divBdr>
      <w:divsChild>
        <w:div w:id="71125702">
          <w:marLeft w:val="360"/>
          <w:marRight w:val="0"/>
          <w:marTop w:val="200"/>
          <w:marBottom w:val="0"/>
          <w:divBdr>
            <w:top w:val="none" w:sz="0" w:space="0" w:color="auto"/>
            <w:left w:val="none" w:sz="0" w:space="0" w:color="auto"/>
            <w:bottom w:val="none" w:sz="0" w:space="0" w:color="auto"/>
            <w:right w:val="none" w:sz="0" w:space="0" w:color="auto"/>
          </w:divBdr>
        </w:div>
        <w:div w:id="132449945">
          <w:marLeft w:val="1080"/>
          <w:marRight w:val="0"/>
          <w:marTop w:val="100"/>
          <w:marBottom w:val="0"/>
          <w:divBdr>
            <w:top w:val="none" w:sz="0" w:space="0" w:color="auto"/>
            <w:left w:val="none" w:sz="0" w:space="0" w:color="auto"/>
            <w:bottom w:val="none" w:sz="0" w:space="0" w:color="auto"/>
            <w:right w:val="none" w:sz="0" w:space="0" w:color="auto"/>
          </w:divBdr>
        </w:div>
        <w:div w:id="191499640">
          <w:marLeft w:val="1080"/>
          <w:marRight w:val="0"/>
          <w:marTop w:val="100"/>
          <w:marBottom w:val="0"/>
          <w:divBdr>
            <w:top w:val="none" w:sz="0" w:space="0" w:color="auto"/>
            <w:left w:val="none" w:sz="0" w:space="0" w:color="auto"/>
            <w:bottom w:val="none" w:sz="0" w:space="0" w:color="auto"/>
            <w:right w:val="none" w:sz="0" w:space="0" w:color="auto"/>
          </w:divBdr>
        </w:div>
        <w:div w:id="455682406">
          <w:marLeft w:val="360"/>
          <w:marRight w:val="0"/>
          <w:marTop w:val="200"/>
          <w:marBottom w:val="0"/>
          <w:divBdr>
            <w:top w:val="none" w:sz="0" w:space="0" w:color="auto"/>
            <w:left w:val="none" w:sz="0" w:space="0" w:color="auto"/>
            <w:bottom w:val="none" w:sz="0" w:space="0" w:color="auto"/>
            <w:right w:val="none" w:sz="0" w:space="0" w:color="auto"/>
          </w:divBdr>
        </w:div>
        <w:div w:id="483818996">
          <w:marLeft w:val="360"/>
          <w:marRight w:val="0"/>
          <w:marTop w:val="200"/>
          <w:marBottom w:val="0"/>
          <w:divBdr>
            <w:top w:val="none" w:sz="0" w:space="0" w:color="auto"/>
            <w:left w:val="none" w:sz="0" w:space="0" w:color="auto"/>
            <w:bottom w:val="none" w:sz="0" w:space="0" w:color="auto"/>
            <w:right w:val="none" w:sz="0" w:space="0" w:color="auto"/>
          </w:divBdr>
        </w:div>
        <w:div w:id="1643850156">
          <w:marLeft w:val="1800"/>
          <w:marRight w:val="0"/>
          <w:marTop w:val="100"/>
          <w:marBottom w:val="0"/>
          <w:divBdr>
            <w:top w:val="none" w:sz="0" w:space="0" w:color="auto"/>
            <w:left w:val="none" w:sz="0" w:space="0" w:color="auto"/>
            <w:bottom w:val="none" w:sz="0" w:space="0" w:color="auto"/>
            <w:right w:val="none" w:sz="0" w:space="0" w:color="auto"/>
          </w:divBdr>
        </w:div>
        <w:div w:id="1983382546">
          <w:marLeft w:val="1800"/>
          <w:marRight w:val="0"/>
          <w:marTop w:val="100"/>
          <w:marBottom w:val="0"/>
          <w:divBdr>
            <w:top w:val="none" w:sz="0" w:space="0" w:color="auto"/>
            <w:left w:val="none" w:sz="0" w:space="0" w:color="auto"/>
            <w:bottom w:val="none" w:sz="0" w:space="0" w:color="auto"/>
            <w:right w:val="none" w:sz="0" w:space="0" w:color="auto"/>
          </w:divBdr>
        </w:div>
      </w:divsChild>
    </w:div>
    <w:div w:id="944920483">
      <w:bodyDiv w:val="1"/>
      <w:marLeft w:val="0"/>
      <w:marRight w:val="0"/>
      <w:marTop w:val="0"/>
      <w:marBottom w:val="0"/>
      <w:divBdr>
        <w:top w:val="none" w:sz="0" w:space="0" w:color="auto"/>
        <w:left w:val="none" w:sz="0" w:space="0" w:color="auto"/>
        <w:bottom w:val="none" w:sz="0" w:space="0" w:color="auto"/>
        <w:right w:val="none" w:sz="0" w:space="0" w:color="auto"/>
      </w:divBdr>
      <w:divsChild>
        <w:div w:id="258293870">
          <w:marLeft w:val="1440"/>
          <w:marRight w:val="0"/>
          <w:marTop w:val="100"/>
          <w:marBottom w:val="0"/>
          <w:divBdr>
            <w:top w:val="none" w:sz="0" w:space="0" w:color="auto"/>
            <w:left w:val="none" w:sz="0" w:space="0" w:color="auto"/>
            <w:bottom w:val="none" w:sz="0" w:space="0" w:color="auto"/>
            <w:right w:val="none" w:sz="0" w:space="0" w:color="auto"/>
          </w:divBdr>
        </w:div>
        <w:div w:id="275454954">
          <w:marLeft w:val="806"/>
          <w:marRight w:val="0"/>
          <w:marTop w:val="200"/>
          <w:marBottom w:val="0"/>
          <w:divBdr>
            <w:top w:val="none" w:sz="0" w:space="0" w:color="auto"/>
            <w:left w:val="none" w:sz="0" w:space="0" w:color="auto"/>
            <w:bottom w:val="none" w:sz="0" w:space="0" w:color="auto"/>
            <w:right w:val="none" w:sz="0" w:space="0" w:color="auto"/>
          </w:divBdr>
        </w:div>
        <w:div w:id="690953772">
          <w:marLeft w:val="806"/>
          <w:marRight w:val="0"/>
          <w:marTop w:val="200"/>
          <w:marBottom w:val="0"/>
          <w:divBdr>
            <w:top w:val="none" w:sz="0" w:space="0" w:color="auto"/>
            <w:left w:val="none" w:sz="0" w:space="0" w:color="auto"/>
            <w:bottom w:val="none" w:sz="0" w:space="0" w:color="auto"/>
            <w:right w:val="none" w:sz="0" w:space="0" w:color="auto"/>
          </w:divBdr>
        </w:div>
        <w:div w:id="713966278">
          <w:marLeft w:val="806"/>
          <w:marRight w:val="0"/>
          <w:marTop w:val="200"/>
          <w:marBottom w:val="0"/>
          <w:divBdr>
            <w:top w:val="none" w:sz="0" w:space="0" w:color="auto"/>
            <w:left w:val="none" w:sz="0" w:space="0" w:color="auto"/>
            <w:bottom w:val="none" w:sz="0" w:space="0" w:color="auto"/>
            <w:right w:val="none" w:sz="0" w:space="0" w:color="auto"/>
          </w:divBdr>
        </w:div>
        <w:div w:id="738018672">
          <w:marLeft w:val="806"/>
          <w:marRight w:val="0"/>
          <w:marTop w:val="200"/>
          <w:marBottom w:val="0"/>
          <w:divBdr>
            <w:top w:val="none" w:sz="0" w:space="0" w:color="auto"/>
            <w:left w:val="none" w:sz="0" w:space="0" w:color="auto"/>
            <w:bottom w:val="none" w:sz="0" w:space="0" w:color="auto"/>
            <w:right w:val="none" w:sz="0" w:space="0" w:color="auto"/>
          </w:divBdr>
        </w:div>
        <w:div w:id="1015691831">
          <w:marLeft w:val="806"/>
          <w:marRight w:val="0"/>
          <w:marTop w:val="200"/>
          <w:marBottom w:val="0"/>
          <w:divBdr>
            <w:top w:val="none" w:sz="0" w:space="0" w:color="auto"/>
            <w:left w:val="none" w:sz="0" w:space="0" w:color="auto"/>
            <w:bottom w:val="none" w:sz="0" w:space="0" w:color="auto"/>
            <w:right w:val="none" w:sz="0" w:space="0" w:color="auto"/>
          </w:divBdr>
        </w:div>
        <w:div w:id="1023439971">
          <w:marLeft w:val="1440"/>
          <w:marRight w:val="0"/>
          <w:marTop w:val="100"/>
          <w:marBottom w:val="0"/>
          <w:divBdr>
            <w:top w:val="none" w:sz="0" w:space="0" w:color="auto"/>
            <w:left w:val="none" w:sz="0" w:space="0" w:color="auto"/>
            <w:bottom w:val="none" w:sz="0" w:space="0" w:color="auto"/>
            <w:right w:val="none" w:sz="0" w:space="0" w:color="auto"/>
          </w:divBdr>
        </w:div>
        <w:div w:id="1088431341">
          <w:marLeft w:val="1440"/>
          <w:marRight w:val="0"/>
          <w:marTop w:val="100"/>
          <w:marBottom w:val="0"/>
          <w:divBdr>
            <w:top w:val="none" w:sz="0" w:space="0" w:color="auto"/>
            <w:left w:val="none" w:sz="0" w:space="0" w:color="auto"/>
            <w:bottom w:val="none" w:sz="0" w:space="0" w:color="auto"/>
            <w:right w:val="none" w:sz="0" w:space="0" w:color="auto"/>
          </w:divBdr>
        </w:div>
        <w:div w:id="1337609166">
          <w:marLeft w:val="1440"/>
          <w:marRight w:val="0"/>
          <w:marTop w:val="100"/>
          <w:marBottom w:val="0"/>
          <w:divBdr>
            <w:top w:val="none" w:sz="0" w:space="0" w:color="auto"/>
            <w:left w:val="none" w:sz="0" w:space="0" w:color="auto"/>
            <w:bottom w:val="none" w:sz="0" w:space="0" w:color="auto"/>
            <w:right w:val="none" w:sz="0" w:space="0" w:color="auto"/>
          </w:divBdr>
        </w:div>
        <w:div w:id="1461463121">
          <w:marLeft w:val="806"/>
          <w:marRight w:val="0"/>
          <w:marTop w:val="200"/>
          <w:marBottom w:val="0"/>
          <w:divBdr>
            <w:top w:val="none" w:sz="0" w:space="0" w:color="auto"/>
            <w:left w:val="none" w:sz="0" w:space="0" w:color="auto"/>
            <w:bottom w:val="none" w:sz="0" w:space="0" w:color="auto"/>
            <w:right w:val="none" w:sz="0" w:space="0" w:color="auto"/>
          </w:divBdr>
        </w:div>
        <w:div w:id="1508983088">
          <w:marLeft w:val="1440"/>
          <w:marRight w:val="0"/>
          <w:marTop w:val="100"/>
          <w:marBottom w:val="0"/>
          <w:divBdr>
            <w:top w:val="none" w:sz="0" w:space="0" w:color="auto"/>
            <w:left w:val="none" w:sz="0" w:space="0" w:color="auto"/>
            <w:bottom w:val="none" w:sz="0" w:space="0" w:color="auto"/>
            <w:right w:val="none" w:sz="0" w:space="0" w:color="auto"/>
          </w:divBdr>
        </w:div>
        <w:div w:id="1578635856">
          <w:marLeft w:val="806"/>
          <w:marRight w:val="0"/>
          <w:marTop w:val="200"/>
          <w:marBottom w:val="0"/>
          <w:divBdr>
            <w:top w:val="none" w:sz="0" w:space="0" w:color="auto"/>
            <w:left w:val="none" w:sz="0" w:space="0" w:color="auto"/>
            <w:bottom w:val="none" w:sz="0" w:space="0" w:color="auto"/>
            <w:right w:val="none" w:sz="0" w:space="0" w:color="auto"/>
          </w:divBdr>
        </w:div>
        <w:div w:id="1706439029">
          <w:marLeft w:val="1440"/>
          <w:marRight w:val="0"/>
          <w:marTop w:val="100"/>
          <w:marBottom w:val="0"/>
          <w:divBdr>
            <w:top w:val="none" w:sz="0" w:space="0" w:color="auto"/>
            <w:left w:val="none" w:sz="0" w:space="0" w:color="auto"/>
            <w:bottom w:val="none" w:sz="0" w:space="0" w:color="auto"/>
            <w:right w:val="none" w:sz="0" w:space="0" w:color="auto"/>
          </w:divBdr>
        </w:div>
        <w:div w:id="1779448332">
          <w:marLeft w:val="1440"/>
          <w:marRight w:val="0"/>
          <w:marTop w:val="100"/>
          <w:marBottom w:val="0"/>
          <w:divBdr>
            <w:top w:val="none" w:sz="0" w:space="0" w:color="auto"/>
            <w:left w:val="none" w:sz="0" w:space="0" w:color="auto"/>
            <w:bottom w:val="none" w:sz="0" w:space="0" w:color="auto"/>
            <w:right w:val="none" w:sz="0" w:space="0" w:color="auto"/>
          </w:divBdr>
        </w:div>
        <w:div w:id="1843356393">
          <w:marLeft w:val="1440"/>
          <w:marRight w:val="0"/>
          <w:marTop w:val="100"/>
          <w:marBottom w:val="0"/>
          <w:divBdr>
            <w:top w:val="none" w:sz="0" w:space="0" w:color="auto"/>
            <w:left w:val="none" w:sz="0" w:space="0" w:color="auto"/>
            <w:bottom w:val="none" w:sz="0" w:space="0" w:color="auto"/>
            <w:right w:val="none" w:sz="0" w:space="0" w:color="auto"/>
          </w:divBdr>
        </w:div>
        <w:div w:id="1901476065">
          <w:marLeft w:val="1440"/>
          <w:marRight w:val="0"/>
          <w:marTop w:val="100"/>
          <w:marBottom w:val="0"/>
          <w:divBdr>
            <w:top w:val="none" w:sz="0" w:space="0" w:color="auto"/>
            <w:left w:val="none" w:sz="0" w:space="0" w:color="auto"/>
            <w:bottom w:val="none" w:sz="0" w:space="0" w:color="auto"/>
            <w:right w:val="none" w:sz="0" w:space="0" w:color="auto"/>
          </w:divBdr>
        </w:div>
        <w:div w:id="2135563422">
          <w:marLeft w:val="806"/>
          <w:marRight w:val="0"/>
          <w:marTop w:val="200"/>
          <w:marBottom w:val="0"/>
          <w:divBdr>
            <w:top w:val="none" w:sz="0" w:space="0" w:color="auto"/>
            <w:left w:val="none" w:sz="0" w:space="0" w:color="auto"/>
            <w:bottom w:val="none" w:sz="0" w:space="0" w:color="auto"/>
            <w:right w:val="none" w:sz="0" w:space="0" w:color="auto"/>
          </w:divBdr>
        </w:div>
      </w:divsChild>
    </w:div>
    <w:div w:id="972294229">
      <w:bodyDiv w:val="1"/>
      <w:marLeft w:val="0"/>
      <w:marRight w:val="0"/>
      <w:marTop w:val="0"/>
      <w:marBottom w:val="0"/>
      <w:divBdr>
        <w:top w:val="none" w:sz="0" w:space="0" w:color="auto"/>
        <w:left w:val="none" w:sz="0" w:space="0" w:color="auto"/>
        <w:bottom w:val="none" w:sz="0" w:space="0" w:color="auto"/>
        <w:right w:val="none" w:sz="0" w:space="0" w:color="auto"/>
      </w:divBdr>
      <w:divsChild>
        <w:div w:id="597564681">
          <w:marLeft w:val="360"/>
          <w:marRight w:val="0"/>
          <w:marTop w:val="200"/>
          <w:marBottom w:val="120"/>
          <w:divBdr>
            <w:top w:val="none" w:sz="0" w:space="0" w:color="auto"/>
            <w:left w:val="none" w:sz="0" w:space="0" w:color="auto"/>
            <w:bottom w:val="none" w:sz="0" w:space="0" w:color="auto"/>
            <w:right w:val="none" w:sz="0" w:space="0" w:color="auto"/>
          </w:divBdr>
        </w:div>
        <w:div w:id="634679136">
          <w:marLeft w:val="360"/>
          <w:marRight w:val="0"/>
          <w:marTop w:val="200"/>
          <w:marBottom w:val="120"/>
          <w:divBdr>
            <w:top w:val="none" w:sz="0" w:space="0" w:color="auto"/>
            <w:left w:val="none" w:sz="0" w:space="0" w:color="auto"/>
            <w:bottom w:val="none" w:sz="0" w:space="0" w:color="auto"/>
            <w:right w:val="none" w:sz="0" w:space="0" w:color="auto"/>
          </w:divBdr>
        </w:div>
        <w:div w:id="1620529733">
          <w:marLeft w:val="360"/>
          <w:marRight w:val="0"/>
          <w:marTop w:val="200"/>
          <w:marBottom w:val="120"/>
          <w:divBdr>
            <w:top w:val="none" w:sz="0" w:space="0" w:color="auto"/>
            <w:left w:val="none" w:sz="0" w:space="0" w:color="auto"/>
            <w:bottom w:val="none" w:sz="0" w:space="0" w:color="auto"/>
            <w:right w:val="none" w:sz="0" w:space="0" w:color="auto"/>
          </w:divBdr>
        </w:div>
        <w:div w:id="1659991191">
          <w:marLeft w:val="360"/>
          <w:marRight w:val="0"/>
          <w:marTop w:val="200"/>
          <w:marBottom w:val="120"/>
          <w:divBdr>
            <w:top w:val="none" w:sz="0" w:space="0" w:color="auto"/>
            <w:left w:val="none" w:sz="0" w:space="0" w:color="auto"/>
            <w:bottom w:val="none" w:sz="0" w:space="0" w:color="auto"/>
            <w:right w:val="none" w:sz="0" w:space="0" w:color="auto"/>
          </w:divBdr>
        </w:div>
      </w:divsChild>
    </w:div>
    <w:div w:id="100548014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6">
          <w:marLeft w:val="360"/>
          <w:marRight w:val="0"/>
          <w:marTop w:val="200"/>
          <w:marBottom w:val="0"/>
          <w:divBdr>
            <w:top w:val="none" w:sz="0" w:space="0" w:color="auto"/>
            <w:left w:val="none" w:sz="0" w:space="0" w:color="auto"/>
            <w:bottom w:val="none" w:sz="0" w:space="0" w:color="auto"/>
            <w:right w:val="none" w:sz="0" w:space="0" w:color="auto"/>
          </w:divBdr>
        </w:div>
        <w:div w:id="1773629885">
          <w:marLeft w:val="360"/>
          <w:marRight w:val="0"/>
          <w:marTop w:val="200"/>
          <w:marBottom w:val="0"/>
          <w:divBdr>
            <w:top w:val="none" w:sz="0" w:space="0" w:color="auto"/>
            <w:left w:val="none" w:sz="0" w:space="0" w:color="auto"/>
            <w:bottom w:val="none" w:sz="0" w:space="0" w:color="auto"/>
            <w:right w:val="none" w:sz="0" w:space="0" w:color="auto"/>
          </w:divBdr>
        </w:div>
      </w:divsChild>
    </w:div>
    <w:div w:id="1200438042">
      <w:bodyDiv w:val="1"/>
      <w:marLeft w:val="0"/>
      <w:marRight w:val="0"/>
      <w:marTop w:val="0"/>
      <w:marBottom w:val="0"/>
      <w:divBdr>
        <w:top w:val="none" w:sz="0" w:space="0" w:color="auto"/>
        <w:left w:val="none" w:sz="0" w:space="0" w:color="auto"/>
        <w:bottom w:val="none" w:sz="0" w:space="0" w:color="auto"/>
        <w:right w:val="none" w:sz="0" w:space="0" w:color="auto"/>
      </w:divBdr>
      <w:divsChild>
        <w:div w:id="483399360">
          <w:marLeft w:val="1080"/>
          <w:marRight w:val="0"/>
          <w:marTop w:val="100"/>
          <w:marBottom w:val="0"/>
          <w:divBdr>
            <w:top w:val="none" w:sz="0" w:space="0" w:color="auto"/>
            <w:left w:val="none" w:sz="0" w:space="0" w:color="auto"/>
            <w:bottom w:val="none" w:sz="0" w:space="0" w:color="auto"/>
            <w:right w:val="none" w:sz="0" w:space="0" w:color="auto"/>
          </w:divBdr>
        </w:div>
        <w:div w:id="1718435385">
          <w:marLeft w:val="360"/>
          <w:marRight w:val="0"/>
          <w:marTop w:val="200"/>
          <w:marBottom w:val="0"/>
          <w:divBdr>
            <w:top w:val="none" w:sz="0" w:space="0" w:color="auto"/>
            <w:left w:val="none" w:sz="0" w:space="0" w:color="auto"/>
            <w:bottom w:val="none" w:sz="0" w:space="0" w:color="auto"/>
            <w:right w:val="none" w:sz="0" w:space="0" w:color="auto"/>
          </w:divBdr>
        </w:div>
      </w:divsChild>
    </w:div>
    <w:div w:id="1203202337">
      <w:bodyDiv w:val="1"/>
      <w:marLeft w:val="0"/>
      <w:marRight w:val="0"/>
      <w:marTop w:val="0"/>
      <w:marBottom w:val="0"/>
      <w:divBdr>
        <w:top w:val="none" w:sz="0" w:space="0" w:color="auto"/>
        <w:left w:val="none" w:sz="0" w:space="0" w:color="auto"/>
        <w:bottom w:val="none" w:sz="0" w:space="0" w:color="auto"/>
        <w:right w:val="none" w:sz="0" w:space="0" w:color="auto"/>
      </w:divBdr>
      <w:divsChild>
        <w:div w:id="1596664944">
          <w:marLeft w:val="360"/>
          <w:marRight w:val="0"/>
          <w:marTop w:val="200"/>
          <w:marBottom w:val="0"/>
          <w:divBdr>
            <w:top w:val="none" w:sz="0" w:space="0" w:color="auto"/>
            <w:left w:val="none" w:sz="0" w:space="0" w:color="auto"/>
            <w:bottom w:val="none" w:sz="0" w:space="0" w:color="auto"/>
            <w:right w:val="none" w:sz="0" w:space="0" w:color="auto"/>
          </w:divBdr>
        </w:div>
      </w:divsChild>
    </w:div>
    <w:div w:id="1297760916">
      <w:bodyDiv w:val="1"/>
      <w:marLeft w:val="0"/>
      <w:marRight w:val="0"/>
      <w:marTop w:val="0"/>
      <w:marBottom w:val="0"/>
      <w:divBdr>
        <w:top w:val="none" w:sz="0" w:space="0" w:color="auto"/>
        <w:left w:val="none" w:sz="0" w:space="0" w:color="auto"/>
        <w:bottom w:val="none" w:sz="0" w:space="0" w:color="auto"/>
        <w:right w:val="none" w:sz="0" w:space="0" w:color="auto"/>
      </w:divBdr>
      <w:divsChild>
        <w:div w:id="166333723">
          <w:marLeft w:val="360"/>
          <w:marRight w:val="0"/>
          <w:marTop w:val="200"/>
          <w:marBottom w:val="0"/>
          <w:divBdr>
            <w:top w:val="none" w:sz="0" w:space="0" w:color="auto"/>
            <w:left w:val="none" w:sz="0" w:space="0" w:color="auto"/>
            <w:bottom w:val="none" w:sz="0" w:space="0" w:color="auto"/>
            <w:right w:val="none" w:sz="0" w:space="0" w:color="auto"/>
          </w:divBdr>
        </w:div>
        <w:div w:id="815024433">
          <w:marLeft w:val="360"/>
          <w:marRight w:val="0"/>
          <w:marTop w:val="200"/>
          <w:marBottom w:val="0"/>
          <w:divBdr>
            <w:top w:val="none" w:sz="0" w:space="0" w:color="auto"/>
            <w:left w:val="none" w:sz="0" w:space="0" w:color="auto"/>
            <w:bottom w:val="none" w:sz="0" w:space="0" w:color="auto"/>
            <w:right w:val="none" w:sz="0" w:space="0" w:color="auto"/>
          </w:divBdr>
        </w:div>
      </w:divsChild>
    </w:div>
    <w:div w:id="1420446559">
      <w:bodyDiv w:val="1"/>
      <w:marLeft w:val="0"/>
      <w:marRight w:val="0"/>
      <w:marTop w:val="0"/>
      <w:marBottom w:val="0"/>
      <w:divBdr>
        <w:top w:val="none" w:sz="0" w:space="0" w:color="auto"/>
        <w:left w:val="none" w:sz="0" w:space="0" w:color="auto"/>
        <w:bottom w:val="none" w:sz="0" w:space="0" w:color="auto"/>
        <w:right w:val="none" w:sz="0" w:space="0" w:color="auto"/>
      </w:divBdr>
      <w:divsChild>
        <w:div w:id="26882542">
          <w:marLeft w:val="1080"/>
          <w:marRight w:val="0"/>
          <w:marTop w:val="100"/>
          <w:marBottom w:val="0"/>
          <w:divBdr>
            <w:top w:val="none" w:sz="0" w:space="0" w:color="auto"/>
            <w:left w:val="none" w:sz="0" w:space="0" w:color="auto"/>
            <w:bottom w:val="none" w:sz="0" w:space="0" w:color="auto"/>
            <w:right w:val="none" w:sz="0" w:space="0" w:color="auto"/>
          </w:divBdr>
        </w:div>
        <w:div w:id="84765828">
          <w:marLeft w:val="360"/>
          <w:marRight w:val="0"/>
          <w:marTop w:val="200"/>
          <w:marBottom w:val="0"/>
          <w:divBdr>
            <w:top w:val="none" w:sz="0" w:space="0" w:color="auto"/>
            <w:left w:val="none" w:sz="0" w:space="0" w:color="auto"/>
            <w:bottom w:val="none" w:sz="0" w:space="0" w:color="auto"/>
            <w:right w:val="none" w:sz="0" w:space="0" w:color="auto"/>
          </w:divBdr>
        </w:div>
        <w:div w:id="137653899">
          <w:marLeft w:val="360"/>
          <w:marRight w:val="0"/>
          <w:marTop w:val="200"/>
          <w:marBottom w:val="0"/>
          <w:divBdr>
            <w:top w:val="none" w:sz="0" w:space="0" w:color="auto"/>
            <w:left w:val="none" w:sz="0" w:space="0" w:color="auto"/>
            <w:bottom w:val="none" w:sz="0" w:space="0" w:color="auto"/>
            <w:right w:val="none" w:sz="0" w:space="0" w:color="auto"/>
          </w:divBdr>
        </w:div>
        <w:div w:id="190345227">
          <w:marLeft w:val="1080"/>
          <w:marRight w:val="0"/>
          <w:marTop w:val="100"/>
          <w:marBottom w:val="0"/>
          <w:divBdr>
            <w:top w:val="none" w:sz="0" w:space="0" w:color="auto"/>
            <w:left w:val="none" w:sz="0" w:space="0" w:color="auto"/>
            <w:bottom w:val="none" w:sz="0" w:space="0" w:color="auto"/>
            <w:right w:val="none" w:sz="0" w:space="0" w:color="auto"/>
          </w:divBdr>
        </w:div>
        <w:div w:id="228468149">
          <w:marLeft w:val="1080"/>
          <w:marRight w:val="0"/>
          <w:marTop w:val="100"/>
          <w:marBottom w:val="0"/>
          <w:divBdr>
            <w:top w:val="none" w:sz="0" w:space="0" w:color="auto"/>
            <w:left w:val="none" w:sz="0" w:space="0" w:color="auto"/>
            <w:bottom w:val="none" w:sz="0" w:space="0" w:color="auto"/>
            <w:right w:val="none" w:sz="0" w:space="0" w:color="auto"/>
          </w:divBdr>
        </w:div>
        <w:div w:id="282657971">
          <w:marLeft w:val="1080"/>
          <w:marRight w:val="0"/>
          <w:marTop w:val="100"/>
          <w:marBottom w:val="0"/>
          <w:divBdr>
            <w:top w:val="none" w:sz="0" w:space="0" w:color="auto"/>
            <w:left w:val="none" w:sz="0" w:space="0" w:color="auto"/>
            <w:bottom w:val="none" w:sz="0" w:space="0" w:color="auto"/>
            <w:right w:val="none" w:sz="0" w:space="0" w:color="auto"/>
          </w:divBdr>
        </w:div>
        <w:div w:id="286543378">
          <w:marLeft w:val="1080"/>
          <w:marRight w:val="0"/>
          <w:marTop w:val="100"/>
          <w:marBottom w:val="0"/>
          <w:divBdr>
            <w:top w:val="none" w:sz="0" w:space="0" w:color="auto"/>
            <w:left w:val="none" w:sz="0" w:space="0" w:color="auto"/>
            <w:bottom w:val="none" w:sz="0" w:space="0" w:color="auto"/>
            <w:right w:val="none" w:sz="0" w:space="0" w:color="auto"/>
          </w:divBdr>
        </w:div>
        <w:div w:id="295570573">
          <w:marLeft w:val="360"/>
          <w:marRight w:val="0"/>
          <w:marTop w:val="200"/>
          <w:marBottom w:val="0"/>
          <w:divBdr>
            <w:top w:val="none" w:sz="0" w:space="0" w:color="auto"/>
            <w:left w:val="none" w:sz="0" w:space="0" w:color="auto"/>
            <w:bottom w:val="none" w:sz="0" w:space="0" w:color="auto"/>
            <w:right w:val="none" w:sz="0" w:space="0" w:color="auto"/>
          </w:divBdr>
        </w:div>
        <w:div w:id="420882730">
          <w:marLeft w:val="360"/>
          <w:marRight w:val="0"/>
          <w:marTop w:val="200"/>
          <w:marBottom w:val="0"/>
          <w:divBdr>
            <w:top w:val="none" w:sz="0" w:space="0" w:color="auto"/>
            <w:left w:val="none" w:sz="0" w:space="0" w:color="auto"/>
            <w:bottom w:val="none" w:sz="0" w:space="0" w:color="auto"/>
            <w:right w:val="none" w:sz="0" w:space="0" w:color="auto"/>
          </w:divBdr>
        </w:div>
        <w:div w:id="510607734">
          <w:marLeft w:val="1080"/>
          <w:marRight w:val="0"/>
          <w:marTop w:val="100"/>
          <w:marBottom w:val="0"/>
          <w:divBdr>
            <w:top w:val="none" w:sz="0" w:space="0" w:color="auto"/>
            <w:left w:val="none" w:sz="0" w:space="0" w:color="auto"/>
            <w:bottom w:val="none" w:sz="0" w:space="0" w:color="auto"/>
            <w:right w:val="none" w:sz="0" w:space="0" w:color="auto"/>
          </w:divBdr>
        </w:div>
        <w:div w:id="688264914">
          <w:marLeft w:val="1080"/>
          <w:marRight w:val="0"/>
          <w:marTop w:val="100"/>
          <w:marBottom w:val="0"/>
          <w:divBdr>
            <w:top w:val="none" w:sz="0" w:space="0" w:color="auto"/>
            <w:left w:val="none" w:sz="0" w:space="0" w:color="auto"/>
            <w:bottom w:val="none" w:sz="0" w:space="0" w:color="auto"/>
            <w:right w:val="none" w:sz="0" w:space="0" w:color="auto"/>
          </w:divBdr>
        </w:div>
        <w:div w:id="735517679">
          <w:marLeft w:val="1080"/>
          <w:marRight w:val="0"/>
          <w:marTop w:val="100"/>
          <w:marBottom w:val="0"/>
          <w:divBdr>
            <w:top w:val="none" w:sz="0" w:space="0" w:color="auto"/>
            <w:left w:val="none" w:sz="0" w:space="0" w:color="auto"/>
            <w:bottom w:val="none" w:sz="0" w:space="0" w:color="auto"/>
            <w:right w:val="none" w:sz="0" w:space="0" w:color="auto"/>
          </w:divBdr>
        </w:div>
        <w:div w:id="783308385">
          <w:marLeft w:val="360"/>
          <w:marRight w:val="0"/>
          <w:marTop w:val="200"/>
          <w:marBottom w:val="0"/>
          <w:divBdr>
            <w:top w:val="none" w:sz="0" w:space="0" w:color="auto"/>
            <w:left w:val="none" w:sz="0" w:space="0" w:color="auto"/>
            <w:bottom w:val="none" w:sz="0" w:space="0" w:color="auto"/>
            <w:right w:val="none" w:sz="0" w:space="0" w:color="auto"/>
          </w:divBdr>
        </w:div>
        <w:div w:id="892808420">
          <w:marLeft w:val="1080"/>
          <w:marRight w:val="0"/>
          <w:marTop w:val="100"/>
          <w:marBottom w:val="0"/>
          <w:divBdr>
            <w:top w:val="none" w:sz="0" w:space="0" w:color="auto"/>
            <w:left w:val="none" w:sz="0" w:space="0" w:color="auto"/>
            <w:bottom w:val="none" w:sz="0" w:space="0" w:color="auto"/>
            <w:right w:val="none" w:sz="0" w:space="0" w:color="auto"/>
          </w:divBdr>
        </w:div>
        <w:div w:id="1098712928">
          <w:marLeft w:val="1080"/>
          <w:marRight w:val="0"/>
          <w:marTop w:val="100"/>
          <w:marBottom w:val="0"/>
          <w:divBdr>
            <w:top w:val="none" w:sz="0" w:space="0" w:color="auto"/>
            <w:left w:val="none" w:sz="0" w:space="0" w:color="auto"/>
            <w:bottom w:val="none" w:sz="0" w:space="0" w:color="auto"/>
            <w:right w:val="none" w:sz="0" w:space="0" w:color="auto"/>
          </w:divBdr>
        </w:div>
        <w:div w:id="1139999362">
          <w:marLeft w:val="1800"/>
          <w:marRight w:val="0"/>
          <w:marTop w:val="100"/>
          <w:marBottom w:val="0"/>
          <w:divBdr>
            <w:top w:val="none" w:sz="0" w:space="0" w:color="auto"/>
            <w:left w:val="none" w:sz="0" w:space="0" w:color="auto"/>
            <w:bottom w:val="none" w:sz="0" w:space="0" w:color="auto"/>
            <w:right w:val="none" w:sz="0" w:space="0" w:color="auto"/>
          </w:divBdr>
        </w:div>
        <w:div w:id="1168793793">
          <w:marLeft w:val="1080"/>
          <w:marRight w:val="0"/>
          <w:marTop w:val="100"/>
          <w:marBottom w:val="0"/>
          <w:divBdr>
            <w:top w:val="none" w:sz="0" w:space="0" w:color="auto"/>
            <w:left w:val="none" w:sz="0" w:space="0" w:color="auto"/>
            <w:bottom w:val="none" w:sz="0" w:space="0" w:color="auto"/>
            <w:right w:val="none" w:sz="0" w:space="0" w:color="auto"/>
          </w:divBdr>
        </w:div>
        <w:div w:id="1188789020">
          <w:marLeft w:val="360"/>
          <w:marRight w:val="0"/>
          <w:marTop w:val="200"/>
          <w:marBottom w:val="0"/>
          <w:divBdr>
            <w:top w:val="none" w:sz="0" w:space="0" w:color="auto"/>
            <w:left w:val="none" w:sz="0" w:space="0" w:color="auto"/>
            <w:bottom w:val="none" w:sz="0" w:space="0" w:color="auto"/>
            <w:right w:val="none" w:sz="0" w:space="0" w:color="auto"/>
          </w:divBdr>
        </w:div>
        <w:div w:id="1259828858">
          <w:marLeft w:val="1080"/>
          <w:marRight w:val="0"/>
          <w:marTop w:val="100"/>
          <w:marBottom w:val="0"/>
          <w:divBdr>
            <w:top w:val="none" w:sz="0" w:space="0" w:color="auto"/>
            <w:left w:val="none" w:sz="0" w:space="0" w:color="auto"/>
            <w:bottom w:val="none" w:sz="0" w:space="0" w:color="auto"/>
            <w:right w:val="none" w:sz="0" w:space="0" w:color="auto"/>
          </w:divBdr>
        </w:div>
        <w:div w:id="1401055171">
          <w:marLeft w:val="1080"/>
          <w:marRight w:val="0"/>
          <w:marTop w:val="100"/>
          <w:marBottom w:val="0"/>
          <w:divBdr>
            <w:top w:val="none" w:sz="0" w:space="0" w:color="auto"/>
            <w:left w:val="none" w:sz="0" w:space="0" w:color="auto"/>
            <w:bottom w:val="none" w:sz="0" w:space="0" w:color="auto"/>
            <w:right w:val="none" w:sz="0" w:space="0" w:color="auto"/>
          </w:divBdr>
        </w:div>
        <w:div w:id="1487698545">
          <w:marLeft w:val="1800"/>
          <w:marRight w:val="0"/>
          <w:marTop w:val="100"/>
          <w:marBottom w:val="0"/>
          <w:divBdr>
            <w:top w:val="none" w:sz="0" w:space="0" w:color="auto"/>
            <w:left w:val="none" w:sz="0" w:space="0" w:color="auto"/>
            <w:bottom w:val="none" w:sz="0" w:space="0" w:color="auto"/>
            <w:right w:val="none" w:sz="0" w:space="0" w:color="auto"/>
          </w:divBdr>
        </w:div>
        <w:div w:id="1653633159">
          <w:marLeft w:val="360"/>
          <w:marRight w:val="0"/>
          <w:marTop w:val="200"/>
          <w:marBottom w:val="0"/>
          <w:divBdr>
            <w:top w:val="none" w:sz="0" w:space="0" w:color="auto"/>
            <w:left w:val="none" w:sz="0" w:space="0" w:color="auto"/>
            <w:bottom w:val="none" w:sz="0" w:space="0" w:color="auto"/>
            <w:right w:val="none" w:sz="0" w:space="0" w:color="auto"/>
          </w:divBdr>
        </w:div>
        <w:div w:id="1761411278">
          <w:marLeft w:val="1080"/>
          <w:marRight w:val="0"/>
          <w:marTop w:val="100"/>
          <w:marBottom w:val="0"/>
          <w:divBdr>
            <w:top w:val="none" w:sz="0" w:space="0" w:color="auto"/>
            <w:left w:val="none" w:sz="0" w:space="0" w:color="auto"/>
            <w:bottom w:val="none" w:sz="0" w:space="0" w:color="auto"/>
            <w:right w:val="none" w:sz="0" w:space="0" w:color="auto"/>
          </w:divBdr>
        </w:div>
        <w:div w:id="1946958892">
          <w:marLeft w:val="360"/>
          <w:marRight w:val="0"/>
          <w:marTop w:val="200"/>
          <w:marBottom w:val="0"/>
          <w:divBdr>
            <w:top w:val="none" w:sz="0" w:space="0" w:color="auto"/>
            <w:left w:val="none" w:sz="0" w:space="0" w:color="auto"/>
            <w:bottom w:val="none" w:sz="0" w:space="0" w:color="auto"/>
            <w:right w:val="none" w:sz="0" w:space="0" w:color="auto"/>
          </w:divBdr>
        </w:div>
        <w:div w:id="1950161116">
          <w:marLeft w:val="360"/>
          <w:marRight w:val="0"/>
          <w:marTop w:val="200"/>
          <w:marBottom w:val="0"/>
          <w:divBdr>
            <w:top w:val="none" w:sz="0" w:space="0" w:color="auto"/>
            <w:left w:val="none" w:sz="0" w:space="0" w:color="auto"/>
            <w:bottom w:val="none" w:sz="0" w:space="0" w:color="auto"/>
            <w:right w:val="none" w:sz="0" w:space="0" w:color="auto"/>
          </w:divBdr>
        </w:div>
        <w:div w:id="2136438414">
          <w:marLeft w:val="1080"/>
          <w:marRight w:val="0"/>
          <w:marTop w:val="100"/>
          <w:marBottom w:val="0"/>
          <w:divBdr>
            <w:top w:val="none" w:sz="0" w:space="0" w:color="auto"/>
            <w:left w:val="none" w:sz="0" w:space="0" w:color="auto"/>
            <w:bottom w:val="none" w:sz="0" w:space="0" w:color="auto"/>
            <w:right w:val="none" w:sz="0" w:space="0" w:color="auto"/>
          </w:divBdr>
        </w:div>
      </w:divsChild>
    </w:div>
    <w:div w:id="1865241116">
      <w:bodyDiv w:val="1"/>
      <w:marLeft w:val="0"/>
      <w:marRight w:val="0"/>
      <w:marTop w:val="0"/>
      <w:marBottom w:val="0"/>
      <w:divBdr>
        <w:top w:val="none" w:sz="0" w:space="0" w:color="auto"/>
        <w:left w:val="none" w:sz="0" w:space="0" w:color="auto"/>
        <w:bottom w:val="none" w:sz="0" w:space="0" w:color="auto"/>
        <w:right w:val="none" w:sz="0" w:space="0" w:color="auto"/>
      </w:divBdr>
      <w:divsChild>
        <w:div w:id="6100730">
          <w:marLeft w:val="360"/>
          <w:marRight w:val="0"/>
          <w:marTop w:val="200"/>
          <w:marBottom w:val="0"/>
          <w:divBdr>
            <w:top w:val="none" w:sz="0" w:space="0" w:color="auto"/>
            <w:left w:val="none" w:sz="0" w:space="0" w:color="auto"/>
            <w:bottom w:val="none" w:sz="0" w:space="0" w:color="auto"/>
            <w:right w:val="none" w:sz="0" w:space="0" w:color="auto"/>
          </w:divBdr>
        </w:div>
        <w:div w:id="1332637583">
          <w:marLeft w:val="1080"/>
          <w:marRight w:val="0"/>
          <w:marTop w:val="100"/>
          <w:marBottom w:val="0"/>
          <w:divBdr>
            <w:top w:val="none" w:sz="0" w:space="0" w:color="auto"/>
            <w:left w:val="none" w:sz="0" w:space="0" w:color="auto"/>
            <w:bottom w:val="none" w:sz="0" w:space="0" w:color="auto"/>
            <w:right w:val="none" w:sz="0" w:space="0" w:color="auto"/>
          </w:divBdr>
        </w:div>
      </w:divsChild>
    </w:div>
    <w:div w:id="1914076195">
      <w:bodyDiv w:val="1"/>
      <w:marLeft w:val="0"/>
      <w:marRight w:val="0"/>
      <w:marTop w:val="0"/>
      <w:marBottom w:val="0"/>
      <w:divBdr>
        <w:top w:val="none" w:sz="0" w:space="0" w:color="auto"/>
        <w:left w:val="none" w:sz="0" w:space="0" w:color="auto"/>
        <w:bottom w:val="none" w:sz="0" w:space="0" w:color="auto"/>
        <w:right w:val="none" w:sz="0" w:space="0" w:color="auto"/>
      </w:divBdr>
      <w:divsChild>
        <w:div w:id="878784755">
          <w:marLeft w:val="360"/>
          <w:marRight w:val="0"/>
          <w:marTop w:val="200"/>
          <w:marBottom w:val="0"/>
          <w:divBdr>
            <w:top w:val="none" w:sz="0" w:space="0" w:color="auto"/>
            <w:left w:val="none" w:sz="0" w:space="0" w:color="auto"/>
            <w:bottom w:val="none" w:sz="0" w:space="0" w:color="auto"/>
            <w:right w:val="none" w:sz="0" w:space="0" w:color="auto"/>
          </w:divBdr>
        </w:div>
      </w:divsChild>
    </w:div>
    <w:div w:id="1933393390">
      <w:bodyDiv w:val="1"/>
      <w:marLeft w:val="0"/>
      <w:marRight w:val="0"/>
      <w:marTop w:val="0"/>
      <w:marBottom w:val="0"/>
      <w:divBdr>
        <w:top w:val="none" w:sz="0" w:space="0" w:color="auto"/>
        <w:left w:val="none" w:sz="0" w:space="0" w:color="auto"/>
        <w:bottom w:val="none" w:sz="0" w:space="0" w:color="auto"/>
        <w:right w:val="none" w:sz="0" w:space="0" w:color="auto"/>
      </w:divBdr>
      <w:divsChild>
        <w:div w:id="1071468082">
          <w:marLeft w:val="1080"/>
          <w:marRight w:val="0"/>
          <w:marTop w:val="100"/>
          <w:marBottom w:val="0"/>
          <w:divBdr>
            <w:top w:val="none" w:sz="0" w:space="0" w:color="auto"/>
            <w:left w:val="none" w:sz="0" w:space="0" w:color="auto"/>
            <w:bottom w:val="none" w:sz="0" w:space="0" w:color="auto"/>
            <w:right w:val="none" w:sz="0" w:space="0" w:color="auto"/>
          </w:divBdr>
        </w:div>
      </w:divsChild>
    </w:div>
    <w:div w:id="1977756263">
      <w:bodyDiv w:val="1"/>
      <w:marLeft w:val="0"/>
      <w:marRight w:val="0"/>
      <w:marTop w:val="0"/>
      <w:marBottom w:val="0"/>
      <w:divBdr>
        <w:top w:val="none" w:sz="0" w:space="0" w:color="auto"/>
        <w:left w:val="none" w:sz="0" w:space="0" w:color="auto"/>
        <w:bottom w:val="none" w:sz="0" w:space="0" w:color="auto"/>
        <w:right w:val="none" w:sz="0" w:space="0" w:color="auto"/>
      </w:divBdr>
    </w:div>
    <w:div w:id="2100982615">
      <w:bodyDiv w:val="1"/>
      <w:marLeft w:val="0"/>
      <w:marRight w:val="0"/>
      <w:marTop w:val="0"/>
      <w:marBottom w:val="0"/>
      <w:divBdr>
        <w:top w:val="none" w:sz="0" w:space="0" w:color="auto"/>
        <w:left w:val="none" w:sz="0" w:space="0" w:color="auto"/>
        <w:bottom w:val="none" w:sz="0" w:space="0" w:color="auto"/>
        <w:right w:val="none" w:sz="0" w:space="0" w:color="auto"/>
      </w:divBdr>
      <w:divsChild>
        <w:div w:id="429542362">
          <w:marLeft w:val="360"/>
          <w:marRight w:val="0"/>
          <w:marTop w:val="200"/>
          <w:marBottom w:val="0"/>
          <w:divBdr>
            <w:top w:val="none" w:sz="0" w:space="0" w:color="auto"/>
            <w:left w:val="none" w:sz="0" w:space="0" w:color="auto"/>
            <w:bottom w:val="none" w:sz="0" w:space="0" w:color="auto"/>
            <w:right w:val="none" w:sz="0" w:space="0" w:color="auto"/>
          </w:divBdr>
        </w:div>
      </w:divsChild>
    </w:div>
    <w:div w:id="21036466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B1C5C-58AA-4D56-92B4-A3D7B005B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15</Pages>
  <Words>7887</Words>
  <Characters>44960</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Lowney</dc:creator>
  <cp:keywords/>
  <dc:description/>
  <cp:lastModifiedBy>Charles Lowney</cp:lastModifiedBy>
  <cp:revision>3</cp:revision>
  <dcterms:created xsi:type="dcterms:W3CDTF">2021-08-11T14:37:00Z</dcterms:created>
  <dcterms:modified xsi:type="dcterms:W3CDTF">2021-08-11T14:59:00Z</dcterms:modified>
</cp:coreProperties>
</file>