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F4ABC" w14:textId="701A4C38" w:rsidR="00F31452" w:rsidRPr="00292E52" w:rsidRDefault="005973E6" w:rsidP="00B70D8E">
      <w:pPr>
        <w:jc w:val="center"/>
        <w:rPr>
          <w:rFonts w:ascii="Times New Roman" w:hAnsi="Times New Roman" w:cs="Times New Roman"/>
          <w:i/>
          <w:iCs/>
          <w:sz w:val="28"/>
          <w:szCs w:val="28"/>
          <w:lang w:val="en-US"/>
        </w:rPr>
      </w:pPr>
      <w:proofErr w:type="spellStart"/>
      <w:r w:rsidRPr="00292E52">
        <w:rPr>
          <w:rFonts w:ascii="Times New Roman" w:hAnsi="Times New Roman" w:cs="Times New Roman"/>
          <w:i/>
          <w:iCs/>
          <w:sz w:val="28"/>
          <w:szCs w:val="28"/>
          <w:lang w:val="en-US"/>
        </w:rPr>
        <w:t>Nec</w:t>
      </w:r>
      <w:proofErr w:type="spellEnd"/>
      <w:r w:rsidRPr="00292E52">
        <w:rPr>
          <w:rFonts w:ascii="Times New Roman" w:hAnsi="Times New Roman" w:cs="Times New Roman"/>
          <w:i/>
          <w:iCs/>
          <w:sz w:val="28"/>
          <w:szCs w:val="28"/>
          <w:lang w:val="en-US"/>
        </w:rPr>
        <w:t xml:space="preserve"> </w:t>
      </w:r>
      <w:proofErr w:type="spellStart"/>
      <w:r w:rsidRPr="00292E52">
        <w:rPr>
          <w:rFonts w:ascii="Times New Roman" w:hAnsi="Times New Roman" w:cs="Times New Roman"/>
          <w:i/>
          <w:iCs/>
          <w:sz w:val="28"/>
          <w:szCs w:val="28"/>
          <w:lang w:val="en-US"/>
        </w:rPr>
        <w:t>Spe</w:t>
      </w:r>
      <w:proofErr w:type="spellEnd"/>
      <w:r w:rsidRPr="00292E52">
        <w:rPr>
          <w:rFonts w:ascii="Times New Roman" w:hAnsi="Times New Roman" w:cs="Times New Roman"/>
          <w:i/>
          <w:iCs/>
          <w:sz w:val="28"/>
          <w:szCs w:val="28"/>
          <w:lang w:val="en-US"/>
        </w:rPr>
        <w:t xml:space="preserve"> </w:t>
      </w:r>
      <w:proofErr w:type="spellStart"/>
      <w:r w:rsidRPr="00292E52">
        <w:rPr>
          <w:rFonts w:ascii="Times New Roman" w:hAnsi="Times New Roman" w:cs="Times New Roman"/>
          <w:i/>
          <w:iCs/>
          <w:sz w:val="28"/>
          <w:szCs w:val="28"/>
          <w:lang w:val="en-US"/>
        </w:rPr>
        <w:t>Nec</w:t>
      </w:r>
      <w:proofErr w:type="spellEnd"/>
      <w:r w:rsidRPr="00292E52">
        <w:rPr>
          <w:rFonts w:ascii="Times New Roman" w:hAnsi="Times New Roman" w:cs="Times New Roman"/>
          <w:i/>
          <w:iCs/>
          <w:sz w:val="28"/>
          <w:szCs w:val="28"/>
          <w:lang w:val="en-US"/>
        </w:rPr>
        <w:t xml:space="preserve"> </w:t>
      </w:r>
      <w:proofErr w:type="spellStart"/>
      <w:r w:rsidRPr="00292E52">
        <w:rPr>
          <w:rFonts w:ascii="Times New Roman" w:hAnsi="Times New Roman" w:cs="Times New Roman"/>
          <w:i/>
          <w:iCs/>
          <w:sz w:val="28"/>
          <w:szCs w:val="28"/>
          <w:lang w:val="en-US"/>
        </w:rPr>
        <w:t>Metu</w:t>
      </w:r>
      <w:proofErr w:type="spellEnd"/>
      <w:r w:rsidRPr="00292E52">
        <w:rPr>
          <w:rFonts w:ascii="Times New Roman" w:hAnsi="Times New Roman" w:cs="Times New Roman"/>
          <w:i/>
          <w:iCs/>
          <w:sz w:val="28"/>
          <w:szCs w:val="28"/>
          <w:lang w:val="en-US"/>
        </w:rPr>
        <w:t>: Philosophic</w:t>
      </w:r>
      <w:r w:rsidR="00A65EB2" w:rsidRPr="00292E52">
        <w:rPr>
          <w:rFonts w:ascii="Times New Roman" w:hAnsi="Times New Roman" w:cs="Times New Roman"/>
          <w:i/>
          <w:iCs/>
          <w:sz w:val="28"/>
          <w:szCs w:val="28"/>
          <w:lang w:val="en-US"/>
        </w:rPr>
        <w:t xml:space="preserve"> Catharsis </w:t>
      </w:r>
      <w:r w:rsidRPr="00292E52">
        <w:rPr>
          <w:rFonts w:ascii="Times New Roman" w:hAnsi="Times New Roman" w:cs="Times New Roman"/>
          <w:i/>
          <w:iCs/>
          <w:sz w:val="28"/>
          <w:szCs w:val="28"/>
          <w:lang w:val="en-US"/>
        </w:rPr>
        <w:t>in</w:t>
      </w:r>
      <w:r w:rsidR="00A65EB2" w:rsidRPr="00292E52">
        <w:rPr>
          <w:rFonts w:ascii="Times New Roman" w:hAnsi="Times New Roman" w:cs="Times New Roman"/>
          <w:i/>
          <w:iCs/>
          <w:sz w:val="28"/>
          <w:szCs w:val="28"/>
          <w:lang w:val="en-US"/>
        </w:rPr>
        <w:t xml:space="preserve"> </w:t>
      </w:r>
      <w:r w:rsidR="00F31452" w:rsidRPr="00292E52">
        <w:rPr>
          <w:rFonts w:ascii="Times New Roman" w:hAnsi="Times New Roman" w:cs="Times New Roman"/>
          <w:i/>
          <w:iCs/>
          <w:sz w:val="28"/>
          <w:szCs w:val="28"/>
          <w:lang w:val="en-US"/>
        </w:rPr>
        <w:t>Karl Löwith</w:t>
      </w:r>
      <w:r w:rsidR="00A65EB2" w:rsidRPr="00292E52">
        <w:rPr>
          <w:rFonts w:ascii="Times New Roman" w:hAnsi="Times New Roman" w:cs="Times New Roman"/>
          <w:i/>
          <w:iCs/>
          <w:sz w:val="28"/>
          <w:szCs w:val="28"/>
          <w:lang w:val="en-US"/>
        </w:rPr>
        <w:t>’s Meaning in History</w:t>
      </w:r>
    </w:p>
    <w:p w14:paraId="749C4BD4" w14:textId="2C12567C" w:rsidR="00B70D8E" w:rsidRPr="00292E52" w:rsidRDefault="00B70D8E" w:rsidP="00B70D8E">
      <w:pPr>
        <w:spacing w:after="0"/>
        <w:jc w:val="center"/>
        <w:rPr>
          <w:rFonts w:ascii="Times New Roman" w:hAnsi="Times New Roman" w:cs="Times New Roman"/>
          <w:sz w:val="24"/>
          <w:szCs w:val="24"/>
          <w:lang w:val="en-US"/>
        </w:rPr>
      </w:pPr>
      <w:r w:rsidRPr="00292E52">
        <w:rPr>
          <w:rFonts w:ascii="Times New Roman" w:hAnsi="Times New Roman" w:cs="Times New Roman"/>
          <w:sz w:val="24"/>
          <w:szCs w:val="24"/>
          <w:lang w:val="en-US"/>
        </w:rPr>
        <w:t>Ryan Alexander McKinnell</w:t>
      </w:r>
    </w:p>
    <w:p w14:paraId="5C25B333" w14:textId="1B03E140" w:rsidR="00B70D8E" w:rsidRPr="00292E52" w:rsidRDefault="00B70D8E" w:rsidP="00B70D8E">
      <w:pPr>
        <w:jc w:val="center"/>
        <w:rPr>
          <w:rFonts w:ascii="Times New Roman" w:hAnsi="Times New Roman" w:cs="Times New Roman"/>
          <w:sz w:val="24"/>
          <w:szCs w:val="24"/>
          <w:lang w:val="en-US"/>
        </w:rPr>
      </w:pPr>
      <w:r w:rsidRPr="00292E52">
        <w:rPr>
          <w:rFonts w:ascii="Times New Roman" w:hAnsi="Times New Roman" w:cs="Times New Roman"/>
          <w:sz w:val="24"/>
          <w:szCs w:val="24"/>
          <w:lang w:val="en-US"/>
        </w:rPr>
        <w:t>St</w:t>
      </w:r>
      <w:r w:rsidR="00190D86">
        <w:rPr>
          <w:rFonts w:ascii="Times New Roman" w:hAnsi="Times New Roman" w:cs="Times New Roman"/>
          <w:sz w:val="24"/>
          <w:szCs w:val="24"/>
          <w:lang w:val="en-US"/>
        </w:rPr>
        <w:t xml:space="preserve">. </w:t>
      </w:r>
      <w:r w:rsidRPr="00292E52">
        <w:rPr>
          <w:rFonts w:ascii="Times New Roman" w:hAnsi="Times New Roman" w:cs="Times New Roman"/>
          <w:sz w:val="24"/>
          <w:szCs w:val="24"/>
          <w:lang w:val="en-US"/>
        </w:rPr>
        <w:t xml:space="preserve"> Francis Xavier University</w:t>
      </w:r>
    </w:p>
    <w:p w14:paraId="0B4C60FA" w14:textId="0C30FF23" w:rsidR="00F34909" w:rsidRPr="00292E52" w:rsidRDefault="00F34909" w:rsidP="00B70D8E">
      <w:pPr>
        <w:jc w:val="center"/>
        <w:rPr>
          <w:rFonts w:ascii="Times New Roman" w:hAnsi="Times New Roman" w:cs="Times New Roman"/>
          <w:sz w:val="24"/>
          <w:szCs w:val="24"/>
          <w:lang w:val="en-US"/>
        </w:rPr>
      </w:pPr>
    </w:p>
    <w:p w14:paraId="1882C0EC" w14:textId="5294A7AC" w:rsidR="00985304" w:rsidRPr="0038702D" w:rsidRDefault="00A4794A" w:rsidP="00572C32">
      <w:pPr>
        <w:pStyle w:val="ListParagraph"/>
        <w:spacing w:after="0"/>
        <w:jc w:val="center"/>
        <w:rPr>
          <w:rFonts w:ascii="Times New Roman" w:hAnsi="Times New Roman" w:cs="Times New Roman"/>
          <w:i/>
          <w:iCs/>
          <w:sz w:val="24"/>
          <w:szCs w:val="24"/>
          <w:lang w:val="en-US"/>
        </w:rPr>
      </w:pPr>
      <w:r w:rsidRPr="0038702D">
        <w:rPr>
          <w:rFonts w:ascii="Times New Roman" w:hAnsi="Times New Roman" w:cs="Times New Roman"/>
          <w:i/>
          <w:iCs/>
          <w:sz w:val="24"/>
          <w:szCs w:val="24"/>
          <w:lang w:val="en-US"/>
        </w:rPr>
        <w:t xml:space="preserve">To ask earnestly the question of the ultimate meaning of history </w:t>
      </w:r>
      <w:r w:rsidR="00240DBE" w:rsidRPr="0038702D">
        <w:rPr>
          <w:rFonts w:ascii="Times New Roman" w:hAnsi="Times New Roman" w:cs="Times New Roman"/>
          <w:i/>
          <w:iCs/>
          <w:sz w:val="24"/>
          <w:szCs w:val="24"/>
          <w:lang w:val="en-US"/>
        </w:rPr>
        <w:t>takes one’s breath away; it transports us into a vacuum which only hope and faith can fill</w:t>
      </w:r>
      <w:r w:rsidR="00190D86">
        <w:rPr>
          <w:rFonts w:ascii="Times New Roman" w:hAnsi="Times New Roman" w:cs="Times New Roman"/>
          <w:i/>
          <w:iCs/>
          <w:sz w:val="24"/>
          <w:szCs w:val="24"/>
          <w:lang w:val="en-US"/>
        </w:rPr>
        <w:t xml:space="preserve">. </w:t>
      </w:r>
      <w:r w:rsidR="0038702D" w:rsidRPr="0038702D">
        <w:rPr>
          <w:rFonts w:ascii="Times New Roman" w:hAnsi="Times New Roman" w:cs="Times New Roman"/>
          <w:i/>
          <w:iCs/>
          <w:sz w:val="24"/>
          <w:szCs w:val="24"/>
          <w:lang w:val="en-US"/>
        </w:rPr>
        <w:t xml:space="preserve"> </w:t>
      </w:r>
      <w:r w:rsidR="00985304" w:rsidRPr="0038702D">
        <w:rPr>
          <w:rFonts w:ascii="Times New Roman" w:hAnsi="Times New Roman" w:cs="Times New Roman"/>
          <w:i/>
          <w:iCs/>
          <w:sz w:val="24"/>
          <w:szCs w:val="24"/>
          <w:lang w:val="en-US"/>
        </w:rPr>
        <w:t>The ancients were more moderate in their speculations</w:t>
      </w:r>
      <w:r w:rsidR="00190D86">
        <w:rPr>
          <w:rFonts w:ascii="Times New Roman" w:hAnsi="Times New Roman" w:cs="Times New Roman"/>
          <w:i/>
          <w:iCs/>
          <w:sz w:val="24"/>
          <w:szCs w:val="24"/>
          <w:lang w:val="en-US"/>
        </w:rPr>
        <w:t xml:space="preserve">. </w:t>
      </w:r>
      <w:r w:rsidR="008455BE" w:rsidRPr="0038702D">
        <w:rPr>
          <w:rFonts w:ascii="Times New Roman" w:hAnsi="Times New Roman" w:cs="Times New Roman"/>
          <w:i/>
          <w:iCs/>
          <w:sz w:val="24"/>
          <w:szCs w:val="24"/>
          <w:lang w:val="en-US"/>
        </w:rPr>
        <w:t xml:space="preserve"> They did not presume to make sense of the world or to discover its ultimate meaning</w:t>
      </w:r>
      <w:r w:rsidR="00190D86">
        <w:rPr>
          <w:rFonts w:ascii="Times New Roman" w:hAnsi="Times New Roman" w:cs="Times New Roman"/>
          <w:i/>
          <w:iCs/>
          <w:sz w:val="24"/>
          <w:szCs w:val="24"/>
          <w:lang w:val="en-US"/>
        </w:rPr>
        <w:t xml:space="preserve">. </w:t>
      </w:r>
      <w:r w:rsidR="00D33D91" w:rsidRPr="0038702D">
        <w:rPr>
          <w:rFonts w:ascii="Times New Roman" w:hAnsi="Times New Roman" w:cs="Times New Roman"/>
          <w:i/>
          <w:iCs/>
          <w:sz w:val="24"/>
          <w:szCs w:val="24"/>
          <w:lang w:val="en-US"/>
        </w:rPr>
        <w:t xml:space="preserve"> </w:t>
      </w:r>
    </w:p>
    <w:p w14:paraId="0E9C31A6" w14:textId="5221B279" w:rsidR="004A3C52" w:rsidRDefault="00F15BA2" w:rsidP="00572C32">
      <w:pPr>
        <w:pStyle w:val="ListParagraph"/>
        <w:spacing w:after="0"/>
        <w:jc w:val="center"/>
        <w:rPr>
          <w:sz w:val="24"/>
          <w:szCs w:val="24"/>
        </w:rPr>
      </w:pPr>
      <w:r w:rsidRPr="00F15BA2">
        <w:rPr>
          <w:rFonts w:ascii="Times New Roman" w:hAnsi="Times New Roman" w:cs="Times New Roman"/>
          <w:sz w:val="24"/>
          <w:szCs w:val="24"/>
          <w:lang w:val="en-US"/>
        </w:rPr>
        <w:t xml:space="preserve">-Karl </w:t>
      </w:r>
      <w:r w:rsidRPr="00F15BA2">
        <w:rPr>
          <w:sz w:val="24"/>
          <w:szCs w:val="24"/>
        </w:rPr>
        <w:t>L</w:t>
      </w:r>
      <w:r w:rsidRPr="00F15BA2">
        <w:rPr>
          <w:rFonts w:cstheme="minorHAnsi"/>
          <w:sz w:val="24"/>
          <w:szCs w:val="24"/>
        </w:rPr>
        <w:t>ö</w:t>
      </w:r>
      <w:r w:rsidRPr="00F15BA2">
        <w:rPr>
          <w:sz w:val="24"/>
          <w:szCs w:val="24"/>
        </w:rPr>
        <w:t>with</w:t>
      </w:r>
      <w:r w:rsidR="001E261A">
        <w:rPr>
          <w:rStyle w:val="EndnoteReference"/>
          <w:sz w:val="24"/>
          <w:szCs w:val="24"/>
        </w:rPr>
        <w:endnoteReference w:id="2"/>
      </w:r>
    </w:p>
    <w:p w14:paraId="7362B6D8" w14:textId="77777777" w:rsidR="00B91E48" w:rsidRDefault="00B91E48" w:rsidP="00B40A2E">
      <w:pPr>
        <w:spacing w:after="0" w:line="480" w:lineRule="auto"/>
        <w:rPr>
          <w:sz w:val="24"/>
          <w:szCs w:val="24"/>
        </w:rPr>
      </w:pPr>
    </w:p>
    <w:p w14:paraId="2776B049" w14:textId="487720E6" w:rsidR="00EF5582" w:rsidRDefault="002146E8">
      <w:pPr>
        <w:spacing w:after="0" w:line="480" w:lineRule="auto"/>
        <w:ind w:firstLine="720"/>
        <w:rPr>
          <w:rFonts w:ascii="Times New Roman" w:hAnsi="Times New Roman" w:cs="Times New Roman"/>
          <w:sz w:val="24"/>
          <w:szCs w:val="24"/>
        </w:rPr>
        <w:pPrChange w:id="0" w:author="SHSU" w:date="2021-08-24T14:10:00Z">
          <w:pPr>
            <w:spacing w:after="0" w:line="480" w:lineRule="auto"/>
          </w:pPr>
        </w:pPrChange>
      </w:pPr>
      <w:r>
        <w:rPr>
          <w:sz w:val="24"/>
          <w:szCs w:val="24"/>
        </w:rPr>
        <w:t xml:space="preserve">Best known in the English-speaking world </w:t>
      </w:r>
      <w:r>
        <w:rPr>
          <w:rFonts w:ascii="Times New Roman" w:hAnsi="Times New Roman" w:cs="Times New Roman"/>
          <w:sz w:val="24"/>
          <w:szCs w:val="24"/>
          <w:lang w:val="en-US"/>
        </w:rPr>
        <w:t>for</w:t>
      </w:r>
      <w:r w:rsidR="00571225">
        <w:rPr>
          <w:rFonts w:ascii="Times New Roman" w:hAnsi="Times New Roman" w:cs="Times New Roman"/>
          <w:sz w:val="24"/>
          <w:szCs w:val="24"/>
        </w:rPr>
        <w:t xml:space="preserve"> </w:t>
      </w:r>
      <w:r w:rsidR="00DC0065">
        <w:rPr>
          <w:rFonts w:ascii="Times New Roman" w:hAnsi="Times New Roman" w:cs="Times New Roman"/>
          <w:sz w:val="24"/>
          <w:szCs w:val="24"/>
        </w:rPr>
        <w:t>e</w:t>
      </w:r>
      <w:r w:rsidR="00F653E9">
        <w:rPr>
          <w:rFonts w:ascii="Times New Roman" w:hAnsi="Times New Roman" w:cs="Times New Roman"/>
          <w:sz w:val="24"/>
          <w:szCs w:val="24"/>
        </w:rPr>
        <w:t xml:space="preserve">xpounding </w:t>
      </w:r>
      <w:r w:rsidR="00E65850">
        <w:rPr>
          <w:rFonts w:ascii="Times New Roman" w:hAnsi="Times New Roman" w:cs="Times New Roman"/>
          <w:sz w:val="24"/>
          <w:szCs w:val="24"/>
        </w:rPr>
        <w:t>one of the classic</w:t>
      </w:r>
      <w:r w:rsidR="00571225">
        <w:rPr>
          <w:rFonts w:ascii="Times New Roman" w:hAnsi="Times New Roman" w:cs="Times New Roman"/>
          <w:sz w:val="24"/>
          <w:szCs w:val="24"/>
        </w:rPr>
        <w:t xml:space="preserve"> articulations</w:t>
      </w:r>
      <w:r w:rsidR="00E65850">
        <w:rPr>
          <w:rFonts w:ascii="Times New Roman" w:hAnsi="Times New Roman" w:cs="Times New Roman"/>
          <w:sz w:val="24"/>
          <w:szCs w:val="24"/>
        </w:rPr>
        <w:t xml:space="preserve"> </w:t>
      </w:r>
      <w:r>
        <w:rPr>
          <w:rFonts w:ascii="Times New Roman" w:hAnsi="Times New Roman" w:cs="Times New Roman"/>
          <w:sz w:val="24"/>
          <w:szCs w:val="24"/>
        </w:rPr>
        <w:t xml:space="preserve">of the “secularization thesis” in </w:t>
      </w:r>
      <w:r>
        <w:rPr>
          <w:rFonts w:ascii="Times New Roman" w:hAnsi="Times New Roman" w:cs="Times New Roman"/>
          <w:sz w:val="24"/>
          <w:szCs w:val="24"/>
          <w:lang w:val="en-US"/>
        </w:rPr>
        <w:t xml:space="preserve">his most influential work, </w:t>
      </w:r>
      <w:r>
        <w:rPr>
          <w:rFonts w:ascii="Times New Roman" w:hAnsi="Times New Roman" w:cs="Times New Roman"/>
          <w:i/>
          <w:iCs/>
          <w:sz w:val="24"/>
          <w:szCs w:val="24"/>
          <w:lang w:val="en-US"/>
        </w:rPr>
        <w:t xml:space="preserve">Meaning in History </w:t>
      </w:r>
      <w:r>
        <w:rPr>
          <w:rFonts w:ascii="Times New Roman" w:hAnsi="Times New Roman" w:cs="Times New Roman"/>
          <w:sz w:val="24"/>
          <w:szCs w:val="24"/>
          <w:lang w:val="en-US"/>
        </w:rPr>
        <w:t>(1949</w:t>
      </w:r>
      <w:r w:rsidR="00213BF7">
        <w:rPr>
          <w:rFonts w:ascii="Times New Roman" w:hAnsi="Times New Roman" w:cs="Times New Roman"/>
          <w:sz w:val="24"/>
          <w:szCs w:val="24"/>
          <w:lang w:val="en-US"/>
        </w:rPr>
        <w:t>)</w:t>
      </w:r>
      <w:r w:rsidR="00A62EF4">
        <w:rPr>
          <w:rFonts w:ascii="Times New Roman" w:hAnsi="Times New Roman" w:cs="Times New Roman"/>
          <w:sz w:val="24"/>
          <w:szCs w:val="24"/>
          <w:lang w:val="en-US"/>
        </w:rPr>
        <w:t xml:space="preserve">, </w:t>
      </w:r>
      <w:r w:rsidR="00C33017">
        <w:rPr>
          <w:sz w:val="24"/>
          <w:szCs w:val="24"/>
        </w:rPr>
        <w:t xml:space="preserve">the German-Jewish philosopher </w:t>
      </w:r>
      <w:r w:rsidR="00C33017">
        <w:rPr>
          <w:rFonts w:ascii="Times New Roman" w:hAnsi="Times New Roman" w:cs="Times New Roman"/>
          <w:sz w:val="24"/>
          <w:szCs w:val="24"/>
          <w:lang w:val="en-US"/>
        </w:rPr>
        <w:t xml:space="preserve">Karl </w:t>
      </w:r>
      <w:r w:rsidR="00C33017">
        <w:rPr>
          <w:sz w:val="24"/>
          <w:szCs w:val="24"/>
        </w:rPr>
        <w:t>L</w:t>
      </w:r>
      <w:r w:rsidR="00C33017">
        <w:rPr>
          <w:rFonts w:cstheme="minorHAnsi"/>
          <w:sz w:val="24"/>
          <w:szCs w:val="24"/>
        </w:rPr>
        <w:t>ö</w:t>
      </w:r>
      <w:r w:rsidR="00C33017">
        <w:rPr>
          <w:sz w:val="24"/>
          <w:szCs w:val="24"/>
        </w:rPr>
        <w:t xml:space="preserve">with (1897-1973) </w:t>
      </w:r>
      <w:r w:rsidR="008B2927">
        <w:rPr>
          <w:rFonts w:ascii="Times New Roman" w:hAnsi="Times New Roman" w:cs="Times New Roman"/>
          <w:sz w:val="24"/>
          <w:szCs w:val="24"/>
        </w:rPr>
        <w:t>p</w:t>
      </w:r>
      <w:r w:rsidR="00D57EC6">
        <w:rPr>
          <w:rFonts w:ascii="Times New Roman" w:hAnsi="Times New Roman" w:cs="Times New Roman"/>
          <w:sz w:val="24"/>
          <w:szCs w:val="24"/>
        </w:rPr>
        <w:t>resent</w:t>
      </w:r>
      <w:r w:rsidR="00770EDF">
        <w:rPr>
          <w:rFonts w:ascii="Times New Roman" w:hAnsi="Times New Roman" w:cs="Times New Roman"/>
          <w:sz w:val="24"/>
          <w:szCs w:val="24"/>
        </w:rPr>
        <w:t>s</w:t>
      </w:r>
      <w:r w:rsidR="00D57EC6">
        <w:rPr>
          <w:rFonts w:ascii="Times New Roman" w:hAnsi="Times New Roman" w:cs="Times New Roman"/>
          <w:sz w:val="24"/>
          <w:szCs w:val="24"/>
        </w:rPr>
        <w:t xml:space="preserve"> the </w:t>
      </w:r>
      <w:r>
        <w:rPr>
          <w:rFonts w:ascii="Times New Roman" w:hAnsi="Times New Roman" w:cs="Times New Roman"/>
          <w:sz w:val="24"/>
          <w:szCs w:val="24"/>
        </w:rPr>
        <w:t xml:space="preserve">Enlightenment </w:t>
      </w:r>
      <w:r w:rsidR="008B2927">
        <w:rPr>
          <w:rFonts w:ascii="Times New Roman" w:hAnsi="Times New Roman" w:cs="Times New Roman"/>
          <w:sz w:val="24"/>
          <w:szCs w:val="24"/>
        </w:rPr>
        <w:t xml:space="preserve">philosophy </w:t>
      </w:r>
      <w:r w:rsidR="00F4592E">
        <w:rPr>
          <w:rFonts w:ascii="Times New Roman" w:hAnsi="Times New Roman" w:cs="Times New Roman"/>
          <w:sz w:val="24"/>
          <w:szCs w:val="24"/>
        </w:rPr>
        <w:t xml:space="preserve">of history </w:t>
      </w:r>
      <w:r>
        <w:rPr>
          <w:rFonts w:ascii="Times New Roman" w:hAnsi="Times New Roman" w:cs="Times New Roman"/>
          <w:sz w:val="24"/>
          <w:szCs w:val="24"/>
        </w:rPr>
        <w:t xml:space="preserve">as </w:t>
      </w:r>
      <w:r w:rsidR="00DF2AAA">
        <w:rPr>
          <w:rFonts w:ascii="Times New Roman" w:hAnsi="Times New Roman" w:cs="Times New Roman"/>
          <w:sz w:val="24"/>
          <w:szCs w:val="24"/>
        </w:rPr>
        <w:t xml:space="preserve">a </w:t>
      </w:r>
      <w:r>
        <w:rPr>
          <w:rFonts w:ascii="Times New Roman" w:hAnsi="Times New Roman" w:cs="Times New Roman"/>
          <w:sz w:val="24"/>
          <w:szCs w:val="24"/>
        </w:rPr>
        <w:t>seculariz</w:t>
      </w:r>
      <w:r w:rsidR="008E1645">
        <w:rPr>
          <w:rFonts w:ascii="Times New Roman" w:hAnsi="Times New Roman" w:cs="Times New Roman"/>
          <w:sz w:val="24"/>
          <w:szCs w:val="24"/>
        </w:rPr>
        <w:t xml:space="preserve">ation of </w:t>
      </w:r>
      <w:r>
        <w:rPr>
          <w:rFonts w:ascii="Times New Roman" w:hAnsi="Times New Roman" w:cs="Times New Roman"/>
          <w:sz w:val="24"/>
          <w:szCs w:val="24"/>
        </w:rPr>
        <w:t>Christian theological history</w:t>
      </w:r>
      <w:r w:rsidR="00190D86">
        <w:rPr>
          <w:rFonts w:ascii="Times New Roman" w:hAnsi="Times New Roman" w:cs="Times New Roman"/>
          <w:sz w:val="24"/>
          <w:szCs w:val="24"/>
        </w:rPr>
        <w:t xml:space="preserve">.  </w:t>
      </w:r>
      <w:r w:rsidR="00F4592E">
        <w:rPr>
          <w:rFonts w:ascii="Times New Roman" w:hAnsi="Times New Roman" w:cs="Times New Roman"/>
          <w:sz w:val="24"/>
          <w:szCs w:val="24"/>
        </w:rPr>
        <w:t>A</w:t>
      </w:r>
      <w:r>
        <w:rPr>
          <w:rFonts w:ascii="Times New Roman" w:hAnsi="Times New Roman" w:cs="Times New Roman"/>
          <w:sz w:val="24"/>
          <w:szCs w:val="24"/>
        </w:rPr>
        <w:t xml:space="preserve">rguing that the </w:t>
      </w:r>
      <w:r w:rsidR="00D31208">
        <w:rPr>
          <w:rFonts w:ascii="Times New Roman" w:hAnsi="Times New Roman" w:cs="Times New Roman"/>
          <w:sz w:val="24"/>
          <w:szCs w:val="24"/>
        </w:rPr>
        <w:t xml:space="preserve">modern emphasis on secular history as the scene of humanity’s destiny, </w:t>
      </w:r>
      <w:r w:rsidR="00DA0018">
        <w:rPr>
          <w:rFonts w:ascii="Times New Roman" w:hAnsi="Times New Roman" w:cs="Times New Roman"/>
          <w:sz w:val="24"/>
          <w:szCs w:val="24"/>
        </w:rPr>
        <w:t xml:space="preserve">that history has a meaning </w:t>
      </w:r>
      <w:r w:rsidR="005E46F0">
        <w:rPr>
          <w:rFonts w:ascii="Times New Roman" w:hAnsi="Times New Roman" w:cs="Times New Roman"/>
          <w:sz w:val="24"/>
          <w:szCs w:val="24"/>
        </w:rPr>
        <w:t>or purpose</w:t>
      </w:r>
      <w:r w:rsidR="00324BF2">
        <w:rPr>
          <w:rFonts w:ascii="Times New Roman" w:hAnsi="Times New Roman" w:cs="Times New Roman"/>
          <w:sz w:val="24"/>
          <w:szCs w:val="24"/>
        </w:rPr>
        <w:t xml:space="preserve">, </w:t>
      </w:r>
      <w:r>
        <w:rPr>
          <w:rFonts w:ascii="Times New Roman" w:hAnsi="Times New Roman" w:cs="Times New Roman"/>
          <w:sz w:val="24"/>
          <w:szCs w:val="24"/>
        </w:rPr>
        <w:t xml:space="preserve">is </w:t>
      </w:r>
      <w:r w:rsidR="008E1645">
        <w:rPr>
          <w:rFonts w:ascii="Times New Roman" w:hAnsi="Times New Roman" w:cs="Times New Roman"/>
          <w:sz w:val="24"/>
          <w:szCs w:val="24"/>
        </w:rPr>
        <w:t xml:space="preserve">fundamentally </w:t>
      </w:r>
      <w:r w:rsidR="005501E2">
        <w:rPr>
          <w:rFonts w:ascii="Times New Roman" w:hAnsi="Times New Roman" w:cs="Times New Roman"/>
          <w:sz w:val="24"/>
          <w:szCs w:val="24"/>
        </w:rPr>
        <w:t>dependent on a</w:t>
      </w:r>
      <w:r w:rsidR="00C9628A">
        <w:rPr>
          <w:rFonts w:ascii="Times New Roman" w:hAnsi="Times New Roman" w:cs="Times New Roman"/>
          <w:sz w:val="24"/>
          <w:szCs w:val="24"/>
        </w:rPr>
        <w:t>n</w:t>
      </w:r>
      <w:r w:rsidR="00824FE3">
        <w:rPr>
          <w:rFonts w:ascii="Times New Roman" w:hAnsi="Times New Roman" w:cs="Times New Roman"/>
          <w:sz w:val="24"/>
          <w:szCs w:val="24"/>
        </w:rPr>
        <w:t xml:space="preserve"> </w:t>
      </w:r>
      <w:r w:rsidR="00767285">
        <w:rPr>
          <w:rFonts w:ascii="Times New Roman" w:hAnsi="Times New Roman" w:cs="Times New Roman"/>
          <w:sz w:val="24"/>
          <w:szCs w:val="24"/>
        </w:rPr>
        <w:t xml:space="preserve">eschatological </w:t>
      </w:r>
      <w:r w:rsidR="00CB5FC7">
        <w:rPr>
          <w:rFonts w:ascii="Times New Roman" w:hAnsi="Times New Roman" w:cs="Times New Roman"/>
          <w:sz w:val="24"/>
          <w:szCs w:val="24"/>
        </w:rPr>
        <w:t>history of salvation</w:t>
      </w:r>
      <w:r w:rsidR="00190D86">
        <w:rPr>
          <w:rFonts w:ascii="Times New Roman" w:hAnsi="Times New Roman" w:cs="Times New Roman"/>
          <w:sz w:val="24"/>
          <w:szCs w:val="24"/>
        </w:rPr>
        <w:t xml:space="preserve">. </w:t>
      </w:r>
      <w:r w:rsidR="00CB5FC7">
        <w:rPr>
          <w:rFonts w:ascii="Times New Roman" w:hAnsi="Times New Roman" w:cs="Times New Roman"/>
          <w:sz w:val="24"/>
          <w:szCs w:val="24"/>
        </w:rPr>
        <w:t xml:space="preserve"> For </w:t>
      </w:r>
      <w:r w:rsidR="00CB5FC7">
        <w:rPr>
          <w:sz w:val="24"/>
          <w:szCs w:val="24"/>
        </w:rPr>
        <w:t>L</w:t>
      </w:r>
      <w:r w:rsidR="00CB5FC7">
        <w:rPr>
          <w:rFonts w:cstheme="minorHAnsi"/>
          <w:sz w:val="24"/>
          <w:szCs w:val="24"/>
        </w:rPr>
        <w:t>ö</w:t>
      </w:r>
      <w:r w:rsidR="00CB5FC7">
        <w:rPr>
          <w:sz w:val="24"/>
          <w:szCs w:val="24"/>
        </w:rPr>
        <w:t xml:space="preserve">with, </w:t>
      </w:r>
      <w:r w:rsidR="00A00900">
        <w:rPr>
          <w:sz w:val="24"/>
          <w:szCs w:val="24"/>
        </w:rPr>
        <w:t>not only do</w:t>
      </w:r>
      <w:r w:rsidR="00BA4C1F">
        <w:rPr>
          <w:sz w:val="24"/>
          <w:szCs w:val="24"/>
        </w:rPr>
        <w:t xml:space="preserve"> </w:t>
      </w:r>
      <w:r w:rsidR="00020139">
        <w:rPr>
          <w:sz w:val="24"/>
          <w:szCs w:val="24"/>
        </w:rPr>
        <w:t xml:space="preserve">modern </w:t>
      </w:r>
      <w:r w:rsidR="00770EDF">
        <w:rPr>
          <w:sz w:val="24"/>
          <w:szCs w:val="24"/>
        </w:rPr>
        <w:t>thinkers</w:t>
      </w:r>
      <w:r w:rsidR="00D055E9">
        <w:rPr>
          <w:rFonts w:ascii="Times New Roman" w:hAnsi="Times New Roman" w:cs="Times New Roman"/>
          <w:sz w:val="24"/>
          <w:szCs w:val="24"/>
        </w:rPr>
        <w:t xml:space="preserve"> ranging </w:t>
      </w:r>
      <w:r>
        <w:rPr>
          <w:rFonts w:ascii="Times New Roman" w:hAnsi="Times New Roman" w:cs="Times New Roman"/>
          <w:sz w:val="24"/>
          <w:szCs w:val="24"/>
        </w:rPr>
        <w:t xml:space="preserve">from Voltaire to Marx </w:t>
      </w:r>
      <w:r w:rsidR="00D055E9">
        <w:rPr>
          <w:rFonts w:ascii="Times New Roman" w:hAnsi="Times New Roman" w:cs="Times New Roman"/>
          <w:sz w:val="24"/>
          <w:szCs w:val="24"/>
          <w:lang w:val="en-US"/>
        </w:rPr>
        <w:t>fail to demonstrate a meaningful plan of history by means of reason</w:t>
      </w:r>
      <w:r w:rsidR="002C50CC">
        <w:rPr>
          <w:rFonts w:ascii="Times New Roman" w:hAnsi="Times New Roman" w:cs="Times New Roman"/>
          <w:sz w:val="24"/>
          <w:szCs w:val="24"/>
          <w:lang w:val="en-US"/>
        </w:rPr>
        <w:t xml:space="preserve"> – instead </w:t>
      </w:r>
      <w:r w:rsidR="005F142A">
        <w:rPr>
          <w:rFonts w:ascii="Times New Roman" w:hAnsi="Times New Roman" w:cs="Times New Roman"/>
          <w:sz w:val="24"/>
          <w:szCs w:val="24"/>
          <w:lang w:val="en-US"/>
        </w:rPr>
        <w:t>“</w:t>
      </w:r>
      <w:r w:rsidR="000E0DCD">
        <w:rPr>
          <w:rFonts w:ascii="Times New Roman" w:hAnsi="Times New Roman" w:cs="Times New Roman"/>
          <w:sz w:val="24"/>
          <w:szCs w:val="24"/>
          <w:lang w:val="en-US"/>
        </w:rPr>
        <w:t>living by hope</w:t>
      </w:r>
      <w:r w:rsidR="005F142A">
        <w:rPr>
          <w:rFonts w:ascii="Times New Roman" w:hAnsi="Times New Roman" w:cs="Times New Roman"/>
          <w:sz w:val="24"/>
          <w:szCs w:val="24"/>
          <w:lang w:val="en-US"/>
        </w:rPr>
        <w:t xml:space="preserve"> and </w:t>
      </w:r>
      <w:r w:rsidR="002C50CC">
        <w:rPr>
          <w:rFonts w:ascii="Times New Roman" w:hAnsi="Times New Roman" w:cs="Times New Roman"/>
          <w:sz w:val="24"/>
          <w:szCs w:val="24"/>
          <w:lang w:val="en-US"/>
        </w:rPr>
        <w:t>expectation” – by</w:t>
      </w:r>
      <w:r w:rsidR="00770EDF">
        <w:rPr>
          <w:rFonts w:ascii="Times New Roman" w:hAnsi="Times New Roman" w:cs="Times New Roman"/>
          <w:sz w:val="24"/>
          <w:szCs w:val="24"/>
          <w:lang w:val="en-US"/>
        </w:rPr>
        <w:t xml:space="preserve"> </w:t>
      </w:r>
      <w:r w:rsidR="00D61001">
        <w:rPr>
          <w:rFonts w:ascii="Times New Roman" w:hAnsi="Times New Roman" w:cs="Times New Roman"/>
          <w:sz w:val="24"/>
          <w:szCs w:val="24"/>
          <w:lang w:val="en-US"/>
        </w:rPr>
        <w:t>secularizing the theological conception of history</w:t>
      </w:r>
      <w:r w:rsidR="00885140">
        <w:rPr>
          <w:rFonts w:ascii="Times New Roman" w:hAnsi="Times New Roman" w:cs="Times New Roman"/>
          <w:sz w:val="24"/>
          <w:szCs w:val="24"/>
          <w:lang w:val="en-US"/>
        </w:rPr>
        <w:t xml:space="preserve"> </w:t>
      </w:r>
      <w:r w:rsidR="00366D8E">
        <w:rPr>
          <w:rFonts w:ascii="Times New Roman" w:hAnsi="Times New Roman" w:cs="Times New Roman"/>
          <w:sz w:val="24"/>
          <w:szCs w:val="24"/>
          <w:lang w:val="en-US"/>
        </w:rPr>
        <w:t>and seeking to re</w:t>
      </w:r>
      <w:r w:rsidR="00895E03">
        <w:rPr>
          <w:rFonts w:ascii="Times New Roman" w:hAnsi="Times New Roman" w:cs="Times New Roman"/>
          <w:sz w:val="24"/>
          <w:szCs w:val="24"/>
          <w:lang w:val="en-US"/>
        </w:rPr>
        <w:t>alize the Kingdom of God on earth</w:t>
      </w:r>
      <w:r w:rsidR="00190D86">
        <w:rPr>
          <w:rFonts w:ascii="Times New Roman" w:hAnsi="Times New Roman" w:cs="Times New Roman"/>
          <w:sz w:val="24"/>
          <w:szCs w:val="24"/>
          <w:lang w:val="en-US"/>
        </w:rPr>
        <w:t>,</w:t>
      </w:r>
      <w:r w:rsidR="00895E03">
        <w:rPr>
          <w:rFonts w:ascii="Times New Roman" w:hAnsi="Times New Roman" w:cs="Times New Roman"/>
          <w:sz w:val="24"/>
          <w:szCs w:val="24"/>
          <w:lang w:val="en-US"/>
        </w:rPr>
        <w:t xml:space="preserve"> the philosophy of history proves to have </w:t>
      </w:r>
      <w:r w:rsidR="00E2480F">
        <w:rPr>
          <w:rFonts w:ascii="Times New Roman" w:hAnsi="Times New Roman" w:cs="Times New Roman"/>
          <w:sz w:val="24"/>
          <w:szCs w:val="24"/>
          <w:lang w:val="en-US"/>
        </w:rPr>
        <w:t>perverse political consequences</w:t>
      </w:r>
      <w:r w:rsidR="00190D86">
        <w:rPr>
          <w:rFonts w:ascii="Times New Roman" w:hAnsi="Times New Roman" w:cs="Times New Roman"/>
          <w:sz w:val="24"/>
          <w:szCs w:val="24"/>
          <w:lang w:val="en-US"/>
        </w:rPr>
        <w:t>.</w:t>
      </w:r>
      <w:r w:rsidR="00885140">
        <w:rPr>
          <w:rStyle w:val="EndnoteReference"/>
          <w:rFonts w:ascii="Times New Roman" w:hAnsi="Times New Roman" w:cs="Times New Roman"/>
          <w:sz w:val="24"/>
          <w:szCs w:val="24"/>
          <w:lang w:val="en-US"/>
        </w:rPr>
        <w:endnoteReference w:id="3"/>
      </w:r>
    </w:p>
    <w:p w14:paraId="2D18AD7B" w14:textId="6952A843" w:rsidR="00611C80" w:rsidRDefault="00C33017" w:rsidP="00B40A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Yet despite the </w:t>
      </w:r>
      <w:r w:rsidR="00EB0086">
        <w:rPr>
          <w:sz w:val="24"/>
          <w:szCs w:val="24"/>
        </w:rPr>
        <w:t xml:space="preserve">radical nature of </w:t>
      </w:r>
      <w:r w:rsidR="004B38F9">
        <w:rPr>
          <w:sz w:val="24"/>
          <w:szCs w:val="24"/>
        </w:rPr>
        <w:t xml:space="preserve">this </w:t>
      </w:r>
      <w:r w:rsidR="00EB0086">
        <w:rPr>
          <w:sz w:val="24"/>
          <w:szCs w:val="24"/>
        </w:rPr>
        <w:t>critique,</w:t>
      </w:r>
      <w:r w:rsidR="006560C8">
        <w:rPr>
          <w:sz w:val="24"/>
          <w:szCs w:val="24"/>
        </w:rPr>
        <w:t xml:space="preserve"> </w:t>
      </w:r>
      <w:r w:rsidR="0044257E">
        <w:rPr>
          <w:sz w:val="24"/>
          <w:szCs w:val="24"/>
        </w:rPr>
        <w:t>L</w:t>
      </w:r>
      <w:r w:rsidR="0044257E">
        <w:rPr>
          <w:rFonts w:cstheme="minorHAnsi"/>
          <w:sz w:val="24"/>
          <w:szCs w:val="24"/>
        </w:rPr>
        <w:t>ö</w:t>
      </w:r>
      <w:r w:rsidR="0044257E">
        <w:rPr>
          <w:sz w:val="24"/>
          <w:szCs w:val="24"/>
        </w:rPr>
        <w:t xml:space="preserve">with has </w:t>
      </w:r>
      <w:r>
        <w:rPr>
          <w:sz w:val="24"/>
          <w:szCs w:val="24"/>
        </w:rPr>
        <w:t>not exerted a major influence on political theorists concerned with the crisis of modernity</w:t>
      </w:r>
      <w:r w:rsidR="00190D86">
        <w:rPr>
          <w:sz w:val="24"/>
          <w:szCs w:val="24"/>
        </w:rPr>
        <w:t xml:space="preserve">. </w:t>
      </w:r>
      <w:r w:rsidR="00C90E83">
        <w:rPr>
          <w:sz w:val="24"/>
          <w:szCs w:val="24"/>
        </w:rPr>
        <w:t xml:space="preserve"> </w:t>
      </w:r>
      <w:r w:rsidR="00190D86">
        <w:rPr>
          <w:sz w:val="24"/>
          <w:szCs w:val="24"/>
        </w:rPr>
        <w:t>He is o</w:t>
      </w:r>
      <w:r w:rsidR="00C90E83">
        <w:rPr>
          <w:sz w:val="24"/>
          <w:szCs w:val="24"/>
        </w:rPr>
        <w:t xml:space="preserve">ften thought of as a less ambitious, more apolitical thinker than </w:t>
      </w:r>
      <w:r w:rsidR="00C90E83">
        <w:rPr>
          <w:rFonts w:ascii="Times New Roman" w:hAnsi="Times New Roman" w:cs="Times New Roman"/>
          <w:sz w:val="24"/>
          <w:szCs w:val="24"/>
        </w:rPr>
        <w:t xml:space="preserve">fellow twentieth century </w:t>
      </w:r>
      <w:r w:rsidR="00C90E83">
        <w:rPr>
          <w:rFonts w:ascii="Times New Roman" w:hAnsi="Times New Roman" w:cs="Times New Roman"/>
          <w:i/>
          <w:iCs/>
          <w:sz w:val="24"/>
          <w:szCs w:val="24"/>
        </w:rPr>
        <w:t xml:space="preserve">émigré </w:t>
      </w:r>
      <w:r w:rsidR="00C90E83">
        <w:rPr>
          <w:rFonts w:ascii="Times New Roman" w:hAnsi="Times New Roman" w:cs="Times New Roman"/>
          <w:sz w:val="24"/>
          <w:szCs w:val="24"/>
        </w:rPr>
        <w:t>critics of modern rationalism such as Hannah Arendt, Leo Strauss, or Eric Voegelin</w:t>
      </w:r>
      <w:r w:rsidR="00174574">
        <w:rPr>
          <w:rFonts w:ascii="Times New Roman" w:hAnsi="Times New Roman" w:cs="Times New Roman"/>
          <w:sz w:val="24"/>
          <w:szCs w:val="24"/>
        </w:rPr>
        <w:t>.</w:t>
      </w:r>
      <w:r>
        <w:rPr>
          <w:rStyle w:val="EndnoteReference"/>
          <w:sz w:val="24"/>
          <w:szCs w:val="24"/>
        </w:rPr>
        <w:endnoteReference w:id="4"/>
      </w:r>
      <w:r>
        <w:rPr>
          <w:sz w:val="24"/>
          <w:szCs w:val="24"/>
        </w:rPr>
        <w:t xml:space="preserve"> </w:t>
      </w:r>
      <w:r w:rsidR="00174574">
        <w:rPr>
          <w:sz w:val="24"/>
          <w:szCs w:val="24"/>
        </w:rPr>
        <w:t xml:space="preserve"> </w:t>
      </w:r>
      <w:r w:rsidR="005A6F2F">
        <w:rPr>
          <w:sz w:val="24"/>
          <w:szCs w:val="24"/>
        </w:rPr>
        <w:t xml:space="preserve">Indeed, in the view of Voegelin, </w:t>
      </w:r>
      <w:r w:rsidR="00B77462">
        <w:rPr>
          <w:sz w:val="24"/>
          <w:szCs w:val="24"/>
        </w:rPr>
        <w:t xml:space="preserve">although </w:t>
      </w:r>
      <w:r w:rsidR="00610A9C">
        <w:rPr>
          <w:sz w:val="24"/>
          <w:szCs w:val="24"/>
        </w:rPr>
        <w:t>L</w:t>
      </w:r>
      <w:r w:rsidR="00610A9C">
        <w:rPr>
          <w:rFonts w:cstheme="minorHAnsi"/>
          <w:sz w:val="24"/>
          <w:szCs w:val="24"/>
        </w:rPr>
        <w:t>ö</w:t>
      </w:r>
      <w:r w:rsidR="00610A9C">
        <w:rPr>
          <w:sz w:val="24"/>
          <w:szCs w:val="24"/>
        </w:rPr>
        <w:t xml:space="preserve">with </w:t>
      </w:r>
      <w:r w:rsidR="00B112DE">
        <w:rPr>
          <w:sz w:val="24"/>
          <w:szCs w:val="24"/>
        </w:rPr>
        <w:t xml:space="preserve">successfully </w:t>
      </w:r>
      <w:r w:rsidR="00221BF4">
        <w:rPr>
          <w:sz w:val="24"/>
          <w:szCs w:val="24"/>
        </w:rPr>
        <w:t xml:space="preserve">dismantles </w:t>
      </w:r>
      <w:r w:rsidR="00792F40">
        <w:rPr>
          <w:sz w:val="24"/>
          <w:szCs w:val="24"/>
        </w:rPr>
        <w:t>the philosophy of history</w:t>
      </w:r>
      <w:r w:rsidR="00190D86">
        <w:rPr>
          <w:sz w:val="24"/>
          <w:szCs w:val="24"/>
        </w:rPr>
        <w:t>,</w:t>
      </w:r>
      <w:r w:rsidR="00792F40">
        <w:rPr>
          <w:sz w:val="24"/>
          <w:szCs w:val="24"/>
        </w:rPr>
        <w:t xml:space="preserve"> he does not possess a positive </w:t>
      </w:r>
      <w:r w:rsidR="002863B3">
        <w:rPr>
          <w:sz w:val="24"/>
          <w:szCs w:val="24"/>
        </w:rPr>
        <w:t>philosophy of his own</w:t>
      </w:r>
      <w:r w:rsidR="00190D86">
        <w:rPr>
          <w:sz w:val="24"/>
          <w:szCs w:val="24"/>
        </w:rPr>
        <w:t>.</w:t>
      </w:r>
      <w:r w:rsidR="002863B3">
        <w:rPr>
          <w:rStyle w:val="EndnoteReference"/>
          <w:sz w:val="24"/>
          <w:szCs w:val="24"/>
        </w:rPr>
        <w:endnoteReference w:id="5"/>
      </w:r>
      <w:r w:rsidR="002863B3">
        <w:rPr>
          <w:sz w:val="24"/>
          <w:szCs w:val="24"/>
        </w:rPr>
        <w:t xml:space="preserve"> </w:t>
      </w:r>
      <w:r w:rsidR="00174574">
        <w:rPr>
          <w:sz w:val="24"/>
          <w:szCs w:val="24"/>
        </w:rPr>
        <w:t xml:space="preserve"> </w:t>
      </w:r>
      <w:r w:rsidR="00F2243D">
        <w:rPr>
          <w:sz w:val="24"/>
          <w:szCs w:val="24"/>
        </w:rPr>
        <w:t>T</w:t>
      </w:r>
      <w:r w:rsidR="00975E74">
        <w:rPr>
          <w:sz w:val="24"/>
          <w:szCs w:val="24"/>
        </w:rPr>
        <w:t>his reput</w:t>
      </w:r>
      <w:r w:rsidR="00CA1458">
        <w:rPr>
          <w:sz w:val="24"/>
          <w:szCs w:val="24"/>
        </w:rPr>
        <w:t xml:space="preserve">ation arises, </w:t>
      </w:r>
      <w:r w:rsidR="00E43393">
        <w:rPr>
          <w:sz w:val="24"/>
          <w:szCs w:val="24"/>
        </w:rPr>
        <w:t xml:space="preserve">as </w:t>
      </w:r>
      <w:r w:rsidR="002C5BD3">
        <w:rPr>
          <w:sz w:val="24"/>
          <w:szCs w:val="24"/>
        </w:rPr>
        <w:t xml:space="preserve">Jeffrey </w:t>
      </w:r>
      <w:proofErr w:type="spellStart"/>
      <w:r w:rsidR="002C5BD3">
        <w:rPr>
          <w:sz w:val="24"/>
          <w:szCs w:val="24"/>
        </w:rPr>
        <w:t>Barash</w:t>
      </w:r>
      <w:proofErr w:type="spellEnd"/>
      <w:r w:rsidR="002C5BD3">
        <w:rPr>
          <w:sz w:val="24"/>
          <w:szCs w:val="24"/>
        </w:rPr>
        <w:t xml:space="preserve"> and </w:t>
      </w:r>
      <w:proofErr w:type="spellStart"/>
      <w:r w:rsidR="002C5BD3" w:rsidRPr="00E0299A">
        <w:rPr>
          <w:rFonts w:asciiTheme="majorHAnsi" w:hAnsiTheme="majorHAnsi" w:cstheme="majorHAnsi"/>
          <w:sz w:val="24"/>
          <w:szCs w:val="24"/>
        </w:rPr>
        <w:t>Arkadiusz</w:t>
      </w:r>
      <w:proofErr w:type="spellEnd"/>
      <w:r w:rsidR="002C5BD3" w:rsidRPr="00E0299A">
        <w:rPr>
          <w:rFonts w:asciiTheme="majorHAnsi" w:hAnsiTheme="majorHAnsi" w:cstheme="majorHAnsi"/>
          <w:sz w:val="24"/>
          <w:szCs w:val="24"/>
        </w:rPr>
        <w:t xml:space="preserve"> </w:t>
      </w:r>
      <w:proofErr w:type="spellStart"/>
      <w:r w:rsidR="002C5BD3" w:rsidRPr="00E0299A">
        <w:rPr>
          <w:rFonts w:asciiTheme="majorHAnsi" w:hAnsiTheme="majorHAnsi" w:cstheme="majorHAnsi"/>
          <w:sz w:val="24"/>
          <w:szCs w:val="24"/>
        </w:rPr>
        <w:t>Górnisiewicz</w:t>
      </w:r>
      <w:proofErr w:type="spellEnd"/>
      <w:r w:rsidR="002C5BD3">
        <w:rPr>
          <w:rFonts w:ascii="Times New Roman" w:hAnsi="Times New Roman" w:cs="Times New Roman"/>
          <w:sz w:val="24"/>
          <w:szCs w:val="24"/>
        </w:rPr>
        <w:t xml:space="preserve"> </w:t>
      </w:r>
      <w:r w:rsidR="00E43393">
        <w:rPr>
          <w:rFonts w:ascii="Times New Roman" w:hAnsi="Times New Roman" w:cs="Times New Roman"/>
          <w:sz w:val="24"/>
          <w:szCs w:val="24"/>
        </w:rPr>
        <w:t>remind</w:t>
      </w:r>
      <w:r w:rsidR="00191D1B">
        <w:rPr>
          <w:rFonts w:ascii="Times New Roman" w:hAnsi="Times New Roman" w:cs="Times New Roman"/>
          <w:sz w:val="24"/>
          <w:szCs w:val="24"/>
        </w:rPr>
        <w:t xml:space="preserve"> us</w:t>
      </w:r>
      <w:r w:rsidR="00190D86">
        <w:rPr>
          <w:rFonts w:ascii="Times New Roman" w:hAnsi="Times New Roman" w:cs="Times New Roman"/>
          <w:sz w:val="24"/>
          <w:szCs w:val="24"/>
        </w:rPr>
        <w:t>,</w:t>
      </w:r>
      <w:r w:rsidR="00585863">
        <w:rPr>
          <w:rFonts w:ascii="Times New Roman" w:hAnsi="Times New Roman" w:cs="Times New Roman"/>
          <w:sz w:val="24"/>
          <w:szCs w:val="24"/>
        </w:rPr>
        <w:t xml:space="preserve"> </w:t>
      </w:r>
      <w:r w:rsidR="004236A6">
        <w:rPr>
          <w:rFonts w:ascii="Times New Roman" w:hAnsi="Times New Roman" w:cs="Times New Roman"/>
          <w:sz w:val="24"/>
          <w:szCs w:val="24"/>
        </w:rPr>
        <w:t xml:space="preserve">in spite of </w:t>
      </w:r>
      <w:r w:rsidR="00246845">
        <w:rPr>
          <w:rFonts w:ascii="Times New Roman" w:hAnsi="Times New Roman" w:cs="Times New Roman"/>
          <w:sz w:val="24"/>
          <w:szCs w:val="24"/>
        </w:rPr>
        <w:t xml:space="preserve">the charged implications </w:t>
      </w:r>
      <w:r w:rsidR="006C76D1">
        <w:rPr>
          <w:rFonts w:ascii="Times New Roman" w:hAnsi="Times New Roman" w:cs="Times New Roman"/>
          <w:sz w:val="24"/>
          <w:szCs w:val="24"/>
        </w:rPr>
        <w:t>of his wr</w:t>
      </w:r>
      <w:r w:rsidR="00152B64">
        <w:rPr>
          <w:rFonts w:ascii="Times New Roman" w:hAnsi="Times New Roman" w:cs="Times New Roman"/>
          <w:sz w:val="24"/>
          <w:szCs w:val="24"/>
        </w:rPr>
        <w:t>itings</w:t>
      </w:r>
      <w:ins w:id="1" w:author="Ryan McKinnell" w:date="2021-08-25T14:57:00Z">
        <w:r w:rsidR="006736FB">
          <w:rPr>
            <w:rFonts w:ascii="Times New Roman" w:hAnsi="Times New Roman" w:cs="Times New Roman"/>
            <w:sz w:val="24"/>
            <w:szCs w:val="24"/>
          </w:rPr>
          <w:t>,</w:t>
        </w:r>
      </w:ins>
      <w:r w:rsidR="00DA771A">
        <w:rPr>
          <w:rFonts w:ascii="Times New Roman" w:hAnsi="Times New Roman" w:cs="Times New Roman"/>
          <w:sz w:val="24"/>
          <w:szCs w:val="24"/>
        </w:rPr>
        <w:t xml:space="preserve"> </w:t>
      </w:r>
      <w:del w:id="2" w:author="Ryan McKinnell" w:date="2021-08-25T14:07:00Z">
        <w:r w:rsidR="00174574" w:rsidDel="00F95E45">
          <w:rPr>
            <w:sz w:val="24"/>
            <w:szCs w:val="24"/>
          </w:rPr>
          <w:delText xml:space="preserve">. </w:delText>
        </w:r>
      </w:del>
      <w:del w:id="3" w:author="Ryan McKinnell" w:date="2021-08-25T14:06:00Z">
        <w:r w:rsidR="00174574" w:rsidDel="00F95E45">
          <w:rPr>
            <w:sz w:val="24"/>
            <w:szCs w:val="24"/>
          </w:rPr>
          <w:delText xml:space="preserve"> </w:delText>
        </w:r>
      </w:del>
      <w:del w:id="4" w:author="Ryan McKinnell" w:date="2021-08-25T14:07:00Z">
        <w:r w:rsidR="00174574" w:rsidDel="00F95E45">
          <w:rPr>
            <w:sz w:val="24"/>
            <w:szCs w:val="24"/>
          </w:rPr>
          <w:lastRenderedPageBreak/>
          <w:delText>However,</w:delText>
        </w:r>
        <w:r w:rsidR="009E1FC8" w:rsidDel="00F95E45">
          <w:rPr>
            <w:sz w:val="24"/>
            <w:szCs w:val="24"/>
          </w:rPr>
          <w:delText xml:space="preserve"> </w:delText>
        </w:r>
      </w:del>
      <w:r w:rsidR="00EF5582">
        <w:rPr>
          <w:sz w:val="24"/>
          <w:szCs w:val="24"/>
        </w:rPr>
        <w:t>L</w:t>
      </w:r>
      <w:r w:rsidR="00EF5582">
        <w:rPr>
          <w:rFonts w:cstheme="minorHAnsi"/>
          <w:sz w:val="24"/>
          <w:szCs w:val="24"/>
        </w:rPr>
        <w:t>ö</w:t>
      </w:r>
      <w:r w:rsidR="00EF5582">
        <w:rPr>
          <w:sz w:val="24"/>
          <w:szCs w:val="24"/>
        </w:rPr>
        <w:t xml:space="preserve">with </w:t>
      </w:r>
      <w:r w:rsidR="006715F3">
        <w:rPr>
          <w:sz w:val="24"/>
          <w:szCs w:val="24"/>
        </w:rPr>
        <w:t xml:space="preserve">remains </w:t>
      </w:r>
      <w:r w:rsidR="0043070B">
        <w:rPr>
          <w:sz w:val="24"/>
          <w:szCs w:val="24"/>
        </w:rPr>
        <w:t xml:space="preserve">circumspect </w:t>
      </w:r>
      <w:r w:rsidR="00EA12B8">
        <w:rPr>
          <w:sz w:val="24"/>
          <w:szCs w:val="24"/>
        </w:rPr>
        <w:t>regarding</w:t>
      </w:r>
      <w:r w:rsidR="00197A36">
        <w:rPr>
          <w:sz w:val="24"/>
          <w:szCs w:val="24"/>
        </w:rPr>
        <w:t xml:space="preserve"> </w:t>
      </w:r>
      <w:r w:rsidR="004268BE">
        <w:rPr>
          <w:sz w:val="24"/>
          <w:szCs w:val="24"/>
        </w:rPr>
        <w:t xml:space="preserve">both </w:t>
      </w:r>
      <w:r w:rsidR="002C5BD3">
        <w:rPr>
          <w:rFonts w:ascii="Times New Roman" w:hAnsi="Times New Roman" w:cs="Times New Roman"/>
          <w:sz w:val="24"/>
          <w:szCs w:val="24"/>
        </w:rPr>
        <w:t>the political consequences of his interpretations</w:t>
      </w:r>
      <w:r w:rsidR="004268BE">
        <w:rPr>
          <w:rFonts w:ascii="Times New Roman" w:hAnsi="Times New Roman" w:cs="Times New Roman"/>
          <w:sz w:val="24"/>
          <w:szCs w:val="24"/>
        </w:rPr>
        <w:t xml:space="preserve"> and </w:t>
      </w:r>
      <w:r w:rsidR="00A324EA">
        <w:rPr>
          <w:rFonts w:ascii="Times New Roman" w:hAnsi="Times New Roman" w:cs="Times New Roman"/>
          <w:sz w:val="24"/>
          <w:szCs w:val="24"/>
        </w:rPr>
        <w:t>his philosophical intentions</w:t>
      </w:r>
      <w:r w:rsidR="00190D86">
        <w:rPr>
          <w:rFonts w:ascii="Times New Roman" w:hAnsi="Times New Roman" w:cs="Times New Roman"/>
          <w:sz w:val="24"/>
          <w:szCs w:val="24"/>
        </w:rPr>
        <w:t>.</w:t>
      </w:r>
      <w:r w:rsidR="00DD1C0F">
        <w:rPr>
          <w:rStyle w:val="EndnoteReference"/>
          <w:rFonts w:ascii="Times New Roman" w:hAnsi="Times New Roman" w:cs="Times New Roman"/>
          <w:sz w:val="24"/>
          <w:szCs w:val="24"/>
        </w:rPr>
        <w:endnoteReference w:id="6"/>
      </w:r>
      <w:r w:rsidR="00DD1C0F">
        <w:rPr>
          <w:rFonts w:ascii="Times New Roman" w:hAnsi="Times New Roman" w:cs="Times New Roman"/>
          <w:sz w:val="24"/>
          <w:szCs w:val="24"/>
        </w:rPr>
        <w:t xml:space="preserve"> </w:t>
      </w:r>
      <w:r w:rsidR="00174574">
        <w:rPr>
          <w:rFonts w:ascii="Times New Roman" w:hAnsi="Times New Roman" w:cs="Times New Roman"/>
          <w:sz w:val="24"/>
          <w:szCs w:val="24"/>
        </w:rPr>
        <w:t xml:space="preserve"> </w:t>
      </w:r>
      <w:r w:rsidR="00762037">
        <w:rPr>
          <w:rFonts w:ascii="Times New Roman" w:hAnsi="Times New Roman" w:cs="Times New Roman"/>
          <w:sz w:val="24"/>
          <w:szCs w:val="24"/>
        </w:rPr>
        <w:t>I</w:t>
      </w:r>
      <w:r w:rsidR="002C5BD3">
        <w:rPr>
          <w:rFonts w:ascii="Times New Roman" w:hAnsi="Times New Roman" w:cs="Times New Roman"/>
          <w:sz w:val="24"/>
          <w:szCs w:val="24"/>
        </w:rPr>
        <w:t xml:space="preserve">nstead of advocating for the revival of classical political philosophy, the reality of transcendence, or the </w:t>
      </w:r>
      <w:r w:rsidR="002C5BD3">
        <w:rPr>
          <w:rFonts w:ascii="Times New Roman" w:hAnsi="Times New Roman" w:cs="Times New Roman"/>
          <w:i/>
          <w:iCs/>
          <w:sz w:val="24"/>
          <w:szCs w:val="24"/>
        </w:rPr>
        <w:t xml:space="preserve">vita </w:t>
      </w:r>
      <w:proofErr w:type="spellStart"/>
      <w:r w:rsidR="002C5BD3">
        <w:rPr>
          <w:rFonts w:ascii="Times New Roman" w:hAnsi="Times New Roman" w:cs="Times New Roman"/>
          <w:i/>
          <w:iCs/>
          <w:sz w:val="24"/>
          <w:szCs w:val="24"/>
        </w:rPr>
        <w:t>activa</w:t>
      </w:r>
      <w:proofErr w:type="spellEnd"/>
      <w:r w:rsidR="002C5BD3">
        <w:rPr>
          <w:rFonts w:ascii="Times New Roman" w:hAnsi="Times New Roman" w:cs="Times New Roman"/>
          <w:sz w:val="24"/>
          <w:szCs w:val="24"/>
        </w:rPr>
        <w:t xml:space="preserve">, </w:t>
      </w:r>
      <w:r w:rsidR="002C5BD3" w:rsidRPr="00B02791">
        <w:rPr>
          <w:rFonts w:ascii="Times New Roman" w:hAnsi="Times New Roman" w:cs="Times New Roman"/>
          <w:sz w:val="24"/>
          <w:szCs w:val="24"/>
        </w:rPr>
        <w:t>Löwith</w:t>
      </w:r>
      <w:r w:rsidR="002C5BD3">
        <w:rPr>
          <w:rFonts w:ascii="Times New Roman" w:hAnsi="Times New Roman" w:cs="Times New Roman"/>
          <w:sz w:val="24"/>
          <w:szCs w:val="24"/>
        </w:rPr>
        <w:t xml:space="preserve">’s writings appear to lack a philosophical program, </w:t>
      </w:r>
      <w:r w:rsidR="00DF68AD">
        <w:rPr>
          <w:rFonts w:ascii="Times New Roman" w:hAnsi="Times New Roman" w:cs="Times New Roman"/>
          <w:sz w:val="24"/>
          <w:szCs w:val="24"/>
        </w:rPr>
        <w:t xml:space="preserve">modestly appearing as </w:t>
      </w:r>
      <w:r w:rsidR="00762037">
        <w:rPr>
          <w:rFonts w:ascii="Times New Roman" w:hAnsi="Times New Roman" w:cs="Times New Roman"/>
          <w:sz w:val="24"/>
          <w:szCs w:val="24"/>
        </w:rPr>
        <w:t>a</w:t>
      </w:r>
      <w:r w:rsidR="00DF68AD">
        <w:rPr>
          <w:rFonts w:ascii="Times New Roman" w:hAnsi="Times New Roman" w:cs="Times New Roman"/>
          <w:sz w:val="24"/>
          <w:szCs w:val="24"/>
        </w:rPr>
        <w:t xml:space="preserve"> </w:t>
      </w:r>
      <w:r w:rsidR="005C2228">
        <w:rPr>
          <w:rFonts w:ascii="Times New Roman" w:hAnsi="Times New Roman" w:cs="Times New Roman"/>
          <w:sz w:val="24"/>
          <w:szCs w:val="24"/>
        </w:rPr>
        <w:t>chronicler</w:t>
      </w:r>
      <w:r w:rsidR="00DF68AD">
        <w:rPr>
          <w:rFonts w:ascii="Times New Roman" w:hAnsi="Times New Roman" w:cs="Times New Roman"/>
          <w:sz w:val="24"/>
          <w:szCs w:val="24"/>
        </w:rPr>
        <w:t xml:space="preserve"> </w:t>
      </w:r>
      <w:r w:rsidR="00B6160E">
        <w:rPr>
          <w:rFonts w:ascii="Times New Roman" w:hAnsi="Times New Roman" w:cs="Times New Roman"/>
          <w:sz w:val="24"/>
          <w:szCs w:val="24"/>
        </w:rPr>
        <w:t xml:space="preserve">of the </w:t>
      </w:r>
      <w:r w:rsidR="00F95F7E">
        <w:rPr>
          <w:rFonts w:ascii="Times New Roman" w:hAnsi="Times New Roman" w:cs="Times New Roman"/>
          <w:sz w:val="24"/>
          <w:szCs w:val="24"/>
        </w:rPr>
        <w:t>historical consciousness and the breakdown of modern rationalism into nihilism</w:t>
      </w:r>
      <w:r w:rsidR="00190D86">
        <w:rPr>
          <w:rFonts w:ascii="Times New Roman" w:hAnsi="Times New Roman" w:cs="Times New Roman"/>
          <w:sz w:val="24"/>
          <w:szCs w:val="24"/>
        </w:rPr>
        <w:t xml:space="preserve">. </w:t>
      </w:r>
    </w:p>
    <w:p w14:paraId="4EA912CB" w14:textId="293AAF21" w:rsidR="004A73C4" w:rsidRDefault="006D1A41" w:rsidP="00B40A2E">
      <w:pPr>
        <w:spacing w:after="0" w:line="480" w:lineRule="auto"/>
        <w:ind w:firstLine="720"/>
        <w:rPr>
          <w:rFonts w:ascii="Times New Roman" w:hAnsi="Times New Roman" w:cs="Times New Roman"/>
          <w:i/>
          <w:iCs/>
          <w:sz w:val="24"/>
          <w:szCs w:val="24"/>
          <w:lang w:val="en-US"/>
        </w:rPr>
      </w:pPr>
      <w:r>
        <w:rPr>
          <w:rFonts w:ascii="Times New Roman" w:hAnsi="Times New Roman" w:cs="Times New Roman"/>
          <w:sz w:val="24"/>
          <w:szCs w:val="24"/>
        </w:rPr>
        <w:t>On the other hand</w:t>
      </w:r>
      <w:r w:rsidR="008363D1">
        <w:rPr>
          <w:rFonts w:ascii="Times New Roman" w:hAnsi="Times New Roman" w:cs="Times New Roman"/>
          <w:sz w:val="24"/>
          <w:szCs w:val="24"/>
        </w:rPr>
        <w:t>,</w:t>
      </w:r>
      <w:r w:rsidR="00041688">
        <w:rPr>
          <w:rFonts w:ascii="Times New Roman" w:hAnsi="Times New Roman" w:cs="Times New Roman"/>
          <w:sz w:val="24"/>
          <w:szCs w:val="24"/>
        </w:rPr>
        <w:t xml:space="preserve"> </w:t>
      </w:r>
      <w:r w:rsidR="00C25E41">
        <w:rPr>
          <w:rFonts w:ascii="Times New Roman" w:hAnsi="Times New Roman" w:cs="Times New Roman"/>
          <w:sz w:val="24"/>
          <w:szCs w:val="24"/>
          <w:lang w:val="en-US"/>
        </w:rPr>
        <w:t xml:space="preserve">Hans-Georg Gadamer and </w:t>
      </w:r>
      <w:r w:rsidR="002C5BD3" w:rsidRPr="00292E52">
        <w:rPr>
          <w:rFonts w:ascii="Times New Roman" w:hAnsi="Times New Roman" w:cs="Times New Roman"/>
          <w:sz w:val="24"/>
          <w:szCs w:val="24"/>
          <w:lang w:val="en-US"/>
        </w:rPr>
        <w:t xml:space="preserve">Jürgen Habermas </w:t>
      </w:r>
      <w:r w:rsidR="002C5BD3">
        <w:rPr>
          <w:rFonts w:ascii="Times New Roman" w:hAnsi="Times New Roman" w:cs="Times New Roman"/>
          <w:sz w:val="24"/>
          <w:szCs w:val="24"/>
          <w:lang w:val="en-US"/>
        </w:rPr>
        <w:t>ha</w:t>
      </w:r>
      <w:r w:rsidR="00E00665">
        <w:rPr>
          <w:rFonts w:ascii="Times New Roman" w:hAnsi="Times New Roman" w:cs="Times New Roman"/>
          <w:sz w:val="24"/>
          <w:szCs w:val="24"/>
          <w:lang w:val="en-US"/>
        </w:rPr>
        <w:t>ve</w:t>
      </w:r>
      <w:r w:rsidR="002C5BD3">
        <w:rPr>
          <w:rFonts w:ascii="Times New Roman" w:hAnsi="Times New Roman" w:cs="Times New Roman"/>
          <w:sz w:val="24"/>
          <w:szCs w:val="24"/>
          <w:lang w:val="en-US"/>
        </w:rPr>
        <w:t xml:space="preserve"> </w:t>
      </w:r>
      <w:r w:rsidR="00695052">
        <w:rPr>
          <w:rFonts w:ascii="Times New Roman" w:hAnsi="Times New Roman" w:cs="Times New Roman"/>
          <w:sz w:val="24"/>
          <w:szCs w:val="24"/>
          <w:lang w:val="en-US"/>
        </w:rPr>
        <w:t xml:space="preserve">made the case for </w:t>
      </w:r>
      <w:r w:rsidR="00502698">
        <w:rPr>
          <w:rFonts w:ascii="Times New Roman" w:hAnsi="Times New Roman" w:cs="Times New Roman"/>
          <w:sz w:val="24"/>
          <w:szCs w:val="24"/>
          <w:lang w:val="en-US"/>
        </w:rPr>
        <w:t xml:space="preserve">recognizing the </w:t>
      </w:r>
      <w:r w:rsidR="00E00665">
        <w:rPr>
          <w:rFonts w:ascii="Times New Roman" w:hAnsi="Times New Roman" w:cs="Times New Roman"/>
          <w:sz w:val="24"/>
          <w:szCs w:val="24"/>
          <w:lang w:val="en-US"/>
        </w:rPr>
        <w:t>ambition</w:t>
      </w:r>
      <w:r w:rsidR="00C52119">
        <w:rPr>
          <w:rFonts w:ascii="Times New Roman" w:hAnsi="Times New Roman" w:cs="Times New Roman"/>
          <w:sz w:val="24"/>
          <w:szCs w:val="24"/>
          <w:lang w:val="en-US"/>
        </w:rPr>
        <w:t xml:space="preserve"> of </w:t>
      </w:r>
      <w:r w:rsidR="00C52119" w:rsidRPr="00292E52">
        <w:rPr>
          <w:rFonts w:ascii="Times New Roman" w:hAnsi="Times New Roman" w:cs="Times New Roman"/>
          <w:sz w:val="24"/>
          <w:szCs w:val="24"/>
          <w:lang w:val="en-US"/>
        </w:rPr>
        <w:t>Löwith</w:t>
      </w:r>
      <w:r w:rsidR="00C52119">
        <w:rPr>
          <w:rFonts w:ascii="Times New Roman" w:hAnsi="Times New Roman" w:cs="Times New Roman"/>
          <w:sz w:val="24"/>
          <w:szCs w:val="24"/>
          <w:lang w:val="en-US"/>
        </w:rPr>
        <w:t xml:space="preserve">’s philosophical </w:t>
      </w:r>
      <w:r w:rsidR="005474EE">
        <w:rPr>
          <w:rFonts w:ascii="Times New Roman" w:hAnsi="Times New Roman" w:cs="Times New Roman"/>
          <w:sz w:val="24"/>
          <w:szCs w:val="24"/>
          <w:lang w:val="en-US"/>
        </w:rPr>
        <w:t>undertaking</w:t>
      </w:r>
      <w:r w:rsidR="00190D86">
        <w:rPr>
          <w:rFonts w:ascii="Times New Roman" w:hAnsi="Times New Roman" w:cs="Times New Roman"/>
          <w:sz w:val="24"/>
          <w:szCs w:val="24"/>
          <w:lang w:val="en-US"/>
        </w:rPr>
        <w:t xml:space="preserve">. </w:t>
      </w:r>
      <w:r w:rsidR="002C5BD3" w:rsidRPr="00292E52">
        <w:rPr>
          <w:rFonts w:ascii="Times New Roman" w:hAnsi="Times New Roman" w:cs="Times New Roman"/>
          <w:sz w:val="24"/>
          <w:szCs w:val="24"/>
          <w:lang w:val="en-US"/>
        </w:rPr>
        <w:t xml:space="preserve"> </w:t>
      </w:r>
      <w:r w:rsidR="00CB7B8A">
        <w:rPr>
          <w:rFonts w:ascii="Times New Roman" w:hAnsi="Times New Roman" w:cs="Times New Roman"/>
          <w:sz w:val="24"/>
          <w:szCs w:val="24"/>
          <w:lang w:val="en-US"/>
        </w:rPr>
        <w:t xml:space="preserve">Gadamer writes that </w:t>
      </w:r>
      <w:r w:rsidR="00623855" w:rsidRPr="00292E52">
        <w:rPr>
          <w:rFonts w:ascii="Times New Roman" w:hAnsi="Times New Roman" w:cs="Times New Roman"/>
          <w:sz w:val="24"/>
          <w:szCs w:val="24"/>
          <w:lang w:val="en-US"/>
        </w:rPr>
        <w:t>Löwith</w:t>
      </w:r>
      <w:r w:rsidR="00623855">
        <w:rPr>
          <w:rFonts w:ascii="Times New Roman" w:hAnsi="Times New Roman" w:cs="Times New Roman"/>
          <w:sz w:val="24"/>
          <w:szCs w:val="24"/>
          <w:lang w:val="en-US"/>
        </w:rPr>
        <w:t xml:space="preserve"> adopts </w:t>
      </w:r>
      <w:r w:rsidR="0094003F">
        <w:rPr>
          <w:rFonts w:ascii="Times New Roman" w:hAnsi="Times New Roman" w:cs="Times New Roman"/>
          <w:sz w:val="24"/>
          <w:szCs w:val="24"/>
          <w:lang w:val="en-US"/>
        </w:rPr>
        <w:t xml:space="preserve">a form of </w:t>
      </w:r>
      <w:r w:rsidR="00107625">
        <w:rPr>
          <w:rFonts w:ascii="Times New Roman" w:hAnsi="Times New Roman" w:cs="Times New Roman"/>
          <w:sz w:val="24"/>
          <w:szCs w:val="24"/>
          <w:lang w:val="en-US"/>
        </w:rPr>
        <w:t xml:space="preserve">Stoicism </w:t>
      </w:r>
      <w:r w:rsidR="00CE087F">
        <w:rPr>
          <w:rFonts w:ascii="Times New Roman" w:hAnsi="Times New Roman" w:cs="Times New Roman"/>
          <w:sz w:val="24"/>
          <w:szCs w:val="24"/>
          <w:lang w:val="en-US"/>
        </w:rPr>
        <w:t xml:space="preserve">in the face </w:t>
      </w:r>
      <w:r w:rsidR="00EA02B8">
        <w:rPr>
          <w:rFonts w:ascii="Times New Roman" w:hAnsi="Times New Roman" w:cs="Times New Roman"/>
          <w:sz w:val="24"/>
          <w:szCs w:val="24"/>
          <w:lang w:val="en-US"/>
        </w:rPr>
        <w:t>of the “desperate disorder of human affairs</w:t>
      </w:r>
      <w:r w:rsidR="0094003F">
        <w:rPr>
          <w:rFonts w:ascii="Times New Roman" w:hAnsi="Times New Roman" w:cs="Times New Roman"/>
          <w:sz w:val="24"/>
          <w:szCs w:val="24"/>
          <w:lang w:val="en-US"/>
        </w:rPr>
        <w:t>,</w:t>
      </w:r>
      <w:r w:rsidR="00EA02B8">
        <w:rPr>
          <w:rFonts w:ascii="Times New Roman" w:hAnsi="Times New Roman" w:cs="Times New Roman"/>
          <w:sz w:val="24"/>
          <w:szCs w:val="24"/>
          <w:lang w:val="en-US"/>
        </w:rPr>
        <w:t xml:space="preserve">” </w:t>
      </w:r>
      <w:r w:rsidR="00222928">
        <w:rPr>
          <w:rFonts w:ascii="Times New Roman" w:hAnsi="Times New Roman" w:cs="Times New Roman"/>
          <w:sz w:val="24"/>
          <w:szCs w:val="24"/>
          <w:lang w:val="en-US"/>
        </w:rPr>
        <w:t>r</w:t>
      </w:r>
      <w:r w:rsidR="0094003F">
        <w:rPr>
          <w:rFonts w:ascii="Times New Roman" w:hAnsi="Times New Roman" w:cs="Times New Roman"/>
          <w:sz w:val="24"/>
          <w:szCs w:val="24"/>
          <w:lang w:val="en-US"/>
        </w:rPr>
        <w:t xml:space="preserve">ejecting </w:t>
      </w:r>
      <w:r w:rsidR="00CA7F1D">
        <w:rPr>
          <w:rFonts w:ascii="Times New Roman" w:hAnsi="Times New Roman" w:cs="Times New Roman"/>
          <w:sz w:val="24"/>
          <w:szCs w:val="24"/>
          <w:lang w:val="en-US"/>
        </w:rPr>
        <w:t>the ant</w:t>
      </w:r>
      <w:r w:rsidR="00761F57">
        <w:rPr>
          <w:rFonts w:ascii="Times New Roman" w:hAnsi="Times New Roman" w:cs="Times New Roman"/>
          <w:sz w:val="24"/>
          <w:szCs w:val="24"/>
          <w:lang w:val="en-US"/>
        </w:rPr>
        <w:t xml:space="preserve">hropocentrism </w:t>
      </w:r>
      <w:r w:rsidR="00261B4E">
        <w:rPr>
          <w:rFonts w:ascii="Times New Roman" w:hAnsi="Times New Roman" w:cs="Times New Roman"/>
          <w:sz w:val="24"/>
          <w:szCs w:val="24"/>
          <w:lang w:val="en-US"/>
        </w:rPr>
        <w:t xml:space="preserve">of </w:t>
      </w:r>
      <w:r w:rsidR="00222928">
        <w:rPr>
          <w:rFonts w:ascii="Times New Roman" w:hAnsi="Times New Roman" w:cs="Times New Roman"/>
          <w:sz w:val="24"/>
          <w:szCs w:val="24"/>
          <w:lang w:val="en-US"/>
        </w:rPr>
        <w:t xml:space="preserve">the Enlightenment </w:t>
      </w:r>
      <w:r w:rsidR="00794FBD">
        <w:rPr>
          <w:rFonts w:ascii="Times New Roman" w:hAnsi="Times New Roman" w:cs="Times New Roman"/>
          <w:sz w:val="24"/>
          <w:szCs w:val="24"/>
          <w:lang w:val="en-US"/>
        </w:rPr>
        <w:t>in favor of looking to</w:t>
      </w:r>
      <w:r w:rsidR="00133433" w:rsidRPr="00AC160A">
        <w:rPr>
          <w:rFonts w:ascii="Times New Roman" w:hAnsi="Times New Roman" w:cs="Times New Roman"/>
          <w:sz w:val="24"/>
          <w:szCs w:val="24"/>
        </w:rPr>
        <w:t xml:space="preserve"> </w:t>
      </w:r>
      <w:r w:rsidR="00D81282">
        <w:rPr>
          <w:rFonts w:ascii="Times New Roman" w:hAnsi="Times New Roman" w:cs="Times New Roman"/>
          <w:sz w:val="24"/>
          <w:szCs w:val="24"/>
        </w:rPr>
        <w:t>“</w:t>
      </w:r>
      <w:r w:rsidR="00133433" w:rsidRPr="00AC160A">
        <w:rPr>
          <w:rFonts w:ascii="Times New Roman" w:hAnsi="Times New Roman" w:cs="Times New Roman"/>
          <w:sz w:val="24"/>
          <w:szCs w:val="24"/>
        </w:rPr>
        <w:t>the eternal cycle of nature, in order to learn from it the equanimity that alone is appropriate to the minuteness of human life in the universe</w:t>
      </w:r>
      <w:r w:rsidR="00190D86">
        <w:rPr>
          <w:rFonts w:ascii="Times New Roman" w:hAnsi="Times New Roman" w:cs="Times New Roman"/>
          <w:sz w:val="24"/>
          <w:szCs w:val="24"/>
        </w:rPr>
        <w:t>.</w:t>
      </w:r>
      <w:r w:rsidR="00133433" w:rsidRPr="00AC160A">
        <w:rPr>
          <w:rFonts w:ascii="Times New Roman" w:hAnsi="Times New Roman" w:cs="Times New Roman"/>
          <w:sz w:val="24"/>
          <w:szCs w:val="24"/>
        </w:rPr>
        <w:t>”</w:t>
      </w:r>
      <w:r w:rsidR="00BD0C16">
        <w:rPr>
          <w:rStyle w:val="EndnoteReference"/>
          <w:rFonts w:ascii="Times New Roman" w:hAnsi="Times New Roman" w:cs="Times New Roman"/>
          <w:sz w:val="24"/>
          <w:szCs w:val="24"/>
        </w:rPr>
        <w:endnoteReference w:id="7"/>
      </w:r>
      <w:r w:rsidR="00BD0C16">
        <w:rPr>
          <w:rFonts w:ascii="Times New Roman" w:hAnsi="Times New Roman" w:cs="Times New Roman"/>
          <w:sz w:val="24"/>
          <w:szCs w:val="24"/>
        </w:rPr>
        <w:t xml:space="preserve"> </w:t>
      </w:r>
      <w:r w:rsidR="00DA771A">
        <w:rPr>
          <w:rFonts w:ascii="Times New Roman" w:hAnsi="Times New Roman" w:cs="Times New Roman"/>
          <w:sz w:val="24"/>
          <w:szCs w:val="24"/>
        </w:rPr>
        <w:t xml:space="preserve"> </w:t>
      </w:r>
      <w:del w:id="5" w:author="Ryan McKinnell" w:date="2021-08-25T14:08:00Z">
        <w:r w:rsidR="00174574" w:rsidDel="00F95E45">
          <w:rPr>
            <w:rFonts w:ascii="Times New Roman" w:hAnsi="Times New Roman" w:cs="Times New Roman"/>
            <w:sz w:val="24"/>
            <w:szCs w:val="24"/>
          </w:rPr>
          <w:delText xml:space="preserve"> </w:delText>
        </w:r>
      </w:del>
      <w:r w:rsidR="00E00665">
        <w:rPr>
          <w:rFonts w:ascii="Times New Roman" w:hAnsi="Times New Roman" w:cs="Times New Roman"/>
          <w:sz w:val="24"/>
          <w:szCs w:val="24"/>
          <w:lang w:val="en-US"/>
        </w:rPr>
        <w:t xml:space="preserve">Habermas </w:t>
      </w:r>
      <w:r w:rsidR="00BD0C16">
        <w:rPr>
          <w:rFonts w:ascii="Times New Roman" w:hAnsi="Times New Roman" w:cs="Times New Roman"/>
          <w:sz w:val="24"/>
          <w:szCs w:val="24"/>
          <w:lang w:val="en-US"/>
        </w:rPr>
        <w:t xml:space="preserve">meanwhile </w:t>
      </w:r>
      <w:r w:rsidR="00471C82">
        <w:rPr>
          <w:rFonts w:ascii="Times New Roman" w:hAnsi="Times New Roman" w:cs="Times New Roman"/>
          <w:sz w:val="24"/>
          <w:szCs w:val="24"/>
          <w:lang w:val="en-US"/>
        </w:rPr>
        <w:t>argu</w:t>
      </w:r>
      <w:r w:rsidR="00E00665">
        <w:rPr>
          <w:rFonts w:ascii="Times New Roman" w:hAnsi="Times New Roman" w:cs="Times New Roman"/>
          <w:sz w:val="24"/>
          <w:szCs w:val="24"/>
          <w:lang w:val="en-US"/>
        </w:rPr>
        <w:t>es</w:t>
      </w:r>
      <w:r w:rsidR="00471C82">
        <w:rPr>
          <w:rFonts w:ascii="Times New Roman" w:hAnsi="Times New Roman" w:cs="Times New Roman"/>
          <w:sz w:val="24"/>
          <w:szCs w:val="24"/>
          <w:lang w:val="en-US"/>
        </w:rPr>
        <w:t xml:space="preserve"> that </w:t>
      </w:r>
      <w:r w:rsidR="00E00665" w:rsidRPr="00292E52">
        <w:rPr>
          <w:rFonts w:ascii="Times New Roman" w:hAnsi="Times New Roman" w:cs="Times New Roman"/>
          <w:sz w:val="24"/>
          <w:szCs w:val="24"/>
          <w:lang w:val="en-US"/>
        </w:rPr>
        <w:t>Löwith</w:t>
      </w:r>
      <w:r w:rsidR="00E00665">
        <w:rPr>
          <w:rFonts w:ascii="Times New Roman" w:hAnsi="Times New Roman" w:cs="Times New Roman"/>
          <w:sz w:val="24"/>
          <w:szCs w:val="24"/>
          <w:lang w:val="en-US"/>
        </w:rPr>
        <w:t xml:space="preserve"> </w:t>
      </w:r>
      <w:r w:rsidR="00D00361">
        <w:rPr>
          <w:rFonts w:ascii="Times New Roman" w:hAnsi="Times New Roman" w:cs="Times New Roman"/>
          <w:sz w:val="24"/>
          <w:szCs w:val="24"/>
          <w:lang w:val="en-US"/>
        </w:rPr>
        <w:t>desires</w:t>
      </w:r>
      <w:r w:rsidR="002C5BD3" w:rsidRPr="00292E52">
        <w:rPr>
          <w:rFonts w:ascii="Times New Roman" w:hAnsi="Times New Roman" w:cs="Times New Roman"/>
          <w:sz w:val="24"/>
          <w:szCs w:val="24"/>
          <w:lang w:val="en-US"/>
        </w:rPr>
        <w:t xml:space="preserve"> to generate “the powerful mechanisms with which he hopes to set in motion a portentous change of scene from modernity to antiquity”</w:t>
      </w:r>
      <w:r w:rsidR="00C03781">
        <w:rPr>
          <w:rFonts w:ascii="Times New Roman" w:hAnsi="Times New Roman" w:cs="Times New Roman"/>
          <w:sz w:val="24"/>
          <w:szCs w:val="24"/>
          <w:lang w:val="en-US"/>
        </w:rPr>
        <w:t xml:space="preserve"> </w:t>
      </w:r>
      <w:r w:rsidR="00F04961">
        <w:rPr>
          <w:rFonts w:ascii="Times New Roman" w:hAnsi="Times New Roman" w:cs="Times New Roman"/>
          <w:sz w:val="24"/>
          <w:szCs w:val="24"/>
          <w:lang w:val="en-US"/>
        </w:rPr>
        <w:t>in order to restore</w:t>
      </w:r>
      <w:r w:rsidR="00A45CA2">
        <w:rPr>
          <w:rFonts w:ascii="Times New Roman" w:hAnsi="Times New Roman" w:cs="Times New Roman"/>
          <w:sz w:val="24"/>
          <w:szCs w:val="24"/>
          <w:lang w:val="en-US"/>
        </w:rPr>
        <w:t xml:space="preserve"> </w:t>
      </w:r>
      <w:r w:rsidR="003E00B6">
        <w:rPr>
          <w:rFonts w:ascii="Times New Roman" w:hAnsi="Times New Roman" w:cs="Times New Roman"/>
          <w:sz w:val="24"/>
          <w:szCs w:val="24"/>
          <w:lang w:val="en-US"/>
        </w:rPr>
        <w:t>“</w:t>
      </w:r>
      <w:r w:rsidR="008E5340">
        <w:rPr>
          <w:rFonts w:ascii="Times New Roman" w:hAnsi="Times New Roman" w:cs="Times New Roman"/>
          <w:sz w:val="24"/>
          <w:szCs w:val="24"/>
          <w:lang w:val="en-US"/>
        </w:rPr>
        <w:t xml:space="preserve">a </w:t>
      </w:r>
      <w:proofErr w:type="spellStart"/>
      <w:r w:rsidR="008E5340">
        <w:rPr>
          <w:rFonts w:ascii="Times New Roman" w:hAnsi="Times New Roman" w:cs="Times New Roman"/>
          <w:sz w:val="24"/>
          <w:szCs w:val="24"/>
          <w:lang w:val="en-US"/>
        </w:rPr>
        <w:t>re</w:t>
      </w:r>
      <w:r w:rsidR="003E00B6">
        <w:rPr>
          <w:rFonts w:ascii="Times New Roman" w:hAnsi="Times New Roman" w:cs="Times New Roman"/>
          <w:sz w:val="24"/>
          <w:szCs w:val="24"/>
          <w:lang w:val="en-US"/>
        </w:rPr>
        <w:t>pristinized</w:t>
      </w:r>
      <w:proofErr w:type="spellEnd"/>
      <w:r w:rsidR="003E00B6">
        <w:rPr>
          <w:rFonts w:ascii="Times New Roman" w:hAnsi="Times New Roman" w:cs="Times New Roman"/>
          <w:sz w:val="24"/>
          <w:szCs w:val="24"/>
          <w:lang w:val="en-US"/>
        </w:rPr>
        <w:t xml:space="preserve"> Stoic worldview</w:t>
      </w:r>
      <w:r w:rsidR="00190D86">
        <w:rPr>
          <w:rFonts w:ascii="Times New Roman" w:hAnsi="Times New Roman" w:cs="Times New Roman"/>
          <w:sz w:val="24"/>
          <w:szCs w:val="24"/>
        </w:rPr>
        <w:t>.</w:t>
      </w:r>
      <w:r w:rsidR="00836247" w:rsidRPr="00AC160A">
        <w:rPr>
          <w:rFonts w:ascii="Times New Roman" w:hAnsi="Times New Roman" w:cs="Times New Roman"/>
          <w:sz w:val="24"/>
          <w:szCs w:val="24"/>
        </w:rPr>
        <w:t>”</w:t>
      </w:r>
      <w:r w:rsidR="002C5BD3">
        <w:rPr>
          <w:rStyle w:val="EndnoteReference"/>
          <w:rFonts w:ascii="Times New Roman" w:hAnsi="Times New Roman" w:cs="Times New Roman"/>
          <w:sz w:val="24"/>
          <w:szCs w:val="24"/>
          <w:lang w:val="en-US"/>
        </w:rPr>
        <w:endnoteReference w:id="8"/>
      </w:r>
      <w:r w:rsidR="00174574">
        <w:rPr>
          <w:rFonts w:ascii="Times New Roman" w:hAnsi="Times New Roman" w:cs="Times New Roman"/>
          <w:sz w:val="24"/>
          <w:szCs w:val="24"/>
        </w:rPr>
        <w:t xml:space="preserve"> </w:t>
      </w:r>
      <w:r w:rsidR="002C5BD3" w:rsidRPr="00292E52">
        <w:rPr>
          <w:rFonts w:ascii="Times New Roman" w:hAnsi="Times New Roman" w:cs="Times New Roman"/>
          <w:sz w:val="24"/>
          <w:szCs w:val="24"/>
          <w:lang w:val="en-US"/>
        </w:rPr>
        <w:t xml:space="preserve"> </w:t>
      </w:r>
      <w:r w:rsidR="003226DF">
        <w:rPr>
          <w:rFonts w:ascii="Times New Roman" w:hAnsi="Times New Roman" w:cs="Times New Roman"/>
          <w:sz w:val="24"/>
          <w:szCs w:val="24"/>
          <w:lang w:val="en-US"/>
        </w:rPr>
        <w:t xml:space="preserve">Yet, </w:t>
      </w:r>
      <w:r w:rsidR="004403F0">
        <w:rPr>
          <w:rFonts w:ascii="Times New Roman" w:hAnsi="Times New Roman" w:cs="Times New Roman"/>
          <w:sz w:val="24"/>
          <w:szCs w:val="24"/>
        </w:rPr>
        <w:t>an important question arises</w:t>
      </w:r>
      <w:r w:rsidR="00190D86">
        <w:rPr>
          <w:rFonts w:ascii="Times New Roman" w:hAnsi="Times New Roman" w:cs="Times New Roman"/>
          <w:sz w:val="24"/>
          <w:szCs w:val="24"/>
        </w:rPr>
        <w:t xml:space="preserve">. </w:t>
      </w:r>
      <w:del w:id="6" w:author="Ryan McKinnell" w:date="2021-08-25T14:08:00Z">
        <w:r w:rsidR="00C13645" w:rsidDel="00F95E45">
          <w:rPr>
            <w:rFonts w:ascii="Times New Roman" w:hAnsi="Times New Roman" w:cs="Times New Roman"/>
            <w:sz w:val="24"/>
            <w:szCs w:val="24"/>
            <w:lang w:val="en-US"/>
          </w:rPr>
          <w:delText xml:space="preserve"> </w:delText>
        </w:r>
      </w:del>
      <w:r w:rsidR="004403F0">
        <w:rPr>
          <w:rFonts w:ascii="Times New Roman" w:hAnsi="Times New Roman" w:cs="Times New Roman"/>
          <w:sz w:val="24"/>
          <w:szCs w:val="24"/>
          <w:lang w:val="en-US"/>
        </w:rPr>
        <w:t>H</w:t>
      </w:r>
      <w:r w:rsidR="0025596E">
        <w:rPr>
          <w:rFonts w:ascii="Times New Roman" w:hAnsi="Times New Roman" w:cs="Times New Roman"/>
          <w:sz w:val="24"/>
          <w:szCs w:val="24"/>
          <w:lang w:val="en-US"/>
        </w:rPr>
        <w:t>ow d</w:t>
      </w:r>
      <w:r w:rsidR="00761821">
        <w:rPr>
          <w:rFonts w:ascii="Times New Roman" w:hAnsi="Times New Roman" w:cs="Times New Roman"/>
          <w:sz w:val="24"/>
          <w:szCs w:val="24"/>
          <w:lang w:val="en-US"/>
        </w:rPr>
        <w:t xml:space="preserve">oes </w:t>
      </w:r>
      <w:r w:rsidR="00761821" w:rsidRPr="00B75827">
        <w:rPr>
          <w:rFonts w:ascii="Times New Roman" w:hAnsi="Times New Roman" w:cs="Times New Roman"/>
          <w:sz w:val="24"/>
          <w:szCs w:val="24"/>
        </w:rPr>
        <w:t>Löwith</w:t>
      </w:r>
      <w:r w:rsidR="00761821">
        <w:rPr>
          <w:rFonts w:ascii="Times New Roman" w:hAnsi="Times New Roman" w:cs="Times New Roman"/>
          <w:sz w:val="24"/>
          <w:szCs w:val="24"/>
        </w:rPr>
        <w:t xml:space="preserve"> </w:t>
      </w:r>
      <w:r w:rsidR="00925BC1">
        <w:rPr>
          <w:rFonts w:ascii="Times New Roman" w:hAnsi="Times New Roman" w:cs="Times New Roman"/>
          <w:sz w:val="24"/>
          <w:szCs w:val="24"/>
        </w:rPr>
        <w:t>s</w:t>
      </w:r>
      <w:r w:rsidR="00FE1FC6">
        <w:rPr>
          <w:rFonts w:ascii="Times New Roman" w:hAnsi="Times New Roman" w:cs="Times New Roman"/>
          <w:sz w:val="24"/>
          <w:szCs w:val="24"/>
        </w:rPr>
        <w:t>uppose</w:t>
      </w:r>
      <w:r w:rsidR="00553B34">
        <w:rPr>
          <w:rFonts w:ascii="Times New Roman" w:hAnsi="Times New Roman" w:cs="Times New Roman"/>
          <w:sz w:val="24"/>
          <w:szCs w:val="24"/>
        </w:rPr>
        <w:t xml:space="preserve"> to </w:t>
      </w:r>
      <w:r w:rsidR="003226DF">
        <w:rPr>
          <w:rFonts w:ascii="Times New Roman" w:hAnsi="Times New Roman" w:cs="Times New Roman"/>
          <w:sz w:val="24"/>
          <w:szCs w:val="24"/>
        </w:rPr>
        <w:t xml:space="preserve">initiate </w:t>
      </w:r>
      <w:r w:rsidR="004403F0">
        <w:rPr>
          <w:rFonts w:ascii="Times New Roman" w:hAnsi="Times New Roman" w:cs="Times New Roman"/>
          <w:sz w:val="24"/>
          <w:szCs w:val="24"/>
        </w:rPr>
        <w:t xml:space="preserve">the </w:t>
      </w:r>
      <w:r w:rsidR="00E03711">
        <w:rPr>
          <w:rFonts w:ascii="Times New Roman" w:hAnsi="Times New Roman" w:cs="Times New Roman"/>
          <w:sz w:val="24"/>
          <w:szCs w:val="24"/>
        </w:rPr>
        <w:t xml:space="preserve">desired change of scene with </w:t>
      </w:r>
      <w:r w:rsidR="003226DF">
        <w:rPr>
          <w:rFonts w:ascii="Times New Roman" w:hAnsi="Times New Roman" w:cs="Times New Roman"/>
          <w:sz w:val="24"/>
          <w:szCs w:val="24"/>
        </w:rPr>
        <w:t xml:space="preserve">a </w:t>
      </w:r>
      <w:r w:rsidR="00E03711">
        <w:rPr>
          <w:rFonts w:ascii="Times New Roman" w:hAnsi="Times New Roman" w:cs="Times New Roman"/>
          <w:sz w:val="24"/>
          <w:szCs w:val="24"/>
          <w:lang w:val="en-US"/>
        </w:rPr>
        <w:t xml:space="preserve">meditative </w:t>
      </w:r>
      <w:r w:rsidR="00000388">
        <w:rPr>
          <w:rFonts w:ascii="Times New Roman" w:hAnsi="Times New Roman" w:cs="Times New Roman"/>
          <w:sz w:val="24"/>
          <w:szCs w:val="24"/>
          <w:lang w:val="en-US"/>
        </w:rPr>
        <w:t xml:space="preserve">critique </w:t>
      </w:r>
      <w:r w:rsidR="00796015">
        <w:rPr>
          <w:rFonts w:ascii="Times New Roman" w:hAnsi="Times New Roman" w:cs="Times New Roman"/>
          <w:sz w:val="24"/>
          <w:szCs w:val="24"/>
          <w:lang w:val="en-US"/>
        </w:rPr>
        <w:t xml:space="preserve">of the </w:t>
      </w:r>
      <w:r w:rsidR="003226DF">
        <w:rPr>
          <w:rFonts w:ascii="Times New Roman" w:hAnsi="Times New Roman" w:cs="Times New Roman"/>
          <w:sz w:val="24"/>
          <w:szCs w:val="24"/>
          <w:lang w:val="en-US"/>
        </w:rPr>
        <w:t xml:space="preserve">philosophy of history </w:t>
      </w:r>
      <w:r w:rsidR="00524299">
        <w:rPr>
          <w:rFonts w:ascii="Times New Roman" w:hAnsi="Times New Roman" w:cs="Times New Roman"/>
          <w:sz w:val="24"/>
          <w:szCs w:val="24"/>
          <w:lang w:val="en-US"/>
        </w:rPr>
        <w:t xml:space="preserve">in place of a </w:t>
      </w:r>
      <w:r w:rsidR="00A43C3E">
        <w:rPr>
          <w:rFonts w:ascii="Times New Roman" w:hAnsi="Times New Roman" w:cs="Times New Roman"/>
          <w:sz w:val="24"/>
          <w:szCs w:val="24"/>
          <w:lang w:val="en-US"/>
        </w:rPr>
        <w:t>robust normative vision</w:t>
      </w:r>
      <w:r w:rsidR="003A25AE">
        <w:rPr>
          <w:rFonts w:ascii="Times New Roman" w:hAnsi="Times New Roman" w:cs="Times New Roman"/>
          <w:sz w:val="24"/>
          <w:szCs w:val="24"/>
          <w:lang w:val="en-US"/>
        </w:rPr>
        <w:t>?</w:t>
      </w:r>
    </w:p>
    <w:p w14:paraId="13EFED9B" w14:textId="24DB0148" w:rsidR="00D946DC" w:rsidRPr="00B01056" w:rsidRDefault="00FE1FC6" w:rsidP="00B01056">
      <w:pPr>
        <w:spacing w:after="0" w:line="480" w:lineRule="auto"/>
        <w:ind w:firstLine="720"/>
        <w:rPr>
          <w:rFonts w:ascii="Times New Roman" w:hAnsi="Times New Roman" w:cs="Times New Roman"/>
          <w:sz w:val="24"/>
          <w:szCs w:val="24"/>
        </w:rPr>
      </w:pPr>
      <w:r w:rsidRPr="00B75827">
        <w:rPr>
          <w:rFonts w:ascii="Times New Roman" w:hAnsi="Times New Roman" w:cs="Times New Roman"/>
          <w:sz w:val="24"/>
          <w:szCs w:val="24"/>
        </w:rPr>
        <w:t>Löwith</w:t>
      </w:r>
      <w:r>
        <w:rPr>
          <w:rFonts w:ascii="Times New Roman" w:hAnsi="Times New Roman" w:cs="Times New Roman"/>
          <w:sz w:val="24"/>
          <w:szCs w:val="24"/>
        </w:rPr>
        <w:t xml:space="preserve"> </w:t>
      </w:r>
      <w:r w:rsidR="00AA4125">
        <w:rPr>
          <w:rFonts w:ascii="Times New Roman" w:hAnsi="Times New Roman" w:cs="Times New Roman"/>
          <w:sz w:val="24"/>
          <w:szCs w:val="24"/>
        </w:rPr>
        <w:t xml:space="preserve">provides </w:t>
      </w:r>
      <w:r w:rsidR="00DF5018">
        <w:rPr>
          <w:rFonts w:ascii="Times New Roman" w:hAnsi="Times New Roman" w:cs="Times New Roman"/>
          <w:sz w:val="24"/>
          <w:szCs w:val="24"/>
        </w:rPr>
        <w:t xml:space="preserve">an answer to this question by noting that while </w:t>
      </w:r>
      <w:r w:rsidR="000E15E5">
        <w:rPr>
          <w:rFonts w:ascii="Times New Roman" w:hAnsi="Times New Roman" w:cs="Times New Roman"/>
          <w:sz w:val="24"/>
          <w:szCs w:val="24"/>
        </w:rPr>
        <w:t>we find ourselves “at the end of the modern rope,” a re</w:t>
      </w:r>
      <w:r w:rsidR="002C42B2">
        <w:rPr>
          <w:rFonts w:ascii="Times New Roman" w:hAnsi="Times New Roman" w:cs="Times New Roman"/>
          <w:sz w:val="24"/>
          <w:szCs w:val="24"/>
        </w:rPr>
        <w:t xml:space="preserve">covery </w:t>
      </w:r>
      <w:r w:rsidR="005E206C">
        <w:rPr>
          <w:rFonts w:ascii="Times New Roman" w:hAnsi="Times New Roman" w:cs="Times New Roman"/>
          <w:sz w:val="24"/>
          <w:szCs w:val="24"/>
        </w:rPr>
        <w:t xml:space="preserve">of the </w:t>
      </w:r>
      <w:r w:rsidR="002C42B2">
        <w:rPr>
          <w:rFonts w:ascii="Times New Roman" w:hAnsi="Times New Roman" w:cs="Times New Roman"/>
          <w:sz w:val="24"/>
          <w:szCs w:val="24"/>
        </w:rPr>
        <w:t>classical sources</w:t>
      </w:r>
      <w:r w:rsidR="00334BF2">
        <w:rPr>
          <w:rFonts w:ascii="Times New Roman" w:hAnsi="Times New Roman" w:cs="Times New Roman"/>
          <w:sz w:val="24"/>
          <w:szCs w:val="24"/>
        </w:rPr>
        <w:t xml:space="preserve"> of the Western tradit</w:t>
      </w:r>
      <w:r w:rsidR="00CE4A16">
        <w:rPr>
          <w:rFonts w:ascii="Times New Roman" w:hAnsi="Times New Roman" w:cs="Times New Roman"/>
          <w:sz w:val="24"/>
          <w:szCs w:val="24"/>
        </w:rPr>
        <w:t>io</w:t>
      </w:r>
      <w:r w:rsidR="00334BF2">
        <w:rPr>
          <w:rFonts w:ascii="Times New Roman" w:hAnsi="Times New Roman" w:cs="Times New Roman"/>
          <w:sz w:val="24"/>
          <w:szCs w:val="24"/>
        </w:rPr>
        <w:t>n</w:t>
      </w:r>
      <w:r w:rsidR="002C42B2">
        <w:rPr>
          <w:rFonts w:ascii="Times New Roman" w:hAnsi="Times New Roman" w:cs="Times New Roman"/>
          <w:sz w:val="24"/>
          <w:szCs w:val="24"/>
        </w:rPr>
        <w:t xml:space="preserve"> cannot be achieved by a</w:t>
      </w:r>
      <w:r w:rsidR="00CE4A16">
        <w:rPr>
          <w:rFonts w:ascii="Times New Roman" w:hAnsi="Times New Roman" w:cs="Times New Roman"/>
          <w:sz w:val="24"/>
          <w:szCs w:val="24"/>
        </w:rPr>
        <w:t xml:space="preserve"> desperate</w:t>
      </w:r>
      <w:r w:rsidR="002C42B2">
        <w:rPr>
          <w:rFonts w:ascii="Times New Roman" w:hAnsi="Times New Roman" w:cs="Times New Roman"/>
          <w:sz w:val="24"/>
          <w:szCs w:val="24"/>
        </w:rPr>
        <w:t xml:space="preserve"> “imaginary jump” into classical paganism as attempted by Nietzsche</w:t>
      </w:r>
      <w:r w:rsidR="00334BF2">
        <w:rPr>
          <w:rFonts w:ascii="Times New Roman" w:hAnsi="Times New Roman" w:cs="Times New Roman"/>
          <w:sz w:val="24"/>
          <w:szCs w:val="24"/>
        </w:rPr>
        <w:t xml:space="preserve"> (nor for that matter</w:t>
      </w:r>
      <w:r w:rsidR="00033C07">
        <w:rPr>
          <w:rFonts w:ascii="Times New Roman" w:hAnsi="Times New Roman" w:cs="Times New Roman"/>
          <w:sz w:val="24"/>
          <w:szCs w:val="24"/>
        </w:rPr>
        <w:t xml:space="preserve">, to early Christianity </w:t>
      </w:r>
      <w:r w:rsidR="00A22080">
        <w:rPr>
          <w:rFonts w:ascii="Times New Roman" w:hAnsi="Times New Roman" w:cs="Times New Roman"/>
          <w:sz w:val="24"/>
          <w:szCs w:val="24"/>
        </w:rPr>
        <w:t>à la Kierkegaard)</w:t>
      </w:r>
      <w:r w:rsidR="00190D86">
        <w:rPr>
          <w:rFonts w:ascii="Times New Roman" w:hAnsi="Times New Roman" w:cs="Times New Roman"/>
          <w:sz w:val="24"/>
          <w:szCs w:val="24"/>
        </w:rPr>
        <w:t>.</w:t>
      </w:r>
      <w:r w:rsidR="002C42B2">
        <w:rPr>
          <w:rStyle w:val="EndnoteReference"/>
          <w:rFonts w:ascii="Times New Roman" w:hAnsi="Times New Roman" w:cs="Times New Roman"/>
          <w:sz w:val="24"/>
          <w:szCs w:val="24"/>
        </w:rPr>
        <w:endnoteReference w:id="9"/>
      </w:r>
      <w:r w:rsidR="002C42B2">
        <w:rPr>
          <w:rFonts w:ascii="Times New Roman" w:hAnsi="Times New Roman" w:cs="Times New Roman"/>
          <w:sz w:val="24"/>
          <w:szCs w:val="24"/>
        </w:rPr>
        <w:t xml:space="preserve">  </w:t>
      </w:r>
      <w:r w:rsidR="00CE4A16">
        <w:rPr>
          <w:rFonts w:ascii="Times New Roman" w:hAnsi="Times New Roman" w:cs="Times New Roman"/>
          <w:sz w:val="24"/>
          <w:szCs w:val="24"/>
        </w:rPr>
        <w:t xml:space="preserve">Though impressed with Nietzsche’s idea of the eternal recurrence as an antipode to progressive schemes of history, </w:t>
      </w:r>
      <w:r w:rsidR="00B9008D">
        <w:rPr>
          <w:rFonts w:ascii="Times New Roman" w:hAnsi="Times New Roman" w:cs="Times New Roman"/>
          <w:sz w:val="24"/>
          <w:szCs w:val="24"/>
        </w:rPr>
        <w:t xml:space="preserve">for </w:t>
      </w:r>
      <w:r w:rsidR="00B9008D" w:rsidRPr="00CE4A16">
        <w:rPr>
          <w:rFonts w:ascii="Times New Roman" w:hAnsi="Times New Roman" w:cs="Times New Roman"/>
          <w:sz w:val="24"/>
          <w:szCs w:val="24"/>
        </w:rPr>
        <w:t xml:space="preserve">Löwith </w:t>
      </w:r>
      <w:r w:rsidR="00CE4A16">
        <w:rPr>
          <w:rFonts w:ascii="Times New Roman" w:hAnsi="Times New Roman" w:cs="Times New Roman"/>
          <w:sz w:val="24"/>
          <w:szCs w:val="24"/>
        </w:rPr>
        <w:t xml:space="preserve">Nietzsche remains </w:t>
      </w:r>
      <w:r w:rsidR="00B9008D">
        <w:rPr>
          <w:rFonts w:ascii="Times New Roman" w:hAnsi="Times New Roman" w:cs="Times New Roman"/>
          <w:sz w:val="24"/>
          <w:szCs w:val="24"/>
        </w:rPr>
        <w:t xml:space="preserve">too </w:t>
      </w:r>
      <w:r w:rsidR="00CE4A16" w:rsidRPr="00B9008D">
        <w:rPr>
          <w:rFonts w:ascii="Times New Roman" w:hAnsi="Times New Roman" w:cs="Times New Roman"/>
          <w:i/>
          <w:iCs/>
          <w:sz w:val="24"/>
          <w:szCs w:val="24"/>
        </w:rPr>
        <w:t xml:space="preserve">theologically </w:t>
      </w:r>
      <w:r w:rsidR="00CD3343">
        <w:rPr>
          <w:rFonts w:ascii="Times New Roman" w:hAnsi="Times New Roman" w:cs="Times New Roman"/>
          <w:sz w:val="24"/>
          <w:szCs w:val="24"/>
        </w:rPr>
        <w:t xml:space="preserve">burdened, lacking the </w:t>
      </w:r>
      <w:r w:rsidR="0006085D">
        <w:rPr>
          <w:rFonts w:ascii="Times New Roman" w:hAnsi="Times New Roman" w:cs="Times New Roman"/>
          <w:sz w:val="24"/>
          <w:szCs w:val="24"/>
        </w:rPr>
        <w:t>equanimity</w:t>
      </w:r>
      <w:r w:rsidR="00CD3343">
        <w:rPr>
          <w:rFonts w:ascii="Times New Roman" w:hAnsi="Times New Roman" w:cs="Times New Roman"/>
          <w:sz w:val="24"/>
          <w:szCs w:val="24"/>
        </w:rPr>
        <w:t xml:space="preserve"> to effect an authentic return to the perspective of the ancient Greeks</w:t>
      </w:r>
      <w:r w:rsidR="00190D86">
        <w:rPr>
          <w:rFonts w:ascii="Times New Roman" w:hAnsi="Times New Roman" w:cs="Times New Roman"/>
          <w:sz w:val="24"/>
          <w:szCs w:val="24"/>
        </w:rPr>
        <w:t xml:space="preserve">. </w:t>
      </w:r>
      <w:r w:rsidR="00CE4A16">
        <w:rPr>
          <w:rFonts w:ascii="Times New Roman" w:hAnsi="Times New Roman" w:cs="Times New Roman"/>
          <w:sz w:val="24"/>
          <w:szCs w:val="24"/>
        </w:rPr>
        <w:t xml:space="preserve"> </w:t>
      </w:r>
      <w:r w:rsidR="00CD3343">
        <w:rPr>
          <w:rFonts w:ascii="Times New Roman" w:hAnsi="Times New Roman" w:cs="Times New Roman"/>
          <w:i/>
          <w:iCs/>
          <w:sz w:val="24"/>
          <w:szCs w:val="24"/>
        </w:rPr>
        <w:t xml:space="preserve">Meaning in History </w:t>
      </w:r>
      <w:r w:rsidR="00CD3343">
        <w:rPr>
          <w:rFonts w:ascii="Times New Roman" w:hAnsi="Times New Roman" w:cs="Times New Roman"/>
          <w:sz w:val="24"/>
          <w:szCs w:val="24"/>
        </w:rPr>
        <w:t xml:space="preserve">therefore is oriented by </w:t>
      </w:r>
      <w:r w:rsidR="00D332BD">
        <w:rPr>
          <w:rFonts w:ascii="Times New Roman" w:hAnsi="Times New Roman" w:cs="Times New Roman"/>
          <w:sz w:val="24"/>
          <w:szCs w:val="24"/>
        </w:rPr>
        <w:t xml:space="preserve">the </w:t>
      </w:r>
      <w:r w:rsidR="00E86B8A">
        <w:rPr>
          <w:rFonts w:ascii="Times New Roman" w:hAnsi="Times New Roman" w:cs="Times New Roman"/>
          <w:sz w:val="24"/>
          <w:szCs w:val="24"/>
        </w:rPr>
        <w:t>desire</w:t>
      </w:r>
      <w:r w:rsidR="00CD3343">
        <w:rPr>
          <w:rFonts w:ascii="Times New Roman" w:hAnsi="Times New Roman" w:cs="Times New Roman"/>
          <w:sz w:val="24"/>
          <w:szCs w:val="24"/>
        </w:rPr>
        <w:t xml:space="preserve"> to avoid the errors of Nietzsche</w:t>
      </w:r>
      <w:r w:rsidR="00190D86">
        <w:rPr>
          <w:rFonts w:ascii="Times New Roman" w:hAnsi="Times New Roman" w:cs="Times New Roman"/>
          <w:sz w:val="24"/>
          <w:szCs w:val="24"/>
        </w:rPr>
        <w:t xml:space="preserve">. </w:t>
      </w:r>
      <w:r w:rsidR="00D332BD">
        <w:rPr>
          <w:rFonts w:ascii="Times New Roman" w:hAnsi="Times New Roman" w:cs="Times New Roman"/>
          <w:sz w:val="24"/>
          <w:szCs w:val="24"/>
        </w:rPr>
        <w:t xml:space="preserve"> As </w:t>
      </w:r>
      <w:r w:rsidR="00D332BD" w:rsidRPr="00292E52">
        <w:rPr>
          <w:rFonts w:ascii="Times New Roman" w:hAnsi="Times New Roman" w:cs="Times New Roman"/>
          <w:sz w:val="24"/>
          <w:szCs w:val="24"/>
          <w:lang w:val="en-US"/>
        </w:rPr>
        <w:t>Löwith</w:t>
      </w:r>
      <w:r w:rsidR="00CD3343">
        <w:rPr>
          <w:rFonts w:ascii="Times New Roman" w:hAnsi="Times New Roman" w:cs="Times New Roman"/>
          <w:sz w:val="24"/>
          <w:szCs w:val="24"/>
        </w:rPr>
        <w:t xml:space="preserve"> </w:t>
      </w:r>
      <w:r w:rsidR="00CD3343">
        <w:rPr>
          <w:rFonts w:ascii="Times New Roman" w:hAnsi="Times New Roman" w:cs="Times New Roman"/>
          <w:sz w:val="24"/>
          <w:szCs w:val="24"/>
          <w:lang w:val="en-US"/>
        </w:rPr>
        <w:t>w</w:t>
      </w:r>
      <w:r w:rsidR="00B01056">
        <w:rPr>
          <w:rFonts w:ascii="Times New Roman" w:hAnsi="Times New Roman" w:cs="Times New Roman"/>
          <w:sz w:val="24"/>
          <w:szCs w:val="24"/>
          <w:lang w:val="en-US"/>
        </w:rPr>
        <w:t>rit</w:t>
      </w:r>
      <w:r w:rsidR="00114B11">
        <w:rPr>
          <w:rFonts w:ascii="Times New Roman" w:hAnsi="Times New Roman" w:cs="Times New Roman"/>
          <w:sz w:val="24"/>
          <w:szCs w:val="24"/>
          <w:lang w:val="en-US"/>
        </w:rPr>
        <w:t>es</w:t>
      </w:r>
      <w:r w:rsidR="00B01056">
        <w:rPr>
          <w:rFonts w:ascii="Times New Roman" w:hAnsi="Times New Roman" w:cs="Times New Roman"/>
          <w:sz w:val="24"/>
          <w:szCs w:val="24"/>
          <w:lang w:val="en-US"/>
        </w:rPr>
        <w:t xml:space="preserve"> </w:t>
      </w:r>
      <w:r w:rsidR="00160A1C">
        <w:rPr>
          <w:rFonts w:ascii="Times New Roman" w:hAnsi="Times New Roman" w:cs="Times New Roman"/>
          <w:sz w:val="24"/>
          <w:szCs w:val="24"/>
          <w:lang w:val="en-US"/>
        </w:rPr>
        <w:t xml:space="preserve">in a 1935 letter to </w:t>
      </w:r>
      <w:r w:rsidR="00B01056">
        <w:rPr>
          <w:rFonts w:ascii="Times New Roman" w:hAnsi="Times New Roman" w:cs="Times New Roman"/>
          <w:sz w:val="24"/>
          <w:szCs w:val="24"/>
          <w:lang w:val="en-US"/>
        </w:rPr>
        <w:t>Leo Strauss</w:t>
      </w:r>
      <w:r w:rsidR="00114B11">
        <w:rPr>
          <w:rFonts w:ascii="Times New Roman" w:hAnsi="Times New Roman" w:cs="Times New Roman"/>
          <w:sz w:val="24"/>
          <w:szCs w:val="24"/>
          <w:lang w:val="en-US"/>
        </w:rPr>
        <w:t>,</w:t>
      </w:r>
      <w:r w:rsidR="00B01056">
        <w:rPr>
          <w:rFonts w:ascii="Times New Roman" w:hAnsi="Times New Roman" w:cs="Times New Roman"/>
          <w:sz w:val="24"/>
          <w:szCs w:val="24"/>
          <w:lang w:val="en-US"/>
        </w:rPr>
        <w:t xml:space="preserve"> “there </w:t>
      </w:r>
      <w:r w:rsidR="00B01056">
        <w:rPr>
          <w:rFonts w:ascii="Times New Roman" w:hAnsi="Times New Roman" w:cs="Times New Roman"/>
          <w:sz w:val="24"/>
          <w:szCs w:val="24"/>
          <w:lang w:val="en-US"/>
        </w:rPr>
        <w:lastRenderedPageBreak/>
        <w:t>are better and more moderate ways to wean oneself of the belief in progress and the belief in creation and providence</w:t>
      </w:r>
      <w:r w:rsidR="00190D86">
        <w:rPr>
          <w:rFonts w:ascii="Times New Roman" w:hAnsi="Times New Roman" w:cs="Times New Roman"/>
          <w:sz w:val="24"/>
          <w:szCs w:val="24"/>
          <w:lang w:val="en-US"/>
        </w:rPr>
        <w:t>.</w:t>
      </w:r>
      <w:r w:rsidR="00B01056">
        <w:rPr>
          <w:rFonts w:ascii="Times New Roman" w:hAnsi="Times New Roman" w:cs="Times New Roman"/>
          <w:sz w:val="24"/>
          <w:szCs w:val="24"/>
          <w:lang w:val="en-US"/>
        </w:rPr>
        <w:t>”</w:t>
      </w:r>
      <w:r w:rsidR="00B01056">
        <w:rPr>
          <w:rStyle w:val="EndnoteReference"/>
          <w:rFonts w:ascii="Times New Roman" w:hAnsi="Times New Roman" w:cs="Times New Roman"/>
          <w:sz w:val="24"/>
          <w:szCs w:val="24"/>
          <w:lang w:val="en-US"/>
        </w:rPr>
        <w:endnoteReference w:id="10"/>
      </w:r>
      <w:r w:rsidR="00B01056">
        <w:rPr>
          <w:rFonts w:ascii="Times New Roman" w:hAnsi="Times New Roman" w:cs="Times New Roman"/>
          <w:sz w:val="24"/>
          <w:szCs w:val="24"/>
          <w:lang w:val="en-US"/>
        </w:rPr>
        <w:t xml:space="preserve"> </w:t>
      </w:r>
      <w:r w:rsidR="00174574">
        <w:rPr>
          <w:rFonts w:ascii="Times New Roman" w:hAnsi="Times New Roman" w:cs="Times New Roman"/>
          <w:sz w:val="24"/>
          <w:szCs w:val="24"/>
          <w:lang w:val="en-US"/>
        </w:rPr>
        <w:t xml:space="preserve"> </w:t>
      </w:r>
      <w:r w:rsidR="00B01056">
        <w:rPr>
          <w:rFonts w:ascii="Times New Roman" w:hAnsi="Times New Roman" w:cs="Times New Roman"/>
          <w:sz w:val="24"/>
          <w:szCs w:val="24"/>
          <w:lang w:val="en-US"/>
        </w:rPr>
        <w:t xml:space="preserve">The aim of this chapter is to explore how </w:t>
      </w:r>
      <w:r w:rsidR="00B01056" w:rsidRPr="00292E52">
        <w:rPr>
          <w:rFonts w:ascii="Times New Roman" w:hAnsi="Times New Roman" w:cs="Times New Roman"/>
          <w:sz w:val="24"/>
          <w:szCs w:val="24"/>
          <w:lang w:val="en-US"/>
        </w:rPr>
        <w:t>Löwith</w:t>
      </w:r>
      <w:r w:rsidR="00B01056">
        <w:rPr>
          <w:rFonts w:ascii="Times New Roman" w:hAnsi="Times New Roman" w:cs="Times New Roman"/>
          <w:sz w:val="24"/>
          <w:szCs w:val="24"/>
          <w:lang w:val="en-US"/>
        </w:rPr>
        <w:t xml:space="preserve"> aims to bring about the change of scene from modernity to antiquity</w:t>
      </w:r>
      <w:r w:rsidR="00CD3343">
        <w:rPr>
          <w:rFonts w:ascii="Times New Roman" w:hAnsi="Times New Roman" w:cs="Times New Roman"/>
          <w:sz w:val="24"/>
          <w:szCs w:val="24"/>
          <w:lang w:val="en-US"/>
        </w:rPr>
        <w:t xml:space="preserve"> </w:t>
      </w:r>
      <w:r w:rsidR="00E86B8A">
        <w:rPr>
          <w:rFonts w:ascii="Times New Roman" w:hAnsi="Times New Roman" w:cs="Times New Roman"/>
          <w:sz w:val="24"/>
          <w:szCs w:val="24"/>
          <w:lang w:val="en-US"/>
        </w:rPr>
        <w:t>by “moderate”</w:t>
      </w:r>
      <w:r w:rsidR="00B01056">
        <w:rPr>
          <w:rFonts w:ascii="Times New Roman" w:hAnsi="Times New Roman" w:cs="Times New Roman"/>
          <w:sz w:val="24"/>
          <w:szCs w:val="24"/>
          <w:lang w:val="en-US"/>
        </w:rPr>
        <w:t xml:space="preserve"> </w:t>
      </w:r>
      <w:r w:rsidR="00940B51">
        <w:rPr>
          <w:rFonts w:ascii="Times New Roman" w:hAnsi="Times New Roman" w:cs="Times New Roman"/>
          <w:sz w:val="24"/>
          <w:szCs w:val="24"/>
          <w:lang w:val="en-US"/>
        </w:rPr>
        <w:t>means</w:t>
      </w:r>
      <w:r w:rsidR="005805E1">
        <w:rPr>
          <w:rFonts w:ascii="Times New Roman" w:hAnsi="Times New Roman" w:cs="Times New Roman"/>
          <w:sz w:val="24"/>
          <w:szCs w:val="24"/>
          <w:lang w:val="en-US"/>
        </w:rPr>
        <w:t xml:space="preserve"> in the form of a philosophic cathar</w:t>
      </w:r>
      <w:r w:rsidR="00160A1C">
        <w:rPr>
          <w:rFonts w:ascii="Times New Roman" w:hAnsi="Times New Roman" w:cs="Times New Roman"/>
          <w:sz w:val="24"/>
          <w:szCs w:val="24"/>
          <w:lang w:val="en-US"/>
        </w:rPr>
        <w:t>s</w:t>
      </w:r>
      <w:r w:rsidR="005805E1">
        <w:rPr>
          <w:rFonts w:ascii="Times New Roman" w:hAnsi="Times New Roman" w:cs="Times New Roman"/>
          <w:sz w:val="24"/>
          <w:szCs w:val="24"/>
          <w:lang w:val="en-US"/>
        </w:rPr>
        <w:t>is</w:t>
      </w:r>
      <w:r w:rsidR="00190D86">
        <w:rPr>
          <w:rFonts w:ascii="Times New Roman" w:hAnsi="Times New Roman" w:cs="Times New Roman"/>
          <w:sz w:val="24"/>
          <w:szCs w:val="24"/>
          <w:lang w:val="en-US"/>
        </w:rPr>
        <w:t xml:space="preserve">. </w:t>
      </w:r>
      <w:r w:rsidR="007A6147">
        <w:rPr>
          <w:rFonts w:ascii="Times New Roman" w:hAnsi="Times New Roman" w:cs="Times New Roman"/>
          <w:sz w:val="24"/>
          <w:szCs w:val="24"/>
          <w:lang w:val="en-US"/>
        </w:rPr>
        <w:t xml:space="preserve"> By </w:t>
      </w:r>
      <w:r w:rsidR="00CA5628">
        <w:rPr>
          <w:rFonts w:ascii="Times New Roman" w:hAnsi="Times New Roman" w:cs="Times New Roman"/>
          <w:sz w:val="24"/>
          <w:szCs w:val="24"/>
          <w:lang w:val="en-US"/>
        </w:rPr>
        <w:t>beginning</w:t>
      </w:r>
      <w:r w:rsidR="007A6147">
        <w:rPr>
          <w:rFonts w:ascii="Times New Roman" w:hAnsi="Times New Roman" w:cs="Times New Roman"/>
          <w:sz w:val="24"/>
          <w:szCs w:val="24"/>
          <w:lang w:val="en-US"/>
        </w:rPr>
        <w:t xml:space="preserve"> </w:t>
      </w:r>
      <w:r w:rsidR="00CA5628">
        <w:rPr>
          <w:rFonts w:ascii="Times New Roman" w:hAnsi="Times New Roman" w:cs="Times New Roman"/>
          <w:i/>
          <w:iCs/>
          <w:sz w:val="24"/>
          <w:szCs w:val="24"/>
          <w:lang w:val="en-US"/>
        </w:rPr>
        <w:t xml:space="preserve">Meaning in History </w:t>
      </w:r>
      <w:r w:rsidR="006E4482">
        <w:rPr>
          <w:rFonts w:ascii="Times New Roman" w:hAnsi="Times New Roman" w:cs="Times New Roman"/>
          <w:sz w:val="24"/>
          <w:szCs w:val="24"/>
          <w:lang w:val="en-US"/>
        </w:rPr>
        <w:t xml:space="preserve">with </w:t>
      </w:r>
      <w:r w:rsidR="00A87539">
        <w:rPr>
          <w:rFonts w:ascii="Times New Roman" w:hAnsi="Times New Roman" w:cs="Times New Roman"/>
          <w:sz w:val="24"/>
          <w:szCs w:val="24"/>
          <w:lang w:val="en-US"/>
        </w:rPr>
        <w:t xml:space="preserve">Jacob Burkhardt’s </w:t>
      </w:r>
      <w:r w:rsidR="007A6147">
        <w:rPr>
          <w:rFonts w:ascii="Times New Roman" w:hAnsi="Times New Roman" w:cs="Times New Roman"/>
          <w:sz w:val="24"/>
          <w:szCs w:val="24"/>
          <w:lang w:val="en-US"/>
        </w:rPr>
        <w:t xml:space="preserve">renunciation of both the philosophy and theology of </w:t>
      </w:r>
      <w:r w:rsidR="00A87539">
        <w:rPr>
          <w:rFonts w:ascii="Times New Roman" w:hAnsi="Times New Roman" w:cs="Times New Roman"/>
          <w:sz w:val="24"/>
          <w:szCs w:val="24"/>
          <w:lang w:val="en-US"/>
        </w:rPr>
        <w:t>history</w:t>
      </w:r>
      <w:r w:rsidR="007A6147">
        <w:rPr>
          <w:rFonts w:ascii="Times New Roman" w:hAnsi="Times New Roman" w:cs="Times New Roman"/>
          <w:sz w:val="24"/>
          <w:szCs w:val="24"/>
          <w:lang w:val="en-US"/>
        </w:rPr>
        <w:t xml:space="preserve"> </w:t>
      </w:r>
      <w:r w:rsidR="006E4482">
        <w:rPr>
          <w:rFonts w:ascii="Times New Roman" w:hAnsi="Times New Roman" w:cs="Times New Roman"/>
          <w:sz w:val="24"/>
          <w:szCs w:val="24"/>
          <w:lang w:val="en-US"/>
        </w:rPr>
        <w:t xml:space="preserve">in favor of </w:t>
      </w:r>
      <w:r w:rsidR="003F25F8">
        <w:rPr>
          <w:rFonts w:ascii="Times New Roman" w:hAnsi="Times New Roman" w:cs="Times New Roman"/>
          <w:sz w:val="24"/>
          <w:szCs w:val="24"/>
          <w:lang w:val="en-US"/>
        </w:rPr>
        <w:t>“continuity,”</w:t>
      </w:r>
      <w:r w:rsidR="00BE2B4E">
        <w:rPr>
          <w:rFonts w:ascii="Times New Roman" w:hAnsi="Times New Roman" w:cs="Times New Roman"/>
          <w:sz w:val="24"/>
          <w:szCs w:val="24"/>
          <w:lang w:val="en-US"/>
        </w:rPr>
        <w:t xml:space="preserve"> </w:t>
      </w:r>
      <w:r w:rsidR="002973F0" w:rsidRPr="00292E52">
        <w:rPr>
          <w:rFonts w:ascii="Times New Roman" w:hAnsi="Times New Roman" w:cs="Times New Roman"/>
          <w:sz w:val="24"/>
          <w:szCs w:val="24"/>
          <w:lang w:val="en-US"/>
        </w:rPr>
        <w:t>Löwith</w:t>
      </w:r>
      <w:r w:rsidR="002973F0">
        <w:rPr>
          <w:rFonts w:ascii="Times New Roman" w:hAnsi="Times New Roman" w:cs="Times New Roman"/>
          <w:sz w:val="24"/>
          <w:szCs w:val="24"/>
          <w:lang w:val="en-US"/>
        </w:rPr>
        <w:t xml:space="preserve"> introduces </w:t>
      </w:r>
      <w:r w:rsidR="00B06718">
        <w:rPr>
          <w:rFonts w:ascii="Times New Roman" w:hAnsi="Times New Roman" w:cs="Times New Roman"/>
          <w:sz w:val="24"/>
          <w:szCs w:val="24"/>
          <w:lang w:val="en-US"/>
        </w:rPr>
        <w:t xml:space="preserve">the reader to the closest </w:t>
      </w:r>
      <w:r w:rsidR="00FA1590">
        <w:rPr>
          <w:rFonts w:ascii="Times New Roman" w:hAnsi="Times New Roman" w:cs="Times New Roman"/>
          <w:sz w:val="24"/>
          <w:szCs w:val="24"/>
          <w:lang w:val="en-US"/>
        </w:rPr>
        <w:t>representative</w:t>
      </w:r>
      <w:r w:rsidR="005B57A7">
        <w:rPr>
          <w:rFonts w:ascii="Times New Roman" w:hAnsi="Times New Roman" w:cs="Times New Roman"/>
          <w:sz w:val="24"/>
          <w:szCs w:val="24"/>
          <w:lang w:val="en-US"/>
        </w:rPr>
        <w:t xml:space="preserve"> </w:t>
      </w:r>
      <w:r w:rsidR="00E400B0">
        <w:rPr>
          <w:rFonts w:ascii="Times New Roman" w:hAnsi="Times New Roman" w:cs="Times New Roman"/>
          <w:sz w:val="24"/>
          <w:szCs w:val="24"/>
          <w:lang w:val="en-US"/>
        </w:rPr>
        <w:t xml:space="preserve">of </w:t>
      </w:r>
      <w:r w:rsidR="00FA1590">
        <w:rPr>
          <w:rFonts w:ascii="Times New Roman" w:hAnsi="Times New Roman" w:cs="Times New Roman"/>
          <w:sz w:val="24"/>
          <w:szCs w:val="24"/>
          <w:lang w:val="en-US"/>
        </w:rPr>
        <w:t xml:space="preserve">ancient moderation </w:t>
      </w:r>
      <w:r w:rsidR="00290B85">
        <w:rPr>
          <w:rFonts w:ascii="Times New Roman" w:hAnsi="Times New Roman" w:cs="Times New Roman"/>
          <w:sz w:val="24"/>
          <w:szCs w:val="24"/>
          <w:lang w:val="en-US"/>
        </w:rPr>
        <w:t xml:space="preserve">before working </w:t>
      </w:r>
      <w:r w:rsidR="00B01056">
        <w:rPr>
          <w:rFonts w:ascii="Times New Roman" w:hAnsi="Times New Roman" w:cs="Times New Roman"/>
          <w:sz w:val="24"/>
          <w:szCs w:val="24"/>
          <w:lang w:val="en-US"/>
        </w:rPr>
        <w:t xml:space="preserve">backward from the culmination of the philosophy of history in the revolutionary expectations of Marx to the Christian </w:t>
      </w:r>
      <w:proofErr w:type="spellStart"/>
      <w:r w:rsidR="00B01056">
        <w:rPr>
          <w:rFonts w:ascii="Times New Roman" w:hAnsi="Times New Roman" w:cs="Times New Roman"/>
          <w:i/>
          <w:iCs/>
          <w:sz w:val="24"/>
          <w:szCs w:val="24"/>
          <w:lang w:val="en-US"/>
        </w:rPr>
        <w:t>procursus</w:t>
      </w:r>
      <w:proofErr w:type="spellEnd"/>
      <w:r w:rsidR="00B01056">
        <w:rPr>
          <w:rFonts w:ascii="Times New Roman" w:hAnsi="Times New Roman" w:cs="Times New Roman"/>
          <w:i/>
          <w:iCs/>
          <w:sz w:val="24"/>
          <w:szCs w:val="24"/>
          <w:lang w:val="en-US"/>
        </w:rPr>
        <w:t xml:space="preserve"> </w:t>
      </w:r>
      <w:r w:rsidR="00B01056">
        <w:rPr>
          <w:rFonts w:ascii="Times New Roman" w:hAnsi="Times New Roman" w:cs="Times New Roman"/>
          <w:sz w:val="24"/>
          <w:szCs w:val="24"/>
          <w:lang w:val="en-US"/>
        </w:rPr>
        <w:t>toward the Kingdom of God</w:t>
      </w:r>
      <w:r w:rsidR="00190D86">
        <w:rPr>
          <w:rFonts w:ascii="Times New Roman" w:hAnsi="Times New Roman" w:cs="Times New Roman"/>
          <w:sz w:val="24"/>
          <w:szCs w:val="24"/>
          <w:lang w:val="en-US"/>
        </w:rPr>
        <w:t xml:space="preserve">. </w:t>
      </w:r>
      <w:r w:rsidR="00B01056">
        <w:rPr>
          <w:rFonts w:ascii="Times New Roman" w:hAnsi="Times New Roman" w:cs="Times New Roman"/>
          <w:sz w:val="24"/>
          <w:szCs w:val="24"/>
          <w:lang w:val="en-US"/>
        </w:rPr>
        <w:t xml:space="preserve"> </w:t>
      </w:r>
      <w:r w:rsidR="00303568">
        <w:rPr>
          <w:rFonts w:ascii="Times New Roman" w:hAnsi="Times New Roman" w:cs="Times New Roman"/>
          <w:sz w:val="24"/>
          <w:szCs w:val="24"/>
          <w:lang w:val="en-US"/>
        </w:rPr>
        <w:t xml:space="preserve">By examining </w:t>
      </w:r>
      <w:r w:rsidR="00382CA7">
        <w:rPr>
          <w:rFonts w:ascii="Times New Roman" w:hAnsi="Times New Roman" w:cs="Times New Roman"/>
          <w:sz w:val="24"/>
          <w:szCs w:val="24"/>
          <w:lang w:val="en-US"/>
        </w:rPr>
        <w:t>the</w:t>
      </w:r>
      <w:r w:rsidR="00C646D7">
        <w:rPr>
          <w:rFonts w:ascii="Times New Roman" w:hAnsi="Times New Roman" w:cs="Times New Roman"/>
          <w:sz w:val="24"/>
          <w:szCs w:val="24"/>
          <w:lang w:val="en-US"/>
        </w:rPr>
        <w:t xml:space="preserve"> </w:t>
      </w:r>
      <w:r w:rsidR="007A16FC">
        <w:rPr>
          <w:rFonts w:ascii="Times New Roman" w:hAnsi="Times New Roman" w:cs="Times New Roman"/>
          <w:sz w:val="24"/>
          <w:szCs w:val="24"/>
          <w:lang w:val="en-US"/>
        </w:rPr>
        <w:t>philosophy and theology of history</w:t>
      </w:r>
      <w:r w:rsidR="009440E5">
        <w:rPr>
          <w:rFonts w:ascii="Times New Roman" w:hAnsi="Times New Roman" w:cs="Times New Roman"/>
          <w:sz w:val="24"/>
          <w:szCs w:val="24"/>
          <w:lang w:val="en-US"/>
        </w:rPr>
        <w:t>’s professed claim to know the meaning of history from the perspective of Burkhardt’s sober</w:t>
      </w:r>
      <w:ins w:id="7" w:author="Ryan McKinnell" w:date="2021-08-25T14:12:00Z">
        <w:r w:rsidR="00DE063C">
          <w:rPr>
            <w:rFonts w:ascii="Times New Roman" w:hAnsi="Times New Roman" w:cs="Times New Roman"/>
            <w:sz w:val="24"/>
            <w:szCs w:val="24"/>
            <w:lang w:val="en-US"/>
          </w:rPr>
          <w:t xml:space="preserve"> skepticism</w:t>
        </w:r>
      </w:ins>
      <w:del w:id="8" w:author="Ryan McKinnell" w:date="2021-08-25T14:12:00Z">
        <w:r w:rsidR="009440E5" w:rsidDel="00DE063C">
          <w:rPr>
            <w:rFonts w:ascii="Times New Roman" w:hAnsi="Times New Roman" w:cs="Times New Roman"/>
            <w:sz w:val="24"/>
            <w:szCs w:val="24"/>
            <w:lang w:val="en-US"/>
          </w:rPr>
          <w:delText xml:space="preserve"> wisdom</w:delText>
        </w:r>
      </w:del>
      <w:r w:rsidR="009440E5">
        <w:rPr>
          <w:rFonts w:ascii="Times New Roman" w:hAnsi="Times New Roman" w:cs="Times New Roman"/>
          <w:sz w:val="24"/>
          <w:szCs w:val="24"/>
          <w:lang w:val="en-US"/>
        </w:rPr>
        <w:t xml:space="preserve">, </w:t>
      </w:r>
      <w:r w:rsidR="009440E5" w:rsidRPr="00292E52">
        <w:rPr>
          <w:rFonts w:ascii="Times New Roman" w:hAnsi="Times New Roman" w:cs="Times New Roman"/>
          <w:sz w:val="24"/>
          <w:szCs w:val="24"/>
          <w:lang w:val="en-US"/>
        </w:rPr>
        <w:t>Löwith</w:t>
      </w:r>
      <w:r w:rsidR="009440E5">
        <w:rPr>
          <w:rFonts w:ascii="Times New Roman" w:hAnsi="Times New Roman" w:cs="Times New Roman"/>
          <w:sz w:val="24"/>
          <w:szCs w:val="24"/>
          <w:lang w:val="en-US"/>
        </w:rPr>
        <w:t xml:space="preserve"> </w:t>
      </w:r>
      <w:r w:rsidR="00A41FDC">
        <w:rPr>
          <w:rFonts w:ascii="Times New Roman" w:hAnsi="Times New Roman" w:cs="Times New Roman"/>
          <w:sz w:val="24"/>
          <w:szCs w:val="24"/>
          <w:lang w:val="en-US"/>
        </w:rPr>
        <w:t xml:space="preserve">seeks to show </w:t>
      </w:r>
      <w:r w:rsidR="008B7D3B">
        <w:rPr>
          <w:rFonts w:ascii="Times New Roman" w:hAnsi="Times New Roman" w:cs="Times New Roman"/>
          <w:sz w:val="24"/>
          <w:szCs w:val="24"/>
          <w:lang w:val="en-US"/>
        </w:rPr>
        <w:t xml:space="preserve">the impossibility of </w:t>
      </w:r>
      <w:r w:rsidR="00DB16B1">
        <w:rPr>
          <w:rFonts w:ascii="Times New Roman" w:hAnsi="Times New Roman" w:cs="Times New Roman"/>
          <w:sz w:val="24"/>
          <w:szCs w:val="24"/>
          <w:lang w:val="en-US"/>
        </w:rPr>
        <w:t xml:space="preserve">demonstrating these claims on rational grounds and their </w:t>
      </w:r>
      <w:r w:rsidR="001C0CD9">
        <w:rPr>
          <w:rFonts w:ascii="Times New Roman" w:hAnsi="Times New Roman" w:cs="Times New Roman"/>
          <w:sz w:val="24"/>
          <w:szCs w:val="24"/>
          <w:lang w:val="en-US"/>
        </w:rPr>
        <w:t>dependency on hope</w:t>
      </w:r>
      <w:r w:rsidR="00CD61A5">
        <w:rPr>
          <w:rFonts w:ascii="Times New Roman" w:hAnsi="Times New Roman" w:cs="Times New Roman"/>
          <w:sz w:val="24"/>
          <w:szCs w:val="24"/>
          <w:lang w:val="en-US"/>
        </w:rPr>
        <w:t xml:space="preserve"> and</w:t>
      </w:r>
      <w:r w:rsidR="001C0CD9">
        <w:rPr>
          <w:rFonts w:ascii="Times New Roman" w:hAnsi="Times New Roman" w:cs="Times New Roman"/>
          <w:sz w:val="24"/>
          <w:szCs w:val="24"/>
          <w:lang w:val="en-US"/>
        </w:rPr>
        <w:t xml:space="preserve"> faith</w:t>
      </w:r>
      <w:r w:rsidR="00190D86">
        <w:rPr>
          <w:rFonts w:ascii="Times New Roman" w:hAnsi="Times New Roman" w:cs="Times New Roman"/>
          <w:sz w:val="24"/>
          <w:szCs w:val="24"/>
          <w:lang w:val="en-US"/>
        </w:rPr>
        <w:t xml:space="preserve">. </w:t>
      </w:r>
      <w:r w:rsidR="00CD61A5">
        <w:rPr>
          <w:rFonts w:ascii="Times New Roman" w:hAnsi="Times New Roman" w:cs="Times New Roman"/>
          <w:sz w:val="24"/>
          <w:szCs w:val="24"/>
          <w:lang w:val="en-US"/>
        </w:rPr>
        <w:t xml:space="preserve"> </w:t>
      </w:r>
      <w:r w:rsidR="008A45BA">
        <w:rPr>
          <w:rFonts w:ascii="Times New Roman" w:hAnsi="Times New Roman" w:cs="Times New Roman"/>
          <w:sz w:val="24"/>
          <w:szCs w:val="24"/>
          <w:lang w:val="en-US"/>
        </w:rPr>
        <w:t>Thus, instead of the anti-Christian pathos of Nietzsche,</w:t>
      </w:r>
      <w:r w:rsidR="00E427DF">
        <w:rPr>
          <w:rFonts w:ascii="Times New Roman" w:hAnsi="Times New Roman" w:cs="Times New Roman"/>
          <w:sz w:val="24"/>
          <w:szCs w:val="24"/>
          <w:lang w:val="en-US"/>
        </w:rPr>
        <w:t xml:space="preserve"> </w:t>
      </w:r>
      <w:r w:rsidR="008A45BA">
        <w:rPr>
          <w:rFonts w:ascii="Times New Roman" w:hAnsi="Times New Roman" w:cs="Times New Roman"/>
          <w:sz w:val="24"/>
          <w:szCs w:val="24"/>
          <w:lang w:val="en-US"/>
        </w:rPr>
        <w:t>t</w:t>
      </w:r>
      <w:r w:rsidR="00E427DF">
        <w:rPr>
          <w:rFonts w:ascii="Times New Roman" w:hAnsi="Times New Roman" w:cs="Times New Roman"/>
          <w:sz w:val="24"/>
          <w:szCs w:val="24"/>
          <w:lang w:val="en-US"/>
        </w:rPr>
        <w:t xml:space="preserve">he philosophical reader </w:t>
      </w:r>
      <w:r w:rsidR="008A45BA">
        <w:rPr>
          <w:rFonts w:ascii="Times New Roman" w:hAnsi="Times New Roman" w:cs="Times New Roman"/>
          <w:sz w:val="24"/>
          <w:szCs w:val="24"/>
          <w:lang w:val="en-US"/>
        </w:rPr>
        <w:t>can be brought to embrace</w:t>
      </w:r>
      <w:r w:rsidR="00E427DF">
        <w:rPr>
          <w:rFonts w:ascii="Times New Roman" w:hAnsi="Times New Roman" w:cs="Times New Roman"/>
          <w:sz w:val="24"/>
          <w:szCs w:val="24"/>
          <w:lang w:val="en-US"/>
        </w:rPr>
        <w:t xml:space="preserve"> the Stoic maxim: </w:t>
      </w:r>
      <w:proofErr w:type="spellStart"/>
      <w:r w:rsidR="00E427DF">
        <w:rPr>
          <w:rFonts w:ascii="Times New Roman" w:hAnsi="Times New Roman" w:cs="Times New Roman"/>
          <w:i/>
          <w:iCs/>
          <w:sz w:val="24"/>
          <w:szCs w:val="24"/>
          <w:lang w:val="en-US"/>
        </w:rPr>
        <w:t>n</w:t>
      </w:r>
      <w:r w:rsidR="00E427DF" w:rsidRPr="00E427DF">
        <w:rPr>
          <w:rFonts w:ascii="Times New Roman" w:hAnsi="Times New Roman" w:cs="Times New Roman"/>
          <w:i/>
          <w:iCs/>
          <w:sz w:val="24"/>
          <w:szCs w:val="24"/>
          <w:lang w:val="en-US"/>
        </w:rPr>
        <w:t>ec</w:t>
      </w:r>
      <w:proofErr w:type="spellEnd"/>
      <w:r w:rsidR="00E427DF" w:rsidRPr="00E427DF">
        <w:rPr>
          <w:rFonts w:ascii="Times New Roman" w:hAnsi="Times New Roman" w:cs="Times New Roman"/>
          <w:i/>
          <w:iCs/>
          <w:sz w:val="24"/>
          <w:szCs w:val="24"/>
          <w:lang w:val="en-US"/>
        </w:rPr>
        <w:t xml:space="preserve"> </w:t>
      </w:r>
      <w:proofErr w:type="spellStart"/>
      <w:r w:rsidR="00E427DF">
        <w:rPr>
          <w:rFonts w:ascii="Times New Roman" w:hAnsi="Times New Roman" w:cs="Times New Roman"/>
          <w:i/>
          <w:iCs/>
          <w:sz w:val="24"/>
          <w:szCs w:val="24"/>
          <w:lang w:val="en-US"/>
        </w:rPr>
        <w:t>s</w:t>
      </w:r>
      <w:r w:rsidR="00E427DF" w:rsidRPr="00E427DF">
        <w:rPr>
          <w:rFonts w:ascii="Times New Roman" w:hAnsi="Times New Roman" w:cs="Times New Roman"/>
          <w:i/>
          <w:iCs/>
          <w:sz w:val="24"/>
          <w:szCs w:val="24"/>
          <w:lang w:val="en-US"/>
        </w:rPr>
        <w:t>pe</w:t>
      </w:r>
      <w:proofErr w:type="spellEnd"/>
      <w:r w:rsidR="00E427DF" w:rsidRPr="00E427DF">
        <w:rPr>
          <w:rFonts w:ascii="Times New Roman" w:hAnsi="Times New Roman" w:cs="Times New Roman"/>
          <w:i/>
          <w:iCs/>
          <w:sz w:val="24"/>
          <w:szCs w:val="24"/>
          <w:lang w:val="en-US"/>
        </w:rPr>
        <w:t xml:space="preserve"> </w:t>
      </w:r>
      <w:proofErr w:type="spellStart"/>
      <w:r w:rsidR="00E427DF">
        <w:rPr>
          <w:rFonts w:ascii="Times New Roman" w:hAnsi="Times New Roman" w:cs="Times New Roman"/>
          <w:i/>
          <w:iCs/>
          <w:sz w:val="24"/>
          <w:szCs w:val="24"/>
          <w:lang w:val="en-US"/>
        </w:rPr>
        <w:t>n</w:t>
      </w:r>
      <w:r w:rsidR="00E427DF" w:rsidRPr="00E427DF">
        <w:rPr>
          <w:rFonts w:ascii="Times New Roman" w:hAnsi="Times New Roman" w:cs="Times New Roman"/>
          <w:i/>
          <w:iCs/>
          <w:sz w:val="24"/>
          <w:szCs w:val="24"/>
          <w:lang w:val="en-US"/>
        </w:rPr>
        <w:t>ec</w:t>
      </w:r>
      <w:proofErr w:type="spellEnd"/>
      <w:r w:rsidR="00E427DF" w:rsidRPr="00E427DF">
        <w:rPr>
          <w:rFonts w:ascii="Times New Roman" w:hAnsi="Times New Roman" w:cs="Times New Roman"/>
          <w:i/>
          <w:iCs/>
          <w:sz w:val="24"/>
          <w:szCs w:val="24"/>
          <w:lang w:val="en-US"/>
        </w:rPr>
        <w:t xml:space="preserve"> </w:t>
      </w:r>
      <w:proofErr w:type="spellStart"/>
      <w:r w:rsidR="00E427DF">
        <w:rPr>
          <w:rFonts w:ascii="Times New Roman" w:hAnsi="Times New Roman" w:cs="Times New Roman"/>
          <w:i/>
          <w:iCs/>
          <w:sz w:val="24"/>
          <w:szCs w:val="24"/>
          <w:lang w:val="en-US"/>
        </w:rPr>
        <w:t>m</w:t>
      </w:r>
      <w:r w:rsidR="00E427DF" w:rsidRPr="00E427DF">
        <w:rPr>
          <w:rFonts w:ascii="Times New Roman" w:hAnsi="Times New Roman" w:cs="Times New Roman"/>
          <w:i/>
          <w:iCs/>
          <w:sz w:val="24"/>
          <w:szCs w:val="24"/>
          <w:lang w:val="en-US"/>
        </w:rPr>
        <w:t>etu</w:t>
      </w:r>
      <w:proofErr w:type="spellEnd"/>
      <w:r w:rsidR="00174574">
        <w:rPr>
          <w:rFonts w:ascii="Times New Roman" w:hAnsi="Times New Roman" w:cs="Times New Roman"/>
          <w:sz w:val="24"/>
          <w:szCs w:val="24"/>
          <w:lang w:val="en-US"/>
        </w:rPr>
        <w:t>, thus c</w:t>
      </w:r>
      <w:r w:rsidR="00E427DF">
        <w:rPr>
          <w:rFonts w:ascii="Times New Roman" w:hAnsi="Times New Roman" w:cs="Times New Roman"/>
          <w:sz w:val="24"/>
          <w:szCs w:val="24"/>
          <w:lang w:val="en-US"/>
        </w:rPr>
        <w:t xml:space="preserve">ultivating the serenity </w:t>
      </w:r>
      <w:r w:rsidR="00874BF2">
        <w:rPr>
          <w:rFonts w:ascii="Times New Roman" w:hAnsi="Times New Roman" w:cs="Times New Roman"/>
          <w:sz w:val="24"/>
          <w:szCs w:val="24"/>
          <w:lang w:val="en-US"/>
        </w:rPr>
        <w:t>necessary for the reapprehension of the classical perspective</w:t>
      </w:r>
      <w:r w:rsidR="00190D86">
        <w:rPr>
          <w:rFonts w:ascii="Times New Roman" w:hAnsi="Times New Roman" w:cs="Times New Roman"/>
          <w:sz w:val="24"/>
          <w:szCs w:val="24"/>
          <w:lang w:val="en-US"/>
        </w:rPr>
        <w:t xml:space="preserve">. </w:t>
      </w:r>
      <w:r w:rsidR="00B01056">
        <w:rPr>
          <w:rFonts w:ascii="Times New Roman" w:hAnsi="Times New Roman" w:cs="Times New Roman"/>
          <w:sz w:val="24"/>
          <w:szCs w:val="24"/>
          <w:lang w:val="en-US"/>
        </w:rPr>
        <w:t xml:space="preserve"> </w:t>
      </w:r>
      <w:r w:rsidR="00874BF2">
        <w:rPr>
          <w:rFonts w:ascii="Times New Roman" w:hAnsi="Times New Roman" w:cs="Times New Roman"/>
          <w:sz w:val="24"/>
          <w:szCs w:val="24"/>
          <w:lang w:val="en-US"/>
        </w:rPr>
        <w:t>To demonstrate this</w:t>
      </w:r>
      <w:r w:rsidR="008C1FA0">
        <w:rPr>
          <w:rFonts w:ascii="Times New Roman" w:hAnsi="Times New Roman" w:cs="Times New Roman"/>
          <w:sz w:val="24"/>
          <w:szCs w:val="24"/>
          <w:lang w:val="en-US"/>
        </w:rPr>
        <w:t>,</w:t>
      </w:r>
      <w:r w:rsidR="00874BF2">
        <w:rPr>
          <w:rFonts w:ascii="Times New Roman" w:hAnsi="Times New Roman" w:cs="Times New Roman"/>
          <w:sz w:val="24"/>
          <w:szCs w:val="24"/>
          <w:lang w:val="en-US"/>
        </w:rPr>
        <w:t xml:space="preserve"> </w:t>
      </w:r>
      <w:r w:rsidR="00B01056">
        <w:rPr>
          <w:rFonts w:ascii="Times New Roman" w:hAnsi="Times New Roman" w:cs="Times New Roman"/>
          <w:sz w:val="24"/>
          <w:szCs w:val="24"/>
          <w:lang w:val="en-US"/>
        </w:rPr>
        <w:t xml:space="preserve">I will first sketch </w:t>
      </w:r>
      <w:r w:rsidR="00B01056" w:rsidRPr="00292E52">
        <w:rPr>
          <w:rFonts w:ascii="Times New Roman" w:hAnsi="Times New Roman" w:cs="Times New Roman"/>
          <w:sz w:val="24"/>
          <w:szCs w:val="24"/>
          <w:lang w:val="en-US"/>
        </w:rPr>
        <w:t>Löwith</w:t>
      </w:r>
      <w:r w:rsidR="00B01056">
        <w:rPr>
          <w:rFonts w:ascii="Times New Roman" w:hAnsi="Times New Roman" w:cs="Times New Roman"/>
          <w:sz w:val="24"/>
          <w:szCs w:val="24"/>
          <w:lang w:val="en-US"/>
        </w:rPr>
        <w:t>’s interpretation of the secularization of histor</w:t>
      </w:r>
      <w:r w:rsidR="00874BF2">
        <w:rPr>
          <w:rFonts w:ascii="Times New Roman" w:hAnsi="Times New Roman" w:cs="Times New Roman"/>
          <w:sz w:val="24"/>
          <w:szCs w:val="24"/>
          <w:lang w:val="en-US"/>
        </w:rPr>
        <w:t>ical</w:t>
      </w:r>
      <w:r w:rsidR="00B01056">
        <w:rPr>
          <w:rFonts w:ascii="Times New Roman" w:hAnsi="Times New Roman" w:cs="Times New Roman"/>
          <w:sz w:val="24"/>
          <w:szCs w:val="24"/>
          <w:lang w:val="en-US"/>
        </w:rPr>
        <w:t xml:space="preserve"> thought before considering how </w:t>
      </w:r>
      <w:r w:rsidR="00174574">
        <w:rPr>
          <w:rFonts w:ascii="Times New Roman" w:hAnsi="Times New Roman" w:cs="Times New Roman"/>
          <w:sz w:val="24"/>
          <w:szCs w:val="24"/>
          <w:lang w:val="en-US"/>
        </w:rPr>
        <w:t>he</w:t>
      </w:r>
      <w:r w:rsidR="002A4220">
        <w:rPr>
          <w:rFonts w:ascii="Times New Roman" w:hAnsi="Times New Roman" w:cs="Times New Roman"/>
          <w:sz w:val="24"/>
          <w:szCs w:val="24"/>
          <w:lang w:val="en-US"/>
        </w:rPr>
        <w:t xml:space="preserve"> employs Burkhardt</w:t>
      </w:r>
      <w:r w:rsidR="00B01056">
        <w:rPr>
          <w:rFonts w:ascii="Times New Roman" w:hAnsi="Times New Roman" w:cs="Times New Roman"/>
          <w:sz w:val="24"/>
          <w:szCs w:val="24"/>
          <w:lang w:val="en-US"/>
        </w:rPr>
        <w:t xml:space="preserve"> in his didactic approach</w:t>
      </w:r>
      <w:r w:rsidR="00874BF2">
        <w:rPr>
          <w:rFonts w:ascii="Times New Roman" w:hAnsi="Times New Roman" w:cs="Times New Roman"/>
          <w:sz w:val="24"/>
          <w:szCs w:val="24"/>
          <w:lang w:val="en-US"/>
        </w:rPr>
        <w:t xml:space="preserve"> </w:t>
      </w:r>
      <w:r w:rsidR="00CC2A9C">
        <w:rPr>
          <w:rFonts w:ascii="Times New Roman" w:hAnsi="Times New Roman" w:cs="Times New Roman"/>
          <w:sz w:val="24"/>
          <w:szCs w:val="24"/>
          <w:lang w:val="en-US"/>
        </w:rPr>
        <w:t>to</w:t>
      </w:r>
      <w:r w:rsidR="00874BF2">
        <w:rPr>
          <w:rFonts w:ascii="Times New Roman" w:hAnsi="Times New Roman" w:cs="Times New Roman"/>
          <w:sz w:val="24"/>
          <w:szCs w:val="24"/>
          <w:lang w:val="en-US"/>
        </w:rPr>
        <w:t xml:space="preserve"> avoid the polemical extremism of Nietzsche</w:t>
      </w:r>
      <w:r w:rsidR="00190D86">
        <w:rPr>
          <w:rFonts w:ascii="Times New Roman" w:hAnsi="Times New Roman" w:cs="Times New Roman"/>
          <w:sz w:val="24"/>
          <w:szCs w:val="24"/>
          <w:lang w:val="en-US"/>
        </w:rPr>
        <w:t xml:space="preserve">. </w:t>
      </w:r>
    </w:p>
    <w:p w14:paraId="15E3D9A7" w14:textId="5B51F8C4" w:rsidR="0011380E" w:rsidRPr="00B40A2E" w:rsidRDefault="00B90538" w:rsidP="008C1FD1">
      <w:pPr>
        <w:spacing w:after="0" w:line="480" w:lineRule="auto"/>
        <w:rPr>
          <w:rFonts w:ascii="Times New Roman" w:hAnsi="Times New Roman" w:cs="Times New Roman"/>
          <w:sz w:val="24"/>
          <w:szCs w:val="24"/>
        </w:rPr>
      </w:pPr>
      <w:r>
        <w:rPr>
          <w:b/>
          <w:bCs/>
          <w:sz w:val="24"/>
          <w:szCs w:val="24"/>
        </w:rPr>
        <w:t>The End of the Dream of Eschatological History</w:t>
      </w:r>
    </w:p>
    <w:p w14:paraId="18D51145" w14:textId="340171EF" w:rsidR="00E75BFF" w:rsidRDefault="0083366F" w:rsidP="008F17C7">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rPr>
        <w:t>T</w:t>
      </w:r>
      <w:r w:rsidR="0036182F">
        <w:rPr>
          <w:rFonts w:ascii="Times New Roman" w:hAnsi="Times New Roman" w:cs="Times New Roman"/>
          <w:sz w:val="24"/>
          <w:szCs w:val="24"/>
        </w:rPr>
        <w:t xml:space="preserve">he central tenet of </w:t>
      </w:r>
      <w:r w:rsidR="001C7CBB" w:rsidRPr="00292E52">
        <w:rPr>
          <w:rFonts w:ascii="Times New Roman" w:hAnsi="Times New Roman" w:cs="Times New Roman"/>
          <w:sz w:val="24"/>
          <w:szCs w:val="24"/>
          <w:lang w:val="en-US"/>
        </w:rPr>
        <w:t>Löwith</w:t>
      </w:r>
      <w:r w:rsidR="001C7CBB">
        <w:rPr>
          <w:rFonts w:ascii="Times New Roman" w:hAnsi="Times New Roman" w:cs="Times New Roman"/>
          <w:sz w:val="24"/>
          <w:szCs w:val="24"/>
          <w:lang w:val="en-US"/>
        </w:rPr>
        <w:t xml:space="preserve">’s </w:t>
      </w:r>
      <w:r w:rsidR="00AE5B7C">
        <w:rPr>
          <w:rFonts w:ascii="Times New Roman" w:hAnsi="Times New Roman" w:cs="Times New Roman"/>
          <w:sz w:val="24"/>
          <w:szCs w:val="24"/>
          <w:lang w:val="en-US"/>
        </w:rPr>
        <w:t xml:space="preserve">secularization thesis </w:t>
      </w:r>
      <w:r w:rsidR="002D5D56">
        <w:rPr>
          <w:rFonts w:ascii="Times New Roman" w:hAnsi="Times New Roman" w:cs="Times New Roman"/>
          <w:sz w:val="24"/>
          <w:szCs w:val="24"/>
          <w:lang w:val="en-US"/>
        </w:rPr>
        <w:t>asserts that</w:t>
      </w:r>
      <w:r w:rsidR="00A37E44">
        <w:rPr>
          <w:rFonts w:ascii="Times New Roman" w:hAnsi="Times New Roman" w:cs="Times New Roman"/>
          <w:sz w:val="24"/>
          <w:szCs w:val="24"/>
          <w:lang w:val="en-US"/>
        </w:rPr>
        <w:t xml:space="preserve"> modern historical consciousness </w:t>
      </w:r>
      <w:r w:rsidR="00DC48E0">
        <w:rPr>
          <w:rFonts w:ascii="Times New Roman" w:hAnsi="Times New Roman" w:cs="Times New Roman"/>
          <w:sz w:val="24"/>
          <w:szCs w:val="24"/>
          <w:lang w:val="en-US"/>
        </w:rPr>
        <w:t xml:space="preserve">remains </w:t>
      </w:r>
      <w:r w:rsidR="009A554D">
        <w:rPr>
          <w:rFonts w:ascii="Times New Roman" w:hAnsi="Times New Roman" w:cs="Times New Roman"/>
          <w:sz w:val="24"/>
          <w:szCs w:val="24"/>
          <w:lang w:val="en-US"/>
        </w:rPr>
        <w:t xml:space="preserve">fundamentally oriented by the </w:t>
      </w:r>
      <w:r w:rsidR="00610C65">
        <w:rPr>
          <w:rFonts w:ascii="Times New Roman" w:hAnsi="Times New Roman" w:cs="Times New Roman"/>
          <w:sz w:val="24"/>
          <w:szCs w:val="24"/>
          <w:lang w:val="en-US"/>
        </w:rPr>
        <w:t xml:space="preserve">eschatological pattern </w:t>
      </w:r>
      <w:r w:rsidR="00A612D2">
        <w:rPr>
          <w:rFonts w:ascii="Times New Roman" w:hAnsi="Times New Roman" w:cs="Times New Roman"/>
          <w:sz w:val="24"/>
          <w:szCs w:val="24"/>
          <w:lang w:val="en-US"/>
        </w:rPr>
        <w:t>of Hebrew-Christian faith</w:t>
      </w:r>
      <w:r w:rsidR="00190D86">
        <w:rPr>
          <w:rFonts w:ascii="Times New Roman" w:hAnsi="Times New Roman" w:cs="Times New Roman"/>
          <w:sz w:val="24"/>
          <w:szCs w:val="24"/>
          <w:lang w:val="en-US"/>
        </w:rPr>
        <w:t>.</w:t>
      </w:r>
      <w:r w:rsidR="00FF729A">
        <w:rPr>
          <w:rStyle w:val="EndnoteReference"/>
          <w:rFonts w:ascii="Times New Roman" w:hAnsi="Times New Roman" w:cs="Times New Roman"/>
          <w:sz w:val="24"/>
          <w:szCs w:val="24"/>
          <w:lang w:val="en-US"/>
        </w:rPr>
        <w:endnoteReference w:id="11"/>
      </w:r>
      <w:r w:rsidR="00A612D2">
        <w:rPr>
          <w:rFonts w:ascii="Times New Roman" w:hAnsi="Times New Roman" w:cs="Times New Roman"/>
          <w:sz w:val="24"/>
          <w:szCs w:val="24"/>
          <w:lang w:val="en-US"/>
        </w:rPr>
        <w:t xml:space="preserve"> </w:t>
      </w:r>
      <w:r w:rsidR="00FF729A">
        <w:rPr>
          <w:rFonts w:ascii="Times New Roman" w:hAnsi="Times New Roman" w:cs="Times New Roman"/>
          <w:sz w:val="24"/>
          <w:szCs w:val="24"/>
          <w:lang w:val="en-US"/>
        </w:rPr>
        <w:t xml:space="preserve">For </w:t>
      </w:r>
      <w:r w:rsidR="00FF729A" w:rsidRPr="00292E52">
        <w:rPr>
          <w:rFonts w:ascii="Times New Roman" w:hAnsi="Times New Roman" w:cs="Times New Roman"/>
          <w:sz w:val="24"/>
          <w:szCs w:val="24"/>
          <w:lang w:val="en-US"/>
        </w:rPr>
        <w:t>Löwith</w:t>
      </w:r>
      <w:r w:rsidR="00FF729A">
        <w:rPr>
          <w:rFonts w:ascii="Times New Roman" w:hAnsi="Times New Roman" w:cs="Times New Roman"/>
          <w:sz w:val="24"/>
          <w:szCs w:val="24"/>
          <w:lang w:val="en-US"/>
        </w:rPr>
        <w:t>,</w:t>
      </w:r>
      <w:r w:rsidR="00EB6B9A">
        <w:rPr>
          <w:rFonts w:ascii="Times New Roman" w:hAnsi="Times New Roman" w:cs="Times New Roman"/>
          <w:sz w:val="24"/>
          <w:szCs w:val="24"/>
          <w:lang w:val="en-US"/>
        </w:rPr>
        <w:t xml:space="preserve"> </w:t>
      </w:r>
      <w:r w:rsidR="00FF729A">
        <w:rPr>
          <w:rFonts w:ascii="Times New Roman" w:hAnsi="Times New Roman" w:cs="Times New Roman"/>
          <w:sz w:val="24"/>
          <w:szCs w:val="24"/>
          <w:lang w:val="en-US"/>
        </w:rPr>
        <w:t>we cannot fail to grasp the dependence of</w:t>
      </w:r>
      <w:r w:rsidR="00861B1E">
        <w:rPr>
          <w:rFonts w:ascii="Times New Roman" w:hAnsi="Times New Roman" w:cs="Times New Roman"/>
          <w:sz w:val="24"/>
          <w:szCs w:val="24"/>
        </w:rPr>
        <w:t xml:space="preserve"> the </w:t>
      </w:r>
      <w:r w:rsidR="0082390E">
        <w:rPr>
          <w:rFonts w:ascii="Times New Roman" w:hAnsi="Times New Roman" w:cs="Times New Roman"/>
          <w:sz w:val="24"/>
          <w:szCs w:val="24"/>
        </w:rPr>
        <w:t>philosophy of history</w:t>
      </w:r>
      <w:r w:rsidR="00544D5D">
        <w:rPr>
          <w:rFonts w:ascii="Times New Roman" w:hAnsi="Times New Roman" w:cs="Times New Roman"/>
          <w:sz w:val="24"/>
          <w:szCs w:val="24"/>
        </w:rPr>
        <w:t xml:space="preserve"> </w:t>
      </w:r>
      <w:r w:rsidR="000545EB">
        <w:rPr>
          <w:sz w:val="24"/>
          <w:szCs w:val="24"/>
        </w:rPr>
        <w:t>on the theological concept</w:t>
      </w:r>
      <w:r w:rsidR="00B760B4">
        <w:rPr>
          <w:sz w:val="24"/>
          <w:szCs w:val="24"/>
        </w:rPr>
        <w:t>ion of history</w:t>
      </w:r>
      <w:r w:rsidR="00F717F0">
        <w:rPr>
          <w:sz w:val="24"/>
          <w:szCs w:val="24"/>
        </w:rPr>
        <w:t xml:space="preserve"> nor its eschatological motivation </w:t>
      </w:r>
      <w:r w:rsidR="00261676">
        <w:rPr>
          <w:sz w:val="24"/>
          <w:szCs w:val="24"/>
        </w:rPr>
        <w:t xml:space="preserve">once we recognize the profound </w:t>
      </w:r>
      <w:r w:rsidR="00661095">
        <w:rPr>
          <w:sz w:val="24"/>
          <w:szCs w:val="24"/>
        </w:rPr>
        <w:t xml:space="preserve">gulf between the </w:t>
      </w:r>
      <w:r w:rsidR="002542D5">
        <w:rPr>
          <w:sz w:val="24"/>
          <w:szCs w:val="24"/>
        </w:rPr>
        <w:t xml:space="preserve">Biblical </w:t>
      </w:r>
      <w:r w:rsidR="007C03EF">
        <w:rPr>
          <w:sz w:val="24"/>
          <w:szCs w:val="24"/>
        </w:rPr>
        <w:t xml:space="preserve">and </w:t>
      </w:r>
      <w:r w:rsidR="0005789A">
        <w:rPr>
          <w:sz w:val="24"/>
          <w:szCs w:val="24"/>
        </w:rPr>
        <w:t>Greek approaches to history</w:t>
      </w:r>
      <w:r w:rsidR="00190D86">
        <w:rPr>
          <w:sz w:val="24"/>
          <w:szCs w:val="24"/>
        </w:rPr>
        <w:t xml:space="preserve">. </w:t>
      </w:r>
      <w:r w:rsidR="0005789A">
        <w:rPr>
          <w:sz w:val="24"/>
          <w:szCs w:val="24"/>
        </w:rPr>
        <w:t xml:space="preserve"> In </w:t>
      </w:r>
      <w:r w:rsidR="0005789A" w:rsidRPr="00292E52">
        <w:rPr>
          <w:rFonts w:ascii="Times New Roman" w:hAnsi="Times New Roman" w:cs="Times New Roman"/>
          <w:sz w:val="24"/>
          <w:szCs w:val="24"/>
          <w:lang w:val="en-US"/>
        </w:rPr>
        <w:t>Löwith</w:t>
      </w:r>
      <w:r w:rsidR="0005789A">
        <w:rPr>
          <w:rFonts w:ascii="Times New Roman" w:hAnsi="Times New Roman" w:cs="Times New Roman"/>
          <w:sz w:val="24"/>
          <w:szCs w:val="24"/>
          <w:lang w:val="en-US"/>
        </w:rPr>
        <w:t>’s telling,</w:t>
      </w:r>
      <w:r w:rsidR="007C5C5B">
        <w:rPr>
          <w:rFonts w:ascii="Times New Roman" w:hAnsi="Times New Roman" w:cs="Times New Roman"/>
          <w:sz w:val="24"/>
          <w:szCs w:val="24"/>
          <w:lang w:val="en-US"/>
        </w:rPr>
        <w:t xml:space="preserve"> owing to their </w:t>
      </w:r>
      <w:r w:rsidR="00314100">
        <w:rPr>
          <w:rFonts w:ascii="Times New Roman" w:hAnsi="Times New Roman" w:cs="Times New Roman"/>
          <w:sz w:val="24"/>
          <w:szCs w:val="24"/>
          <w:lang w:val="en-US"/>
        </w:rPr>
        <w:t xml:space="preserve">apprehension of nature as a cosmos, the Greek </w:t>
      </w:r>
      <w:r w:rsidR="00732AD7">
        <w:rPr>
          <w:rFonts w:ascii="Times New Roman" w:hAnsi="Times New Roman" w:cs="Times New Roman"/>
          <w:sz w:val="24"/>
          <w:szCs w:val="24"/>
          <w:lang w:val="en-US"/>
        </w:rPr>
        <w:t xml:space="preserve">understanding of history </w:t>
      </w:r>
      <w:r w:rsidR="00045DAA">
        <w:rPr>
          <w:rFonts w:ascii="Times New Roman" w:hAnsi="Times New Roman" w:cs="Times New Roman"/>
          <w:sz w:val="24"/>
          <w:szCs w:val="24"/>
          <w:lang w:val="en-US"/>
        </w:rPr>
        <w:t xml:space="preserve">took its bearings </w:t>
      </w:r>
      <w:r w:rsidR="00045DAA">
        <w:rPr>
          <w:rFonts w:ascii="Times New Roman" w:hAnsi="Times New Roman" w:cs="Times New Roman"/>
          <w:sz w:val="24"/>
          <w:szCs w:val="24"/>
          <w:lang w:val="en-US"/>
        </w:rPr>
        <w:lastRenderedPageBreak/>
        <w:t xml:space="preserve">from </w:t>
      </w:r>
      <w:r w:rsidR="00380CE0">
        <w:rPr>
          <w:rFonts w:ascii="Times New Roman" w:hAnsi="Times New Roman" w:cs="Times New Roman"/>
          <w:sz w:val="24"/>
          <w:szCs w:val="24"/>
          <w:lang w:val="en-US"/>
        </w:rPr>
        <w:t xml:space="preserve">the eternal </w:t>
      </w:r>
      <w:r w:rsidR="006B1508">
        <w:rPr>
          <w:rFonts w:ascii="Times New Roman" w:hAnsi="Times New Roman" w:cs="Times New Roman"/>
          <w:sz w:val="24"/>
          <w:szCs w:val="24"/>
          <w:lang w:val="en-US"/>
        </w:rPr>
        <w:t>cycle</w:t>
      </w:r>
      <w:r w:rsidR="00380CE0">
        <w:rPr>
          <w:rFonts w:ascii="Times New Roman" w:hAnsi="Times New Roman" w:cs="Times New Roman"/>
          <w:sz w:val="24"/>
          <w:szCs w:val="24"/>
          <w:lang w:val="en-US"/>
        </w:rPr>
        <w:t xml:space="preserve"> of generation and corrupt</w:t>
      </w:r>
      <w:r w:rsidR="00D237E3">
        <w:rPr>
          <w:rFonts w:ascii="Times New Roman" w:hAnsi="Times New Roman" w:cs="Times New Roman"/>
          <w:sz w:val="24"/>
          <w:szCs w:val="24"/>
          <w:lang w:val="en-US"/>
        </w:rPr>
        <w:t>ion, grow</w:t>
      </w:r>
      <w:r w:rsidR="00DE567A">
        <w:rPr>
          <w:rFonts w:ascii="Times New Roman" w:hAnsi="Times New Roman" w:cs="Times New Roman"/>
          <w:sz w:val="24"/>
          <w:szCs w:val="24"/>
          <w:lang w:val="en-US"/>
        </w:rPr>
        <w:t>th</w:t>
      </w:r>
      <w:r w:rsidR="00D237E3">
        <w:rPr>
          <w:rFonts w:ascii="Times New Roman" w:hAnsi="Times New Roman" w:cs="Times New Roman"/>
          <w:sz w:val="24"/>
          <w:szCs w:val="24"/>
          <w:lang w:val="en-US"/>
        </w:rPr>
        <w:t xml:space="preserve"> </w:t>
      </w:r>
      <w:r w:rsidR="00FD2755">
        <w:rPr>
          <w:rFonts w:ascii="Times New Roman" w:hAnsi="Times New Roman" w:cs="Times New Roman"/>
          <w:sz w:val="24"/>
          <w:szCs w:val="24"/>
          <w:lang w:val="en-US"/>
        </w:rPr>
        <w:t xml:space="preserve">and </w:t>
      </w:r>
      <w:r w:rsidR="00D237E3">
        <w:rPr>
          <w:rFonts w:ascii="Times New Roman" w:hAnsi="Times New Roman" w:cs="Times New Roman"/>
          <w:sz w:val="24"/>
          <w:szCs w:val="24"/>
          <w:lang w:val="en-US"/>
        </w:rPr>
        <w:t>decay</w:t>
      </w:r>
      <w:r w:rsidR="00190D86">
        <w:rPr>
          <w:rFonts w:ascii="Times New Roman" w:hAnsi="Times New Roman" w:cs="Times New Roman"/>
          <w:sz w:val="24"/>
          <w:szCs w:val="24"/>
          <w:lang w:val="en-US"/>
        </w:rPr>
        <w:t xml:space="preserve">. </w:t>
      </w:r>
      <w:r w:rsidR="00D237E3">
        <w:rPr>
          <w:rFonts w:ascii="Times New Roman" w:hAnsi="Times New Roman" w:cs="Times New Roman"/>
          <w:sz w:val="24"/>
          <w:szCs w:val="24"/>
          <w:lang w:val="en-US"/>
        </w:rPr>
        <w:t xml:space="preserve"> </w:t>
      </w:r>
      <w:r w:rsidR="001F4EB9">
        <w:rPr>
          <w:rFonts w:ascii="Times New Roman" w:hAnsi="Times New Roman" w:cs="Times New Roman"/>
          <w:sz w:val="24"/>
          <w:szCs w:val="24"/>
          <w:lang w:val="en-US"/>
        </w:rPr>
        <w:t xml:space="preserve">Limited by </w:t>
      </w:r>
      <w:r w:rsidR="007E0E13">
        <w:rPr>
          <w:rFonts w:ascii="Times New Roman" w:hAnsi="Times New Roman" w:cs="Times New Roman"/>
          <w:sz w:val="24"/>
          <w:szCs w:val="24"/>
          <w:lang w:val="en-US"/>
        </w:rPr>
        <w:t xml:space="preserve">the cosmic law of eternal </w:t>
      </w:r>
      <w:r w:rsidR="006B1508">
        <w:rPr>
          <w:rFonts w:ascii="Times New Roman" w:hAnsi="Times New Roman" w:cs="Times New Roman"/>
          <w:sz w:val="24"/>
          <w:szCs w:val="24"/>
          <w:lang w:val="en-US"/>
        </w:rPr>
        <w:t xml:space="preserve">recurrences, </w:t>
      </w:r>
      <w:r w:rsidR="0029502C">
        <w:rPr>
          <w:rFonts w:ascii="Times New Roman" w:hAnsi="Times New Roman" w:cs="Times New Roman"/>
          <w:sz w:val="24"/>
          <w:szCs w:val="24"/>
          <w:lang w:val="en-US"/>
        </w:rPr>
        <w:t xml:space="preserve">this view of history </w:t>
      </w:r>
      <w:r w:rsidR="00DF5A3F">
        <w:rPr>
          <w:rFonts w:ascii="Times New Roman" w:hAnsi="Times New Roman" w:cs="Times New Roman"/>
          <w:sz w:val="24"/>
          <w:szCs w:val="24"/>
          <w:lang w:val="en-US"/>
        </w:rPr>
        <w:t xml:space="preserve">has no place for the possibility </w:t>
      </w:r>
      <w:r w:rsidR="004E3AF9">
        <w:rPr>
          <w:rFonts w:ascii="Times New Roman" w:hAnsi="Times New Roman" w:cs="Times New Roman"/>
          <w:sz w:val="24"/>
          <w:szCs w:val="24"/>
          <w:lang w:val="en-US"/>
        </w:rPr>
        <w:t>of discovering anything radically new</w:t>
      </w:r>
      <w:r w:rsidR="00CC2A9C">
        <w:rPr>
          <w:rFonts w:ascii="Times New Roman" w:hAnsi="Times New Roman" w:cs="Times New Roman"/>
          <w:sz w:val="24"/>
          <w:szCs w:val="24"/>
          <w:lang w:val="en-US"/>
        </w:rPr>
        <w:t>,</w:t>
      </w:r>
      <w:r w:rsidR="004E3AF9">
        <w:rPr>
          <w:rFonts w:ascii="Times New Roman" w:hAnsi="Times New Roman" w:cs="Times New Roman"/>
          <w:sz w:val="24"/>
          <w:szCs w:val="24"/>
          <w:lang w:val="en-US"/>
        </w:rPr>
        <w:t xml:space="preserve"> or of a unique historical event</w:t>
      </w:r>
      <w:r w:rsidR="00190D86">
        <w:rPr>
          <w:rFonts w:ascii="Times New Roman" w:hAnsi="Times New Roman" w:cs="Times New Roman"/>
          <w:sz w:val="24"/>
          <w:szCs w:val="24"/>
          <w:lang w:val="en-US"/>
        </w:rPr>
        <w:t xml:space="preserve">. </w:t>
      </w:r>
      <w:r w:rsidR="006660C3">
        <w:rPr>
          <w:rFonts w:ascii="Times New Roman" w:hAnsi="Times New Roman" w:cs="Times New Roman"/>
          <w:sz w:val="24"/>
          <w:szCs w:val="24"/>
          <w:lang w:val="en-US"/>
        </w:rPr>
        <w:t xml:space="preserve"> Greek philosophers therefore depreciated history </w:t>
      </w:r>
      <w:r w:rsidR="00337BE6">
        <w:rPr>
          <w:rFonts w:ascii="Times New Roman" w:hAnsi="Times New Roman" w:cs="Times New Roman"/>
          <w:sz w:val="24"/>
          <w:szCs w:val="24"/>
          <w:lang w:val="en-US"/>
        </w:rPr>
        <w:t xml:space="preserve">against poetry, concerning themselves with the </w:t>
      </w:r>
      <w:r w:rsidR="00337BE6">
        <w:rPr>
          <w:rFonts w:ascii="Times New Roman" w:hAnsi="Times New Roman" w:cs="Times New Roman"/>
          <w:i/>
          <w:iCs/>
          <w:sz w:val="24"/>
          <w:szCs w:val="24"/>
          <w:lang w:val="en-US"/>
        </w:rPr>
        <w:t xml:space="preserve">logos </w:t>
      </w:r>
      <w:r w:rsidR="00337BE6">
        <w:rPr>
          <w:rFonts w:ascii="Times New Roman" w:hAnsi="Times New Roman" w:cs="Times New Roman"/>
          <w:sz w:val="24"/>
          <w:szCs w:val="24"/>
          <w:lang w:val="en-US"/>
        </w:rPr>
        <w:t xml:space="preserve">of the cosmos rather </w:t>
      </w:r>
      <w:r w:rsidR="00DE567A">
        <w:rPr>
          <w:rFonts w:ascii="Times New Roman" w:hAnsi="Times New Roman" w:cs="Times New Roman"/>
          <w:sz w:val="24"/>
          <w:szCs w:val="24"/>
          <w:lang w:val="en-US"/>
        </w:rPr>
        <w:t xml:space="preserve">than </w:t>
      </w:r>
      <w:r w:rsidR="00337BE6">
        <w:rPr>
          <w:rFonts w:ascii="Times New Roman" w:hAnsi="Times New Roman" w:cs="Times New Roman"/>
          <w:sz w:val="24"/>
          <w:szCs w:val="24"/>
          <w:lang w:val="en-US"/>
        </w:rPr>
        <w:t>the meaning of history</w:t>
      </w:r>
      <w:r w:rsidR="00190D86">
        <w:rPr>
          <w:rFonts w:ascii="Times New Roman" w:hAnsi="Times New Roman" w:cs="Times New Roman"/>
          <w:sz w:val="24"/>
          <w:szCs w:val="24"/>
          <w:lang w:val="en-US"/>
        </w:rPr>
        <w:t xml:space="preserve">. </w:t>
      </w:r>
      <w:r w:rsidR="00337BE6">
        <w:rPr>
          <w:rFonts w:ascii="Times New Roman" w:hAnsi="Times New Roman" w:cs="Times New Roman"/>
          <w:sz w:val="24"/>
          <w:szCs w:val="24"/>
          <w:lang w:val="en-US"/>
        </w:rPr>
        <w:t xml:space="preserve"> </w:t>
      </w:r>
      <w:r w:rsidR="006137DB">
        <w:rPr>
          <w:rFonts w:ascii="Times New Roman" w:hAnsi="Times New Roman" w:cs="Times New Roman"/>
          <w:sz w:val="24"/>
          <w:szCs w:val="24"/>
          <w:lang w:val="en-US"/>
        </w:rPr>
        <w:t>Meanwhile, h</w:t>
      </w:r>
      <w:r w:rsidR="003220E9">
        <w:rPr>
          <w:rFonts w:ascii="Times New Roman" w:hAnsi="Times New Roman" w:cs="Times New Roman"/>
          <w:sz w:val="24"/>
          <w:szCs w:val="24"/>
          <w:lang w:val="en-US"/>
        </w:rPr>
        <w:t xml:space="preserve">istorians such as </w:t>
      </w:r>
      <w:r w:rsidR="003B5CB5">
        <w:rPr>
          <w:rFonts w:ascii="Times New Roman" w:hAnsi="Times New Roman" w:cs="Times New Roman"/>
          <w:sz w:val="24"/>
          <w:szCs w:val="24"/>
          <w:lang w:val="en-US"/>
        </w:rPr>
        <w:t>Polybius</w:t>
      </w:r>
      <w:r w:rsidR="006137DB">
        <w:rPr>
          <w:rFonts w:ascii="Times New Roman" w:hAnsi="Times New Roman" w:cs="Times New Roman"/>
          <w:sz w:val="24"/>
          <w:szCs w:val="24"/>
          <w:lang w:val="en-US"/>
        </w:rPr>
        <w:t xml:space="preserve"> </w:t>
      </w:r>
      <w:r w:rsidR="005B261F">
        <w:rPr>
          <w:rFonts w:ascii="Times New Roman" w:hAnsi="Times New Roman" w:cs="Times New Roman"/>
          <w:sz w:val="24"/>
          <w:szCs w:val="24"/>
          <w:lang w:val="en-US"/>
        </w:rPr>
        <w:t xml:space="preserve">reflecting </w:t>
      </w:r>
      <w:r w:rsidR="006137DB">
        <w:rPr>
          <w:rFonts w:ascii="Times New Roman" w:hAnsi="Times New Roman" w:cs="Times New Roman"/>
          <w:sz w:val="24"/>
          <w:szCs w:val="24"/>
          <w:lang w:val="en-US"/>
        </w:rPr>
        <w:t xml:space="preserve">on the fate of </w:t>
      </w:r>
      <w:r w:rsidR="0079413B">
        <w:rPr>
          <w:rFonts w:ascii="Times New Roman" w:hAnsi="Times New Roman" w:cs="Times New Roman"/>
          <w:sz w:val="24"/>
          <w:szCs w:val="24"/>
          <w:lang w:val="en-US"/>
        </w:rPr>
        <w:t xml:space="preserve">all cities and empires, like human beings, </w:t>
      </w:r>
      <w:r w:rsidR="006B2D94">
        <w:rPr>
          <w:rFonts w:ascii="Times New Roman" w:hAnsi="Times New Roman" w:cs="Times New Roman"/>
          <w:sz w:val="24"/>
          <w:szCs w:val="24"/>
          <w:lang w:val="en-US"/>
        </w:rPr>
        <w:t>to eventually meet their end</w:t>
      </w:r>
      <w:r w:rsidR="005B261F">
        <w:rPr>
          <w:rFonts w:ascii="Times New Roman" w:hAnsi="Times New Roman" w:cs="Times New Roman"/>
          <w:sz w:val="24"/>
          <w:szCs w:val="24"/>
          <w:lang w:val="en-US"/>
        </w:rPr>
        <w:t xml:space="preserve">, </w:t>
      </w:r>
      <w:r w:rsidR="00DE567A">
        <w:rPr>
          <w:rFonts w:ascii="Times New Roman" w:hAnsi="Times New Roman" w:cs="Times New Roman"/>
          <w:sz w:val="24"/>
          <w:szCs w:val="24"/>
          <w:lang w:val="en-US"/>
        </w:rPr>
        <w:t xml:space="preserve">and </w:t>
      </w:r>
      <w:r w:rsidR="00F846DF">
        <w:rPr>
          <w:rFonts w:ascii="Times New Roman" w:hAnsi="Times New Roman" w:cs="Times New Roman"/>
          <w:sz w:val="24"/>
          <w:szCs w:val="24"/>
          <w:lang w:val="en-US"/>
        </w:rPr>
        <w:t xml:space="preserve">sought to </w:t>
      </w:r>
      <w:r w:rsidR="002061B3">
        <w:rPr>
          <w:rFonts w:ascii="Times New Roman" w:hAnsi="Times New Roman" w:cs="Times New Roman"/>
          <w:sz w:val="24"/>
          <w:szCs w:val="24"/>
          <w:lang w:val="en-US"/>
        </w:rPr>
        <w:t xml:space="preserve">educate his readers through the study of history </w:t>
      </w:r>
      <w:r w:rsidR="00A32159">
        <w:rPr>
          <w:rFonts w:ascii="Times New Roman" w:hAnsi="Times New Roman" w:cs="Times New Roman"/>
          <w:sz w:val="24"/>
          <w:szCs w:val="24"/>
          <w:lang w:val="en-US"/>
        </w:rPr>
        <w:t xml:space="preserve">in </w:t>
      </w:r>
      <w:r w:rsidR="00BD2A0A">
        <w:rPr>
          <w:rFonts w:ascii="Times New Roman" w:hAnsi="Times New Roman" w:cs="Times New Roman"/>
          <w:sz w:val="24"/>
          <w:szCs w:val="24"/>
          <w:lang w:val="en-US"/>
        </w:rPr>
        <w:t xml:space="preserve">political </w:t>
      </w:r>
      <w:r w:rsidR="00D0521E">
        <w:rPr>
          <w:rFonts w:ascii="Times New Roman" w:hAnsi="Times New Roman" w:cs="Times New Roman"/>
          <w:sz w:val="24"/>
          <w:szCs w:val="24"/>
          <w:lang w:val="en-US"/>
        </w:rPr>
        <w:t>moderation</w:t>
      </w:r>
      <w:r w:rsidR="00BD2A0A">
        <w:rPr>
          <w:rFonts w:ascii="Times New Roman" w:hAnsi="Times New Roman" w:cs="Times New Roman"/>
          <w:sz w:val="24"/>
          <w:szCs w:val="24"/>
          <w:lang w:val="en-US"/>
        </w:rPr>
        <w:t xml:space="preserve"> and </w:t>
      </w:r>
      <w:r w:rsidR="001A00FC">
        <w:rPr>
          <w:rFonts w:ascii="Times New Roman" w:hAnsi="Times New Roman" w:cs="Times New Roman"/>
          <w:sz w:val="24"/>
          <w:szCs w:val="24"/>
          <w:lang w:val="en-US"/>
        </w:rPr>
        <w:t>magnanimity</w:t>
      </w:r>
      <w:r w:rsidR="00DE567A">
        <w:rPr>
          <w:rFonts w:ascii="Times New Roman" w:hAnsi="Times New Roman" w:cs="Times New Roman"/>
          <w:sz w:val="24"/>
          <w:szCs w:val="24"/>
          <w:lang w:val="en-US"/>
        </w:rPr>
        <w:t>.</w:t>
      </w:r>
      <w:r w:rsidR="00A32159">
        <w:rPr>
          <w:rStyle w:val="EndnoteReference"/>
          <w:rFonts w:ascii="Times New Roman" w:hAnsi="Times New Roman" w:cs="Times New Roman"/>
          <w:sz w:val="24"/>
          <w:szCs w:val="24"/>
          <w:lang w:val="en-US"/>
        </w:rPr>
        <w:endnoteReference w:id="12"/>
      </w:r>
    </w:p>
    <w:p w14:paraId="7EC1F17B" w14:textId="00777B00" w:rsidR="00E26D1B" w:rsidRDefault="005E4733" w:rsidP="00F54B3C">
      <w:pPr>
        <w:spacing w:after="0" w:line="480" w:lineRule="auto"/>
        <w:ind w:firstLine="720"/>
        <w:rPr>
          <w:sz w:val="24"/>
          <w:szCs w:val="24"/>
        </w:rPr>
      </w:pPr>
      <w:r>
        <w:rPr>
          <w:rFonts w:ascii="Times New Roman" w:hAnsi="Times New Roman" w:cs="Times New Roman"/>
          <w:sz w:val="24"/>
          <w:szCs w:val="24"/>
          <w:lang w:val="en-US"/>
        </w:rPr>
        <w:t xml:space="preserve">Opposing this </w:t>
      </w:r>
      <w:r w:rsidR="00906038">
        <w:rPr>
          <w:rFonts w:ascii="Times New Roman" w:hAnsi="Times New Roman" w:cs="Times New Roman"/>
          <w:sz w:val="24"/>
          <w:szCs w:val="24"/>
          <w:lang w:val="en-US"/>
        </w:rPr>
        <w:t xml:space="preserve">“natural” experience of history </w:t>
      </w:r>
      <w:r w:rsidR="00BD2A0A">
        <w:rPr>
          <w:rFonts w:ascii="Times New Roman" w:hAnsi="Times New Roman" w:cs="Times New Roman"/>
          <w:sz w:val="24"/>
          <w:szCs w:val="24"/>
          <w:lang w:val="en-US"/>
        </w:rPr>
        <w:t xml:space="preserve">is the </w:t>
      </w:r>
      <w:r w:rsidR="00007D0B">
        <w:rPr>
          <w:rFonts w:ascii="Times New Roman" w:hAnsi="Times New Roman" w:cs="Times New Roman"/>
          <w:sz w:val="24"/>
          <w:szCs w:val="24"/>
          <w:lang w:val="en-US"/>
        </w:rPr>
        <w:t xml:space="preserve">Christian </w:t>
      </w:r>
      <w:r w:rsidR="00846D94">
        <w:rPr>
          <w:rFonts w:ascii="Times New Roman" w:hAnsi="Times New Roman" w:cs="Times New Roman"/>
          <w:sz w:val="24"/>
          <w:szCs w:val="24"/>
          <w:lang w:val="en-US"/>
        </w:rPr>
        <w:t xml:space="preserve">eschatological </w:t>
      </w:r>
      <w:r w:rsidR="00327AB5">
        <w:rPr>
          <w:rFonts w:ascii="Times New Roman" w:hAnsi="Times New Roman" w:cs="Times New Roman"/>
          <w:sz w:val="24"/>
          <w:szCs w:val="24"/>
          <w:lang w:val="en-US"/>
        </w:rPr>
        <w:t>understanding</w:t>
      </w:r>
      <w:r w:rsidR="00190D86">
        <w:rPr>
          <w:rFonts w:ascii="Times New Roman" w:hAnsi="Times New Roman" w:cs="Times New Roman"/>
          <w:sz w:val="24"/>
          <w:szCs w:val="24"/>
          <w:lang w:val="en-US"/>
        </w:rPr>
        <w:t xml:space="preserve">. </w:t>
      </w:r>
      <w:r w:rsidR="006B1508">
        <w:rPr>
          <w:rFonts w:ascii="Times New Roman" w:hAnsi="Times New Roman" w:cs="Times New Roman"/>
          <w:sz w:val="24"/>
          <w:szCs w:val="24"/>
          <w:lang w:val="en-US"/>
        </w:rPr>
        <w:t xml:space="preserve"> </w:t>
      </w:r>
      <w:r w:rsidR="00925713">
        <w:rPr>
          <w:sz w:val="24"/>
          <w:szCs w:val="24"/>
        </w:rPr>
        <w:t>For Christian</w:t>
      </w:r>
      <w:r w:rsidR="00846D94">
        <w:rPr>
          <w:sz w:val="24"/>
          <w:szCs w:val="24"/>
        </w:rPr>
        <w:t>s</w:t>
      </w:r>
      <w:r w:rsidR="00925713">
        <w:rPr>
          <w:sz w:val="24"/>
          <w:szCs w:val="24"/>
        </w:rPr>
        <w:t xml:space="preserve">, </w:t>
      </w:r>
      <w:r w:rsidR="002C4967">
        <w:rPr>
          <w:sz w:val="24"/>
          <w:szCs w:val="24"/>
        </w:rPr>
        <w:t xml:space="preserve">history is </w:t>
      </w:r>
      <w:r w:rsidR="000F407A">
        <w:rPr>
          <w:sz w:val="24"/>
          <w:szCs w:val="24"/>
        </w:rPr>
        <w:t xml:space="preserve">a story of redemption, directed toward an end and goal, </w:t>
      </w:r>
      <w:r w:rsidR="00550210">
        <w:rPr>
          <w:sz w:val="24"/>
          <w:szCs w:val="24"/>
        </w:rPr>
        <w:t>the eschaton of the Last Judgment and Second Coming</w:t>
      </w:r>
      <w:r w:rsidR="00190D86">
        <w:rPr>
          <w:sz w:val="24"/>
          <w:szCs w:val="24"/>
        </w:rPr>
        <w:t xml:space="preserve">. </w:t>
      </w:r>
      <w:r w:rsidR="00550210">
        <w:rPr>
          <w:sz w:val="24"/>
          <w:szCs w:val="24"/>
        </w:rPr>
        <w:t xml:space="preserve"> </w:t>
      </w:r>
      <w:r w:rsidR="009527AB">
        <w:rPr>
          <w:sz w:val="24"/>
          <w:szCs w:val="24"/>
        </w:rPr>
        <w:t>The Biblical conception of history therefore opens up the future</w:t>
      </w:r>
      <w:r w:rsidR="00862C58">
        <w:rPr>
          <w:sz w:val="24"/>
          <w:szCs w:val="24"/>
        </w:rPr>
        <w:t xml:space="preserve"> </w:t>
      </w:r>
      <w:r w:rsidR="009527AB">
        <w:rPr>
          <w:sz w:val="24"/>
          <w:szCs w:val="24"/>
        </w:rPr>
        <w:t xml:space="preserve">and is linear and </w:t>
      </w:r>
      <w:commentRangeStart w:id="9"/>
      <w:commentRangeStart w:id="10"/>
      <w:r w:rsidR="009527AB">
        <w:rPr>
          <w:sz w:val="24"/>
          <w:szCs w:val="24"/>
        </w:rPr>
        <w:t>progressive</w:t>
      </w:r>
      <w:commentRangeEnd w:id="9"/>
      <w:r w:rsidR="005F6EBB">
        <w:rPr>
          <w:rStyle w:val="CommentReference"/>
        </w:rPr>
        <w:commentReference w:id="9"/>
      </w:r>
      <w:commentRangeEnd w:id="10"/>
      <w:r w:rsidR="00DE063C">
        <w:rPr>
          <w:rStyle w:val="CommentReference"/>
        </w:rPr>
        <w:commentReference w:id="10"/>
      </w:r>
      <w:ins w:id="11" w:author="Ryan McKinnell" w:date="2021-08-25T15:24:00Z">
        <w:r w:rsidR="00F8674E">
          <w:rPr>
            <w:sz w:val="24"/>
            <w:szCs w:val="24"/>
          </w:rPr>
          <w:t xml:space="preserve"> in the sense of directed toward a goal or end</w:t>
        </w:r>
      </w:ins>
      <w:r w:rsidR="00190D86">
        <w:rPr>
          <w:sz w:val="24"/>
          <w:szCs w:val="24"/>
        </w:rPr>
        <w:t xml:space="preserve">. </w:t>
      </w:r>
      <w:r w:rsidR="00E00123">
        <w:rPr>
          <w:sz w:val="24"/>
          <w:szCs w:val="24"/>
        </w:rPr>
        <w:t xml:space="preserve"> </w:t>
      </w:r>
      <w:r w:rsidR="001C7D2F">
        <w:rPr>
          <w:sz w:val="24"/>
          <w:szCs w:val="24"/>
        </w:rPr>
        <w:t>“</w:t>
      </w:r>
      <w:r w:rsidR="005F6EBB">
        <w:rPr>
          <w:sz w:val="24"/>
          <w:szCs w:val="24"/>
        </w:rPr>
        <w:t>In t</w:t>
      </w:r>
      <w:r w:rsidR="001C7D2F">
        <w:rPr>
          <w:sz w:val="24"/>
          <w:szCs w:val="24"/>
        </w:rPr>
        <w:t>he Hebrew and Christian view of history</w:t>
      </w:r>
      <w:r w:rsidR="005F6EBB">
        <w:rPr>
          <w:sz w:val="24"/>
          <w:szCs w:val="24"/>
        </w:rPr>
        <w:t>,</w:t>
      </w:r>
      <w:r w:rsidR="001C7D2F">
        <w:rPr>
          <w:sz w:val="24"/>
          <w:szCs w:val="24"/>
        </w:rPr>
        <w:t xml:space="preserve"> the past is a promise </w:t>
      </w:r>
      <w:r w:rsidR="00E24AC4">
        <w:rPr>
          <w:sz w:val="24"/>
          <w:szCs w:val="24"/>
        </w:rPr>
        <w:t>to the future; consequently</w:t>
      </w:r>
      <w:r w:rsidR="002B5A8C">
        <w:rPr>
          <w:sz w:val="24"/>
          <w:szCs w:val="24"/>
        </w:rPr>
        <w:t>,</w:t>
      </w:r>
      <w:r w:rsidR="00E24AC4">
        <w:rPr>
          <w:sz w:val="24"/>
          <w:szCs w:val="24"/>
        </w:rPr>
        <w:t xml:space="preserve"> the interpretation of the past becomes a prophecy in reverse</w:t>
      </w:r>
      <w:r w:rsidR="002B5A8C">
        <w:rPr>
          <w:sz w:val="24"/>
          <w:szCs w:val="24"/>
        </w:rPr>
        <w:t>, demonstrating the past as meaningful ‘preparation’ for the future</w:t>
      </w:r>
      <w:r w:rsidR="005F6EBB">
        <w:rPr>
          <w:sz w:val="24"/>
          <w:szCs w:val="24"/>
        </w:rPr>
        <w:t>.</w:t>
      </w:r>
      <w:r w:rsidR="002B5A8C">
        <w:rPr>
          <w:sz w:val="24"/>
          <w:szCs w:val="24"/>
        </w:rPr>
        <w:t>”</w:t>
      </w:r>
      <w:r w:rsidR="002B5A8C">
        <w:rPr>
          <w:rStyle w:val="EndnoteReference"/>
          <w:sz w:val="24"/>
          <w:szCs w:val="24"/>
        </w:rPr>
        <w:endnoteReference w:id="13"/>
      </w:r>
      <w:r w:rsidR="005F6EBB">
        <w:rPr>
          <w:sz w:val="24"/>
          <w:szCs w:val="24"/>
        </w:rPr>
        <w:t xml:space="preserve"> </w:t>
      </w:r>
      <w:r w:rsidR="008E61FA">
        <w:rPr>
          <w:sz w:val="24"/>
          <w:szCs w:val="24"/>
        </w:rPr>
        <w:t xml:space="preserve"> Thus, because the Greek historians were convinced that </w:t>
      </w:r>
      <w:r w:rsidR="00A369ED">
        <w:rPr>
          <w:sz w:val="24"/>
          <w:szCs w:val="24"/>
        </w:rPr>
        <w:t xml:space="preserve">the future would be of the same character as the past and present, they wrote </w:t>
      </w:r>
      <w:r w:rsidR="005F6EBB">
        <w:rPr>
          <w:sz w:val="24"/>
          <w:szCs w:val="24"/>
        </w:rPr>
        <w:t>“pragmatic” history centred on</w:t>
      </w:r>
      <w:r w:rsidR="00C35E9A">
        <w:rPr>
          <w:sz w:val="24"/>
          <w:szCs w:val="24"/>
        </w:rPr>
        <w:t xml:space="preserve"> political event</w:t>
      </w:r>
      <w:r w:rsidR="005F6EBB">
        <w:rPr>
          <w:sz w:val="24"/>
          <w:szCs w:val="24"/>
        </w:rPr>
        <w:t>s which was meant</w:t>
      </w:r>
      <w:r w:rsidR="00C35E9A">
        <w:rPr>
          <w:sz w:val="24"/>
          <w:szCs w:val="24"/>
        </w:rPr>
        <w:t xml:space="preserve"> </w:t>
      </w:r>
      <w:r w:rsidR="002E7D39">
        <w:rPr>
          <w:sz w:val="24"/>
          <w:szCs w:val="24"/>
        </w:rPr>
        <w:t xml:space="preserve">to </w:t>
      </w:r>
      <w:r w:rsidR="005F6EBB">
        <w:rPr>
          <w:sz w:val="24"/>
          <w:szCs w:val="24"/>
        </w:rPr>
        <w:t xml:space="preserve">provide guidance for statesmen.  Conversely, </w:t>
      </w:r>
      <w:r w:rsidR="002E7D39">
        <w:rPr>
          <w:sz w:val="24"/>
          <w:szCs w:val="24"/>
        </w:rPr>
        <w:t xml:space="preserve">the Church Fathers developed </w:t>
      </w:r>
      <w:r w:rsidR="00F05640">
        <w:rPr>
          <w:sz w:val="24"/>
          <w:szCs w:val="24"/>
        </w:rPr>
        <w:t>a theology of history “focused on the supra-historical events of creation, incarn</w:t>
      </w:r>
      <w:r w:rsidR="00BF0369">
        <w:rPr>
          <w:sz w:val="24"/>
          <w:szCs w:val="24"/>
        </w:rPr>
        <w:t>ation, and consummation</w:t>
      </w:r>
      <w:r w:rsidR="005F6EBB">
        <w:rPr>
          <w:sz w:val="24"/>
          <w:szCs w:val="24"/>
        </w:rPr>
        <w:t>.</w:t>
      </w:r>
      <w:r w:rsidR="00BF0369">
        <w:rPr>
          <w:sz w:val="24"/>
          <w:szCs w:val="24"/>
        </w:rPr>
        <w:t>”</w:t>
      </w:r>
      <w:r w:rsidR="00BF0369">
        <w:rPr>
          <w:rStyle w:val="EndnoteReference"/>
          <w:sz w:val="24"/>
          <w:szCs w:val="24"/>
        </w:rPr>
        <w:endnoteReference w:id="14"/>
      </w:r>
      <w:r w:rsidR="00F54B3C">
        <w:rPr>
          <w:sz w:val="24"/>
          <w:szCs w:val="24"/>
        </w:rPr>
        <w:t xml:space="preserve"> </w:t>
      </w:r>
      <w:r w:rsidR="005F6EBB">
        <w:rPr>
          <w:sz w:val="24"/>
          <w:szCs w:val="24"/>
        </w:rPr>
        <w:t xml:space="preserve"> </w:t>
      </w:r>
      <w:r w:rsidR="009E4F14">
        <w:rPr>
          <w:sz w:val="24"/>
          <w:szCs w:val="24"/>
        </w:rPr>
        <w:t xml:space="preserve">The modern </w:t>
      </w:r>
      <w:r w:rsidR="00DA56F9">
        <w:rPr>
          <w:sz w:val="24"/>
          <w:szCs w:val="24"/>
        </w:rPr>
        <w:t xml:space="preserve">philosophy of history reveals its </w:t>
      </w:r>
      <w:r w:rsidR="003C2922">
        <w:rPr>
          <w:sz w:val="24"/>
          <w:szCs w:val="24"/>
        </w:rPr>
        <w:t xml:space="preserve">kinship with the Christian </w:t>
      </w:r>
      <w:r w:rsidR="00B155A8">
        <w:rPr>
          <w:sz w:val="24"/>
          <w:szCs w:val="24"/>
        </w:rPr>
        <w:t>eschatological understanding</w:t>
      </w:r>
      <w:r w:rsidR="00887830">
        <w:rPr>
          <w:sz w:val="24"/>
          <w:szCs w:val="24"/>
        </w:rPr>
        <w:t xml:space="preserve"> </w:t>
      </w:r>
      <w:r w:rsidR="00867C1B">
        <w:rPr>
          <w:sz w:val="24"/>
          <w:szCs w:val="24"/>
        </w:rPr>
        <w:t>in interpreting history as progressing or development toward a goal</w:t>
      </w:r>
      <w:r w:rsidR="00190D86">
        <w:rPr>
          <w:sz w:val="24"/>
          <w:szCs w:val="24"/>
        </w:rPr>
        <w:t xml:space="preserve">. </w:t>
      </w:r>
      <w:r w:rsidR="00867C1B">
        <w:rPr>
          <w:sz w:val="24"/>
          <w:szCs w:val="24"/>
        </w:rPr>
        <w:t xml:space="preserve"> </w:t>
      </w:r>
      <w:r w:rsidR="00DA5FEF">
        <w:rPr>
          <w:sz w:val="24"/>
          <w:szCs w:val="24"/>
        </w:rPr>
        <w:t>Voltaire’s open</w:t>
      </w:r>
      <w:r w:rsidR="005B6945">
        <w:rPr>
          <w:sz w:val="24"/>
          <w:szCs w:val="24"/>
        </w:rPr>
        <w:t>-</w:t>
      </w:r>
      <w:r w:rsidR="00DA5FEF">
        <w:rPr>
          <w:sz w:val="24"/>
          <w:szCs w:val="24"/>
        </w:rPr>
        <w:t xml:space="preserve">ended progress, </w:t>
      </w:r>
      <w:r w:rsidR="00800B63">
        <w:rPr>
          <w:sz w:val="24"/>
          <w:szCs w:val="24"/>
        </w:rPr>
        <w:t xml:space="preserve">Hegel’s </w:t>
      </w:r>
      <w:r w:rsidR="00353379">
        <w:rPr>
          <w:sz w:val="24"/>
          <w:szCs w:val="24"/>
        </w:rPr>
        <w:t xml:space="preserve">unfolding of Spirit </w:t>
      </w:r>
      <w:r w:rsidR="005B6945">
        <w:rPr>
          <w:sz w:val="24"/>
          <w:szCs w:val="24"/>
        </w:rPr>
        <w:t xml:space="preserve">in history, </w:t>
      </w:r>
      <w:r w:rsidR="00967B95">
        <w:rPr>
          <w:sz w:val="24"/>
          <w:szCs w:val="24"/>
        </w:rPr>
        <w:t xml:space="preserve">Comte’s </w:t>
      </w:r>
      <w:r w:rsidR="006D0DEC">
        <w:rPr>
          <w:sz w:val="24"/>
          <w:szCs w:val="24"/>
        </w:rPr>
        <w:t xml:space="preserve">positive philosophy, </w:t>
      </w:r>
      <w:r w:rsidR="005B6945">
        <w:rPr>
          <w:sz w:val="24"/>
          <w:szCs w:val="24"/>
        </w:rPr>
        <w:t xml:space="preserve">and Marx’s </w:t>
      </w:r>
      <w:r w:rsidR="00C16C70">
        <w:rPr>
          <w:sz w:val="24"/>
          <w:szCs w:val="24"/>
        </w:rPr>
        <w:t xml:space="preserve">dialectical </w:t>
      </w:r>
      <w:r w:rsidR="00967B95">
        <w:rPr>
          <w:sz w:val="24"/>
          <w:szCs w:val="24"/>
        </w:rPr>
        <w:t xml:space="preserve">materialism </w:t>
      </w:r>
      <w:r w:rsidR="007547F8">
        <w:rPr>
          <w:sz w:val="24"/>
          <w:szCs w:val="24"/>
        </w:rPr>
        <w:t>could have only arisen within a horizon of reflection established by Biblical understanding</w:t>
      </w:r>
      <w:r w:rsidR="00190D86">
        <w:rPr>
          <w:sz w:val="24"/>
          <w:szCs w:val="24"/>
        </w:rPr>
        <w:t xml:space="preserve">. </w:t>
      </w:r>
      <w:r w:rsidR="006D0DEC">
        <w:rPr>
          <w:sz w:val="24"/>
          <w:szCs w:val="24"/>
        </w:rPr>
        <w:t xml:space="preserve"> F</w:t>
      </w:r>
      <w:r w:rsidR="00D745F4">
        <w:rPr>
          <w:sz w:val="24"/>
          <w:szCs w:val="24"/>
        </w:rPr>
        <w:t>or</w:t>
      </w:r>
      <w:r w:rsidR="005F6EBB">
        <w:rPr>
          <w:sz w:val="24"/>
          <w:szCs w:val="24"/>
        </w:rPr>
        <w:t>,</w:t>
      </w:r>
      <w:r w:rsidR="00887830">
        <w:rPr>
          <w:sz w:val="24"/>
          <w:szCs w:val="24"/>
        </w:rPr>
        <w:t xml:space="preserve"> </w:t>
      </w:r>
      <w:r w:rsidR="00062185">
        <w:rPr>
          <w:sz w:val="24"/>
          <w:szCs w:val="24"/>
        </w:rPr>
        <w:lastRenderedPageBreak/>
        <w:t>in a cyclical model</w:t>
      </w:r>
      <w:r w:rsidR="005F6EBB">
        <w:rPr>
          <w:sz w:val="24"/>
          <w:szCs w:val="24"/>
        </w:rPr>
        <w:t>,</w:t>
      </w:r>
      <w:r w:rsidR="00062185">
        <w:rPr>
          <w:sz w:val="24"/>
          <w:szCs w:val="24"/>
        </w:rPr>
        <w:t xml:space="preserve"> there is no room for progress</w:t>
      </w:r>
      <w:r w:rsidR="00190D86">
        <w:rPr>
          <w:sz w:val="24"/>
          <w:szCs w:val="24"/>
        </w:rPr>
        <w:t xml:space="preserve">. </w:t>
      </w:r>
      <w:r w:rsidR="00086F32">
        <w:rPr>
          <w:sz w:val="24"/>
          <w:szCs w:val="24"/>
        </w:rPr>
        <w:t xml:space="preserve"> The irreligion of progress </w:t>
      </w:r>
      <w:r w:rsidR="006C2E32">
        <w:rPr>
          <w:sz w:val="24"/>
          <w:szCs w:val="24"/>
        </w:rPr>
        <w:t>derives from the Christian faith in the future</w:t>
      </w:r>
      <w:r w:rsidR="00190D86">
        <w:rPr>
          <w:sz w:val="24"/>
          <w:szCs w:val="24"/>
        </w:rPr>
        <w:t xml:space="preserve">. </w:t>
      </w:r>
    </w:p>
    <w:p w14:paraId="10B36220" w14:textId="29B92ACE" w:rsidR="00604E76" w:rsidRDefault="00062185" w:rsidP="00604E76">
      <w:pPr>
        <w:spacing w:after="0" w:line="480" w:lineRule="auto"/>
        <w:ind w:firstLine="720"/>
        <w:rPr>
          <w:rFonts w:ascii="Times New Roman" w:hAnsi="Times New Roman" w:cs="Times New Roman"/>
          <w:sz w:val="24"/>
          <w:szCs w:val="24"/>
          <w:lang w:val="en-US"/>
        </w:rPr>
      </w:pPr>
      <w:r>
        <w:rPr>
          <w:sz w:val="24"/>
          <w:szCs w:val="24"/>
        </w:rPr>
        <w:t xml:space="preserve"> </w:t>
      </w:r>
      <w:r w:rsidR="006C2E32">
        <w:rPr>
          <w:sz w:val="24"/>
          <w:szCs w:val="24"/>
        </w:rPr>
        <w:t>However</w:t>
      </w:r>
      <w:r w:rsidR="00E934E3">
        <w:rPr>
          <w:sz w:val="24"/>
          <w:szCs w:val="24"/>
        </w:rPr>
        <w:t xml:space="preserve">, though continuing the </w:t>
      </w:r>
      <w:r w:rsidR="00E53DB3">
        <w:rPr>
          <w:sz w:val="24"/>
          <w:szCs w:val="24"/>
        </w:rPr>
        <w:t xml:space="preserve">teleological </w:t>
      </w:r>
      <w:r w:rsidR="00E934E3">
        <w:rPr>
          <w:sz w:val="24"/>
          <w:szCs w:val="24"/>
        </w:rPr>
        <w:t>Christian or</w:t>
      </w:r>
      <w:r w:rsidR="00E53DB3">
        <w:rPr>
          <w:sz w:val="24"/>
          <w:szCs w:val="24"/>
        </w:rPr>
        <w:t xml:space="preserve">ientation, </w:t>
      </w:r>
      <w:r w:rsidR="006C2E32" w:rsidRPr="00F3080A">
        <w:rPr>
          <w:rFonts w:ascii="Times New Roman" w:hAnsi="Times New Roman" w:cs="Times New Roman"/>
          <w:sz w:val="24"/>
          <w:szCs w:val="24"/>
        </w:rPr>
        <w:t>Löwith</w:t>
      </w:r>
      <w:r w:rsidR="005F6EBB">
        <w:rPr>
          <w:rFonts w:ascii="Times New Roman" w:hAnsi="Times New Roman" w:cs="Times New Roman"/>
          <w:sz w:val="24"/>
          <w:szCs w:val="24"/>
        </w:rPr>
        <w:t xml:space="preserve"> argues that </w:t>
      </w:r>
      <w:r w:rsidR="001B5E60">
        <w:rPr>
          <w:sz w:val="24"/>
          <w:szCs w:val="24"/>
        </w:rPr>
        <w:t xml:space="preserve">the philosophy of history </w:t>
      </w:r>
      <w:r w:rsidR="005F6EBB">
        <w:rPr>
          <w:sz w:val="24"/>
          <w:szCs w:val="24"/>
        </w:rPr>
        <w:t xml:space="preserve">crucially </w:t>
      </w:r>
      <w:r w:rsidR="000E00BA">
        <w:rPr>
          <w:sz w:val="24"/>
          <w:szCs w:val="24"/>
        </w:rPr>
        <w:t>modif</w:t>
      </w:r>
      <w:r w:rsidR="00E728A4">
        <w:rPr>
          <w:sz w:val="24"/>
          <w:szCs w:val="24"/>
        </w:rPr>
        <w:t>ies</w:t>
      </w:r>
      <w:r w:rsidR="000E00BA">
        <w:rPr>
          <w:sz w:val="24"/>
          <w:szCs w:val="24"/>
        </w:rPr>
        <w:t xml:space="preserve"> </w:t>
      </w:r>
      <w:r w:rsidR="00863F08">
        <w:rPr>
          <w:sz w:val="24"/>
          <w:szCs w:val="24"/>
        </w:rPr>
        <w:t>the Christian</w:t>
      </w:r>
      <w:r w:rsidR="00E728A4">
        <w:rPr>
          <w:sz w:val="24"/>
          <w:szCs w:val="24"/>
        </w:rPr>
        <w:t xml:space="preserve"> intention</w:t>
      </w:r>
      <w:r w:rsidR="005E09F2">
        <w:rPr>
          <w:sz w:val="24"/>
          <w:szCs w:val="24"/>
        </w:rPr>
        <w:t xml:space="preserve"> by </w:t>
      </w:r>
      <w:r w:rsidR="005E09F2" w:rsidRPr="005E09F2">
        <w:rPr>
          <w:i/>
          <w:iCs/>
          <w:sz w:val="24"/>
          <w:szCs w:val="24"/>
        </w:rPr>
        <w:t>secularizing</w:t>
      </w:r>
      <w:r w:rsidR="005E09F2">
        <w:rPr>
          <w:sz w:val="24"/>
          <w:szCs w:val="24"/>
        </w:rPr>
        <w:t xml:space="preserve"> the original </w:t>
      </w:r>
      <w:r w:rsidR="001A316D">
        <w:rPr>
          <w:sz w:val="24"/>
          <w:szCs w:val="24"/>
        </w:rPr>
        <w:t>religious inspiration</w:t>
      </w:r>
      <w:r w:rsidR="00190D86">
        <w:rPr>
          <w:sz w:val="24"/>
          <w:szCs w:val="24"/>
        </w:rPr>
        <w:t xml:space="preserve">. </w:t>
      </w:r>
      <w:r w:rsidR="001A316D">
        <w:rPr>
          <w:sz w:val="24"/>
          <w:szCs w:val="24"/>
        </w:rPr>
        <w:t xml:space="preserve"> This secularization </w:t>
      </w:r>
      <w:r w:rsidR="006F0E44">
        <w:rPr>
          <w:sz w:val="24"/>
          <w:szCs w:val="24"/>
        </w:rPr>
        <w:t xml:space="preserve">of </w:t>
      </w:r>
      <w:r w:rsidR="00DC43D4">
        <w:rPr>
          <w:sz w:val="24"/>
          <w:szCs w:val="24"/>
        </w:rPr>
        <w:t xml:space="preserve">eschatological history proves to </w:t>
      </w:r>
      <w:r w:rsidR="00D62ACA">
        <w:rPr>
          <w:sz w:val="24"/>
          <w:szCs w:val="24"/>
        </w:rPr>
        <w:t xml:space="preserve">have </w:t>
      </w:r>
      <w:r w:rsidR="000C3A76">
        <w:rPr>
          <w:sz w:val="24"/>
          <w:szCs w:val="24"/>
        </w:rPr>
        <w:t xml:space="preserve">profound philosophical and political consequences as modernity </w:t>
      </w:r>
      <w:r w:rsidR="00285C2D">
        <w:rPr>
          <w:sz w:val="24"/>
          <w:szCs w:val="24"/>
        </w:rPr>
        <w:t>unfolds</w:t>
      </w:r>
      <w:r w:rsidR="00190D86">
        <w:rPr>
          <w:sz w:val="24"/>
          <w:szCs w:val="24"/>
        </w:rPr>
        <w:t xml:space="preserve">. </w:t>
      </w:r>
      <w:r w:rsidR="00863F08">
        <w:rPr>
          <w:sz w:val="24"/>
          <w:szCs w:val="24"/>
        </w:rPr>
        <w:t xml:space="preserve"> </w:t>
      </w:r>
      <w:r w:rsidR="00285C2D">
        <w:rPr>
          <w:sz w:val="24"/>
          <w:szCs w:val="24"/>
        </w:rPr>
        <w:t>D</w:t>
      </w:r>
      <w:r w:rsidR="00AB15BC">
        <w:rPr>
          <w:sz w:val="24"/>
          <w:szCs w:val="24"/>
        </w:rPr>
        <w:t xml:space="preserve">espite conceiving of history as oriented toward salvation, </w:t>
      </w:r>
      <w:r w:rsidR="00E8510F">
        <w:rPr>
          <w:sz w:val="24"/>
          <w:szCs w:val="24"/>
        </w:rPr>
        <w:t xml:space="preserve">the original Biblical </w:t>
      </w:r>
      <w:r w:rsidR="00371AAF">
        <w:rPr>
          <w:sz w:val="24"/>
          <w:szCs w:val="24"/>
        </w:rPr>
        <w:t xml:space="preserve">and Augustinian </w:t>
      </w:r>
      <w:r w:rsidR="00E8510F">
        <w:rPr>
          <w:sz w:val="24"/>
          <w:szCs w:val="24"/>
        </w:rPr>
        <w:t>understanding d</w:t>
      </w:r>
      <w:r w:rsidR="00285C2D">
        <w:rPr>
          <w:sz w:val="24"/>
          <w:szCs w:val="24"/>
        </w:rPr>
        <w:t>id</w:t>
      </w:r>
      <w:r w:rsidR="00E8510F">
        <w:rPr>
          <w:sz w:val="24"/>
          <w:szCs w:val="24"/>
        </w:rPr>
        <w:t xml:space="preserve"> not </w:t>
      </w:r>
      <w:r w:rsidR="005B5C18">
        <w:rPr>
          <w:sz w:val="24"/>
          <w:szCs w:val="24"/>
        </w:rPr>
        <w:t>endow</w:t>
      </w:r>
      <w:r w:rsidR="00654DEE">
        <w:rPr>
          <w:sz w:val="24"/>
          <w:szCs w:val="24"/>
        </w:rPr>
        <w:t xml:space="preserve"> political-historical events with </w:t>
      </w:r>
      <w:r w:rsidR="00E47FC6">
        <w:rPr>
          <w:sz w:val="24"/>
          <w:szCs w:val="24"/>
        </w:rPr>
        <w:t>tran</w:t>
      </w:r>
      <w:r w:rsidR="00371AAF">
        <w:rPr>
          <w:sz w:val="24"/>
          <w:szCs w:val="24"/>
        </w:rPr>
        <w:t>scen</w:t>
      </w:r>
      <w:r w:rsidR="002A1C92">
        <w:rPr>
          <w:sz w:val="24"/>
          <w:szCs w:val="24"/>
        </w:rPr>
        <w:t>dental</w:t>
      </w:r>
      <w:r w:rsidR="00E47FC6">
        <w:rPr>
          <w:sz w:val="24"/>
          <w:szCs w:val="24"/>
        </w:rPr>
        <w:t xml:space="preserve"> </w:t>
      </w:r>
      <w:r w:rsidR="00371AAF">
        <w:rPr>
          <w:sz w:val="24"/>
          <w:szCs w:val="24"/>
        </w:rPr>
        <w:t>meaning</w:t>
      </w:r>
      <w:r w:rsidR="00190D86">
        <w:rPr>
          <w:sz w:val="24"/>
          <w:szCs w:val="24"/>
        </w:rPr>
        <w:t xml:space="preserve">. </w:t>
      </w:r>
      <w:r w:rsidR="00285C2D">
        <w:rPr>
          <w:sz w:val="24"/>
          <w:szCs w:val="24"/>
        </w:rPr>
        <w:t xml:space="preserve"> </w:t>
      </w:r>
      <w:r w:rsidR="00746337">
        <w:rPr>
          <w:sz w:val="24"/>
          <w:szCs w:val="24"/>
        </w:rPr>
        <w:t xml:space="preserve">As </w:t>
      </w:r>
      <w:r w:rsidR="00746337" w:rsidRPr="00292E52">
        <w:rPr>
          <w:rFonts w:ascii="Times New Roman" w:hAnsi="Times New Roman" w:cs="Times New Roman"/>
          <w:sz w:val="24"/>
          <w:szCs w:val="24"/>
          <w:lang w:val="en-US"/>
        </w:rPr>
        <w:t>Löwith</w:t>
      </w:r>
      <w:r w:rsidR="00746337">
        <w:rPr>
          <w:rFonts w:ascii="Times New Roman" w:hAnsi="Times New Roman" w:cs="Times New Roman"/>
          <w:sz w:val="24"/>
          <w:szCs w:val="24"/>
          <w:lang w:val="en-US"/>
        </w:rPr>
        <w:t xml:space="preserve"> observes,</w:t>
      </w:r>
      <w:r w:rsidR="00604E76">
        <w:rPr>
          <w:rFonts w:ascii="Times New Roman" w:hAnsi="Times New Roman" w:cs="Times New Roman"/>
          <w:sz w:val="24"/>
          <w:szCs w:val="24"/>
          <w:lang w:val="en-US"/>
        </w:rPr>
        <w:t xml:space="preserve"> </w:t>
      </w:r>
      <w:r w:rsidR="005F6EBB">
        <w:rPr>
          <w:rFonts w:ascii="Times New Roman" w:hAnsi="Times New Roman" w:cs="Times New Roman"/>
          <w:sz w:val="24"/>
          <w:szCs w:val="24"/>
          <w:lang w:val="en-US"/>
        </w:rPr>
        <w:t xml:space="preserve">the </w:t>
      </w:r>
      <w:r w:rsidR="00604E76">
        <w:rPr>
          <w:rFonts w:ascii="Times New Roman" w:hAnsi="Times New Roman" w:cs="Times New Roman"/>
          <w:sz w:val="24"/>
          <w:szCs w:val="24"/>
          <w:lang w:val="en-US"/>
        </w:rPr>
        <w:t xml:space="preserve">New Testament </w:t>
      </w:r>
      <w:r w:rsidR="006B3915">
        <w:rPr>
          <w:rFonts w:ascii="Times New Roman" w:hAnsi="Times New Roman" w:cs="Times New Roman"/>
          <w:sz w:val="24"/>
          <w:szCs w:val="24"/>
          <w:lang w:val="en-US"/>
        </w:rPr>
        <w:t xml:space="preserve">is focused on the </w:t>
      </w:r>
      <w:r w:rsidR="00583057">
        <w:rPr>
          <w:rFonts w:ascii="Times New Roman" w:hAnsi="Times New Roman" w:cs="Times New Roman"/>
          <w:sz w:val="24"/>
          <w:szCs w:val="24"/>
          <w:lang w:val="en-US"/>
        </w:rPr>
        <w:t xml:space="preserve">story of </w:t>
      </w:r>
      <w:r w:rsidR="006B3915">
        <w:rPr>
          <w:rFonts w:ascii="Times New Roman" w:hAnsi="Times New Roman" w:cs="Times New Roman"/>
          <w:sz w:val="24"/>
          <w:szCs w:val="24"/>
          <w:lang w:val="en-US"/>
        </w:rPr>
        <w:t>Jesus Christ</w:t>
      </w:r>
      <w:r w:rsidR="00583057">
        <w:rPr>
          <w:rFonts w:ascii="Times New Roman" w:hAnsi="Times New Roman" w:cs="Times New Roman"/>
          <w:sz w:val="24"/>
          <w:szCs w:val="24"/>
          <w:lang w:val="en-US"/>
        </w:rPr>
        <w:t xml:space="preserve"> and </w:t>
      </w:r>
      <w:r w:rsidR="007C7B53">
        <w:rPr>
          <w:rFonts w:ascii="Times New Roman" w:hAnsi="Times New Roman" w:cs="Times New Roman"/>
          <w:sz w:val="24"/>
          <w:szCs w:val="24"/>
          <w:lang w:val="en-US"/>
        </w:rPr>
        <w:t xml:space="preserve">the ambiguity of the Kingdom of God that is already at hand yet </w:t>
      </w:r>
      <w:r w:rsidR="00157583">
        <w:rPr>
          <w:rFonts w:ascii="Times New Roman" w:hAnsi="Times New Roman" w:cs="Times New Roman"/>
          <w:sz w:val="24"/>
          <w:szCs w:val="24"/>
          <w:lang w:val="en-US"/>
        </w:rPr>
        <w:t xml:space="preserve">at the same time </w:t>
      </w:r>
      <w:r w:rsidR="007C7B53">
        <w:rPr>
          <w:rFonts w:ascii="Times New Roman" w:hAnsi="Times New Roman" w:cs="Times New Roman"/>
          <w:sz w:val="24"/>
          <w:szCs w:val="24"/>
          <w:lang w:val="en-US"/>
        </w:rPr>
        <w:t>an es</w:t>
      </w:r>
      <w:r w:rsidR="00C751C1">
        <w:rPr>
          <w:rFonts w:ascii="Times New Roman" w:hAnsi="Times New Roman" w:cs="Times New Roman"/>
          <w:sz w:val="24"/>
          <w:szCs w:val="24"/>
          <w:lang w:val="en-US"/>
        </w:rPr>
        <w:t xml:space="preserve">chaton </w:t>
      </w:r>
      <w:r w:rsidR="002E5D57">
        <w:rPr>
          <w:rFonts w:ascii="Times New Roman" w:hAnsi="Times New Roman" w:cs="Times New Roman"/>
          <w:sz w:val="24"/>
          <w:szCs w:val="24"/>
          <w:lang w:val="en-US"/>
        </w:rPr>
        <w:t>still to come</w:t>
      </w:r>
      <w:r w:rsidR="00190D86">
        <w:rPr>
          <w:rFonts w:ascii="Times New Roman" w:hAnsi="Times New Roman" w:cs="Times New Roman"/>
          <w:sz w:val="24"/>
          <w:szCs w:val="24"/>
          <w:lang w:val="en-US"/>
        </w:rPr>
        <w:t xml:space="preserve">. </w:t>
      </w:r>
      <w:r w:rsidR="002E5D57">
        <w:rPr>
          <w:rFonts w:ascii="Times New Roman" w:hAnsi="Times New Roman" w:cs="Times New Roman"/>
          <w:sz w:val="24"/>
          <w:szCs w:val="24"/>
          <w:lang w:val="en-US"/>
        </w:rPr>
        <w:t xml:space="preserve"> It is </w:t>
      </w:r>
      <w:r w:rsidR="00604E76">
        <w:rPr>
          <w:rFonts w:ascii="Times New Roman" w:hAnsi="Times New Roman" w:cs="Times New Roman"/>
          <w:sz w:val="24"/>
          <w:szCs w:val="24"/>
          <w:lang w:val="en-US"/>
        </w:rPr>
        <w:t>unconcerned with the political history of the world</w:t>
      </w:r>
      <w:r w:rsidR="005F6EBB">
        <w:rPr>
          <w:rFonts w:ascii="Times New Roman" w:hAnsi="Times New Roman" w:cs="Times New Roman"/>
          <w:sz w:val="24"/>
          <w:szCs w:val="24"/>
          <w:lang w:val="en-US"/>
        </w:rPr>
        <w:t>, v</w:t>
      </w:r>
      <w:r w:rsidR="00604E76">
        <w:rPr>
          <w:rFonts w:ascii="Times New Roman" w:hAnsi="Times New Roman" w:cs="Times New Roman"/>
          <w:sz w:val="24"/>
          <w:szCs w:val="24"/>
          <w:lang w:val="en-US"/>
        </w:rPr>
        <w:t xml:space="preserve">iewing </w:t>
      </w:r>
      <w:r w:rsidR="002E5D57">
        <w:rPr>
          <w:rFonts w:ascii="Times New Roman" w:hAnsi="Times New Roman" w:cs="Times New Roman"/>
          <w:sz w:val="24"/>
          <w:szCs w:val="24"/>
          <w:lang w:val="en-US"/>
        </w:rPr>
        <w:t>it</w:t>
      </w:r>
      <w:r w:rsidR="00604E76">
        <w:rPr>
          <w:rFonts w:ascii="Times New Roman" w:hAnsi="Times New Roman" w:cs="Times New Roman"/>
          <w:sz w:val="24"/>
          <w:szCs w:val="24"/>
          <w:lang w:val="en-US"/>
        </w:rPr>
        <w:t xml:space="preserve"> as a</w:t>
      </w:r>
      <w:r w:rsidR="00604E76">
        <w:rPr>
          <w:sz w:val="24"/>
          <w:szCs w:val="24"/>
        </w:rPr>
        <w:t xml:space="preserve"> “story of action and suffering,” the “continuous repetition of painful miscarriages and costly achievements which end in ordinary failures” without any meaning or purpose</w:t>
      </w:r>
      <w:r w:rsidR="005F6EBB">
        <w:rPr>
          <w:sz w:val="24"/>
          <w:szCs w:val="24"/>
        </w:rPr>
        <w:t>.</w:t>
      </w:r>
      <w:r w:rsidR="00604E76">
        <w:rPr>
          <w:rStyle w:val="EndnoteReference"/>
          <w:sz w:val="24"/>
          <w:szCs w:val="24"/>
        </w:rPr>
        <w:endnoteReference w:id="15"/>
      </w:r>
      <w:r w:rsidR="005F6EBB">
        <w:rPr>
          <w:sz w:val="24"/>
          <w:szCs w:val="24"/>
        </w:rPr>
        <w:t xml:space="preserve"> </w:t>
      </w:r>
      <w:r w:rsidR="00746337">
        <w:rPr>
          <w:rFonts w:ascii="Times New Roman" w:hAnsi="Times New Roman" w:cs="Times New Roman"/>
          <w:sz w:val="24"/>
          <w:szCs w:val="24"/>
          <w:lang w:val="en-US"/>
        </w:rPr>
        <w:t xml:space="preserve"> </w:t>
      </w:r>
      <w:r w:rsidR="00604E76">
        <w:rPr>
          <w:rFonts w:ascii="Times New Roman" w:hAnsi="Times New Roman" w:cs="Times New Roman"/>
          <w:sz w:val="24"/>
          <w:szCs w:val="24"/>
          <w:lang w:val="en-US"/>
        </w:rPr>
        <w:t xml:space="preserve">Similarly, </w:t>
      </w:r>
      <w:r w:rsidR="00746337">
        <w:rPr>
          <w:rFonts w:ascii="Times New Roman" w:hAnsi="Times New Roman" w:cs="Times New Roman"/>
          <w:sz w:val="24"/>
          <w:szCs w:val="24"/>
          <w:lang w:val="en-US"/>
        </w:rPr>
        <w:t xml:space="preserve">Augustine </w:t>
      </w:r>
      <w:r w:rsidR="002A6C62">
        <w:rPr>
          <w:rFonts w:ascii="Times New Roman" w:hAnsi="Times New Roman" w:cs="Times New Roman"/>
          <w:sz w:val="24"/>
          <w:szCs w:val="24"/>
          <w:lang w:val="en-US"/>
        </w:rPr>
        <w:t xml:space="preserve">does not attach meaning to the rise and fall of empires but </w:t>
      </w:r>
      <w:r w:rsidR="000178E6">
        <w:rPr>
          <w:rFonts w:ascii="Times New Roman" w:hAnsi="Times New Roman" w:cs="Times New Roman"/>
          <w:sz w:val="24"/>
          <w:szCs w:val="24"/>
          <w:lang w:val="en-US"/>
        </w:rPr>
        <w:t xml:space="preserve">with </w:t>
      </w:r>
      <w:r w:rsidR="0083108D">
        <w:rPr>
          <w:rFonts w:ascii="Times New Roman" w:hAnsi="Times New Roman" w:cs="Times New Roman"/>
          <w:sz w:val="24"/>
          <w:szCs w:val="24"/>
          <w:lang w:val="en-US"/>
        </w:rPr>
        <w:t>the “</w:t>
      </w:r>
      <w:r w:rsidR="00464DF8">
        <w:rPr>
          <w:rFonts w:ascii="Times New Roman" w:hAnsi="Times New Roman" w:cs="Times New Roman"/>
          <w:sz w:val="24"/>
          <w:szCs w:val="24"/>
          <w:lang w:val="en-US"/>
        </w:rPr>
        <w:t>sacred history of salvation</w:t>
      </w:r>
      <w:commentRangeStart w:id="12"/>
      <w:commentRangeStart w:id="13"/>
      <w:r w:rsidR="005F6EBB">
        <w:rPr>
          <w:rFonts w:ascii="Times New Roman" w:hAnsi="Times New Roman" w:cs="Times New Roman"/>
          <w:sz w:val="24"/>
          <w:szCs w:val="24"/>
          <w:lang w:val="en-US"/>
        </w:rPr>
        <w:t>.</w:t>
      </w:r>
      <w:r w:rsidR="00464DF8">
        <w:rPr>
          <w:rFonts w:ascii="Times New Roman" w:hAnsi="Times New Roman" w:cs="Times New Roman"/>
          <w:sz w:val="24"/>
          <w:szCs w:val="24"/>
          <w:lang w:val="en-US"/>
        </w:rPr>
        <w:t>”</w:t>
      </w:r>
      <w:r w:rsidR="007F243F">
        <w:rPr>
          <w:rStyle w:val="EndnoteReference"/>
          <w:rFonts w:ascii="Times New Roman" w:hAnsi="Times New Roman" w:cs="Times New Roman"/>
          <w:sz w:val="24"/>
          <w:szCs w:val="24"/>
          <w:lang w:val="en-US"/>
        </w:rPr>
        <w:endnoteReference w:id="16"/>
      </w:r>
      <w:commentRangeEnd w:id="12"/>
      <w:r w:rsidR="005F6EBB">
        <w:rPr>
          <w:rStyle w:val="CommentReference"/>
        </w:rPr>
        <w:commentReference w:id="12"/>
      </w:r>
      <w:commentRangeEnd w:id="13"/>
      <w:r w:rsidR="00A97748">
        <w:rPr>
          <w:rStyle w:val="CommentReference"/>
        </w:rPr>
        <w:commentReference w:id="13"/>
      </w:r>
      <w:ins w:id="14" w:author="Ryan McKinnell" w:date="2021-08-25T14:40:00Z">
        <w:r w:rsidR="002E1673">
          <w:rPr>
            <w:rFonts w:ascii="Times New Roman" w:hAnsi="Times New Roman" w:cs="Times New Roman"/>
            <w:sz w:val="24"/>
            <w:szCs w:val="24"/>
            <w:lang w:val="en-US"/>
          </w:rPr>
          <w:t xml:space="preserve"> </w:t>
        </w:r>
      </w:ins>
      <w:r w:rsidR="00DA771A">
        <w:rPr>
          <w:rFonts w:ascii="Times New Roman" w:hAnsi="Times New Roman" w:cs="Times New Roman"/>
          <w:sz w:val="24"/>
          <w:szCs w:val="24"/>
          <w:lang w:val="en-US"/>
        </w:rPr>
        <w:t xml:space="preserve"> </w:t>
      </w:r>
      <w:ins w:id="15" w:author="Ryan McKinnell" w:date="2021-08-25T14:41:00Z">
        <w:r w:rsidR="002E1673">
          <w:rPr>
            <w:rFonts w:ascii="Times New Roman" w:hAnsi="Times New Roman" w:cs="Times New Roman"/>
            <w:sz w:val="24"/>
            <w:szCs w:val="24"/>
            <w:lang w:val="en-US"/>
          </w:rPr>
          <w:t xml:space="preserve">Indeed, as </w:t>
        </w:r>
      </w:ins>
      <w:ins w:id="16" w:author="Ryan McKinnell" w:date="2021-08-25T14:42:00Z">
        <w:r w:rsidR="002E1673" w:rsidRPr="00292E52">
          <w:rPr>
            <w:rFonts w:ascii="Times New Roman" w:hAnsi="Times New Roman" w:cs="Times New Roman"/>
            <w:sz w:val="24"/>
            <w:szCs w:val="24"/>
            <w:lang w:val="en-US"/>
          </w:rPr>
          <w:t>Löwith</w:t>
        </w:r>
        <w:r w:rsidR="002E1673">
          <w:rPr>
            <w:rFonts w:ascii="Times New Roman" w:hAnsi="Times New Roman" w:cs="Times New Roman"/>
            <w:sz w:val="24"/>
            <w:szCs w:val="24"/>
            <w:lang w:val="en-US"/>
          </w:rPr>
          <w:t xml:space="preserve"> points out, </w:t>
        </w:r>
      </w:ins>
      <w:ins w:id="17" w:author="Ryan McKinnell" w:date="2021-08-25T14:48:00Z">
        <w:r w:rsidR="002E1673">
          <w:rPr>
            <w:rFonts w:ascii="Times New Roman" w:hAnsi="Times New Roman" w:cs="Times New Roman"/>
            <w:sz w:val="24"/>
            <w:szCs w:val="24"/>
            <w:lang w:val="en-US"/>
          </w:rPr>
          <w:t xml:space="preserve">unlike Origen and Eusebius, </w:t>
        </w:r>
      </w:ins>
      <w:ins w:id="18" w:author="Ryan McKinnell" w:date="2021-08-25T14:42:00Z">
        <w:r w:rsidR="002E1673">
          <w:rPr>
            <w:rFonts w:ascii="Times New Roman" w:hAnsi="Times New Roman" w:cs="Times New Roman"/>
            <w:sz w:val="24"/>
            <w:szCs w:val="24"/>
            <w:lang w:val="en-US"/>
          </w:rPr>
          <w:t>Augustine e</w:t>
        </w:r>
      </w:ins>
      <w:ins w:id="19" w:author="Ryan McKinnell" w:date="2021-08-25T14:40:00Z">
        <w:r w:rsidR="002E1673">
          <w:rPr>
            <w:rFonts w:ascii="Times New Roman" w:hAnsi="Times New Roman" w:cs="Times New Roman"/>
            <w:sz w:val="24"/>
            <w:szCs w:val="24"/>
            <w:lang w:val="en-US"/>
          </w:rPr>
          <w:t xml:space="preserve">xplicitly </w:t>
        </w:r>
      </w:ins>
      <w:ins w:id="20" w:author="Ryan McKinnell" w:date="2021-08-25T14:44:00Z">
        <w:r w:rsidR="002E1673">
          <w:rPr>
            <w:rFonts w:ascii="Times New Roman" w:hAnsi="Times New Roman" w:cs="Times New Roman"/>
            <w:sz w:val="24"/>
            <w:szCs w:val="24"/>
            <w:lang w:val="en-US"/>
          </w:rPr>
          <w:t>seeks</w:t>
        </w:r>
      </w:ins>
      <w:ins w:id="21" w:author="Ryan McKinnell" w:date="2021-08-25T14:46:00Z">
        <w:r w:rsidR="002E1673">
          <w:rPr>
            <w:rFonts w:ascii="Times New Roman" w:hAnsi="Times New Roman" w:cs="Times New Roman"/>
            <w:sz w:val="24"/>
            <w:szCs w:val="24"/>
            <w:lang w:val="en-US"/>
          </w:rPr>
          <w:t xml:space="preserve"> </w:t>
        </w:r>
      </w:ins>
      <w:r w:rsidR="00DA771A">
        <w:rPr>
          <w:rFonts w:ascii="Times New Roman" w:hAnsi="Times New Roman" w:cs="Times New Roman"/>
          <w:sz w:val="24"/>
          <w:szCs w:val="24"/>
          <w:lang w:val="en-US"/>
        </w:rPr>
        <w:t xml:space="preserve">to </w:t>
      </w:r>
      <w:ins w:id="22" w:author="Ryan McKinnell" w:date="2021-08-25T14:46:00Z">
        <w:r w:rsidR="002E1673">
          <w:rPr>
            <w:rFonts w:ascii="Times New Roman" w:hAnsi="Times New Roman" w:cs="Times New Roman"/>
            <w:sz w:val="24"/>
            <w:szCs w:val="24"/>
            <w:lang w:val="en-US"/>
          </w:rPr>
          <w:t xml:space="preserve">detach </w:t>
        </w:r>
      </w:ins>
      <w:ins w:id="23" w:author="Ryan McKinnell" w:date="2021-08-25T14:48:00Z">
        <w:r w:rsidR="002E1673">
          <w:rPr>
            <w:rFonts w:ascii="Times New Roman" w:hAnsi="Times New Roman" w:cs="Times New Roman"/>
            <w:sz w:val="24"/>
            <w:szCs w:val="24"/>
            <w:lang w:val="en-US"/>
          </w:rPr>
          <w:t>the harmonization of</w:t>
        </w:r>
      </w:ins>
      <w:ins w:id="24" w:author="Ryan McKinnell" w:date="2021-08-25T14:49:00Z">
        <w:r w:rsidR="002E1673">
          <w:rPr>
            <w:rFonts w:ascii="Times New Roman" w:hAnsi="Times New Roman" w:cs="Times New Roman"/>
            <w:sz w:val="24"/>
            <w:szCs w:val="24"/>
            <w:lang w:val="en-US"/>
          </w:rPr>
          <w:t xml:space="preserve"> Roman history with Christianity</w:t>
        </w:r>
      </w:ins>
      <w:ins w:id="25" w:author="Ryan McKinnell" w:date="2021-08-25T14:50:00Z">
        <w:r w:rsidR="00C13569">
          <w:rPr>
            <w:rFonts w:ascii="Times New Roman" w:hAnsi="Times New Roman" w:cs="Times New Roman"/>
            <w:sz w:val="24"/>
            <w:szCs w:val="24"/>
            <w:lang w:val="en-US"/>
          </w:rPr>
          <w:t xml:space="preserve"> while </w:t>
        </w:r>
      </w:ins>
      <w:ins w:id="26" w:author="Ryan McKinnell" w:date="2021-08-25T14:52:00Z">
        <w:r w:rsidR="00C13569">
          <w:rPr>
            <w:rFonts w:ascii="Times New Roman" w:hAnsi="Times New Roman" w:cs="Times New Roman"/>
            <w:sz w:val="24"/>
            <w:szCs w:val="24"/>
            <w:lang w:val="en-US"/>
          </w:rPr>
          <w:t>also repudiating th</w:t>
        </w:r>
      </w:ins>
      <w:ins w:id="27" w:author="Ryan McKinnell" w:date="2021-08-25T14:53:00Z">
        <w:r w:rsidR="00C13569">
          <w:rPr>
            <w:rFonts w:ascii="Times New Roman" w:hAnsi="Times New Roman" w:cs="Times New Roman"/>
            <w:sz w:val="24"/>
            <w:szCs w:val="24"/>
            <w:lang w:val="en-US"/>
          </w:rPr>
          <w:t xml:space="preserve">e “chiliastic end-expectations” </w:t>
        </w:r>
      </w:ins>
      <w:ins w:id="28" w:author="Ryan McKinnell" w:date="2021-08-25T14:54:00Z">
        <w:r w:rsidR="00C13569">
          <w:rPr>
            <w:rFonts w:ascii="Times New Roman" w:hAnsi="Times New Roman" w:cs="Times New Roman"/>
            <w:sz w:val="24"/>
            <w:szCs w:val="24"/>
            <w:lang w:val="en-US"/>
          </w:rPr>
          <w:t>of other fellow Christians.</w:t>
        </w:r>
        <w:r w:rsidR="00C13569">
          <w:rPr>
            <w:rStyle w:val="EndnoteReference"/>
            <w:rFonts w:ascii="Times New Roman" w:hAnsi="Times New Roman" w:cs="Times New Roman"/>
            <w:sz w:val="24"/>
            <w:szCs w:val="24"/>
            <w:lang w:val="en-US"/>
          </w:rPr>
          <w:endnoteReference w:id="17"/>
        </w:r>
      </w:ins>
    </w:p>
    <w:p w14:paraId="6BAEDB36" w14:textId="79CB75F5" w:rsidR="00360AB5" w:rsidRDefault="005A57B3" w:rsidP="001E2DA1">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ins w:id="31" w:author="Ryan McKinnell" w:date="2021-08-25T14:46:00Z">
        <w:r w:rsidR="002E1673">
          <w:rPr>
            <w:rFonts w:ascii="Times New Roman" w:hAnsi="Times New Roman" w:cs="Times New Roman"/>
            <w:sz w:val="24"/>
            <w:szCs w:val="24"/>
            <w:lang w:val="en-US"/>
          </w:rPr>
          <w:t xml:space="preserve">Biblical and Augustinian </w:t>
        </w:r>
      </w:ins>
      <w:del w:id="32" w:author="Ryan McKinnell" w:date="2021-08-25T14:46:00Z">
        <w:r w:rsidDel="002E1673">
          <w:rPr>
            <w:rFonts w:ascii="Times New Roman" w:hAnsi="Times New Roman" w:cs="Times New Roman"/>
            <w:sz w:val="24"/>
            <w:szCs w:val="24"/>
            <w:lang w:val="en-US"/>
          </w:rPr>
          <w:delText>Christian</w:delText>
        </w:r>
      </w:del>
      <w:r>
        <w:rPr>
          <w:rFonts w:ascii="Times New Roman" w:hAnsi="Times New Roman" w:cs="Times New Roman"/>
          <w:sz w:val="24"/>
          <w:szCs w:val="24"/>
          <w:lang w:val="en-US"/>
        </w:rPr>
        <w:t xml:space="preserve"> separation </w:t>
      </w:r>
      <w:r w:rsidR="0071631C">
        <w:rPr>
          <w:rFonts w:ascii="Times New Roman" w:hAnsi="Times New Roman" w:cs="Times New Roman"/>
          <w:sz w:val="24"/>
          <w:szCs w:val="24"/>
          <w:lang w:val="en-US"/>
        </w:rPr>
        <w:t xml:space="preserve">between </w:t>
      </w:r>
      <w:r w:rsidR="003F0705">
        <w:rPr>
          <w:rFonts w:ascii="Times New Roman" w:hAnsi="Times New Roman" w:cs="Times New Roman"/>
          <w:sz w:val="24"/>
          <w:szCs w:val="24"/>
          <w:lang w:val="en-US"/>
        </w:rPr>
        <w:t xml:space="preserve">profane human history </w:t>
      </w:r>
      <w:r w:rsidR="00280209">
        <w:rPr>
          <w:rFonts w:ascii="Times New Roman" w:hAnsi="Times New Roman" w:cs="Times New Roman"/>
          <w:sz w:val="24"/>
          <w:szCs w:val="24"/>
          <w:lang w:val="en-US"/>
        </w:rPr>
        <w:t xml:space="preserve">and </w:t>
      </w:r>
      <w:r w:rsidR="00E0112D">
        <w:rPr>
          <w:rFonts w:ascii="Times New Roman" w:hAnsi="Times New Roman" w:cs="Times New Roman"/>
          <w:sz w:val="24"/>
          <w:szCs w:val="24"/>
          <w:lang w:val="en-US"/>
        </w:rPr>
        <w:t xml:space="preserve">sacred history </w:t>
      </w:r>
      <w:r w:rsidR="00B2570F">
        <w:rPr>
          <w:rFonts w:ascii="Times New Roman" w:hAnsi="Times New Roman" w:cs="Times New Roman"/>
          <w:sz w:val="24"/>
          <w:szCs w:val="24"/>
          <w:lang w:val="en-US"/>
        </w:rPr>
        <w:t xml:space="preserve">collapses </w:t>
      </w:r>
      <w:r w:rsidR="00FA7670">
        <w:rPr>
          <w:rFonts w:ascii="Times New Roman" w:hAnsi="Times New Roman" w:cs="Times New Roman"/>
          <w:sz w:val="24"/>
          <w:szCs w:val="24"/>
          <w:lang w:val="en-US"/>
        </w:rPr>
        <w:t xml:space="preserve">with the advent of </w:t>
      </w:r>
      <w:r w:rsidR="00C6633B">
        <w:rPr>
          <w:rFonts w:ascii="Times New Roman" w:hAnsi="Times New Roman" w:cs="Times New Roman"/>
          <w:sz w:val="24"/>
          <w:szCs w:val="24"/>
          <w:lang w:val="en-US"/>
        </w:rPr>
        <w:t xml:space="preserve">secular </w:t>
      </w:r>
      <w:r w:rsidR="00FA7670">
        <w:rPr>
          <w:rFonts w:ascii="Times New Roman" w:hAnsi="Times New Roman" w:cs="Times New Roman"/>
          <w:sz w:val="24"/>
          <w:szCs w:val="24"/>
          <w:lang w:val="en-US"/>
        </w:rPr>
        <w:t>philosophies of history</w:t>
      </w:r>
      <w:r w:rsidR="00190D86">
        <w:rPr>
          <w:rFonts w:ascii="Times New Roman" w:hAnsi="Times New Roman" w:cs="Times New Roman"/>
          <w:sz w:val="24"/>
          <w:szCs w:val="24"/>
          <w:lang w:val="en-US"/>
        </w:rPr>
        <w:t xml:space="preserve">. </w:t>
      </w:r>
      <w:r w:rsidR="0066679A">
        <w:rPr>
          <w:rFonts w:ascii="Times New Roman" w:hAnsi="Times New Roman" w:cs="Times New Roman"/>
          <w:sz w:val="24"/>
          <w:szCs w:val="24"/>
          <w:lang w:val="en-US"/>
        </w:rPr>
        <w:t xml:space="preserve"> </w:t>
      </w:r>
      <w:r w:rsidR="00FA7670">
        <w:rPr>
          <w:rFonts w:ascii="Times New Roman" w:hAnsi="Times New Roman" w:cs="Times New Roman"/>
          <w:sz w:val="24"/>
          <w:szCs w:val="24"/>
          <w:lang w:val="en-US"/>
        </w:rPr>
        <w:t xml:space="preserve">Where the Christian </w:t>
      </w:r>
      <w:r w:rsidR="004E27F2">
        <w:rPr>
          <w:rFonts w:ascii="Times New Roman" w:hAnsi="Times New Roman" w:cs="Times New Roman"/>
          <w:sz w:val="24"/>
          <w:szCs w:val="24"/>
          <w:lang w:val="en-US"/>
        </w:rPr>
        <w:t xml:space="preserve">theological understanding was </w:t>
      </w:r>
      <w:r w:rsidR="000F4FDC">
        <w:rPr>
          <w:rFonts w:ascii="Times New Roman" w:hAnsi="Times New Roman" w:cs="Times New Roman"/>
          <w:sz w:val="24"/>
          <w:szCs w:val="24"/>
          <w:lang w:val="en-US"/>
        </w:rPr>
        <w:t>“two dimensional,” the</w:t>
      </w:r>
      <w:r w:rsidR="004E27F2">
        <w:rPr>
          <w:rFonts w:ascii="Times New Roman" w:hAnsi="Times New Roman" w:cs="Times New Roman"/>
          <w:sz w:val="24"/>
          <w:szCs w:val="24"/>
          <w:lang w:val="en-US"/>
        </w:rPr>
        <w:t xml:space="preserve"> </w:t>
      </w:r>
      <w:r w:rsidR="00C6633B">
        <w:rPr>
          <w:rFonts w:ascii="Times New Roman" w:hAnsi="Times New Roman" w:cs="Times New Roman"/>
          <w:sz w:val="24"/>
          <w:szCs w:val="24"/>
          <w:lang w:val="en-US"/>
        </w:rPr>
        <w:t xml:space="preserve">philosophy of history of the Enlightenment </w:t>
      </w:r>
      <w:r w:rsidR="002C4F10">
        <w:rPr>
          <w:rFonts w:ascii="Times New Roman" w:hAnsi="Times New Roman" w:cs="Times New Roman"/>
          <w:sz w:val="24"/>
          <w:szCs w:val="24"/>
          <w:lang w:val="en-US"/>
        </w:rPr>
        <w:t>narrows this down by “</w:t>
      </w:r>
      <w:r w:rsidR="00E3614A">
        <w:rPr>
          <w:rFonts w:ascii="Times New Roman" w:hAnsi="Times New Roman" w:cs="Times New Roman"/>
          <w:sz w:val="24"/>
          <w:szCs w:val="24"/>
          <w:lang w:val="en-US"/>
        </w:rPr>
        <w:t>secularizing divine providence into human prevision and progress</w:t>
      </w:r>
      <w:r w:rsidR="005101AA">
        <w:rPr>
          <w:rFonts w:ascii="Times New Roman" w:hAnsi="Times New Roman" w:cs="Times New Roman"/>
          <w:sz w:val="24"/>
          <w:szCs w:val="24"/>
          <w:lang w:val="en-US"/>
        </w:rPr>
        <w:t>.</w:t>
      </w:r>
      <w:r w:rsidR="00E3614A">
        <w:rPr>
          <w:rFonts w:ascii="Times New Roman" w:hAnsi="Times New Roman" w:cs="Times New Roman"/>
          <w:sz w:val="24"/>
          <w:szCs w:val="24"/>
          <w:lang w:val="en-US"/>
        </w:rPr>
        <w:t>”</w:t>
      </w:r>
      <w:r w:rsidR="00E3614A">
        <w:rPr>
          <w:rStyle w:val="EndnoteReference"/>
          <w:rFonts w:ascii="Times New Roman" w:hAnsi="Times New Roman" w:cs="Times New Roman"/>
          <w:sz w:val="24"/>
          <w:szCs w:val="24"/>
          <w:lang w:val="en-US"/>
        </w:rPr>
        <w:endnoteReference w:id="18"/>
      </w:r>
      <w:r w:rsidR="00E3614A">
        <w:rPr>
          <w:rFonts w:ascii="Times New Roman" w:hAnsi="Times New Roman" w:cs="Times New Roman"/>
          <w:sz w:val="24"/>
          <w:szCs w:val="24"/>
          <w:lang w:val="en-US"/>
        </w:rPr>
        <w:t xml:space="preserve"> </w:t>
      </w:r>
      <w:r w:rsidR="005101AA">
        <w:rPr>
          <w:rFonts w:ascii="Times New Roman" w:hAnsi="Times New Roman" w:cs="Times New Roman"/>
          <w:sz w:val="24"/>
          <w:szCs w:val="24"/>
          <w:lang w:val="en-US"/>
        </w:rPr>
        <w:t xml:space="preserve"> </w:t>
      </w:r>
      <w:r w:rsidR="00E94A8C">
        <w:rPr>
          <w:rFonts w:ascii="Times New Roman" w:hAnsi="Times New Roman" w:cs="Times New Roman"/>
          <w:sz w:val="24"/>
          <w:szCs w:val="24"/>
          <w:lang w:val="en-US"/>
        </w:rPr>
        <w:t>To borrow a phrase from Voegelin, the philosophy of history “imm</w:t>
      </w:r>
      <w:r w:rsidR="00ED39D0">
        <w:rPr>
          <w:rFonts w:ascii="Times New Roman" w:hAnsi="Times New Roman" w:cs="Times New Roman"/>
          <w:sz w:val="24"/>
          <w:szCs w:val="24"/>
          <w:lang w:val="en-US"/>
        </w:rPr>
        <w:t>a</w:t>
      </w:r>
      <w:r w:rsidR="00E94A8C">
        <w:rPr>
          <w:rFonts w:ascii="Times New Roman" w:hAnsi="Times New Roman" w:cs="Times New Roman"/>
          <w:sz w:val="24"/>
          <w:szCs w:val="24"/>
          <w:lang w:val="en-US"/>
        </w:rPr>
        <w:t>n</w:t>
      </w:r>
      <w:r w:rsidR="00ED39D0">
        <w:rPr>
          <w:rFonts w:ascii="Times New Roman" w:hAnsi="Times New Roman" w:cs="Times New Roman"/>
          <w:sz w:val="24"/>
          <w:szCs w:val="24"/>
          <w:lang w:val="en-US"/>
        </w:rPr>
        <w:t>e</w:t>
      </w:r>
      <w:r w:rsidR="00E94A8C">
        <w:rPr>
          <w:rFonts w:ascii="Times New Roman" w:hAnsi="Times New Roman" w:cs="Times New Roman"/>
          <w:sz w:val="24"/>
          <w:szCs w:val="24"/>
          <w:lang w:val="en-US"/>
        </w:rPr>
        <w:t>ntizes the eschaton</w:t>
      </w:r>
      <w:r w:rsidR="00190D86">
        <w:rPr>
          <w:rFonts w:ascii="Times New Roman" w:hAnsi="Times New Roman" w:cs="Times New Roman"/>
          <w:sz w:val="24"/>
          <w:szCs w:val="24"/>
          <w:lang w:val="en-US"/>
        </w:rPr>
        <w:t>.</w:t>
      </w:r>
      <w:r w:rsidR="00E94A8C">
        <w:rPr>
          <w:rFonts w:ascii="Times New Roman" w:hAnsi="Times New Roman" w:cs="Times New Roman"/>
          <w:sz w:val="24"/>
          <w:szCs w:val="24"/>
          <w:lang w:val="en-US"/>
        </w:rPr>
        <w:t xml:space="preserve">” </w:t>
      </w:r>
      <w:r w:rsidR="005101AA">
        <w:rPr>
          <w:rFonts w:ascii="Times New Roman" w:hAnsi="Times New Roman" w:cs="Times New Roman"/>
          <w:sz w:val="24"/>
          <w:szCs w:val="24"/>
          <w:lang w:val="en-US"/>
        </w:rPr>
        <w:t xml:space="preserve"> </w:t>
      </w:r>
      <w:r w:rsidR="00447D45">
        <w:rPr>
          <w:rFonts w:ascii="Times New Roman" w:hAnsi="Times New Roman" w:cs="Times New Roman"/>
          <w:sz w:val="24"/>
          <w:szCs w:val="24"/>
          <w:lang w:val="en-US"/>
        </w:rPr>
        <w:t xml:space="preserve">Further, </w:t>
      </w:r>
      <w:r w:rsidR="00A27AE7">
        <w:rPr>
          <w:rFonts w:ascii="Times New Roman" w:hAnsi="Times New Roman" w:cs="Times New Roman"/>
          <w:sz w:val="24"/>
          <w:szCs w:val="24"/>
          <w:lang w:val="en-US"/>
        </w:rPr>
        <w:t xml:space="preserve">once </w:t>
      </w:r>
      <w:r w:rsidR="00B76CF1">
        <w:rPr>
          <w:rFonts w:ascii="Times New Roman" w:hAnsi="Times New Roman" w:cs="Times New Roman"/>
          <w:sz w:val="24"/>
          <w:szCs w:val="24"/>
          <w:lang w:val="en-US"/>
        </w:rPr>
        <w:t xml:space="preserve">Voltaire and </w:t>
      </w:r>
      <w:proofErr w:type="spellStart"/>
      <w:r w:rsidR="00B76CF1">
        <w:rPr>
          <w:rFonts w:ascii="Times New Roman" w:hAnsi="Times New Roman" w:cs="Times New Roman"/>
          <w:sz w:val="24"/>
          <w:szCs w:val="24"/>
          <w:lang w:val="en-US"/>
        </w:rPr>
        <w:t>Vico</w:t>
      </w:r>
      <w:proofErr w:type="spellEnd"/>
      <w:r w:rsidR="00B76CF1">
        <w:rPr>
          <w:rFonts w:ascii="Times New Roman" w:hAnsi="Times New Roman" w:cs="Times New Roman"/>
          <w:sz w:val="24"/>
          <w:szCs w:val="24"/>
          <w:lang w:val="en-US"/>
        </w:rPr>
        <w:t xml:space="preserve"> emancipate secular history from </w:t>
      </w:r>
      <w:r w:rsidR="0025139D">
        <w:rPr>
          <w:rFonts w:ascii="Times New Roman" w:hAnsi="Times New Roman" w:cs="Times New Roman"/>
          <w:sz w:val="24"/>
          <w:szCs w:val="24"/>
          <w:lang w:val="en-US"/>
        </w:rPr>
        <w:t xml:space="preserve">sacred history, </w:t>
      </w:r>
      <w:r w:rsidR="00AC75B0">
        <w:rPr>
          <w:rFonts w:ascii="Times New Roman" w:hAnsi="Times New Roman" w:cs="Times New Roman"/>
          <w:sz w:val="24"/>
          <w:szCs w:val="24"/>
          <w:lang w:val="en-US"/>
        </w:rPr>
        <w:t xml:space="preserve">the </w:t>
      </w:r>
      <w:r w:rsidR="005F77F4">
        <w:rPr>
          <w:rFonts w:ascii="Times New Roman" w:hAnsi="Times New Roman" w:cs="Times New Roman"/>
          <w:sz w:val="24"/>
          <w:szCs w:val="24"/>
          <w:lang w:val="en-US"/>
        </w:rPr>
        <w:t xml:space="preserve">quest for meaning in </w:t>
      </w:r>
      <w:r w:rsidR="00AC75B0">
        <w:rPr>
          <w:rFonts w:ascii="Times New Roman" w:hAnsi="Times New Roman" w:cs="Times New Roman"/>
          <w:sz w:val="24"/>
          <w:szCs w:val="24"/>
          <w:lang w:val="en-US"/>
        </w:rPr>
        <w:t xml:space="preserve">history </w:t>
      </w:r>
      <w:r w:rsidR="00FD6552">
        <w:rPr>
          <w:rFonts w:ascii="Times New Roman" w:hAnsi="Times New Roman" w:cs="Times New Roman"/>
          <w:sz w:val="24"/>
          <w:szCs w:val="24"/>
          <w:lang w:val="en-US"/>
        </w:rPr>
        <w:t>heig</w:t>
      </w:r>
      <w:r w:rsidR="007A2110">
        <w:rPr>
          <w:rFonts w:ascii="Times New Roman" w:hAnsi="Times New Roman" w:cs="Times New Roman"/>
          <w:sz w:val="24"/>
          <w:szCs w:val="24"/>
          <w:lang w:val="en-US"/>
        </w:rPr>
        <w:t>htens</w:t>
      </w:r>
      <w:r w:rsidR="00190D86">
        <w:rPr>
          <w:rFonts w:ascii="Times New Roman" w:hAnsi="Times New Roman" w:cs="Times New Roman"/>
          <w:sz w:val="24"/>
          <w:szCs w:val="24"/>
          <w:lang w:val="en-US"/>
        </w:rPr>
        <w:t xml:space="preserve">. </w:t>
      </w:r>
      <w:r w:rsidR="0025139D">
        <w:rPr>
          <w:rFonts w:ascii="Times New Roman" w:hAnsi="Times New Roman" w:cs="Times New Roman"/>
          <w:sz w:val="24"/>
          <w:szCs w:val="24"/>
          <w:lang w:val="en-US"/>
        </w:rPr>
        <w:t xml:space="preserve"> </w:t>
      </w:r>
      <w:ins w:id="33" w:author="Ryan McKinnell" w:date="2021-08-25T14:23:00Z">
        <w:r w:rsidR="00A97748">
          <w:rPr>
            <w:rFonts w:ascii="Times New Roman" w:hAnsi="Times New Roman" w:cs="Times New Roman"/>
            <w:sz w:val="24"/>
            <w:szCs w:val="24"/>
            <w:lang w:val="en-US"/>
          </w:rPr>
          <w:t xml:space="preserve">Though </w:t>
        </w:r>
        <w:r w:rsidR="00A97748" w:rsidRPr="00292E52">
          <w:rPr>
            <w:rFonts w:ascii="Times New Roman" w:hAnsi="Times New Roman" w:cs="Times New Roman"/>
            <w:sz w:val="24"/>
            <w:szCs w:val="24"/>
            <w:lang w:val="en-US"/>
          </w:rPr>
          <w:t>Löwith</w:t>
        </w:r>
        <w:r w:rsidR="00A97748">
          <w:rPr>
            <w:rFonts w:ascii="Times New Roman" w:hAnsi="Times New Roman" w:cs="Times New Roman"/>
            <w:sz w:val="24"/>
            <w:szCs w:val="24"/>
            <w:lang w:val="en-US"/>
          </w:rPr>
          <w:t xml:space="preserve"> does not </w:t>
        </w:r>
      </w:ins>
      <w:ins w:id="34" w:author="Ryan McKinnell" w:date="2021-08-25T14:24:00Z">
        <w:r w:rsidR="00A97748">
          <w:rPr>
            <w:rFonts w:ascii="Times New Roman" w:hAnsi="Times New Roman" w:cs="Times New Roman"/>
            <w:sz w:val="24"/>
            <w:szCs w:val="24"/>
            <w:lang w:val="en-US"/>
          </w:rPr>
          <w:t xml:space="preserve">view this </w:t>
        </w:r>
      </w:ins>
      <w:ins w:id="35" w:author="Ryan McKinnell" w:date="2021-08-25T14:56:00Z">
        <w:r w:rsidR="00C13569">
          <w:rPr>
            <w:rFonts w:ascii="Times New Roman" w:hAnsi="Times New Roman" w:cs="Times New Roman"/>
            <w:sz w:val="24"/>
            <w:szCs w:val="24"/>
            <w:lang w:val="en-US"/>
          </w:rPr>
          <w:t xml:space="preserve">at least </w:t>
        </w:r>
      </w:ins>
      <w:ins w:id="36" w:author="Ryan McKinnell" w:date="2021-08-25T14:24:00Z">
        <w:r w:rsidR="00A97748">
          <w:rPr>
            <w:rFonts w:ascii="Times New Roman" w:hAnsi="Times New Roman" w:cs="Times New Roman"/>
            <w:sz w:val="24"/>
            <w:szCs w:val="24"/>
            <w:lang w:val="en-US"/>
          </w:rPr>
          <w:t xml:space="preserve">as </w:t>
        </w:r>
        <w:proofErr w:type="spellStart"/>
        <w:r w:rsidR="00A97748">
          <w:rPr>
            <w:rFonts w:ascii="Times New Roman" w:hAnsi="Times New Roman" w:cs="Times New Roman"/>
            <w:sz w:val="24"/>
            <w:szCs w:val="24"/>
            <w:lang w:val="en-US"/>
          </w:rPr>
          <w:t>Vico’s</w:t>
        </w:r>
        <w:proofErr w:type="spellEnd"/>
        <w:r w:rsidR="00A97748">
          <w:rPr>
            <w:rFonts w:ascii="Times New Roman" w:hAnsi="Times New Roman" w:cs="Times New Roman"/>
            <w:sz w:val="24"/>
            <w:szCs w:val="24"/>
            <w:lang w:val="en-US"/>
          </w:rPr>
          <w:t xml:space="preserve"> </w:t>
        </w:r>
        <w:r w:rsidR="00A97748">
          <w:rPr>
            <w:rFonts w:ascii="Times New Roman" w:hAnsi="Times New Roman" w:cs="Times New Roman"/>
            <w:sz w:val="24"/>
            <w:szCs w:val="24"/>
            <w:lang w:val="en-US"/>
          </w:rPr>
          <w:lastRenderedPageBreak/>
          <w:t xml:space="preserve">intention, </w:t>
        </w:r>
      </w:ins>
      <w:del w:id="37" w:author="Ryan McKinnell" w:date="2021-08-25T14:24:00Z">
        <w:r w:rsidR="0058365D" w:rsidDel="00A97748">
          <w:rPr>
            <w:rFonts w:ascii="Times New Roman" w:hAnsi="Times New Roman" w:cs="Times New Roman"/>
            <w:sz w:val="24"/>
            <w:szCs w:val="24"/>
            <w:lang w:val="en-US"/>
          </w:rPr>
          <w:delText>For</w:delText>
        </w:r>
        <w:r w:rsidR="00613EAE" w:rsidDel="00A97748">
          <w:rPr>
            <w:rFonts w:ascii="Times New Roman" w:hAnsi="Times New Roman" w:cs="Times New Roman"/>
            <w:sz w:val="24"/>
            <w:szCs w:val="24"/>
            <w:lang w:val="en-US"/>
          </w:rPr>
          <w:delText xml:space="preserve">, following </w:delText>
        </w:r>
        <w:r w:rsidR="008E7FEA" w:rsidDel="00A97748">
          <w:rPr>
            <w:rFonts w:ascii="Times New Roman" w:hAnsi="Times New Roman" w:cs="Times New Roman"/>
            <w:sz w:val="24"/>
            <w:szCs w:val="24"/>
            <w:lang w:val="en-US"/>
          </w:rPr>
          <w:delText>Vico</w:delText>
        </w:r>
      </w:del>
      <w:ins w:id="38" w:author="Ryan McKinnell" w:date="2021-08-25T14:24:00Z">
        <w:r w:rsidR="00A97748">
          <w:rPr>
            <w:rFonts w:ascii="Times New Roman" w:hAnsi="Times New Roman" w:cs="Times New Roman"/>
            <w:sz w:val="24"/>
            <w:szCs w:val="24"/>
            <w:lang w:val="en-US"/>
          </w:rPr>
          <w:t>if</w:t>
        </w:r>
      </w:ins>
      <w:r w:rsidR="00613EAE">
        <w:rPr>
          <w:rFonts w:ascii="Times New Roman" w:hAnsi="Times New Roman" w:cs="Times New Roman"/>
          <w:sz w:val="24"/>
          <w:szCs w:val="24"/>
          <w:lang w:val="en-US"/>
        </w:rPr>
        <w:t xml:space="preserve">, </w:t>
      </w:r>
      <w:del w:id="39" w:author="Ryan McKinnell" w:date="2021-08-25T14:24:00Z">
        <w:r w:rsidR="00613EAE" w:rsidDel="00A97748">
          <w:rPr>
            <w:rFonts w:ascii="Times New Roman" w:hAnsi="Times New Roman" w:cs="Times New Roman"/>
            <w:sz w:val="24"/>
            <w:szCs w:val="24"/>
            <w:lang w:val="en-US"/>
          </w:rPr>
          <w:delText>who</w:delText>
        </w:r>
        <w:r w:rsidR="008E7FEA" w:rsidDel="00A97748">
          <w:rPr>
            <w:rFonts w:ascii="Times New Roman" w:hAnsi="Times New Roman" w:cs="Times New Roman"/>
            <w:sz w:val="24"/>
            <w:szCs w:val="24"/>
            <w:lang w:val="en-US"/>
          </w:rPr>
          <w:delText xml:space="preserve"> argues </w:delText>
        </w:r>
        <w:r w:rsidR="007D1558" w:rsidDel="00A97748">
          <w:rPr>
            <w:rFonts w:ascii="Times New Roman" w:hAnsi="Times New Roman" w:cs="Times New Roman"/>
            <w:sz w:val="24"/>
            <w:szCs w:val="24"/>
            <w:lang w:val="en-US"/>
          </w:rPr>
          <w:delText>(</w:delText>
        </w:r>
      </w:del>
      <w:r w:rsidR="008E7FEA">
        <w:rPr>
          <w:rFonts w:ascii="Times New Roman" w:hAnsi="Times New Roman" w:cs="Times New Roman"/>
          <w:sz w:val="24"/>
          <w:szCs w:val="24"/>
          <w:lang w:val="en-US"/>
        </w:rPr>
        <w:t>contra Descartes</w:t>
      </w:r>
      <w:ins w:id="40" w:author="Ryan McKinnell" w:date="2021-08-25T14:24:00Z">
        <w:r w:rsidR="00A97748">
          <w:rPr>
            <w:rFonts w:ascii="Times New Roman" w:hAnsi="Times New Roman" w:cs="Times New Roman"/>
            <w:sz w:val="24"/>
            <w:szCs w:val="24"/>
            <w:lang w:val="en-US"/>
          </w:rPr>
          <w:t>,</w:t>
        </w:r>
      </w:ins>
      <w:del w:id="41" w:author="Ryan McKinnell" w:date="2021-08-25T14:24:00Z">
        <w:r w:rsidR="007D1558" w:rsidDel="00A97748">
          <w:rPr>
            <w:rFonts w:ascii="Times New Roman" w:hAnsi="Times New Roman" w:cs="Times New Roman"/>
            <w:sz w:val="24"/>
            <w:szCs w:val="24"/>
            <w:lang w:val="en-US"/>
          </w:rPr>
          <w:delText>)</w:delText>
        </w:r>
      </w:del>
      <w:r w:rsidR="005101AA">
        <w:rPr>
          <w:rFonts w:ascii="Times New Roman" w:hAnsi="Times New Roman" w:cs="Times New Roman"/>
          <w:sz w:val="24"/>
          <w:szCs w:val="24"/>
          <w:lang w:val="en-US"/>
        </w:rPr>
        <w:t xml:space="preserve"> </w:t>
      </w:r>
      <w:del w:id="42" w:author="Ryan McKinnell" w:date="2021-08-25T14:24:00Z">
        <w:r w:rsidR="005101AA" w:rsidDel="00A97748">
          <w:rPr>
            <w:rFonts w:ascii="Times New Roman" w:hAnsi="Times New Roman" w:cs="Times New Roman"/>
            <w:sz w:val="24"/>
            <w:szCs w:val="24"/>
            <w:lang w:val="en-US"/>
          </w:rPr>
          <w:delText xml:space="preserve">that </w:delText>
        </w:r>
      </w:del>
      <w:r w:rsidR="008E7FEA">
        <w:rPr>
          <w:rFonts w:ascii="Times New Roman" w:hAnsi="Times New Roman" w:cs="Times New Roman"/>
          <w:sz w:val="24"/>
          <w:szCs w:val="24"/>
          <w:lang w:val="en-US"/>
        </w:rPr>
        <w:t>th</w:t>
      </w:r>
      <w:r w:rsidR="00085463">
        <w:rPr>
          <w:rFonts w:ascii="Times New Roman" w:hAnsi="Times New Roman" w:cs="Times New Roman"/>
          <w:sz w:val="24"/>
          <w:szCs w:val="24"/>
          <w:lang w:val="en-US"/>
        </w:rPr>
        <w:t xml:space="preserve">e only real knowledge we have </w:t>
      </w:r>
      <w:r w:rsidR="007D4340">
        <w:rPr>
          <w:rFonts w:ascii="Times New Roman" w:hAnsi="Times New Roman" w:cs="Times New Roman"/>
          <w:sz w:val="24"/>
          <w:szCs w:val="24"/>
          <w:lang w:val="en-US"/>
        </w:rPr>
        <w:t>i</w:t>
      </w:r>
      <w:r w:rsidR="009F46C3">
        <w:rPr>
          <w:rFonts w:ascii="Times New Roman" w:hAnsi="Times New Roman" w:cs="Times New Roman"/>
          <w:sz w:val="24"/>
          <w:szCs w:val="24"/>
          <w:lang w:val="en-US"/>
        </w:rPr>
        <w:t xml:space="preserve">s </w:t>
      </w:r>
      <w:r w:rsidR="007D4340">
        <w:rPr>
          <w:rFonts w:ascii="Times New Roman" w:hAnsi="Times New Roman" w:cs="Times New Roman"/>
          <w:sz w:val="24"/>
          <w:szCs w:val="24"/>
          <w:lang w:val="en-US"/>
        </w:rPr>
        <w:t xml:space="preserve">historical </w:t>
      </w:r>
      <w:r w:rsidR="009F46C3">
        <w:rPr>
          <w:rFonts w:ascii="Times New Roman" w:hAnsi="Times New Roman" w:cs="Times New Roman"/>
          <w:sz w:val="24"/>
          <w:szCs w:val="24"/>
          <w:lang w:val="en-US"/>
        </w:rPr>
        <w:t xml:space="preserve">knowledge because the historical-political </w:t>
      </w:r>
      <w:r w:rsidR="005E33A2">
        <w:rPr>
          <w:rFonts w:ascii="Times New Roman" w:hAnsi="Times New Roman" w:cs="Times New Roman"/>
          <w:sz w:val="24"/>
          <w:szCs w:val="24"/>
          <w:lang w:val="en-US"/>
        </w:rPr>
        <w:t>world is created by human</w:t>
      </w:r>
      <w:r w:rsidR="00613EAE">
        <w:rPr>
          <w:rFonts w:ascii="Times New Roman" w:hAnsi="Times New Roman" w:cs="Times New Roman"/>
          <w:sz w:val="24"/>
          <w:szCs w:val="24"/>
          <w:lang w:val="en-US"/>
        </w:rPr>
        <w:t xml:space="preserve"> beings</w:t>
      </w:r>
      <w:r w:rsidR="00934DCA">
        <w:rPr>
          <w:rFonts w:ascii="Times New Roman" w:hAnsi="Times New Roman" w:cs="Times New Roman"/>
          <w:sz w:val="24"/>
          <w:szCs w:val="24"/>
          <w:lang w:val="en-US"/>
        </w:rPr>
        <w:t xml:space="preserve">, </w:t>
      </w:r>
      <w:r w:rsidR="007D1558">
        <w:rPr>
          <w:rFonts w:ascii="Times New Roman" w:hAnsi="Times New Roman" w:cs="Times New Roman"/>
          <w:sz w:val="24"/>
          <w:szCs w:val="24"/>
          <w:lang w:val="en-US"/>
        </w:rPr>
        <w:t xml:space="preserve">it becomes possible to </w:t>
      </w:r>
      <w:r w:rsidR="007B308C">
        <w:rPr>
          <w:rFonts w:ascii="Times New Roman" w:hAnsi="Times New Roman" w:cs="Times New Roman"/>
          <w:sz w:val="24"/>
          <w:szCs w:val="24"/>
          <w:lang w:val="en-US"/>
        </w:rPr>
        <w:t xml:space="preserve">believe that </w:t>
      </w:r>
      <w:r w:rsidR="00934DCA">
        <w:rPr>
          <w:rFonts w:ascii="Times New Roman" w:hAnsi="Times New Roman" w:cs="Times New Roman"/>
          <w:sz w:val="24"/>
          <w:szCs w:val="24"/>
          <w:lang w:val="en-US"/>
        </w:rPr>
        <w:t>meaning can be produce</w:t>
      </w:r>
      <w:r w:rsidR="007B308C">
        <w:rPr>
          <w:rFonts w:ascii="Times New Roman" w:hAnsi="Times New Roman" w:cs="Times New Roman"/>
          <w:sz w:val="24"/>
          <w:szCs w:val="24"/>
          <w:lang w:val="en-US"/>
        </w:rPr>
        <w:t>d</w:t>
      </w:r>
      <w:r w:rsidR="00934DCA">
        <w:rPr>
          <w:rFonts w:ascii="Times New Roman" w:hAnsi="Times New Roman" w:cs="Times New Roman"/>
          <w:sz w:val="24"/>
          <w:szCs w:val="24"/>
          <w:lang w:val="en-US"/>
        </w:rPr>
        <w:t xml:space="preserve"> by human reason and will</w:t>
      </w:r>
      <w:commentRangeStart w:id="43"/>
      <w:commentRangeStart w:id="44"/>
      <w:r w:rsidR="00190D86">
        <w:rPr>
          <w:rFonts w:ascii="Times New Roman" w:hAnsi="Times New Roman" w:cs="Times New Roman"/>
          <w:sz w:val="24"/>
          <w:szCs w:val="24"/>
          <w:lang w:val="en-US"/>
        </w:rPr>
        <w:t>.</w:t>
      </w:r>
      <w:r w:rsidR="003339E6">
        <w:rPr>
          <w:rStyle w:val="EndnoteReference"/>
          <w:rFonts w:ascii="Times New Roman" w:hAnsi="Times New Roman" w:cs="Times New Roman"/>
          <w:sz w:val="24"/>
          <w:szCs w:val="24"/>
          <w:lang w:val="en-US"/>
        </w:rPr>
        <w:endnoteReference w:id="19"/>
      </w:r>
      <w:commentRangeEnd w:id="43"/>
      <w:r w:rsidR="005101AA">
        <w:rPr>
          <w:rStyle w:val="CommentReference"/>
        </w:rPr>
        <w:commentReference w:id="43"/>
      </w:r>
      <w:commentRangeEnd w:id="44"/>
      <w:r w:rsidR="00A97748">
        <w:rPr>
          <w:rStyle w:val="CommentReference"/>
        </w:rPr>
        <w:commentReference w:id="44"/>
      </w:r>
      <w:r w:rsidR="005E33A2">
        <w:rPr>
          <w:rFonts w:ascii="Times New Roman" w:hAnsi="Times New Roman" w:cs="Times New Roman"/>
          <w:sz w:val="24"/>
          <w:szCs w:val="24"/>
          <w:lang w:val="en-US"/>
        </w:rPr>
        <w:t xml:space="preserve"> </w:t>
      </w:r>
      <w:del w:id="45" w:author="Ryan McKinnell" w:date="2021-08-25T14:22:00Z">
        <w:r w:rsidR="005101AA" w:rsidDel="00A97748">
          <w:rPr>
            <w:rFonts w:ascii="Times New Roman" w:hAnsi="Times New Roman" w:cs="Times New Roman"/>
            <w:sz w:val="24"/>
            <w:szCs w:val="24"/>
            <w:lang w:val="en-US"/>
          </w:rPr>
          <w:delText xml:space="preserve"> </w:delText>
        </w:r>
      </w:del>
      <w:r w:rsidR="00DA771A">
        <w:rPr>
          <w:rFonts w:ascii="Times New Roman" w:hAnsi="Times New Roman" w:cs="Times New Roman"/>
          <w:sz w:val="24"/>
          <w:szCs w:val="24"/>
          <w:lang w:val="en-US"/>
        </w:rPr>
        <w:t xml:space="preserve"> </w:t>
      </w:r>
      <w:proofErr w:type="spellStart"/>
      <w:r w:rsidR="00CE7B8E">
        <w:rPr>
          <w:rFonts w:ascii="Times New Roman" w:hAnsi="Times New Roman" w:cs="Times New Roman"/>
          <w:sz w:val="24"/>
          <w:szCs w:val="24"/>
          <w:lang w:val="en-US"/>
        </w:rPr>
        <w:t>Thus,</w:t>
      </w:r>
      <w:del w:id="46" w:author="Ryan McKinnell" w:date="2021-08-25T14:23:00Z">
        <w:r w:rsidR="00CE7B8E" w:rsidDel="00A97748">
          <w:rPr>
            <w:rFonts w:ascii="Times New Roman" w:hAnsi="Times New Roman" w:cs="Times New Roman"/>
            <w:sz w:val="24"/>
            <w:szCs w:val="24"/>
            <w:lang w:val="en-US"/>
          </w:rPr>
          <w:delText xml:space="preserve"> </w:delText>
        </w:r>
      </w:del>
      <w:r w:rsidR="00DA771A">
        <w:rPr>
          <w:rFonts w:ascii="Times New Roman" w:hAnsi="Times New Roman" w:cs="Times New Roman"/>
          <w:sz w:val="24"/>
          <w:szCs w:val="24"/>
          <w:lang w:val="en-US"/>
        </w:rPr>
        <w:t>a</w:t>
      </w:r>
      <w:r w:rsidR="007B308C">
        <w:rPr>
          <w:rFonts w:ascii="Times New Roman" w:hAnsi="Times New Roman" w:cs="Times New Roman"/>
          <w:sz w:val="24"/>
          <w:szCs w:val="24"/>
          <w:lang w:val="en-US"/>
        </w:rPr>
        <w:t>s</w:t>
      </w:r>
      <w:proofErr w:type="spellEnd"/>
      <w:r w:rsidR="007B308C">
        <w:rPr>
          <w:rFonts w:ascii="Times New Roman" w:hAnsi="Times New Roman" w:cs="Times New Roman"/>
          <w:sz w:val="24"/>
          <w:szCs w:val="24"/>
          <w:lang w:val="en-US"/>
        </w:rPr>
        <w:t xml:space="preserve"> the Enlightenment’s </w:t>
      </w:r>
      <w:r w:rsidR="005101AA">
        <w:rPr>
          <w:rFonts w:ascii="Times New Roman" w:hAnsi="Times New Roman" w:cs="Times New Roman"/>
          <w:sz w:val="24"/>
          <w:szCs w:val="24"/>
          <w:lang w:val="en-US"/>
        </w:rPr>
        <w:t>confidence in</w:t>
      </w:r>
      <w:r w:rsidR="00373048">
        <w:rPr>
          <w:rFonts w:ascii="Times New Roman" w:hAnsi="Times New Roman" w:cs="Times New Roman"/>
          <w:sz w:val="24"/>
          <w:szCs w:val="24"/>
          <w:lang w:val="en-US"/>
        </w:rPr>
        <w:t xml:space="preserve"> </w:t>
      </w:r>
      <w:r w:rsidR="0010535C">
        <w:rPr>
          <w:rFonts w:ascii="Times New Roman" w:hAnsi="Times New Roman" w:cs="Times New Roman"/>
          <w:sz w:val="24"/>
          <w:szCs w:val="24"/>
          <w:lang w:val="en-US"/>
        </w:rPr>
        <w:t xml:space="preserve">mastering the destiny of man grows, </w:t>
      </w:r>
      <w:r w:rsidR="007A2110">
        <w:rPr>
          <w:rFonts w:ascii="Times New Roman" w:hAnsi="Times New Roman" w:cs="Times New Roman"/>
          <w:sz w:val="24"/>
          <w:szCs w:val="24"/>
          <w:lang w:val="en-US"/>
        </w:rPr>
        <w:t xml:space="preserve">modern thinkers grow ever more </w:t>
      </w:r>
      <w:r w:rsidR="0010535C">
        <w:rPr>
          <w:rFonts w:ascii="Times New Roman" w:hAnsi="Times New Roman" w:cs="Times New Roman"/>
          <w:sz w:val="24"/>
          <w:szCs w:val="24"/>
          <w:lang w:val="en-US"/>
        </w:rPr>
        <w:t xml:space="preserve">assured </w:t>
      </w:r>
      <w:r w:rsidR="000B2F61">
        <w:rPr>
          <w:rFonts w:ascii="Times New Roman" w:hAnsi="Times New Roman" w:cs="Times New Roman"/>
          <w:sz w:val="24"/>
          <w:szCs w:val="24"/>
          <w:lang w:val="en-US"/>
        </w:rPr>
        <w:t xml:space="preserve">in their power of </w:t>
      </w:r>
      <w:r w:rsidR="00176D10">
        <w:rPr>
          <w:rFonts w:ascii="Times New Roman" w:hAnsi="Times New Roman" w:cs="Times New Roman"/>
          <w:sz w:val="24"/>
          <w:szCs w:val="24"/>
          <w:lang w:val="en-US"/>
        </w:rPr>
        <w:t xml:space="preserve">devising systems </w:t>
      </w:r>
      <w:r w:rsidR="00B650D7">
        <w:rPr>
          <w:rFonts w:ascii="Times New Roman" w:hAnsi="Times New Roman" w:cs="Times New Roman"/>
          <w:sz w:val="24"/>
          <w:szCs w:val="24"/>
          <w:lang w:val="en-US"/>
        </w:rPr>
        <w:t>of interpretation</w:t>
      </w:r>
      <w:r w:rsidR="005101AA">
        <w:rPr>
          <w:rFonts w:ascii="Times New Roman" w:hAnsi="Times New Roman" w:cs="Times New Roman"/>
          <w:sz w:val="24"/>
          <w:szCs w:val="24"/>
          <w:lang w:val="en-US"/>
        </w:rPr>
        <w:t>,</w:t>
      </w:r>
      <w:r w:rsidR="00B650D7">
        <w:rPr>
          <w:rFonts w:ascii="Times New Roman" w:hAnsi="Times New Roman" w:cs="Times New Roman"/>
          <w:sz w:val="24"/>
          <w:szCs w:val="24"/>
          <w:lang w:val="en-US"/>
        </w:rPr>
        <w:t xml:space="preserve"> and </w:t>
      </w:r>
      <w:r w:rsidR="005101AA">
        <w:rPr>
          <w:rFonts w:ascii="Times New Roman" w:hAnsi="Times New Roman" w:cs="Times New Roman"/>
          <w:sz w:val="24"/>
          <w:szCs w:val="24"/>
          <w:lang w:val="en-US"/>
        </w:rPr>
        <w:t xml:space="preserve">ever more </w:t>
      </w:r>
      <w:r w:rsidR="00B650D7">
        <w:rPr>
          <w:rFonts w:ascii="Times New Roman" w:hAnsi="Times New Roman" w:cs="Times New Roman"/>
          <w:sz w:val="24"/>
          <w:szCs w:val="24"/>
          <w:lang w:val="en-US"/>
        </w:rPr>
        <w:t xml:space="preserve">hopeful </w:t>
      </w:r>
      <w:r w:rsidR="00A150A0">
        <w:rPr>
          <w:rFonts w:ascii="Times New Roman" w:hAnsi="Times New Roman" w:cs="Times New Roman"/>
          <w:sz w:val="24"/>
          <w:szCs w:val="24"/>
          <w:lang w:val="en-US"/>
        </w:rPr>
        <w:t>of brin</w:t>
      </w:r>
      <w:r w:rsidR="00CE7B8E">
        <w:rPr>
          <w:rFonts w:ascii="Times New Roman" w:hAnsi="Times New Roman" w:cs="Times New Roman"/>
          <w:sz w:val="24"/>
          <w:szCs w:val="24"/>
          <w:lang w:val="en-US"/>
        </w:rPr>
        <w:t>g</w:t>
      </w:r>
      <w:r w:rsidR="00A150A0">
        <w:rPr>
          <w:rFonts w:ascii="Times New Roman" w:hAnsi="Times New Roman" w:cs="Times New Roman"/>
          <w:sz w:val="24"/>
          <w:szCs w:val="24"/>
          <w:lang w:val="en-US"/>
        </w:rPr>
        <w:t>ing history to its culmination</w:t>
      </w:r>
      <w:r w:rsidR="00190D86">
        <w:rPr>
          <w:rFonts w:ascii="Times New Roman" w:hAnsi="Times New Roman" w:cs="Times New Roman"/>
          <w:sz w:val="24"/>
          <w:szCs w:val="24"/>
          <w:lang w:val="en-US"/>
        </w:rPr>
        <w:t xml:space="preserve">. </w:t>
      </w:r>
      <w:r w:rsidR="00CE7B8E">
        <w:rPr>
          <w:rFonts w:ascii="Times New Roman" w:hAnsi="Times New Roman" w:cs="Times New Roman"/>
          <w:sz w:val="24"/>
          <w:szCs w:val="24"/>
          <w:lang w:val="en-US"/>
        </w:rPr>
        <w:t xml:space="preserve"> </w:t>
      </w:r>
      <w:r w:rsidR="00A150A0">
        <w:rPr>
          <w:rFonts w:ascii="Times New Roman" w:hAnsi="Times New Roman" w:cs="Times New Roman"/>
          <w:sz w:val="24"/>
          <w:szCs w:val="24"/>
          <w:lang w:val="en-US"/>
        </w:rPr>
        <w:t xml:space="preserve">Condorcet </w:t>
      </w:r>
      <w:r w:rsidR="0010535C">
        <w:rPr>
          <w:rFonts w:ascii="Times New Roman" w:hAnsi="Times New Roman" w:cs="Times New Roman"/>
          <w:sz w:val="24"/>
          <w:szCs w:val="24"/>
          <w:lang w:val="en-US"/>
        </w:rPr>
        <w:t xml:space="preserve">therefore </w:t>
      </w:r>
      <w:r w:rsidR="00A150A0">
        <w:rPr>
          <w:rFonts w:ascii="Times New Roman" w:hAnsi="Times New Roman" w:cs="Times New Roman"/>
          <w:sz w:val="24"/>
          <w:szCs w:val="24"/>
          <w:lang w:val="en-US"/>
        </w:rPr>
        <w:t xml:space="preserve">is </w:t>
      </w:r>
      <w:r w:rsidR="00DD3318">
        <w:rPr>
          <w:rFonts w:ascii="Times New Roman" w:hAnsi="Times New Roman" w:cs="Times New Roman"/>
          <w:sz w:val="24"/>
          <w:szCs w:val="24"/>
          <w:lang w:val="en-US"/>
        </w:rPr>
        <w:t xml:space="preserve">more enthusiastic </w:t>
      </w:r>
      <w:r w:rsidR="008E7FEA">
        <w:rPr>
          <w:rFonts w:ascii="Times New Roman" w:hAnsi="Times New Roman" w:cs="Times New Roman"/>
          <w:sz w:val="24"/>
          <w:szCs w:val="24"/>
          <w:lang w:val="en-US"/>
        </w:rPr>
        <w:t>in his expectations</w:t>
      </w:r>
      <w:r w:rsidR="00CE7B8E">
        <w:rPr>
          <w:rFonts w:ascii="Times New Roman" w:hAnsi="Times New Roman" w:cs="Times New Roman"/>
          <w:sz w:val="24"/>
          <w:szCs w:val="24"/>
          <w:lang w:val="en-US"/>
        </w:rPr>
        <w:t xml:space="preserve"> for</w:t>
      </w:r>
      <w:r w:rsidR="008E7FEA">
        <w:rPr>
          <w:rFonts w:ascii="Times New Roman" w:hAnsi="Times New Roman" w:cs="Times New Roman"/>
          <w:sz w:val="24"/>
          <w:szCs w:val="24"/>
          <w:lang w:val="en-US"/>
        </w:rPr>
        <w:t xml:space="preserve"> human progress </w:t>
      </w:r>
      <w:r w:rsidR="005101AA">
        <w:rPr>
          <w:rFonts w:ascii="Times New Roman" w:hAnsi="Times New Roman" w:cs="Times New Roman"/>
          <w:sz w:val="24"/>
          <w:szCs w:val="24"/>
          <w:lang w:val="en-US"/>
        </w:rPr>
        <w:t>than Voltaire; b</w:t>
      </w:r>
      <w:r w:rsidR="00CC12F0">
        <w:rPr>
          <w:rFonts w:ascii="Times New Roman" w:hAnsi="Times New Roman" w:cs="Times New Roman"/>
          <w:sz w:val="24"/>
          <w:szCs w:val="24"/>
          <w:lang w:val="en-US"/>
        </w:rPr>
        <w:t xml:space="preserve">y </w:t>
      </w:r>
      <w:r w:rsidR="0046576F">
        <w:rPr>
          <w:rFonts w:ascii="Times New Roman" w:hAnsi="Times New Roman" w:cs="Times New Roman"/>
          <w:sz w:val="24"/>
          <w:szCs w:val="24"/>
          <w:lang w:val="en-US"/>
        </w:rPr>
        <w:t>incorporating Christian theology into</w:t>
      </w:r>
      <w:r w:rsidR="00522585">
        <w:rPr>
          <w:rFonts w:ascii="Times New Roman" w:hAnsi="Times New Roman" w:cs="Times New Roman"/>
          <w:sz w:val="24"/>
          <w:szCs w:val="24"/>
          <w:lang w:val="en-US"/>
        </w:rPr>
        <w:t xml:space="preserve"> his speculative system</w:t>
      </w:r>
      <w:r w:rsidR="005101AA">
        <w:rPr>
          <w:rFonts w:ascii="Times New Roman" w:hAnsi="Times New Roman" w:cs="Times New Roman"/>
          <w:sz w:val="24"/>
          <w:szCs w:val="24"/>
          <w:lang w:val="en-US"/>
        </w:rPr>
        <w:t>,</w:t>
      </w:r>
      <w:r w:rsidR="00522585">
        <w:rPr>
          <w:rFonts w:ascii="Times New Roman" w:hAnsi="Times New Roman" w:cs="Times New Roman"/>
          <w:sz w:val="24"/>
          <w:szCs w:val="24"/>
          <w:lang w:val="en-US"/>
        </w:rPr>
        <w:t xml:space="preserve"> Hegel goes beyond earlier Enlightenment philosophies of </w:t>
      </w:r>
      <w:r w:rsidR="00CE7B8E">
        <w:rPr>
          <w:rFonts w:ascii="Times New Roman" w:hAnsi="Times New Roman" w:cs="Times New Roman"/>
          <w:sz w:val="24"/>
          <w:szCs w:val="24"/>
          <w:lang w:val="en-US"/>
        </w:rPr>
        <w:t>progress</w:t>
      </w:r>
      <w:r w:rsidR="005101AA">
        <w:rPr>
          <w:rFonts w:ascii="Times New Roman" w:hAnsi="Times New Roman" w:cs="Times New Roman"/>
          <w:sz w:val="24"/>
          <w:szCs w:val="24"/>
          <w:lang w:val="en-US"/>
        </w:rPr>
        <w:t>;</w:t>
      </w:r>
      <w:r w:rsidR="0046576F">
        <w:rPr>
          <w:rFonts w:ascii="Times New Roman" w:hAnsi="Times New Roman" w:cs="Times New Roman"/>
          <w:sz w:val="24"/>
          <w:szCs w:val="24"/>
          <w:lang w:val="en-US"/>
        </w:rPr>
        <w:t xml:space="preserve"> </w:t>
      </w:r>
      <w:r w:rsidR="00CB595E">
        <w:rPr>
          <w:rFonts w:ascii="Times New Roman" w:hAnsi="Times New Roman" w:cs="Times New Roman"/>
          <w:sz w:val="24"/>
          <w:szCs w:val="24"/>
          <w:lang w:val="en-US"/>
        </w:rPr>
        <w:t xml:space="preserve">Comte </w:t>
      </w:r>
      <w:r w:rsidR="00522585">
        <w:rPr>
          <w:rFonts w:ascii="Times New Roman" w:hAnsi="Times New Roman" w:cs="Times New Roman"/>
          <w:sz w:val="24"/>
          <w:szCs w:val="24"/>
          <w:lang w:val="en-US"/>
        </w:rPr>
        <w:t xml:space="preserve">surpasses Hegel in </w:t>
      </w:r>
      <w:r w:rsidR="00CB595E">
        <w:rPr>
          <w:rFonts w:ascii="Times New Roman" w:hAnsi="Times New Roman" w:cs="Times New Roman"/>
          <w:sz w:val="24"/>
          <w:szCs w:val="24"/>
          <w:lang w:val="en-US"/>
        </w:rPr>
        <w:t>attempt</w:t>
      </w:r>
      <w:r w:rsidR="00522585">
        <w:rPr>
          <w:rFonts w:ascii="Times New Roman" w:hAnsi="Times New Roman" w:cs="Times New Roman"/>
          <w:sz w:val="24"/>
          <w:szCs w:val="24"/>
          <w:lang w:val="en-US"/>
        </w:rPr>
        <w:t>ing</w:t>
      </w:r>
      <w:r w:rsidR="00CB595E">
        <w:rPr>
          <w:rFonts w:ascii="Times New Roman" w:hAnsi="Times New Roman" w:cs="Times New Roman"/>
          <w:sz w:val="24"/>
          <w:szCs w:val="24"/>
          <w:lang w:val="en-US"/>
        </w:rPr>
        <w:t xml:space="preserve"> to </w:t>
      </w:r>
      <w:r w:rsidR="006B1473">
        <w:rPr>
          <w:rFonts w:ascii="Times New Roman" w:hAnsi="Times New Roman" w:cs="Times New Roman"/>
          <w:sz w:val="24"/>
          <w:szCs w:val="24"/>
          <w:lang w:val="en-US"/>
        </w:rPr>
        <w:t>establish predictable laws of histor</w:t>
      </w:r>
      <w:r w:rsidR="00522585">
        <w:rPr>
          <w:rFonts w:ascii="Times New Roman" w:hAnsi="Times New Roman" w:cs="Times New Roman"/>
          <w:sz w:val="24"/>
          <w:szCs w:val="24"/>
          <w:lang w:val="en-US"/>
        </w:rPr>
        <w:t>ical social development</w:t>
      </w:r>
      <w:r w:rsidR="005101AA">
        <w:rPr>
          <w:rFonts w:ascii="Times New Roman" w:hAnsi="Times New Roman" w:cs="Times New Roman"/>
          <w:sz w:val="24"/>
          <w:szCs w:val="24"/>
          <w:lang w:val="en-US"/>
        </w:rPr>
        <w:t>; and</w:t>
      </w:r>
      <w:r w:rsidR="00522585">
        <w:rPr>
          <w:rFonts w:ascii="Times New Roman" w:hAnsi="Times New Roman" w:cs="Times New Roman"/>
          <w:sz w:val="24"/>
          <w:szCs w:val="24"/>
          <w:lang w:val="en-US"/>
        </w:rPr>
        <w:t xml:space="preserve"> Marx </w:t>
      </w:r>
      <w:r w:rsidR="00A72C57">
        <w:rPr>
          <w:rFonts w:ascii="Times New Roman" w:hAnsi="Times New Roman" w:cs="Times New Roman"/>
          <w:sz w:val="24"/>
          <w:szCs w:val="24"/>
          <w:lang w:val="en-US"/>
        </w:rPr>
        <w:t xml:space="preserve">seeks </w:t>
      </w:r>
      <w:r w:rsidR="00383392">
        <w:rPr>
          <w:rFonts w:ascii="Times New Roman" w:hAnsi="Times New Roman" w:cs="Times New Roman"/>
          <w:sz w:val="24"/>
          <w:szCs w:val="24"/>
          <w:lang w:val="en-US"/>
        </w:rPr>
        <w:t xml:space="preserve">to prepare for </w:t>
      </w:r>
      <w:r w:rsidR="00B53B5B">
        <w:rPr>
          <w:rFonts w:ascii="Times New Roman" w:hAnsi="Times New Roman" w:cs="Times New Roman"/>
          <w:sz w:val="24"/>
          <w:szCs w:val="24"/>
          <w:lang w:val="en-US"/>
        </w:rPr>
        <w:t>history’s final consummation</w:t>
      </w:r>
      <w:r w:rsidR="00AD22DD">
        <w:rPr>
          <w:rFonts w:ascii="Times New Roman" w:hAnsi="Times New Roman" w:cs="Times New Roman"/>
          <w:sz w:val="24"/>
          <w:szCs w:val="24"/>
          <w:lang w:val="en-US"/>
        </w:rPr>
        <w:t xml:space="preserve"> with the proletariat </w:t>
      </w:r>
      <w:r w:rsidR="009173D4">
        <w:rPr>
          <w:rFonts w:ascii="Times New Roman" w:hAnsi="Times New Roman" w:cs="Times New Roman"/>
          <w:sz w:val="24"/>
          <w:szCs w:val="24"/>
          <w:lang w:val="en-US"/>
        </w:rPr>
        <w:t>revolution</w:t>
      </w:r>
      <w:r w:rsidR="00190D86">
        <w:rPr>
          <w:rFonts w:ascii="Times New Roman" w:hAnsi="Times New Roman" w:cs="Times New Roman"/>
          <w:sz w:val="24"/>
          <w:szCs w:val="24"/>
          <w:lang w:val="en-US"/>
        </w:rPr>
        <w:t xml:space="preserve">. </w:t>
      </w:r>
      <w:r w:rsidR="006005C3">
        <w:rPr>
          <w:rFonts w:ascii="Times New Roman" w:hAnsi="Times New Roman" w:cs="Times New Roman"/>
          <w:sz w:val="24"/>
          <w:szCs w:val="24"/>
          <w:lang w:val="en-US"/>
        </w:rPr>
        <w:t xml:space="preserve"> </w:t>
      </w:r>
      <w:r w:rsidR="006976BE">
        <w:rPr>
          <w:rFonts w:ascii="Times New Roman" w:hAnsi="Times New Roman" w:cs="Times New Roman"/>
          <w:sz w:val="24"/>
          <w:szCs w:val="24"/>
          <w:lang w:val="en-US"/>
        </w:rPr>
        <w:t>T</w:t>
      </w:r>
      <w:r w:rsidR="009649DA">
        <w:rPr>
          <w:rFonts w:ascii="Times New Roman" w:hAnsi="Times New Roman" w:cs="Times New Roman"/>
          <w:sz w:val="24"/>
          <w:szCs w:val="24"/>
          <w:lang w:val="en-US"/>
        </w:rPr>
        <w:t xml:space="preserve">he growing hope and expectation </w:t>
      </w:r>
      <w:r w:rsidR="00C65F69">
        <w:rPr>
          <w:rFonts w:ascii="Times New Roman" w:hAnsi="Times New Roman" w:cs="Times New Roman"/>
          <w:sz w:val="24"/>
          <w:szCs w:val="24"/>
          <w:lang w:val="en-US"/>
        </w:rPr>
        <w:t>in the philosophy of history meanwhile is mirrored in the politic</w:t>
      </w:r>
      <w:r w:rsidR="0057656E">
        <w:rPr>
          <w:rFonts w:ascii="Times New Roman" w:hAnsi="Times New Roman" w:cs="Times New Roman"/>
          <w:sz w:val="24"/>
          <w:szCs w:val="24"/>
          <w:lang w:val="en-US"/>
        </w:rPr>
        <w:t>al movements</w:t>
      </w:r>
      <w:r w:rsidR="00C65F69">
        <w:rPr>
          <w:rFonts w:ascii="Times New Roman" w:hAnsi="Times New Roman" w:cs="Times New Roman"/>
          <w:sz w:val="24"/>
          <w:szCs w:val="24"/>
          <w:lang w:val="en-US"/>
        </w:rPr>
        <w:t xml:space="preserve"> of modernity</w:t>
      </w:r>
      <w:r w:rsidR="00190D86">
        <w:rPr>
          <w:rFonts w:ascii="Times New Roman" w:hAnsi="Times New Roman" w:cs="Times New Roman"/>
          <w:sz w:val="24"/>
          <w:szCs w:val="24"/>
          <w:lang w:val="en-US"/>
        </w:rPr>
        <w:t xml:space="preserve">. </w:t>
      </w:r>
      <w:r w:rsidR="00C65F69">
        <w:rPr>
          <w:rFonts w:ascii="Times New Roman" w:hAnsi="Times New Roman" w:cs="Times New Roman"/>
          <w:sz w:val="24"/>
          <w:szCs w:val="24"/>
          <w:lang w:val="en-US"/>
        </w:rPr>
        <w:t xml:space="preserve"> </w:t>
      </w:r>
      <w:r w:rsidR="00BE2B00" w:rsidRPr="00292E52">
        <w:rPr>
          <w:rFonts w:ascii="Times New Roman" w:hAnsi="Times New Roman" w:cs="Times New Roman"/>
          <w:sz w:val="24"/>
          <w:szCs w:val="24"/>
          <w:lang w:val="en-US"/>
        </w:rPr>
        <w:t>Löwith</w:t>
      </w:r>
      <w:r w:rsidR="00BE2B00">
        <w:rPr>
          <w:rFonts w:ascii="Times New Roman" w:hAnsi="Times New Roman" w:cs="Times New Roman"/>
          <w:sz w:val="24"/>
          <w:szCs w:val="24"/>
          <w:lang w:val="en-US"/>
        </w:rPr>
        <w:t xml:space="preserve"> </w:t>
      </w:r>
      <w:r w:rsidR="00592A8C">
        <w:rPr>
          <w:rFonts w:ascii="Times New Roman" w:hAnsi="Times New Roman" w:cs="Times New Roman"/>
          <w:sz w:val="24"/>
          <w:szCs w:val="24"/>
          <w:lang w:val="en-US"/>
        </w:rPr>
        <w:t>writes that there would be “no American, no French</w:t>
      </w:r>
      <w:r w:rsidR="0065396E">
        <w:rPr>
          <w:rFonts w:ascii="Times New Roman" w:hAnsi="Times New Roman" w:cs="Times New Roman"/>
          <w:sz w:val="24"/>
          <w:szCs w:val="24"/>
          <w:lang w:val="en-US"/>
        </w:rPr>
        <w:t>, and no Russian revolutions and constitutions</w:t>
      </w:r>
      <w:r w:rsidR="00B42DA1">
        <w:rPr>
          <w:rFonts w:ascii="Times New Roman" w:hAnsi="Times New Roman" w:cs="Times New Roman"/>
          <w:sz w:val="24"/>
          <w:szCs w:val="24"/>
          <w:lang w:val="en-US"/>
        </w:rPr>
        <w:t>”</w:t>
      </w:r>
      <w:r w:rsidR="0065396E">
        <w:rPr>
          <w:rFonts w:ascii="Times New Roman" w:hAnsi="Times New Roman" w:cs="Times New Roman"/>
          <w:sz w:val="24"/>
          <w:szCs w:val="24"/>
          <w:lang w:val="en-US"/>
        </w:rPr>
        <w:t xml:space="preserve"> without the </w:t>
      </w:r>
      <w:r w:rsidR="00B42DA1">
        <w:rPr>
          <w:rFonts w:ascii="Times New Roman" w:hAnsi="Times New Roman" w:cs="Times New Roman"/>
          <w:sz w:val="24"/>
          <w:szCs w:val="24"/>
          <w:lang w:val="en-US"/>
        </w:rPr>
        <w:t xml:space="preserve">belief in </w:t>
      </w:r>
      <w:r w:rsidR="0065396E">
        <w:rPr>
          <w:rFonts w:ascii="Times New Roman" w:hAnsi="Times New Roman" w:cs="Times New Roman"/>
          <w:sz w:val="24"/>
          <w:szCs w:val="24"/>
          <w:lang w:val="en-US"/>
        </w:rPr>
        <w:t>progress</w:t>
      </w:r>
      <w:r w:rsidR="00190D86">
        <w:rPr>
          <w:rFonts w:ascii="Times New Roman" w:hAnsi="Times New Roman" w:cs="Times New Roman"/>
          <w:sz w:val="24"/>
          <w:szCs w:val="24"/>
          <w:lang w:val="en-US"/>
        </w:rPr>
        <w:t>.</w:t>
      </w:r>
      <w:r w:rsidR="00B42DA1">
        <w:rPr>
          <w:rStyle w:val="EndnoteReference"/>
          <w:rFonts w:ascii="Times New Roman" w:hAnsi="Times New Roman" w:cs="Times New Roman"/>
          <w:sz w:val="24"/>
          <w:szCs w:val="24"/>
          <w:lang w:val="en-US"/>
        </w:rPr>
        <w:endnoteReference w:id="20"/>
      </w:r>
      <w:r w:rsidR="00CB50E5">
        <w:rPr>
          <w:rFonts w:ascii="Times New Roman" w:hAnsi="Times New Roman" w:cs="Times New Roman"/>
          <w:sz w:val="24"/>
          <w:szCs w:val="24"/>
          <w:lang w:val="en-US"/>
        </w:rPr>
        <w:t xml:space="preserve"> </w:t>
      </w:r>
      <w:r w:rsidR="005101AA">
        <w:rPr>
          <w:rFonts w:ascii="Times New Roman" w:hAnsi="Times New Roman" w:cs="Times New Roman"/>
          <w:sz w:val="24"/>
          <w:szCs w:val="24"/>
          <w:lang w:val="en-US"/>
        </w:rPr>
        <w:t xml:space="preserve"> </w:t>
      </w:r>
      <w:r w:rsidR="0057656E">
        <w:rPr>
          <w:rFonts w:ascii="Times New Roman" w:hAnsi="Times New Roman" w:cs="Times New Roman"/>
          <w:sz w:val="24"/>
          <w:szCs w:val="24"/>
          <w:lang w:val="en-US"/>
        </w:rPr>
        <w:t xml:space="preserve">Like </w:t>
      </w:r>
      <w:r w:rsidR="001A6720">
        <w:rPr>
          <w:rFonts w:ascii="Times New Roman" w:hAnsi="Times New Roman" w:cs="Times New Roman"/>
          <w:sz w:val="24"/>
          <w:szCs w:val="24"/>
          <w:lang w:val="en-US"/>
        </w:rPr>
        <w:t xml:space="preserve">the </w:t>
      </w:r>
      <w:r w:rsidR="00D26413">
        <w:rPr>
          <w:rFonts w:ascii="Times New Roman" w:hAnsi="Times New Roman" w:cs="Times New Roman"/>
          <w:sz w:val="24"/>
          <w:szCs w:val="24"/>
          <w:lang w:val="en-US"/>
        </w:rPr>
        <w:t>progression</w:t>
      </w:r>
      <w:r w:rsidR="00FA13BA">
        <w:rPr>
          <w:rFonts w:ascii="Times New Roman" w:hAnsi="Times New Roman" w:cs="Times New Roman"/>
          <w:sz w:val="24"/>
          <w:szCs w:val="24"/>
          <w:lang w:val="en-US"/>
        </w:rPr>
        <w:t xml:space="preserve"> from Voltaire to Marx, modern revolutionary politics too becomes </w:t>
      </w:r>
      <w:r w:rsidR="000B2531">
        <w:rPr>
          <w:rFonts w:ascii="Times New Roman" w:hAnsi="Times New Roman" w:cs="Times New Roman"/>
          <w:sz w:val="24"/>
          <w:szCs w:val="24"/>
          <w:lang w:val="en-US"/>
        </w:rPr>
        <w:t xml:space="preserve">ever more hopeful and extreme </w:t>
      </w:r>
      <w:r w:rsidR="003339E6">
        <w:rPr>
          <w:rFonts w:ascii="Times New Roman" w:hAnsi="Times New Roman" w:cs="Times New Roman"/>
          <w:sz w:val="24"/>
          <w:szCs w:val="24"/>
          <w:lang w:val="en-US"/>
        </w:rPr>
        <w:t xml:space="preserve">in </w:t>
      </w:r>
      <w:r w:rsidR="0089030F">
        <w:rPr>
          <w:rFonts w:ascii="Times New Roman" w:hAnsi="Times New Roman" w:cs="Times New Roman"/>
          <w:sz w:val="24"/>
          <w:szCs w:val="24"/>
          <w:lang w:val="en-US"/>
        </w:rPr>
        <w:t xml:space="preserve">advancing </w:t>
      </w:r>
      <w:r w:rsidR="003339E6">
        <w:rPr>
          <w:rFonts w:ascii="Times New Roman" w:hAnsi="Times New Roman" w:cs="Times New Roman"/>
          <w:sz w:val="24"/>
          <w:szCs w:val="24"/>
          <w:lang w:val="en-US"/>
        </w:rPr>
        <w:t>history to its end through political action</w:t>
      </w:r>
      <w:r w:rsidR="00190D86">
        <w:rPr>
          <w:rFonts w:ascii="Times New Roman" w:hAnsi="Times New Roman" w:cs="Times New Roman"/>
          <w:sz w:val="24"/>
          <w:szCs w:val="24"/>
          <w:lang w:val="en-US"/>
        </w:rPr>
        <w:t xml:space="preserve">. </w:t>
      </w:r>
      <w:r w:rsidR="003339E6">
        <w:rPr>
          <w:rFonts w:ascii="Times New Roman" w:hAnsi="Times New Roman" w:cs="Times New Roman"/>
          <w:sz w:val="24"/>
          <w:szCs w:val="24"/>
          <w:lang w:val="en-US"/>
        </w:rPr>
        <w:t xml:space="preserve"> </w:t>
      </w:r>
      <w:r w:rsidR="007B3A5B">
        <w:rPr>
          <w:rFonts w:ascii="Times New Roman" w:hAnsi="Times New Roman" w:cs="Times New Roman"/>
          <w:sz w:val="24"/>
          <w:szCs w:val="24"/>
          <w:lang w:val="en-US"/>
        </w:rPr>
        <w:t xml:space="preserve">In short, </w:t>
      </w:r>
      <w:r w:rsidR="00884963">
        <w:rPr>
          <w:rFonts w:ascii="Times New Roman" w:hAnsi="Times New Roman" w:cs="Times New Roman"/>
          <w:sz w:val="24"/>
          <w:szCs w:val="24"/>
          <w:lang w:val="en-US"/>
        </w:rPr>
        <w:t xml:space="preserve">the secularization of Christian eschatological history </w:t>
      </w:r>
      <w:r w:rsidR="00B00BBB">
        <w:rPr>
          <w:rFonts w:ascii="Times New Roman" w:hAnsi="Times New Roman" w:cs="Times New Roman"/>
          <w:sz w:val="24"/>
          <w:szCs w:val="24"/>
          <w:lang w:val="en-US"/>
        </w:rPr>
        <w:t xml:space="preserve">sows the seeds </w:t>
      </w:r>
      <w:r w:rsidR="00934D63">
        <w:rPr>
          <w:rFonts w:ascii="Times New Roman" w:hAnsi="Times New Roman" w:cs="Times New Roman"/>
          <w:sz w:val="24"/>
          <w:szCs w:val="24"/>
          <w:lang w:val="en-US"/>
        </w:rPr>
        <w:t xml:space="preserve">not only </w:t>
      </w:r>
      <w:r w:rsidR="00600991">
        <w:rPr>
          <w:rFonts w:ascii="Times New Roman" w:hAnsi="Times New Roman" w:cs="Times New Roman"/>
          <w:sz w:val="24"/>
          <w:szCs w:val="24"/>
          <w:lang w:val="en-US"/>
        </w:rPr>
        <w:t xml:space="preserve">of </w:t>
      </w:r>
      <w:r w:rsidR="00934D63">
        <w:rPr>
          <w:rFonts w:ascii="Times New Roman" w:hAnsi="Times New Roman" w:cs="Times New Roman"/>
          <w:sz w:val="24"/>
          <w:szCs w:val="24"/>
          <w:lang w:val="en-US"/>
        </w:rPr>
        <w:t xml:space="preserve">modern liberal democracy but </w:t>
      </w:r>
      <w:r w:rsidR="005101AA">
        <w:rPr>
          <w:rFonts w:ascii="Times New Roman" w:hAnsi="Times New Roman" w:cs="Times New Roman"/>
          <w:sz w:val="24"/>
          <w:szCs w:val="24"/>
          <w:lang w:val="en-US"/>
        </w:rPr>
        <w:t xml:space="preserve">also of </w:t>
      </w:r>
      <w:r w:rsidR="004E6598">
        <w:rPr>
          <w:rFonts w:ascii="Times New Roman" w:hAnsi="Times New Roman" w:cs="Times New Roman"/>
          <w:sz w:val="24"/>
          <w:szCs w:val="24"/>
          <w:lang w:val="en-US"/>
        </w:rPr>
        <w:t>the totalitarian movements of the twentieth century</w:t>
      </w:r>
      <w:r w:rsidR="00190D86">
        <w:rPr>
          <w:rFonts w:ascii="Times New Roman" w:hAnsi="Times New Roman" w:cs="Times New Roman"/>
          <w:sz w:val="24"/>
          <w:szCs w:val="24"/>
          <w:lang w:val="en-US"/>
        </w:rPr>
        <w:t xml:space="preserve">. </w:t>
      </w:r>
    </w:p>
    <w:p w14:paraId="3B51D33D" w14:textId="3AB4BC42" w:rsidR="009C24BA" w:rsidRPr="00FF54B2" w:rsidRDefault="00BB34B4" w:rsidP="006C4F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val="en-US"/>
        </w:rPr>
        <w:t>Yet t</w:t>
      </w:r>
      <w:r w:rsidR="00764868">
        <w:rPr>
          <w:rFonts w:ascii="Times New Roman" w:hAnsi="Times New Roman" w:cs="Times New Roman"/>
          <w:sz w:val="24"/>
          <w:szCs w:val="24"/>
          <w:lang w:val="en-US"/>
        </w:rPr>
        <w:t xml:space="preserve">he Enlightenment philosophy of history </w:t>
      </w:r>
      <w:r w:rsidR="0065442A">
        <w:rPr>
          <w:rFonts w:ascii="Times New Roman" w:hAnsi="Times New Roman" w:cs="Times New Roman"/>
          <w:sz w:val="24"/>
          <w:szCs w:val="24"/>
          <w:lang w:val="en-US"/>
        </w:rPr>
        <w:t>only continues in a modified form what was already present</w:t>
      </w:r>
      <w:r w:rsidR="00AE1EE0">
        <w:rPr>
          <w:rFonts w:ascii="Times New Roman" w:hAnsi="Times New Roman" w:cs="Times New Roman"/>
          <w:sz w:val="24"/>
          <w:szCs w:val="24"/>
          <w:lang w:val="en-US"/>
        </w:rPr>
        <w:t xml:space="preserve"> in the Biblical understanding</w:t>
      </w:r>
      <w:r w:rsidR="00190D86">
        <w:rPr>
          <w:rFonts w:ascii="Times New Roman" w:hAnsi="Times New Roman" w:cs="Times New Roman"/>
          <w:sz w:val="24"/>
          <w:szCs w:val="24"/>
          <w:lang w:val="en-US"/>
        </w:rPr>
        <w:t xml:space="preserve">. </w:t>
      </w:r>
      <w:r w:rsidR="0065442A">
        <w:rPr>
          <w:rFonts w:ascii="Times New Roman" w:hAnsi="Times New Roman" w:cs="Times New Roman"/>
          <w:sz w:val="24"/>
          <w:szCs w:val="24"/>
          <w:lang w:val="en-US"/>
        </w:rPr>
        <w:t xml:space="preserve"> </w:t>
      </w:r>
      <w:r w:rsidR="0044232E">
        <w:rPr>
          <w:rFonts w:ascii="Times New Roman" w:hAnsi="Times New Roman" w:cs="Times New Roman"/>
          <w:sz w:val="24"/>
          <w:szCs w:val="24"/>
        </w:rPr>
        <w:t xml:space="preserve">While Christianity did not intend for its own secularization, </w:t>
      </w:r>
      <w:r w:rsidR="00DE6475">
        <w:rPr>
          <w:rFonts w:ascii="Times New Roman" w:hAnsi="Times New Roman" w:cs="Times New Roman"/>
          <w:sz w:val="24"/>
          <w:szCs w:val="24"/>
          <w:lang w:val="en-US"/>
        </w:rPr>
        <w:t>a</w:t>
      </w:r>
      <w:r w:rsidR="00C614C9">
        <w:rPr>
          <w:rFonts w:ascii="Times New Roman" w:hAnsi="Times New Roman" w:cs="Times New Roman"/>
          <w:sz w:val="24"/>
          <w:szCs w:val="24"/>
          <w:lang w:val="en-US"/>
        </w:rPr>
        <w:t xml:space="preserve">s </w:t>
      </w:r>
      <w:r w:rsidR="00565F68">
        <w:rPr>
          <w:rFonts w:ascii="Times New Roman" w:hAnsi="Times New Roman" w:cs="Times New Roman"/>
          <w:sz w:val="24"/>
          <w:szCs w:val="24"/>
        </w:rPr>
        <w:t xml:space="preserve">Barash </w:t>
      </w:r>
      <w:r w:rsidR="001361A9">
        <w:rPr>
          <w:rFonts w:ascii="Times New Roman" w:hAnsi="Times New Roman" w:cs="Times New Roman"/>
          <w:sz w:val="24"/>
          <w:szCs w:val="24"/>
        </w:rPr>
        <w:t>argues</w:t>
      </w:r>
      <w:r w:rsidR="00BB6E62">
        <w:rPr>
          <w:rFonts w:ascii="Times New Roman" w:hAnsi="Times New Roman" w:cs="Times New Roman"/>
          <w:sz w:val="24"/>
          <w:szCs w:val="24"/>
        </w:rPr>
        <w:t xml:space="preserve">, </w:t>
      </w:r>
      <w:r w:rsidR="00565F68">
        <w:rPr>
          <w:rFonts w:ascii="Times New Roman" w:hAnsi="Times New Roman" w:cs="Times New Roman"/>
          <w:sz w:val="24"/>
          <w:szCs w:val="24"/>
        </w:rPr>
        <w:t xml:space="preserve">for </w:t>
      </w:r>
      <w:r w:rsidR="00565F68" w:rsidRPr="00292E52">
        <w:rPr>
          <w:rFonts w:ascii="Times New Roman" w:hAnsi="Times New Roman" w:cs="Times New Roman"/>
          <w:sz w:val="24"/>
          <w:szCs w:val="24"/>
          <w:lang w:val="en-US"/>
        </w:rPr>
        <w:t>Löwith</w:t>
      </w:r>
      <w:r w:rsidR="00BB6E62">
        <w:rPr>
          <w:rFonts w:ascii="Times New Roman" w:hAnsi="Times New Roman" w:cs="Times New Roman"/>
          <w:sz w:val="24"/>
          <w:szCs w:val="24"/>
          <w:lang w:val="en-US"/>
        </w:rPr>
        <w:t xml:space="preserve"> </w:t>
      </w:r>
      <w:r w:rsidR="001A3734">
        <w:rPr>
          <w:rFonts w:ascii="Times New Roman" w:hAnsi="Times New Roman" w:cs="Times New Roman"/>
          <w:sz w:val="24"/>
          <w:szCs w:val="24"/>
          <w:lang w:val="en-US"/>
        </w:rPr>
        <w:t xml:space="preserve">the </w:t>
      </w:r>
      <w:r w:rsidR="00545124">
        <w:rPr>
          <w:rFonts w:ascii="Times New Roman" w:hAnsi="Times New Roman" w:cs="Times New Roman"/>
          <w:sz w:val="24"/>
          <w:szCs w:val="24"/>
        </w:rPr>
        <w:t xml:space="preserve">Christian tradition </w:t>
      </w:r>
      <w:r w:rsidR="001361A9">
        <w:rPr>
          <w:rFonts w:ascii="Times New Roman" w:hAnsi="Times New Roman" w:cs="Times New Roman"/>
          <w:sz w:val="24"/>
          <w:szCs w:val="24"/>
        </w:rPr>
        <w:t xml:space="preserve">too </w:t>
      </w:r>
      <w:r w:rsidR="00545124">
        <w:rPr>
          <w:rFonts w:ascii="Times New Roman" w:hAnsi="Times New Roman" w:cs="Times New Roman"/>
          <w:sz w:val="24"/>
          <w:szCs w:val="24"/>
        </w:rPr>
        <w:t xml:space="preserve">is “marked by the ever more resolute </w:t>
      </w:r>
      <w:r w:rsidR="00BA5FB0">
        <w:rPr>
          <w:rFonts w:ascii="Times New Roman" w:hAnsi="Times New Roman" w:cs="Times New Roman"/>
          <w:sz w:val="24"/>
          <w:szCs w:val="24"/>
        </w:rPr>
        <w:t xml:space="preserve">projection of eschatological hope </w:t>
      </w:r>
      <w:r w:rsidR="001D6A8E">
        <w:rPr>
          <w:rFonts w:ascii="Times New Roman" w:hAnsi="Times New Roman" w:cs="Times New Roman"/>
          <w:sz w:val="24"/>
          <w:szCs w:val="24"/>
        </w:rPr>
        <w:t>into the advent of salvation onto human secular history</w:t>
      </w:r>
      <w:r w:rsidR="00190D86">
        <w:rPr>
          <w:rFonts w:ascii="Times New Roman" w:hAnsi="Times New Roman" w:cs="Times New Roman"/>
          <w:sz w:val="24"/>
          <w:szCs w:val="24"/>
        </w:rPr>
        <w:t>.</w:t>
      </w:r>
      <w:r w:rsidR="001D6A8E">
        <w:rPr>
          <w:rFonts w:ascii="Times New Roman" w:hAnsi="Times New Roman" w:cs="Times New Roman"/>
          <w:sz w:val="24"/>
          <w:szCs w:val="24"/>
        </w:rPr>
        <w:t>”</w:t>
      </w:r>
      <w:r w:rsidR="001D6A8E">
        <w:rPr>
          <w:rStyle w:val="EndnoteReference"/>
          <w:rFonts w:ascii="Times New Roman" w:hAnsi="Times New Roman" w:cs="Times New Roman"/>
          <w:sz w:val="24"/>
          <w:szCs w:val="24"/>
        </w:rPr>
        <w:endnoteReference w:id="21"/>
      </w:r>
      <w:r w:rsidR="00E47262">
        <w:rPr>
          <w:rFonts w:ascii="Times New Roman" w:hAnsi="Times New Roman" w:cs="Times New Roman"/>
          <w:sz w:val="24"/>
          <w:szCs w:val="24"/>
        </w:rPr>
        <w:t xml:space="preserve"> </w:t>
      </w:r>
      <w:r w:rsidR="005101AA">
        <w:rPr>
          <w:rFonts w:ascii="Times New Roman" w:hAnsi="Times New Roman" w:cs="Times New Roman"/>
          <w:sz w:val="24"/>
          <w:szCs w:val="24"/>
        </w:rPr>
        <w:t xml:space="preserve"> </w:t>
      </w:r>
      <w:r w:rsidR="00B270FC">
        <w:rPr>
          <w:rFonts w:ascii="Times New Roman" w:hAnsi="Times New Roman" w:cs="Times New Roman"/>
          <w:sz w:val="24"/>
          <w:szCs w:val="24"/>
        </w:rPr>
        <w:t>I</w:t>
      </w:r>
      <w:r w:rsidR="008B3FB6">
        <w:rPr>
          <w:rFonts w:ascii="Times New Roman" w:hAnsi="Times New Roman" w:cs="Times New Roman"/>
          <w:sz w:val="24"/>
          <w:szCs w:val="24"/>
        </w:rPr>
        <w:t>n particular</w:t>
      </w:r>
      <w:r w:rsidR="003E0421">
        <w:rPr>
          <w:rFonts w:ascii="Times New Roman" w:hAnsi="Times New Roman" w:cs="Times New Roman"/>
          <w:sz w:val="24"/>
          <w:szCs w:val="24"/>
        </w:rPr>
        <w:t>,</w:t>
      </w:r>
      <w:r w:rsidR="008B3FB6">
        <w:rPr>
          <w:rFonts w:ascii="Times New Roman" w:hAnsi="Times New Roman" w:cs="Times New Roman"/>
          <w:sz w:val="24"/>
          <w:szCs w:val="24"/>
        </w:rPr>
        <w:t xml:space="preserve"> i</w:t>
      </w:r>
      <w:r w:rsidR="00B851D4">
        <w:rPr>
          <w:rFonts w:ascii="Times New Roman" w:hAnsi="Times New Roman" w:cs="Times New Roman"/>
          <w:sz w:val="24"/>
          <w:szCs w:val="24"/>
        </w:rPr>
        <w:t>t is in</w:t>
      </w:r>
      <w:r w:rsidR="009E2E3D">
        <w:rPr>
          <w:rFonts w:ascii="Times New Roman" w:hAnsi="Times New Roman" w:cs="Times New Roman"/>
          <w:sz w:val="24"/>
          <w:szCs w:val="24"/>
        </w:rPr>
        <w:t xml:space="preserve"> the </w:t>
      </w:r>
      <w:r w:rsidR="0019179B">
        <w:rPr>
          <w:rFonts w:ascii="Times New Roman" w:hAnsi="Times New Roman" w:cs="Times New Roman"/>
          <w:sz w:val="24"/>
          <w:szCs w:val="24"/>
        </w:rPr>
        <w:t xml:space="preserve">“theological historicism” </w:t>
      </w:r>
      <w:r w:rsidR="0005489D">
        <w:rPr>
          <w:rFonts w:ascii="Times New Roman" w:hAnsi="Times New Roman" w:cs="Times New Roman"/>
          <w:sz w:val="24"/>
          <w:szCs w:val="24"/>
        </w:rPr>
        <w:t>of</w:t>
      </w:r>
      <w:r w:rsidR="00B851D4">
        <w:rPr>
          <w:rFonts w:ascii="Times New Roman" w:hAnsi="Times New Roman" w:cs="Times New Roman"/>
          <w:sz w:val="24"/>
          <w:szCs w:val="24"/>
        </w:rPr>
        <w:t xml:space="preserve"> </w:t>
      </w:r>
      <w:r w:rsidR="005101AA">
        <w:rPr>
          <w:rFonts w:ascii="Times New Roman" w:hAnsi="Times New Roman" w:cs="Times New Roman"/>
          <w:sz w:val="24"/>
          <w:szCs w:val="24"/>
        </w:rPr>
        <w:t>Joachim of Fiore</w:t>
      </w:r>
      <w:r w:rsidR="003D2899">
        <w:rPr>
          <w:rFonts w:ascii="Times New Roman" w:hAnsi="Times New Roman" w:cs="Times New Roman"/>
          <w:sz w:val="24"/>
          <w:szCs w:val="24"/>
        </w:rPr>
        <w:t xml:space="preserve"> </w:t>
      </w:r>
      <w:r w:rsidR="001E79E3">
        <w:rPr>
          <w:rFonts w:ascii="Times New Roman" w:hAnsi="Times New Roman" w:cs="Times New Roman"/>
          <w:sz w:val="24"/>
          <w:szCs w:val="24"/>
        </w:rPr>
        <w:t xml:space="preserve">that the Christian eschatological </w:t>
      </w:r>
      <w:r w:rsidR="00FB7C96">
        <w:rPr>
          <w:rFonts w:ascii="Times New Roman" w:hAnsi="Times New Roman" w:cs="Times New Roman"/>
          <w:sz w:val="24"/>
          <w:szCs w:val="24"/>
        </w:rPr>
        <w:t>perspective</w:t>
      </w:r>
      <w:r w:rsidR="00A66236">
        <w:rPr>
          <w:rFonts w:ascii="Times New Roman" w:hAnsi="Times New Roman" w:cs="Times New Roman"/>
          <w:sz w:val="24"/>
          <w:szCs w:val="24"/>
        </w:rPr>
        <w:t xml:space="preserve"> </w:t>
      </w:r>
      <w:r w:rsidR="009A1220">
        <w:rPr>
          <w:rFonts w:ascii="Times New Roman" w:hAnsi="Times New Roman" w:cs="Times New Roman"/>
          <w:sz w:val="24"/>
          <w:szCs w:val="24"/>
        </w:rPr>
        <w:t>reveals</w:t>
      </w:r>
      <w:r w:rsidR="00AE1EE0">
        <w:rPr>
          <w:rFonts w:ascii="Times New Roman" w:hAnsi="Times New Roman" w:cs="Times New Roman"/>
          <w:sz w:val="24"/>
          <w:szCs w:val="24"/>
        </w:rPr>
        <w:t xml:space="preserve"> </w:t>
      </w:r>
      <w:r w:rsidR="00AF1A8C">
        <w:rPr>
          <w:rFonts w:ascii="Times New Roman" w:hAnsi="Times New Roman" w:cs="Times New Roman"/>
          <w:sz w:val="24"/>
          <w:szCs w:val="24"/>
        </w:rPr>
        <w:t>its kinship</w:t>
      </w:r>
      <w:r w:rsidR="009A1220">
        <w:rPr>
          <w:rFonts w:ascii="Times New Roman" w:hAnsi="Times New Roman" w:cs="Times New Roman"/>
          <w:sz w:val="24"/>
          <w:szCs w:val="24"/>
        </w:rPr>
        <w:t xml:space="preserve"> </w:t>
      </w:r>
      <w:r w:rsidR="00AF1A8C">
        <w:rPr>
          <w:rFonts w:ascii="Times New Roman" w:hAnsi="Times New Roman" w:cs="Times New Roman"/>
          <w:sz w:val="24"/>
          <w:szCs w:val="24"/>
        </w:rPr>
        <w:t>with</w:t>
      </w:r>
      <w:r w:rsidR="005E27F1">
        <w:rPr>
          <w:rFonts w:ascii="Times New Roman" w:hAnsi="Times New Roman" w:cs="Times New Roman"/>
          <w:sz w:val="24"/>
          <w:szCs w:val="24"/>
        </w:rPr>
        <w:t xml:space="preserve"> secular </w:t>
      </w:r>
      <w:r w:rsidR="00AF1A8C">
        <w:rPr>
          <w:rFonts w:ascii="Times New Roman" w:hAnsi="Times New Roman" w:cs="Times New Roman"/>
          <w:sz w:val="24"/>
          <w:szCs w:val="24"/>
        </w:rPr>
        <w:t xml:space="preserve">philosophical and </w:t>
      </w:r>
      <w:r w:rsidR="005E27F1">
        <w:rPr>
          <w:rFonts w:ascii="Times New Roman" w:hAnsi="Times New Roman" w:cs="Times New Roman"/>
          <w:sz w:val="24"/>
          <w:szCs w:val="24"/>
        </w:rPr>
        <w:t xml:space="preserve">political </w:t>
      </w:r>
      <w:r w:rsidR="005E27F1">
        <w:rPr>
          <w:rFonts w:ascii="Times New Roman" w:hAnsi="Times New Roman" w:cs="Times New Roman"/>
          <w:sz w:val="24"/>
          <w:szCs w:val="24"/>
        </w:rPr>
        <w:lastRenderedPageBreak/>
        <w:t>movements</w:t>
      </w:r>
      <w:r w:rsidR="00190D86">
        <w:rPr>
          <w:rFonts w:ascii="Times New Roman" w:hAnsi="Times New Roman" w:cs="Times New Roman"/>
          <w:sz w:val="24"/>
          <w:szCs w:val="24"/>
        </w:rPr>
        <w:t>.</w:t>
      </w:r>
      <w:r w:rsidR="00890AC8">
        <w:rPr>
          <w:rStyle w:val="EndnoteReference"/>
          <w:rFonts w:ascii="Times New Roman" w:hAnsi="Times New Roman" w:cs="Times New Roman"/>
          <w:sz w:val="24"/>
          <w:szCs w:val="24"/>
        </w:rPr>
        <w:endnoteReference w:id="22"/>
      </w:r>
      <w:r w:rsidR="00B270FC">
        <w:rPr>
          <w:rFonts w:ascii="Times New Roman" w:hAnsi="Times New Roman" w:cs="Times New Roman"/>
          <w:sz w:val="24"/>
          <w:szCs w:val="24"/>
        </w:rPr>
        <w:t xml:space="preserve"> </w:t>
      </w:r>
      <w:r w:rsidR="005101AA">
        <w:rPr>
          <w:rFonts w:ascii="Times New Roman" w:hAnsi="Times New Roman" w:cs="Times New Roman"/>
          <w:sz w:val="24"/>
          <w:szCs w:val="24"/>
        </w:rPr>
        <w:t xml:space="preserve"> </w:t>
      </w:r>
      <w:r w:rsidR="00890AC8" w:rsidRPr="00292E52">
        <w:rPr>
          <w:rFonts w:ascii="Times New Roman" w:hAnsi="Times New Roman" w:cs="Times New Roman"/>
          <w:sz w:val="24"/>
          <w:szCs w:val="24"/>
          <w:lang w:val="en-US"/>
        </w:rPr>
        <w:t>Löwith</w:t>
      </w:r>
      <w:r w:rsidR="00BA708E">
        <w:rPr>
          <w:rFonts w:ascii="Times New Roman" w:hAnsi="Times New Roman" w:cs="Times New Roman"/>
          <w:sz w:val="24"/>
          <w:szCs w:val="24"/>
          <w:lang w:val="en-US"/>
        </w:rPr>
        <w:t xml:space="preserve"> accords a special place for Joachim</w:t>
      </w:r>
      <w:r w:rsidR="0055035C">
        <w:rPr>
          <w:rFonts w:ascii="Times New Roman" w:hAnsi="Times New Roman" w:cs="Times New Roman"/>
          <w:sz w:val="24"/>
          <w:szCs w:val="24"/>
          <w:lang w:val="en-US"/>
        </w:rPr>
        <w:t xml:space="preserve"> because with his thought </w:t>
      </w:r>
      <w:r w:rsidR="00FF634B">
        <w:rPr>
          <w:rFonts w:ascii="Times New Roman" w:hAnsi="Times New Roman" w:cs="Times New Roman"/>
          <w:sz w:val="24"/>
          <w:szCs w:val="24"/>
          <w:lang w:val="en-US"/>
        </w:rPr>
        <w:t xml:space="preserve">Christianity </w:t>
      </w:r>
      <w:r w:rsidR="005D7972">
        <w:rPr>
          <w:rFonts w:ascii="Times New Roman" w:hAnsi="Times New Roman" w:cs="Times New Roman"/>
          <w:sz w:val="24"/>
          <w:szCs w:val="24"/>
          <w:lang w:val="en-US"/>
        </w:rPr>
        <w:t>becomes historicized</w:t>
      </w:r>
      <w:r w:rsidR="00190D86">
        <w:rPr>
          <w:rFonts w:ascii="Times New Roman" w:hAnsi="Times New Roman" w:cs="Times New Roman"/>
          <w:sz w:val="24"/>
          <w:szCs w:val="24"/>
          <w:lang w:val="en-US"/>
        </w:rPr>
        <w:t xml:space="preserve">. </w:t>
      </w:r>
      <w:r w:rsidR="005D7972">
        <w:rPr>
          <w:rFonts w:ascii="Times New Roman" w:hAnsi="Times New Roman" w:cs="Times New Roman"/>
          <w:sz w:val="24"/>
          <w:szCs w:val="24"/>
          <w:lang w:val="en-US"/>
        </w:rPr>
        <w:t xml:space="preserve"> </w:t>
      </w:r>
      <w:r w:rsidR="00F946F9">
        <w:rPr>
          <w:rFonts w:ascii="Times New Roman" w:hAnsi="Times New Roman" w:cs="Times New Roman"/>
          <w:sz w:val="24"/>
          <w:szCs w:val="24"/>
          <w:lang w:val="en-US"/>
        </w:rPr>
        <w:t>While with “Augustine and Thomas, the Christian truth rests, once and for all, on certain historical facts</w:t>
      </w:r>
      <w:r w:rsidR="00590700">
        <w:rPr>
          <w:rFonts w:ascii="Times New Roman" w:hAnsi="Times New Roman" w:cs="Times New Roman"/>
          <w:sz w:val="24"/>
          <w:szCs w:val="24"/>
          <w:lang w:val="en-US"/>
        </w:rPr>
        <w:t>; with Joachim</w:t>
      </w:r>
      <w:r w:rsidR="00FF76E1">
        <w:rPr>
          <w:rFonts w:ascii="Times New Roman" w:hAnsi="Times New Roman" w:cs="Times New Roman"/>
          <w:sz w:val="24"/>
          <w:szCs w:val="24"/>
          <w:lang w:val="en-US"/>
        </w:rPr>
        <w:t xml:space="preserve"> the truth itself </w:t>
      </w:r>
      <w:r w:rsidR="0081245F">
        <w:rPr>
          <w:rFonts w:ascii="Times New Roman" w:hAnsi="Times New Roman" w:cs="Times New Roman"/>
          <w:sz w:val="24"/>
          <w:szCs w:val="24"/>
          <w:lang w:val="en-US"/>
        </w:rPr>
        <w:t>has an open horizon and a history that is essential to it</w:t>
      </w:r>
      <w:r w:rsidR="005101AA">
        <w:rPr>
          <w:rFonts w:ascii="Times New Roman" w:hAnsi="Times New Roman" w:cs="Times New Roman"/>
          <w:sz w:val="24"/>
          <w:szCs w:val="24"/>
          <w:lang w:val="en-US"/>
        </w:rPr>
        <w:t>.</w:t>
      </w:r>
      <w:r w:rsidR="0081245F">
        <w:rPr>
          <w:rFonts w:ascii="Times New Roman" w:hAnsi="Times New Roman" w:cs="Times New Roman"/>
          <w:sz w:val="24"/>
          <w:szCs w:val="24"/>
          <w:lang w:val="en-US"/>
        </w:rPr>
        <w:t>”</w:t>
      </w:r>
      <w:r w:rsidR="00FF634B">
        <w:rPr>
          <w:rStyle w:val="EndnoteReference"/>
          <w:rFonts w:ascii="Times New Roman" w:hAnsi="Times New Roman" w:cs="Times New Roman"/>
          <w:sz w:val="24"/>
          <w:szCs w:val="24"/>
          <w:lang w:val="en-US"/>
        </w:rPr>
        <w:endnoteReference w:id="23"/>
      </w:r>
      <w:r w:rsidR="00890AC8">
        <w:rPr>
          <w:rFonts w:ascii="Times New Roman" w:hAnsi="Times New Roman" w:cs="Times New Roman"/>
          <w:sz w:val="24"/>
          <w:szCs w:val="24"/>
          <w:lang w:val="en-US"/>
        </w:rPr>
        <w:t xml:space="preserve"> </w:t>
      </w:r>
      <w:r w:rsidR="005101AA">
        <w:rPr>
          <w:rFonts w:ascii="Times New Roman" w:hAnsi="Times New Roman" w:cs="Times New Roman"/>
          <w:sz w:val="24"/>
          <w:szCs w:val="24"/>
          <w:lang w:val="en-US"/>
        </w:rPr>
        <w:t xml:space="preserve"> </w:t>
      </w:r>
      <w:r w:rsidR="009B61C6">
        <w:rPr>
          <w:rFonts w:ascii="Times New Roman" w:hAnsi="Times New Roman" w:cs="Times New Roman"/>
          <w:sz w:val="24"/>
          <w:szCs w:val="24"/>
          <w:lang w:val="en-US"/>
        </w:rPr>
        <w:t>I</w:t>
      </w:r>
      <w:r w:rsidR="00953D27">
        <w:rPr>
          <w:rFonts w:ascii="Times New Roman" w:hAnsi="Times New Roman" w:cs="Times New Roman"/>
          <w:sz w:val="24"/>
          <w:szCs w:val="24"/>
          <w:lang w:val="en-US"/>
        </w:rPr>
        <w:t xml:space="preserve">n </w:t>
      </w:r>
      <w:r w:rsidR="00FE2818">
        <w:rPr>
          <w:rFonts w:ascii="Times New Roman" w:hAnsi="Times New Roman" w:cs="Times New Roman"/>
          <w:sz w:val="24"/>
          <w:szCs w:val="24"/>
          <w:lang w:val="en-US"/>
        </w:rPr>
        <w:t xml:space="preserve">Joachim’s </w:t>
      </w:r>
      <w:r w:rsidR="00953D27">
        <w:rPr>
          <w:rFonts w:ascii="Times New Roman" w:hAnsi="Times New Roman" w:cs="Times New Roman"/>
          <w:sz w:val="24"/>
          <w:szCs w:val="24"/>
          <w:lang w:val="en-US"/>
        </w:rPr>
        <w:t>eschatological scheme</w:t>
      </w:r>
      <w:r w:rsidR="001D3EC9">
        <w:rPr>
          <w:rFonts w:ascii="Times New Roman" w:hAnsi="Times New Roman" w:cs="Times New Roman"/>
          <w:sz w:val="24"/>
          <w:szCs w:val="24"/>
          <w:lang w:val="en-US"/>
        </w:rPr>
        <w:t xml:space="preserve"> salvi</w:t>
      </w:r>
      <w:r w:rsidR="00973467">
        <w:rPr>
          <w:rFonts w:ascii="Times New Roman" w:hAnsi="Times New Roman" w:cs="Times New Roman"/>
          <w:sz w:val="24"/>
          <w:szCs w:val="24"/>
          <w:lang w:val="en-US"/>
        </w:rPr>
        <w:t>fic history</w:t>
      </w:r>
      <w:r w:rsidR="00FE2818">
        <w:rPr>
          <w:rFonts w:ascii="Times New Roman" w:hAnsi="Times New Roman" w:cs="Times New Roman"/>
          <w:sz w:val="24"/>
          <w:szCs w:val="24"/>
          <w:lang w:val="en-US"/>
        </w:rPr>
        <w:t xml:space="preserve"> </w:t>
      </w:r>
      <w:r w:rsidR="00D51B71">
        <w:rPr>
          <w:rFonts w:ascii="Times New Roman" w:hAnsi="Times New Roman" w:cs="Times New Roman"/>
          <w:sz w:val="24"/>
          <w:szCs w:val="24"/>
          <w:lang w:val="en-US"/>
        </w:rPr>
        <w:t>is divided into three epochs</w:t>
      </w:r>
      <w:r w:rsidR="00F40BA2">
        <w:rPr>
          <w:rFonts w:ascii="Times New Roman" w:hAnsi="Times New Roman" w:cs="Times New Roman"/>
          <w:sz w:val="24"/>
          <w:szCs w:val="24"/>
          <w:lang w:val="en-US"/>
        </w:rPr>
        <w:t xml:space="preserve">: </w:t>
      </w:r>
      <w:r w:rsidR="009C24BA">
        <w:rPr>
          <w:rFonts w:ascii="Times New Roman" w:hAnsi="Times New Roman" w:cs="Times New Roman"/>
          <w:sz w:val="24"/>
          <w:szCs w:val="24"/>
          <w:lang w:val="en-US"/>
        </w:rPr>
        <w:t xml:space="preserve">the </w:t>
      </w:r>
      <w:r w:rsidR="00F40BA2">
        <w:rPr>
          <w:rFonts w:ascii="Times New Roman" w:hAnsi="Times New Roman" w:cs="Times New Roman"/>
          <w:sz w:val="24"/>
          <w:szCs w:val="24"/>
          <w:lang w:val="en-US"/>
        </w:rPr>
        <w:t xml:space="preserve">Age of the Father, the </w:t>
      </w:r>
      <w:r w:rsidR="005101AA">
        <w:rPr>
          <w:rFonts w:ascii="Times New Roman" w:hAnsi="Times New Roman" w:cs="Times New Roman"/>
          <w:sz w:val="24"/>
          <w:szCs w:val="24"/>
          <w:lang w:val="en-US"/>
        </w:rPr>
        <w:t xml:space="preserve">Age of the </w:t>
      </w:r>
      <w:r w:rsidR="00F40BA2">
        <w:rPr>
          <w:rFonts w:ascii="Times New Roman" w:hAnsi="Times New Roman" w:cs="Times New Roman"/>
          <w:sz w:val="24"/>
          <w:szCs w:val="24"/>
          <w:lang w:val="en-US"/>
        </w:rPr>
        <w:t>Son, and</w:t>
      </w:r>
      <w:r w:rsidR="005101AA">
        <w:rPr>
          <w:rFonts w:ascii="Times New Roman" w:hAnsi="Times New Roman" w:cs="Times New Roman"/>
          <w:sz w:val="24"/>
          <w:szCs w:val="24"/>
          <w:lang w:val="en-US"/>
        </w:rPr>
        <w:t xml:space="preserve"> the Age of the</w:t>
      </w:r>
      <w:r w:rsidR="00F40BA2">
        <w:rPr>
          <w:rFonts w:ascii="Times New Roman" w:hAnsi="Times New Roman" w:cs="Times New Roman"/>
          <w:sz w:val="24"/>
          <w:szCs w:val="24"/>
          <w:lang w:val="en-US"/>
        </w:rPr>
        <w:t xml:space="preserve"> Holy Spirit</w:t>
      </w:r>
      <w:r w:rsidR="00190D86">
        <w:rPr>
          <w:rFonts w:ascii="Times New Roman" w:hAnsi="Times New Roman" w:cs="Times New Roman"/>
          <w:sz w:val="24"/>
          <w:szCs w:val="24"/>
          <w:lang w:val="en-US"/>
        </w:rPr>
        <w:t xml:space="preserve">. </w:t>
      </w:r>
      <w:r w:rsidR="00810D06">
        <w:rPr>
          <w:rFonts w:ascii="Times New Roman" w:hAnsi="Times New Roman" w:cs="Times New Roman"/>
          <w:sz w:val="24"/>
          <w:szCs w:val="24"/>
          <w:lang w:val="en-US"/>
        </w:rPr>
        <w:t xml:space="preserve"> </w:t>
      </w:r>
      <w:r w:rsidR="005D2595">
        <w:rPr>
          <w:rFonts w:ascii="Times New Roman" w:hAnsi="Times New Roman" w:cs="Times New Roman"/>
          <w:sz w:val="24"/>
          <w:szCs w:val="24"/>
          <w:lang w:val="en-US"/>
        </w:rPr>
        <w:t xml:space="preserve">Because it will be in the </w:t>
      </w:r>
      <w:bookmarkStart w:id="47" w:name="_GoBack"/>
      <w:bookmarkEnd w:id="47"/>
      <w:r w:rsidR="005D2595">
        <w:rPr>
          <w:rFonts w:ascii="Times New Roman" w:hAnsi="Times New Roman" w:cs="Times New Roman"/>
          <w:sz w:val="24"/>
          <w:szCs w:val="24"/>
          <w:lang w:val="en-US"/>
        </w:rPr>
        <w:t xml:space="preserve">Kingdom of </w:t>
      </w:r>
      <w:r w:rsidR="005101AA">
        <w:rPr>
          <w:rFonts w:ascii="Times New Roman" w:hAnsi="Times New Roman" w:cs="Times New Roman"/>
          <w:sz w:val="24"/>
          <w:szCs w:val="24"/>
          <w:lang w:val="en-US"/>
        </w:rPr>
        <w:t xml:space="preserve">the Holy </w:t>
      </w:r>
      <w:r w:rsidR="005D2595">
        <w:rPr>
          <w:rFonts w:ascii="Times New Roman" w:hAnsi="Times New Roman" w:cs="Times New Roman"/>
          <w:sz w:val="24"/>
          <w:szCs w:val="24"/>
          <w:lang w:val="en-US"/>
        </w:rPr>
        <w:t xml:space="preserve">Spirit </w:t>
      </w:r>
      <w:r w:rsidR="009676F3">
        <w:rPr>
          <w:rFonts w:ascii="Times New Roman" w:hAnsi="Times New Roman" w:cs="Times New Roman"/>
          <w:sz w:val="24"/>
          <w:szCs w:val="24"/>
          <w:lang w:val="en-US"/>
        </w:rPr>
        <w:t>that the last revelation of God’s plan will be revealed</w:t>
      </w:r>
      <w:r w:rsidR="0085653E">
        <w:rPr>
          <w:rFonts w:ascii="Times New Roman" w:hAnsi="Times New Roman" w:cs="Times New Roman"/>
          <w:sz w:val="24"/>
          <w:szCs w:val="24"/>
          <w:lang w:val="en-US"/>
        </w:rPr>
        <w:t xml:space="preserve">, the </w:t>
      </w:r>
      <w:r w:rsidR="00052ACE">
        <w:rPr>
          <w:rFonts w:ascii="Times New Roman" w:hAnsi="Times New Roman" w:cs="Times New Roman"/>
          <w:sz w:val="24"/>
          <w:szCs w:val="24"/>
          <w:lang w:val="en-US"/>
        </w:rPr>
        <w:t>secular world will undergo a transformation</w:t>
      </w:r>
      <w:r w:rsidR="00190D86">
        <w:rPr>
          <w:rFonts w:ascii="Times New Roman" w:hAnsi="Times New Roman" w:cs="Times New Roman"/>
          <w:sz w:val="24"/>
          <w:szCs w:val="24"/>
          <w:lang w:val="en-US"/>
        </w:rPr>
        <w:t xml:space="preserve">. </w:t>
      </w:r>
      <w:r w:rsidR="00052ACE">
        <w:rPr>
          <w:rFonts w:ascii="Times New Roman" w:hAnsi="Times New Roman" w:cs="Times New Roman"/>
          <w:sz w:val="24"/>
          <w:szCs w:val="24"/>
          <w:lang w:val="en-US"/>
        </w:rPr>
        <w:t xml:space="preserve"> Though </w:t>
      </w:r>
      <w:r w:rsidR="00CD553D">
        <w:rPr>
          <w:rFonts w:ascii="Times New Roman" w:hAnsi="Times New Roman" w:cs="Times New Roman"/>
          <w:sz w:val="24"/>
          <w:szCs w:val="24"/>
        </w:rPr>
        <w:t xml:space="preserve">Joachim himself did not criticize the contemporary church, </w:t>
      </w:r>
      <w:r w:rsidR="00505179">
        <w:rPr>
          <w:rFonts w:ascii="Times New Roman" w:hAnsi="Times New Roman" w:cs="Times New Roman"/>
          <w:sz w:val="24"/>
          <w:szCs w:val="24"/>
        </w:rPr>
        <w:t>he did expect the appearance of a mess</w:t>
      </w:r>
      <w:r w:rsidR="0031275A">
        <w:rPr>
          <w:rFonts w:ascii="Times New Roman" w:hAnsi="Times New Roman" w:cs="Times New Roman"/>
          <w:sz w:val="24"/>
          <w:szCs w:val="24"/>
        </w:rPr>
        <w:t>i</w:t>
      </w:r>
      <w:r w:rsidR="00505179">
        <w:rPr>
          <w:rFonts w:ascii="Times New Roman" w:hAnsi="Times New Roman" w:cs="Times New Roman"/>
          <w:sz w:val="24"/>
          <w:szCs w:val="24"/>
        </w:rPr>
        <w:t>anic leader</w:t>
      </w:r>
      <w:r w:rsidR="00190D86">
        <w:rPr>
          <w:rFonts w:ascii="Times New Roman" w:hAnsi="Times New Roman" w:cs="Times New Roman"/>
          <w:sz w:val="24"/>
          <w:szCs w:val="24"/>
        </w:rPr>
        <w:t xml:space="preserve">. </w:t>
      </w:r>
      <w:r w:rsidR="00505179">
        <w:rPr>
          <w:rFonts w:ascii="Times New Roman" w:hAnsi="Times New Roman" w:cs="Times New Roman"/>
          <w:sz w:val="24"/>
          <w:szCs w:val="24"/>
        </w:rPr>
        <w:t xml:space="preserve"> His followers</w:t>
      </w:r>
      <w:r w:rsidR="00430E0C">
        <w:rPr>
          <w:rFonts w:ascii="Times New Roman" w:hAnsi="Times New Roman" w:cs="Times New Roman"/>
          <w:sz w:val="24"/>
          <w:szCs w:val="24"/>
        </w:rPr>
        <w:t xml:space="preserve"> </w:t>
      </w:r>
      <w:r w:rsidR="00CD0E4F">
        <w:rPr>
          <w:rFonts w:ascii="Times New Roman" w:hAnsi="Times New Roman" w:cs="Times New Roman"/>
          <w:sz w:val="24"/>
          <w:szCs w:val="24"/>
        </w:rPr>
        <w:t xml:space="preserve">went even further, </w:t>
      </w:r>
      <w:r w:rsidR="00795627">
        <w:rPr>
          <w:rFonts w:ascii="Times New Roman" w:hAnsi="Times New Roman" w:cs="Times New Roman"/>
          <w:sz w:val="24"/>
          <w:szCs w:val="24"/>
        </w:rPr>
        <w:t>com</w:t>
      </w:r>
      <w:r w:rsidR="004857DE">
        <w:rPr>
          <w:rFonts w:ascii="Times New Roman" w:hAnsi="Times New Roman" w:cs="Times New Roman"/>
          <w:sz w:val="24"/>
          <w:szCs w:val="24"/>
        </w:rPr>
        <w:t>bing</w:t>
      </w:r>
      <w:r w:rsidR="00795627">
        <w:rPr>
          <w:rFonts w:ascii="Times New Roman" w:hAnsi="Times New Roman" w:cs="Times New Roman"/>
          <w:sz w:val="24"/>
          <w:szCs w:val="24"/>
        </w:rPr>
        <w:t xml:space="preserve"> the teachings of Joachim with Francis of Assisi </w:t>
      </w:r>
      <w:r w:rsidR="003036E9">
        <w:rPr>
          <w:rFonts w:ascii="Times New Roman" w:hAnsi="Times New Roman" w:cs="Times New Roman"/>
          <w:sz w:val="24"/>
          <w:szCs w:val="24"/>
        </w:rPr>
        <w:t xml:space="preserve">into a messianic Christianity </w:t>
      </w:r>
      <w:r w:rsidR="00997BDD">
        <w:rPr>
          <w:rFonts w:ascii="Times New Roman" w:hAnsi="Times New Roman" w:cs="Times New Roman"/>
          <w:sz w:val="24"/>
          <w:szCs w:val="24"/>
        </w:rPr>
        <w:t>with radical political aims regarding the Church and other secular institutions</w:t>
      </w:r>
      <w:r w:rsidR="005101AA">
        <w:rPr>
          <w:rFonts w:ascii="Times New Roman" w:hAnsi="Times New Roman" w:cs="Times New Roman"/>
          <w:sz w:val="24"/>
          <w:szCs w:val="24"/>
        </w:rPr>
        <w:t>.</w:t>
      </w:r>
      <w:r w:rsidR="00A7438E">
        <w:rPr>
          <w:rStyle w:val="EndnoteReference"/>
          <w:rFonts w:ascii="Times New Roman" w:hAnsi="Times New Roman" w:cs="Times New Roman"/>
          <w:sz w:val="24"/>
          <w:szCs w:val="24"/>
        </w:rPr>
        <w:endnoteReference w:id="24"/>
      </w:r>
      <w:r w:rsidR="00997BDD">
        <w:rPr>
          <w:rFonts w:ascii="Times New Roman" w:hAnsi="Times New Roman" w:cs="Times New Roman"/>
          <w:sz w:val="24"/>
          <w:szCs w:val="24"/>
        </w:rPr>
        <w:t xml:space="preserve"> </w:t>
      </w:r>
      <w:r w:rsidR="008F28CA">
        <w:rPr>
          <w:rFonts w:ascii="Times New Roman" w:hAnsi="Times New Roman" w:cs="Times New Roman"/>
          <w:sz w:val="24"/>
          <w:szCs w:val="24"/>
        </w:rPr>
        <w:t xml:space="preserve">Though the </w:t>
      </w:r>
      <w:r w:rsidR="004857DE">
        <w:rPr>
          <w:rFonts w:ascii="Times New Roman" w:hAnsi="Times New Roman" w:cs="Times New Roman"/>
          <w:sz w:val="24"/>
          <w:szCs w:val="24"/>
        </w:rPr>
        <w:t xml:space="preserve">eschatological-historical expectations of the </w:t>
      </w:r>
      <w:proofErr w:type="spellStart"/>
      <w:r w:rsidR="004857DE">
        <w:rPr>
          <w:rFonts w:ascii="Times New Roman" w:hAnsi="Times New Roman" w:cs="Times New Roman"/>
          <w:sz w:val="24"/>
          <w:szCs w:val="24"/>
        </w:rPr>
        <w:t>Joachites</w:t>
      </w:r>
      <w:proofErr w:type="spellEnd"/>
      <w:r w:rsidR="004857DE">
        <w:rPr>
          <w:rFonts w:ascii="Times New Roman" w:hAnsi="Times New Roman" w:cs="Times New Roman"/>
          <w:sz w:val="24"/>
          <w:szCs w:val="24"/>
        </w:rPr>
        <w:t xml:space="preserve"> </w:t>
      </w:r>
      <w:r w:rsidR="00EF5CEA">
        <w:rPr>
          <w:rFonts w:ascii="Times New Roman" w:hAnsi="Times New Roman" w:cs="Times New Roman"/>
          <w:sz w:val="24"/>
          <w:szCs w:val="24"/>
        </w:rPr>
        <w:t xml:space="preserve">were refuted by real historical events, </w:t>
      </w:r>
      <w:r w:rsidR="00EB36DE">
        <w:rPr>
          <w:rFonts w:ascii="Times New Roman" w:hAnsi="Times New Roman" w:cs="Times New Roman"/>
          <w:sz w:val="24"/>
          <w:szCs w:val="24"/>
        </w:rPr>
        <w:t xml:space="preserve">in </w:t>
      </w:r>
      <w:r w:rsidR="00EB36DE" w:rsidRPr="00292E52">
        <w:rPr>
          <w:rFonts w:ascii="Times New Roman" w:hAnsi="Times New Roman" w:cs="Times New Roman"/>
          <w:sz w:val="24"/>
          <w:szCs w:val="24"/>
          <w:lang w:val="en-US"/>
        </w:rPr>
        <w:t>Löwith</w:t>
      </w:r>
      <w:r w:rsidR="00EB36DE">
        <w:rPr>
          <w:rFonts w:ascii="Times New Roman" w:hAnsi="Times New Roman" w:cs="Times New Roman"/>
          <w:sz w:val="24"/>
          <w:szCs w:val="24"/>
          <w:lang w:val="en-US"/>
        </w:rPr>
        <w:t xml:space="preserve">’s </w:t>
      </w:r>
      <w:r w:rsidR="00BC3F66">
        <w:rPr>
          <w:rFonts w:ascii="Times New Roman" w:hAnsi="Times New Roman" w:cs="Times New Roman"/>
          <w:sz w:val="24"/>
          <w:szCs w:val="24"/>
          <w:lang w:val="en-US"/>
        </w:rPr>
        <w:t xml:space="preserve">interpretation, </w:t>
      </w:r>
      <w:r w:rsidR="00CD1670">
        <w:rPr>
          <w:rFonts w:ascii="Times New Roman" w:hAnsi="Times New Roman" w:cs="Times New Roman"/>
          <w:sz w:val="24"/>
          <w:szCs w:val="24"/>
          <w:lang w:val="en-US"/>
        </w:rPr>
        <w:t>its heritage lived on</w:t>
      </w:r>
      <w:r w:rsidR="005101AA">
        <w:rPr>
          <w:rFonts w:ascii="Times New Roman" w:hAnsi="Times New Roman" w:cs="Times New Roman"/>
          <w:sz w:val="24"/>
          <w:szCs w:val="24"/>
          <w:lang w:val="en-US"/>
        </w:rPr>
        <w:t>, p</w:t>
      </w:r>
      <w:r w:rsidR="00C21497">
        <w:rPr>
          <w:rFonts w:ascii="Times New Roman" w:hAnsi="Times New Roman" w:cs="Times New Roman"/>
          <w:sz w:val="24"/>
          <w:szCs w:val="24"/>
          <w:lang w:val="en-US"/>
        </w:rPr>
        <w:t>roving to be not only a</w:t>
      </w:r>
      <w:r w:rsidR="0045376A">
        <w:rPr>
          <w:rFonts w:ascii="Times New Roman" w:hAnsi="Times New Roman" w:cs="Times New Roman"/>
          <w:sz w:val="24"/>
          <w:szCs w:val="24"/>
          <w:lang w:val="en-US"/>
        </w:rPr>
        <w:t>n</w:t>
      </w:r>
      <w:r w:rsidR="00C21497">
        <w:rPr>
          <w:rFonts w:ascii="Times New Roman" w:hAnsi="Times New Roman" w:cs="Times New Roman"/>
          <w:sz w:val="24"/>
          <w:szCs w:val="24"/>
          <w:lang w:val="en-US"/>
        </w:rPr>
        <w:t xml:space="preserve"> inspiration for </w:t>
      </w:r>
      <w:r w:rsidR="00245A27">
        <w:rPr>
          <w:rFonts w:ascii="Times New Roman" w:hAnsi="Times New Roman" w:cs="Times New Roman"/>
          <w:sz w:val="24"/>
          <w:szCs w:val="24"/>
          <w:lang w:val="en-US"/>
        </w:rPr>
        <w:t xml:space="preserve">fourteenth century political actors such as </w:t>
      </w:r>
      <w:r w:rsidR="00AC7225">
        <w:rPr>
          <w:rFonts w:ascii="Times New Roman" w:hAnsi="Times New Roman" w:cs="Times New Roman"/>
          <w:sz w:val="24"/>
          <w:szCs w:val="24"/>
          <w:lang w:val="en-US"/>
        </w:rPr>
        <w:t xml:space="preserve">Cola di </w:t>
      </w:r>
      <w:proofErr w:type="spellStart"/>
      <w:r w:rsidR="00AC7225">
        <w:rPr>
          <w:rFonts w:ascii="Times New Roman" w:hAnsi="Times New Roman" w:cs="Times New Roman"/>
          <w:sz w:val="24"/>
          <w:szCs w:val="24"/>
          <w:lang w:val="en-US"/>
        </w:rPr>
        <w:t>Rienzo</w:t>
      </w:r>
      <w:proofErr w:type="spellEnd"/>
      <w:r w:rsidR="00AC7225">
        <w:rPr>
          <w:rFonts w:ascii="Times New Roman" w:hAnsi="Times New Roman" w:cs="Times New Roman"/>
          <w:sz w:val="24"/>
          <w:szCs w:val="24"/>
          <w:lang w:val="en-US"/>
        </w:rPr>
        <w:t xml:space="preserve">, but a fateful source of fascination for </w:t>
      </w:r>
      <w:r w:rsidR="00583C40">
        <w:rPr>
          <w:rFonts w:ascii="Times New Roman" w:hAnsi="Times New Roman" w:cs="Times New Roman"/>
          <w:sz w:val="24"/>
          <w:szCs w:val="24"/>
          <w:lang w:val="en-US"/>
        </w:rPr>
        <w:t xml:space="preserve">the </w:t>
      </w:r>
      <w:r w:rsidR="00AC7225">
        <w:rPr>
          <w:rFonts w:ascii="Times New Roman" w:hAnsi="Times New Roman" w:cs="Times New Roman"/>
          <w:sz w:val="24"/>
          <w:szCs w:val="24"/>
          <w:lang w:val="en-US"/>
        </w:rPr>
        <w:t>moderns</w:t>
      </w:r>
      <w:r w:rsidR="00190D86">
        <w:rPr>
          <w:rFonts w:ascii="Times New Roman" w:hAnsi="Times New Roman" w:cs="Times New Roman"/>
          <w:sz w:val="24"/>
          <w:szCs w:val="24"/>
          <w:lang w:val="en-US"/>
        </w:rPr>
        <w:t xml:space="preserve">. </w:t>
      </w:r>
      <w:r w:rsidR="00AC7225">
        <w:rPr>
          <w:rFonts w:ascii="Times New Roman" w:hAnsi="Times New Roman" w:cs="Times New Roman"/>
          <w:sz w:val="24"/>
          <w:szCs w:val="24"/>
          <w:lang w:val="en-US"/>
        </w:rPr>
        <w:t xml:space="preserve"> </w:t>
      </w:r>
      <w:r w:rsidR="003D3D6C">
        <w:rPr>
          <w:rFonts w:ascii="Times New Roman" w:hAnsi="Times New Roman" w:cs="Times New Roman"/>
          <w:sz w:val="24"/>
          <w:szCs w:val="24"/>
          <w:lang w:val="en-US"/>
        </w:rPr>
        <w:t xml:space="preserve">Writing in the most politically explicit passage </w:t>
      </w:r>
      <w:r w:rsidR="00035687">
        <w:rPr>
          <w:rFonts w:ascii="Times New Roman" w:hAnsi="Times New Roman" w:cs="Times New Roman"/>
          <w:sz w:val="24"/>
          <w:szCs w:val="24"/>
          <w:lang w:val="en-US"/>
        </w:rPr>
        <w:t>of</w:t>
      </w:r>
      <w:r w:rsidR="003D3D6C">
        <w:rPr>
          <w:rFonts w:ascii="Times New Roman" w:hAnsi="Times New Roman" w:cs="Times New Roman"/>
          <w:sz w:val="24"/>
          <w:szCs w:val="24"/>
          <w:lang w:val="en-US"/>
        </w:rPr>
        <w:t xml:space="preserve"> </w:t>
      </w:r>
      <w:r w:rsidR="003D3D6C">
        <w:rPr>
          <w:rFonts w:ascii="Times New Roman" w:hAnsi="Times New Roman" w:cs="Times New Roman"/>
          <w:i/>
          <w:iCs/>
          <w:sz w:val="24"/>
          <w:szCs w:val="24"/>
          <w:lang w:val="en-US"/>
        </w:rPr>
        <w:t>Meaning in History</w:t>
      </w:r>
      <w:r w:rsidR="00FF54B2">
        <w:rPr>
          <w:rFonts w:ascii="Times New Roman" w:hAnsi="Times New Roman" w:cs="Times New Roman"/>
          <w:sz w:val="24"/>
          <w:szCs w:val="24"/>
          <w:lang w:val="en-US"/>
        </w:rPr>
        <w:t>:</w:t>
      </w:r>
    </w:p>
    <w:p w14:paraId="2D5D5619" w14:textId="2E6CE284" w:rsidR="00F934D1" w:rsidRDefault="00F934D1" w:rsidP="00EB36D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revolution which has been proclaimed within the framework of an eschatological faith and with reference to a perfect monastic life was taken over five centuries later, by a philosophical priesthood, which interpreted the process of secularization in terms of a “spiritual” realization of the Kingdom of God on earth</w:t>
      </w:r>
      <w:r w:rsidR="00190D86">
        <w:rPr>
          <w:rFonts w:ascii="Times New Roman" w:hAnsi="Times New Roman" w:cs="Times New Roman"/>
          <w:sz w:val="24"/>
          <w:szCs w:val="24"/>
        </w:rPr>
        <w:t xml:space="preserve">. </w:t>
      </w:r>
      <w:r>
        <w:rPr>
          <w:rFonts w:ascii="Times New Roman" w:hAnsi="Times New Roman" w:cs="Times New Roman"/>
          <w:sz w:val="24"/>
          <w:szCs w:val="24"/>
        </w:rPr>
        <w:t xml:space="preserve"> As an attempt at realization, the spiritual pattern of Lessing, Fichte, Schelling, and Hegel could be transposed into the positivistic and materialistic schemes of Comte and Marx</w:t>
      </w:r>
      <w:r w:rsidR="00190D86">
        <w:rPr>
          <w:rFonts w:ascii="Times New Roman" w:hAnsi="Times New Roman" w:cs="Times New Roman"/>
          <w:sz w:val="24"/>
          <w:szCs w:val="24"/>
        </w:rPr>
        <w:t xml:space="preserve">. </w:t>
      </w:r>
      <w:r>
        <w:rPr>
          <w:rFonts w:ascii="Times New Roman" w:hAnsi="Times New Roman" w:cs="Times New Roman"/>
          <w:sz w:val="24"/>
          <w:szCs w:val="24"/>
        </w:rPr>
        <w:t xml:space="preserve"> The third dispensation of the </w:t>
      </w:r>
      <w:proofErr w:type="spellStart"/>
      <w:r>
        <w:rPr>
          <w:rFonts w:ascii="Times New Roman" w:hAnsi="Times New Roman" w:cs="Times New Roman"/>
          <w:sz w:val="24"/>
          <w:szCs w:val="24"/>
        </w:rPr>
        <w:t>Joachites</w:t>
      </w:r>
      <w:proofErr w:type="spellEnd"/>
      <w:r>
        <w:rPr>
          <w:rFonts w:ascii="Times New Roman" w:hAnsi="Times New Roman" w:cs="Times New Roman"/>
          <w:sz w:val="24"/>
          <w:szCs w:val="24"/>
        </w:rPr>
        <w:t xml:space="preserve"> reappeared as a third International and a third Reich, inaugurated by a dux or a Führer who was acclaimed as a savior and greeted by millions with Heil! The source of all these formidable attempts to fulfil history by and within itself is the passionate, but fearful and humble, expectation of the Franciscan Spirituals that a last conflict will bring history to its climax and end</w:t>
      </w:r>
      <w:r w:rsidR="00190D86">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25"/>
      </w:r>
    </w:p>
    <w:p w14:paraId="72659BE3" w14:textId="77777777" w:rsidR="00C75BCE" w:rsidRPr="00604E76" w:rsidRDefault="00C75BCE" w:rsidP="00C75BCE">
      <w:pPr>
        <w:spacing w:after="0" w:line="240" w:lineRule="auto"/>
        <w:ind w:left="720"/>
        <w:rPr>
          <w:sz w:val="24"/>
          <w:szCs w:val="24"/>
        </w:rPr>
      </w:pPr>
    </w:p>
    <w:p w14:paraId="70BCD7E4" w14:textId="16F2D442" w:rsidR="00F934D1" w:rsidRDefault="0032768E" w:rsidP="00C75B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val="en-US"/>
        </w:rPr>
        <w:t xml:space="preserve">Yet despite the </w:t>
      </w:r>
      <w:r w:rsidR="004E7A00">
        <w:rPr>
          <w:rFonts w:ascii="Times New Roman" w:hAnsi="Times New Roman" w:cs="Times New Roman"/>
          <w:sz w:val="24"/>
          <w:szCs w:val="24"/>
          <w:lang w:val="en-US"/>
        </w:rPr>
        <w:t>trag</w:t>
      </w:r>
      <w:r w:rsidR="00CB4F7A">
        <w:rPr>
          <w:rFonts w:ascii="Times New Roman" w:hAnsi="Times New Roman" w:cs="Times New Roman"/>
          <w:sz w:val="24"/>
          <w:szCs w:val="24"/>
          <w:lang w:val="en-US"/>
        </w:rPr>
        <w:t xml:space="preserve">edies and suffering engendered by political-historical eschatology, </w:t>
      </w:r>
      <w:r w:rsidR="008A264F">
        <w:rPr>
          <w:rFonts w:ascii="Times New Roman" w:hAnsi="Times New Roman" w:cs="Times New Roman"/>
          <w:sz w:val="24"/>
          <w:szCs w:val="24"/>
          <w:lang w:val="en-US"/>
        </w:rPr>
        <w:t xml:space="preserve">all attempts to </w:t>
      </w:r>
      <w:r w:rsidR="00352AD6">
        <w:rPr>
          <w:rFonts w:ascii="Times New Roman" w:hAnsi="Times New Roman" w:cs="Times New Roman"/>
          <w:sz w:val="24"/>
          <w:szCs w:val="24"/>
          <w:lang w:val="en-US"/>
        </w:rPr>
        <w:t xml:space="preserve">find a solution to problem of history </w:t>
      </w:r>
      <w:r w:rsidR="006E6854">
        <w:rPr>
          <w:rFonts w:ascii="Times New Roman" w:hAnsi="Times New Roman" w:cs="Times New Roman"/>
          <w:sz w:val="24"/>
          <w:szCs w:val="24"/>
          <w:lang w:val="en-US"/>
        </w:rPr>
        <w:t>have been failure</w:t>
      </w:r>
      <w:r w:rsidR="008A3376">
        <w:rPr>
          <w:rFonts w:ascii="Times New Roman" w:hAnsi="Times New Roman" w:cs="Times New Roman"/>
          <w:sz w:val="24"/>
          <w:szCs w:val="24"/>
          <w:lang w:val="en-US"/>
        </w:rPr>
        <w:t>s</w:t>
      </w:r>
      <w:r w:rsidR="00190D86">
        <w:rPr>
          <w:rFonts w:ascii="Times New Roman" w:hAnsi="Times New Roman" w:cs="Times New Roman"/>
          <w:sz w:val="24"/>
          <w:szCs w:val="24"/>
          <w:lang w:val="en-US"/>
        </w:rPr>
        <w:t xml:space="preserve">. </w:t>
      </w:r>
      <w:r w:rsidR="00D464E4">
        <w:rPr>
          <w:rFonts w:ascii="Times New Roman" w:hAnsi="Times New Roman" w:cs="Times New Roman"/>
          <w:sz w:val="24"/>
          <w:szCs w:val="24"/>
          <w:lang w:val="en-US"/>
        </w:rPr>
        <w:t xml:space="preserve"> </w:t>
      </w:r>
      <w:r w:rsidR="00DC14BD">
        <w:rPr>
          <w:rFonts w:ascii="Times New Roman" w:hAnsi="Times New Roman" w:cs="Times New Roman"/>
          <w:sz w:val="24"/>
          <w:szCs w:val="24"/>
          <w:lang w:val="en-US"/>
        </w:rPr>
        <w:t>“</w:t>
      </w:r>
      <w:r w:rsidR="00913A32">
        <w:rPr>
          <w:rFonts w:ascii="Times New Roman" w:hAnsi="Times New Roman" w:cs="Times New Roman"/>
          <w:sz w:val="24"/>
          <w:szCs w:val="24"/>
          <w:lang w:val="en-US"/>
        </w:rPr>
        <w:t xml:space="preserve">The world is still as it was in the time of Alaric; only our means of </w:t>
      </w:r>
      <w:r w:rsidR="00BF3642">
        <w:rPr>
          <w:rFonts w:ascii="Times New Roman" w:hAnsi="Times New Roman" w:cs="Times New Roman"/>
          <w:sz w:val="24"/>
          <w:szCs w:val="24"/>
          <w:lang w:val="en-US"/>
        </w:rPr>
        <w:t xml:space="preserve">oppression and destruction (as well as of reconstruction) </w:t>
      </w:r>
      <w:r w:rsidR="00BF3642">
        <w:rPr>
          <w:rFonts w:ascii="Times New Roman" w:hAnsi="Times New Roman" w:cs="Times New Roman"/>
          <w:sz w:val="24"/>
          <w:szCs w:val="24"/>
          <w:lang w:val="en-US"/>
        </w:rPr>
        <w:lastRenderedPageBreak/>
        <w:t>are considerably improved and adorned with hypocrisy</w:t>
      </w:r>
      <w:r w:rsidR="00190D86">
        <w:rPr>
          <w:rFonts w:ascii="Times New Roman" w:hAnsi="Times New Roman" w:cs="Times New Roman"/>
          <w:sz w:val="24"/>
          <w:szCs w:val="24"/>
          <w:lang w:val="en-US"/>
        </w:rPr>
        <w:t>.</w:t>
      </w:r>
      <w:r w:rsidR="00BF3642">
        <w:rPr>
          <w:rFonts w:ascii="Times New Roman" w:hAnsi="Times New Roman" w:cs="Times New Roman"/>
          <w:sz w:val="24"/>
          <w:szCs w:val="24"/>
          <w:lang w:val="en-US"/>
        </w:rPr>
        <w:t>”</w:t>
      </w:r>
      <w:r w:rsidR="00BF3642">
        <w:rPr>
          <w:rStyle w:val="EndnoteReference"/>
          <w:rFonts w:ascii="Times New Roman" w:hAnsi="Times New Roman" w:cs="Times New Roman"/>
          <w:sz w:val="24"/>
          <w:szCs w:val="24"/>
          <w:lang w:val="en-US"/>
        </w:rPr>
        <w:endnoteReference w:id="26"/>
      </w:r>
      <w:r w:rsidR="00DC14BD">
        <w:rPr>
          <w:rFonts w:ascii="Times New Roman" w:hAnsi="Times New Roman" w:cs="Times New Roman"/>
          <w:sz w:val="24"/>
          <w:szCs w:val="24"/>
          <w:lang w:val="en-US"/>
        </w:rPr>
        <w:t xml:space="preserve"> </w:t>
      </w:r>
      <w:r w:rsidR="008A3376">
        <w:rPr>
          <w:rFonts w:ascii="Times New Roman" w:hAnsi="Times New Roman" w:cs="Times New Roman"/>
          <w:sz w:val="24"/>
          <w:szCs w:val="24"/>
          <w:lang w:val="en-US"/>
        </w:rPr>
        <w:t xml:space="preserve"> </w:t>
      </w:r>
      <w:r w:rsidR="00B06222">
        <w:rPr>
          <w:rFonts w:ascii="Times New Roman" w:hAnsi="Times New Roman" w:cs="Times New Roman"/>
          <w:sz w:val="24"/>
          <w:szCs w:val="24"/>
          <w:lang w:val="en-US"/>
        </w:rPr>
        <w:t>The</w:t>
      </w:r>
      <w:r w:rsidR="004E2E69">
        <w:rPr>
          <w:rFonts w:ascii="Times New Roman" w:hAnsi="Times New Roman" w:cs="Times New Roman"/>
          <w:sz w:val="24"/>
          <w:szCs w:val="24"/>
          <w:lang w:val="en-US"/>
        </w:rPr>
        <w:t xml:space="preserve"> </w:t>
      </w:r>
      <w:r w:rsidR="00E4730E">
        <w:rPr>
          <w:rFonts w:ascii="Times New Roman" w:hAnsi="Times New Roman" w:cs="Times New Roman"/>
          <w:sz w:val="24"/>
          <w:szCs w:val="24"/>
          <w:lang w:val="en-US"/>
        </w:rPr>
        <w:t>effort of</w:t>
      </w:r>
      <w:r w:rsidR="004E2E69">
        <w:rPr>
          <w:rFonts w:ascii="Times New Roman" w:hAnsi="Times New Roman" w:cs="Times New Roman"/>
          <w:sz w:val="24"/>
          <w:szCs w:val="24"/>
          <w:lang w:val="en-US"/>
        </w:rPr>
        <w:t xml:space="preserve"> </w:t>
      </w:r>
      <w:r w:rsidR="00E4730E">
        <w:rPr>
          <w:rFonts w:ascii="Times New Roman" w:hAnsi="Times New Roman" w:cs="Times New Roman"/>
          <w:sz w:val="24"/>
          <w:szCs w:val="24"/>
          <w:lang w:val="en-US"/>
        </w:rPr>
        <w:t xml:space="preserve">articulating </w:t>
      </w:r>
      <w:r w:rsidR="006E78E5">
        <w:rPr>
          <w:rFonts w:ascii="Times New Roman" w:hAnsi="Times New Roman" w:cs="Times New Roman"/>
          <w:sz w:val="24"/>
          <w:szCs w:val="24"/>
          <w:lang w:val="en-US"/>
        </w:rPr>
        <w:t xml:space="preserve">either a </w:t>
      </w:r>
      <w:r w:rsidR="006E61E3">
        <w:rPr>
          <w:rFonts w:ascii="Times New Roman" w:hAnsi="Times New Roman" w:cs="Times New Roman"/>
          <w:sz w:val="24"/>
          <w:szCs w:val="24"/>
          <w:lang w:val="en-US"/>
        </w:rPr>
        <w:t xml:space="preserve">progressive secular history on the basis of </w:t>
      </w:r>
      <w:r w:rsidR="009212DE">
        <w:rPr>
          <w:rFonts w:ascii="Times New Roman" w:hAnsi="Times New Roman" w:cs="Times New Roman"/>
          <w:sz w:val="24"/>
          <w:szCs w:val="24"/>
          <w:lang w:val="en-US"/>
        </w:rPr>
        <w:t xml:space="preserve">faith </w:t>
      </w:r>
      <w:r w:rsidR="006E78E5">
        <w:rPr>
          <w:rFonts w:ascii="Times New Roman" w:hAnsi="Times New Roman" w:cs="Times New Roman"/>
          <w:sz w:val="24"/>
          <w:szCs w:val="24"/>
          <w:lang w:val="en-US"/>
        </w:rPr>
        <w:t>or</w:t>
      </w:r>
      <w:r w:rsidR="004C3D34">
        <w:rPr>
          <w:rFonts w:ascii="Times New Roman" w:hAnsi="Times New Roman" w:cs="Times New Roman"/>
          <w:sz w:val="24"/>
          <w:szCs w:val="24"/>
          <w:lang w:val="en-US"/>
        </w:rPr>
        <w:t xml:space="preserve"> </w:t>
      </w:r>
      <w:r w:rsidR="00E96CA9">
        <w:rPr>
          <w:rFonts w:ascii="Times New Roman" w:hAnsi="Times New Roman" w:cs="Times New Roman"/>
          <w:sz w:val="24"/>
          <w:szCs w:val="24"/>
          <w:lang w:val="en-US"/>
        </w:rPr>
        <w:t>elaborat</w:t>
      </w:r>
      <w:r w:rsidR="004C3D34">
        <w:rPr>
          <w:rFonts w:ascii="Times New Roman" w:hAnsi="Times New Roman" w:cs="Times New Roman"/>
          <w:sz w:val="24"/>
          <w:szCs w:val="24"/>
          <w:lang w:val="en-US"/>
        </w:rPr>
        <w:t>ing</w:t>
      </w:r>
      <w:r w:rsidR="00E96CA9">
        <w:rPr>
          <w:rFonts w:ascii="Times New Roman" w:hAnsi="Times New Roman" w:cs="Times New Roman"/>
          <w:sz w:val="24"/>
          <w:szCs w:val="24"/>
          <w:lang w:val="en-US"/>
        </w:rPr>
        <w:t xml:space="preserve"> the plan of history by means of </w:t>
      </w:r>
      <w:r w:rsidR="004C3D34">
        <w:rPr>
          <w:rFonts w:ascii="Times New Roman" w:hAnsi="Times New Roman" w:cs="Times New Roman"/>
          <w:sz w:val="24"/>
          <w:szCs w:val="24"/>
          <w:lang w:val="en-US"/>
        </w:rPr>
        <w:t xml:space="preserve">reason </w:t>
      </w:r>
      <w:r w:rsidR="003A363F">
        <w:rPr>
          <w:rFonts w:ascii="Times New Roman" w:hAnsi="Times New Roman" w:cs="Times New Roman"/>
          <w:sz w:val="24"/>
          <w:szCs w:val="24"/>
          <w:lang w:val="en-US"/>
        </w:rPr>
        <w:t xml:space="preserve">culminates in </w:t>
      </w:r>
      <w:r w:rsidR="00375E81">
        <w:rPr>
          <w:rFonts w:ascii="Times New Roman" w:hAnsi="Times New Roman" w:cs="Times New Roman"/>
          <w:sz w:val="24"/>
          <w:szCs w:val="24"/>
          <w:lang w:val="en-US"/>
        </w:rPr>
        <w:t xml:space="preserve">the conclusion that </w:t>
      </w:r>
      <w:r w:rsidR="005E5E64">
        <w:rPr>
          <w:rFonts w:ascii="Times New Roman" w:hAnsi="Times New Roman" w:cs="Times New Roman"/>
          <w:sz w:val="24"/>
          <w:szCs w:val="24"/>
          <w:lang w:val="en-US"/>
        </w:rPr>
        <w:t>instead of reason and providence</w:t>
      </w:r>
      <w:r w:rsidR="00EC36D4">
        <w:rPr>
          <w:rFonts w:ascii="Times New Roman" w:hAnsi="Times New Roman" w:cs="Times New Roman"/>
          <w:sz w:val="24"/>
          <w:szCs w:val="24"/>
          <w:lang w:val="en-US"/>
        </w:rPr>
        <w:t xml:space="preserve">, </w:t>
      </w:r>
      <w:r w:rsidR="00375E81">
        <w:rPr>
          <w:rFonts w:ascii="Times New Roman" w:hAnsi="Times New Roman" w:cs="Times New Roman"/>
          <w:sz w:val="24"/>
          <w:szCs w:val="24"/>
          <w:lang w:val="en-US"/>
        </w:rPr>
        <w:t>history is governed by chance and fate</w:t>
      </w:r>
      <w:r w:rsidR="00190D86">
        <w:rPr>
          <w:rFonts w:ascii="Times New Roman" w:hAnsi="Times New Roman" w:cs="Times New Roman"/>
          <w:sz w:val="24"/>
          <w:szCs w:val="24"/>
          <w:lang w:val="en-US"/>
        </w:rPr>
        <w:t xml:space="preserve">. </w:t>
      </w:r>
      <w:r w:rsidR="00375E81">
        <w:rPr>
          <w:rFonts w:ascii="Times New Roman" w:hAnsi="Times New Roman" w:cs="Times New Roman"/>
          <w:sz w:val="24"/>
          <w:szCs w:val="24"/>
          <w:lang w:val="en-US"/>
        </w:rPr>
        <w:t xml:space="preserve"> </w:t>
      </w:r>
      <w:r w:rsidR="00D63000">
        <w:rPr>
          <w:rFonts w:ascii="Times New Roman" w:hAnsi="Times New Roman" w:cs="Times New Roman"/>
          <w:sz w:val="24"/>
          <w:szCs w:val="24"/>
          <w:lang w:val="en-US"/>
        </w:rPr>
        <w:t xml:space="preserve">Ironically, </w:t>
      </w:r>
      <w:r w:rsidR="0044145F">
        <w:rPr>
          <w:rFonts w:ascii="Times New Roman" w:hAnsi="Times New Roman" w:cs="Times New Roman"/>
          <w:sz w:val="24"/>
          <w:szCs w:val="24"/>
          <w:lang w:val="en-US"/>
        </w:rPr>
        <w:t xml:space="preserve">the philosophy of history </w:t>
      </w:r>
      <w:r w:rsidR="00EA1DB6">
        <w:rPr>
          <w:rFonts w:ascii="Times New Roman" w:hAnsi="Times New Roman" w:cs="Times New Roman"/>
          <w:sz w:val="24"/>
          <w:szCs w:val="24"/>
          <w:lang w:val="en-US"/>
        </w:rPr>
        <w:t xml:space="preserve">ends up </w:t>
      </w:r>
      <w:r w:rsidR="0044145F">
        <w:rPr>
          <w:rFonts w:ascii="Times New Roman" w:hAnsi="Times New Roman" w:cs="Times New Roman"/>
          <w:sz w:val="24"/>
          <w:szCs w:val="24"/>
          <w:lang w:val="en-US"/>
        </w:rPr>
        <w:t>contribut</w:t>
      </w:r>
      <w:r w:rsidR="00EA1DB6">
        <w:rPr>
          <w:rFonts w:ascii="Times New Roman" w:hAnsi="Times New Roman" w:cs="Times New Roman"/>
          <w:sz w:val="24"/>
          <w:szCs w:val="24"/>
          <w:lang w:val="en-US"/>
        </w:rPr>
        <w:t>ing</w:t>
      </w:r>
      <w:r w:rsidR="0044145F">
        <w:rPr>
          <w:rFonts w:ascii="Times New Roman" w:hAnsi="Times New Roman" w:cs="Times New Roman"/>
          <w:sz w:val="24"/>
          <w:szCs w:val="24"/>
          <w:lang w:val="en-US"/>
        </w:rPr>
        <w:t xml:space="preserve"> to the </w:t>
      </w:r>
      <w:r w:rsidR="00EA1DB6">
        <w:rPr>
          <w:rFonts w:ascii="Times New Roman" w:hAnsi="Times New Roman" w:cs="Times New Roman"/>
          <w:sz w:val="24"/>
          <w:szCs w:val="24"/>
          <w:lang w:val="en-US"/>
        </w:rPr>
        <w:t>dissolution of the Enlightenment belief in reason and progress</w:t>
      </w:r>
      <w:r w:rsidR="00190D86">
        <w:rPr>
          <w:rFonts w:ascii="Times New Roman" w:hAnsi="Times New Roman" w:cs="Times New Roman"/>
          <w:sz w:val="24"/>
          <w:szCs w:val="24"/>
          <w:lang w:val="en-US"/>
        </w:rPr>
        <w:t>.</w:t>
      </w:r>
      <w:r w:rsidR="00447446">
        <w:rPr>
          <w:rStyle w:val="EndnoteReference"/>
          <w:rFonts w:ascii="Times New Roman" w:hAnsi="Times New Roman" w:cs="Times New Roman"/>
          <w:sz w:val="24"/>
          <w:szCs w:val="24"/>
          <w:lang w:val="en-US"/>
        </w:rPr>
        <w:endnoteReference w:id="27"/>
      </w:r>
      <w:r w:rsidR="00EA1DB6">
        <w:rPr>
          <w:rFonts w:ascii="Times New Roman" w:hAnsi="Times New Roman" w:cs="Times New Roman"/>
          <w:sz w:val="24"/>
          <w:szCs w:val="24"/>
          <w:lang w:val="en-US"/>
        </w:rPr>
        <w:t xml:space="preserve"> </w:t>
      </w:r>
      <w:r w:rsidR="008A3376">
        <w:rPr>
          <w:rFonts w:ascii="Times New Roman" w:hAnsi="Times New Roman" w:cs="Times New Roman"/>
          <w:sz w:val="24"/>
          <w:szCs w:val="24"/>
          <w:lang w:val="en-US"/>
        </w:rPr>
        <w:t xml:space="preserve"> </w:t>
      </w:r>
      <w:r w:rsidR="00F9729F">
        <w:rPr>
          <w:rFonts w:ascii="Times New Roman" w:hAnsi="Times New Roman" w:cs="Times New Roman"/>
          <w:sz w:val="24"/>
          <w:szCs w:val="24"/>
          <w:lang w:val="en-US"/>
        </w:rPr>
        <w:t xml:space="preserve">The </w:t>
      </w:r>
      <w:r w:rsidR="00AE76FD">
        <w:rPr>
          <w:rFonts w:ascii="Times New Roman" w:hAnsi="Times New Roman" w:cs="Times New Roman"/>
          <w:sz w:val="24"/>
          <w:szCs w:val="24"/>
          <w:lang w:val="en-US"/>
        </w:rPr>
        <w:t>dissolution</w:t>
      </w:r>
      <w:r w:rsidR="00F9729F">
        <w:rPr>
          <w:rFonts w:ascii="Times New Roman" w:hAnsi="Times New Roman" w:cs="Times New Roman"/>
          <w:sz w:val="24"/>
          <w:szCs w:val="24"/>
          <w:lang w:val="en-US"/>
        </w:rPr>
        <w:t xml:space="preserve"> of the quest </w:t>
      </w:r>
      <w:r w:rsidR="002062FC">
        <w:rPr>
          <w:rFonts w:ascii="Times New Roman" w:hAnsi="Times New Roman" w:cs="Times New Roman"/>
          <w:sz w:val="24"/>
          <w:szCs w:val="24"/>
          <w:lang w:val="en-US"/>
        </w:rPr>
        <w:t xml:space="preserve">for meaning in </w:t>
      </w:r>
      <w:r w:rsidR="00E96CA9">
        <w:rPr>
          <w:rFonts w:ascii="Times New Roman" w:hAnsi="Times New Roman" w:cs="Times New Roman"/>
          <w:sz w:val="24"/>
          <w:szCs w:val="24"/>
          <w:lang w:val="en-US"/>
        </w:rPr>
        <w:t>history</w:t>
      </w:r>
      <w:r w:rsidR="008A3376">
        <w:rPr>
          <w:rFonts w:ascii="Times New Roman" w:hAnsi="Times New Roman" w:cs="Times New Roman"/>
          <w:sz w:val="24"/>
          <w:szCs w:val="24"/>
          <w:lang w:val="en-US"/>
        </w:rPr>
        <w:t xml:space="preserve">, however, </w:t>
      </w:r>
      <w:r w:rsidR="00987B3A">
        <w:rPr>
          <w:rFonts w:ascii="Times New Roman" w:hAnsi="Times New Roman" w:cs="Times New Roman"/>
          <w:sz w:val="24"/>
          <w:szCs w:val="24"/>
          <w:lang w:val="en-US"/>
        </w:rPr>
        <w:t xml:space="preserve">offers us an opportunity to break free </w:t>
      </w:r>
      <w:r w:rsidR="00CB6039">
        <w:rPr>
          <w:rFonts w:ascii="Times New Roman" w:hAnsi="Times New Roman" w:cs="Times New Roman"/>
          <w:sz w:val="24"/>
          <w:szCs w:val="24"/>
          <w:lang w:val="en-US"/>
        </w:rPr>
        <w:t>of the Christian horizon</w:t>
      </w:r>
      <w:r w:rsidR="00190D86">
        <w:rPr>
          <w:rFonts w:ascii="Times New Roman" w:hAnsi="Times New Roman" w:cs="Times New Roman"/>
          <w:sz w:val="24"/>
          <w:szCs w:val="24"/>
          <w:lang w:val="en-US"/>
        </w:rPr>
        <w:t xml:space="preserve">. </w:t>
      </w:r>
      <w:r w:rsidR="00CB6039">
        <w:rPr>
          <w:rFonts w:ascii="Times New Roman" w:hAnsi="Times New Roman" w:cs="Times New Roman"/>
          <w:sz w:val="24"/>
          <w:szCs w:val="24"/>
          <w:lang w:val="en-US"/>
        </w:rPr>
        <w:t xml:space="preserve"> </w:t>
      </w:r>
      <w:r w:rsidR="00E24A5A">
        <w:rPr>
          <w:rFonts w:ascii="Times New Roman" w:hAnsi="Times New Roman" w:cs="Times New Roman"/>
          <w:sz w:val="24"/>
          <w:szCs w:val="24"/>
        </w:rPr>
        <w:t xml:space="preserve">For after </w:t>
      </w:r>
      <w:r w:rsidR="00C0013A">
        <w:rPr>
          <w:rFonts w:ascii="Times New Roman" w:hAnsi="Times New Roman" w:cs="Times New Roman"/>
          <w:sz w:val="24"/>
          <w:szCs w:val="24"/>
          <w:lang w:val="en-US"/>
        </w:rPr>
        <w:t xml:space="preserve">weaning us off the last </w:t>
      </w:r>
      <w:r w:rsidR="00545B58">
        <w:rPr>
          <w:rFonts w:ascii="Times New Roman" w:hAnsi="Times New Roman" w:cs="Times New Roman"/>
          <w:sz w:val="24"/>
          <w:szCs w:val="24"/>
          <w:lang w:val="en-US"/>
        </w:rPr>
        <w:t>residues of the belief in progress</w:t>
      </w:r>
      <w:r w:rsidR="002E209E">
        <w:rPr>
          <w:rFonts w:ascii="Times New Roman" w:hAnsi="Times New Roman" w:cs="Times New Roman"/>
          <w:sz w:val="24"/>
          <w:szCs w:val="24"/>
          <w:lang w:val="en-US"/>
        </w:rPr>
        <w:t xml:space="preserve">, </w:t>
      </w:r>
      <w:r w:rsidR="002E209E" w:rsidRPr="00292E52">
        <w:rPr>
          <w:rFonts w:ascii="Times New Roman" w:hAnsi="Times New Roman" w:cs="Times New Roman"/>
          <w:sz w:val="24"/>
          <w:szCs w:val="24"/>
          <w:lang w:val="en-US"/>
        </w:rPr>
        <w:t>Löwith</w:t>
      </w:r>
      <w:r w:rsidR="00E24A5A">
        <w:rPr>
          <w:rFonts w:ascii="Times New Roman" w:hAnsi="Times New Roman" w:cs="Times New Roman"/>
          <w:sz w:val="24"/>
          <w:szCs w:val="24"/>
          <w:lang w:val="en-US"/>
        </w:rPr>
        <w:t xml:space="preserve"> concludes</w:t>
      </w:r>
      <w:r w:rsidR="002E209E">
        <w:rPr>
          <w:rFonts w:ascii="Times New Roman" w:hAnsi="Times New Roman" w:cs="Times New Roman"/>
          <w:sz w:val="24"/>
          <w:szCs w:val="24"/>
          <w:lang w:val="en-US"/>
        </w:rPr>
        <w:t xml:space="preserve"> </w:t>
      </w:r>
      <w:r w:rsidR="00C75BCE">
        <w:rPr>
          <w:rFonts w:ascii="Times New Roman" w:hAnsi="Times New Roman" w:cs="Times New Roman"/>
          <w:i/>
          <w:iCs/>
          <w:sz w:val="24"/>
          <w:szCs w:val="24"/>
        </w:rPr>
        <w:t xml:space="preserve">Meaning in History </w:t>
      </w:r>
      <w:r w:rsidR="00C75BCE">
        <w:rPr>
          <w:rFonts w:ascii="Times New Roman" w:hAnsi="Times New Roman" w:cs="Times New Roman"/>
          <w:sz w:val="24"/>
          <w:szCs w:val="24"/>
        </w:rPr>
        <w:t>by calling for the re</w:t>
      </w:r>
      <w:r w:rsidR="007575F1">
        <w:rPr>
          <w:rFonts w:ascii="Times New Roman" w:hAnsi="Times New Roman" w:cs="Times New Roman"/>
          <w:sz w:val="24"/>
          <w:szCs w:val="24"/>
        </w:rPr>
        <w:t>consideration</w:t>
      </w:r>
      <w:r w:rsidR="00C75BCE">
        <w:rPr>
          <w:rFonts w:ascii="Times New Roman" w:hAnsi="Times New Roman" w:cs="Times New Roman"/>
          <w:sz w:val="24"/>
          <w:szCs w:val="24"/>
        </w:rPr>
        <w:t xml:space="preserve"> of the ancient cycle of eternal recurrence</w:t>
      </w:r>
      <w:r w:rsidR="008A3376">
        <w:rPr>
          <w:rFonts w:ascii="Times New Roman" w:hAnsi="Times New Roman" w:cs="Times New Roman"/>
          <w:sz w:val="24"/>
          <w:szCs w:val="24"/>
        </w:rPr>
        <w:t>.</w:t>
      </w:r>
      <w:r w:rsidR="00C75BCE">
        <w:rPr>
          <w:rStyle w:val="EndnoteReference"/>
          <w:rFonts w:ascii="Times New Roman" w:hAnsi="Times New Roman" w:cs="Times New Roman"/>
          <w:sz w:val="24"/>
          <w:szCs w:val="24"/>
        </w:rPr>
        <w:endnoteReference w:id="28"/>
      </w:r>
    </w:p>
    <w:p w14:paraId="73533724" w14:textId="298FEE06" w:rsidR="00B93521" w:rsidRPr="00B93521" w:rsidRDefault="00B93521" w:rsidP="00B9352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The Serene Return to Ancient Serenity</w:t>
      </w:r>
    </w:p>
    <w:p w14:paraId="4803218F" w14:textId="60C2CF86" w:rsidR="007767BA" w:rsidRDefault="00A66A19" w:rsidP="008F17C7">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F1589A">
        <w:rPr>
          <w:rFonts w:ascii="Times New Roman" w:hAnsi="Times New Roman" w:cs="Times New Roman"/>
          <w:sz w:val="24"/>
          <w:szCs w:val="24"/>
          <w:lang w:val="en-US"/>
        </w:rPr>
        <w:t xml:space="preserve">advocating for the </w:t>
      </w:r>
      <w:r>
        <w:rPr>
          <w:rFonts w:ascii="Times New Roman" w:hAnsi="Times New Roman" w:cs="Times New Roman"/>
          <w:sz w:val="24"/>
          <w:szCs w:val="24"/>
          <w:lang w:val="en-US"/>
        </w:rPr>
        <w:t>renewal of the cosmological perspective of the ancient Greeks</w:t>
      </w:r>
      <w:r w:rsidR="00997C6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92E52">
        <w:rPr>
          <w:rFonts w:ascii="Times New Roman" w:hAnsi="Times New Roman" w:cs="Times New Roman"/>
          <w:sz w:val="24"/>
          <w:szCs w:val="24"/>
          <w:lang w:val="en-US"/>
        </w:rPr>
        <w:t>Löwith</w:t>
      </w:r>
      <w:r w:rsidR="00231EEC">
        <w:rPr>
          <w:rFonts w:ascii="Times New Roman" w:hAnsi="Times New Roman" w:cs="Times New Roman"/>
          <w:sz w:val="24"/>
          <w:szCs w:val="24"/>
          <w:lang w:val="en-US"/>
        </w:rPr>
        <w:t xml:space="preserve"> echoes Nietzsche’s </w:t>
      </w:r>
      <w:r w:rsidR="007640E5">
        <w:rPr>
          <w:rFonts w:ascii="Times New Roman" w:hAnsi="Times New Roman" w:cs="Times New Roman"/>
          <w:sz w:val="24"/>
          <w:szCs w:val="24"/>
          <w:lang w:val="en-US"/>
        </w:rPr>
        <w:t xml:space="preserve">similar </w:t>
      </w:r>
      <w:r w:rsidR="00BC37EB">
        <w:rPr>
          <w:rFonts w:ascii="Times New Roman" w:hAnsi="Times New Roman" w:cs="Times New Roman"/>
          <w:sz w:val="24"/>
          <w:szCs w:val="24"/>
          <w:lang w:val="en-US"/>
        </w:rPr>
        <w:t>project to revive the eternal recurrence as the way out</w:t>
      </w:r>
      <w:r w:rsidR="003C2EBA">
        <w:rPr>
          <w:rFonts w:ascii="Times New Roman" w:hAnsi="Times New Roman" w:cs="Times New Roman"/>
          <w:sz w:val="24"/>
          <w:szCs w:val="24"/>
          <w:lang w:val="en-US"/>
        </w:rPr>
        <w:t xml:space="preserve"> of</w:t>
      </w:r>
      <w:r w:rsidR="00BC37EB">
        <w:rPr>
          <w:rFonts w:ascii="Times New Roman" w:hAnsi="Times New Roman" w:cs="Times New Roman"/>
          <w:sz w:val="24"/>
          <w:szCs w:val="24"/>
          <w:lang w:val="en-US"/>
        </w:rPr>
        <w:t xml:space="preserve"> </w:t>
      </w:r>
      <w:r w:rsidR="00455EAC">
        <w:rPr>
          <w:rFonts w:ascii="Times New Roman" w:hAnsi="Times New Roman" w:cs="Times New Roman"/>
          <w:sz w:val="24"/>
          <w:szCs w:val="24"/>
          <w:lang w:val="en-US"/>
        </w:rPr>
        <w:t xml:space="preserve">“two thousand years of falsehood” culminating </w:t>
      </w:r>
      <w:r w:rsidR="000E7542">
        <w:rPr>
          <w:rFonts w:ascii="Times New Roman" w:hAnsi="Times New Roman" w:cs="Times New Roman"/>
          <w:sz w:val="24"/>
          <w:szCs w:val="24"/>
          <w:lang w:val="en-US"/>
        </w:rPr>
        <w:t xml:space="preserve">in the “modern illusion of the last </w:t>
      </w:r>
      <w:commentRangeStart w:id="48"/>
      <w:r w:rsidR="000E7542">
        <w:rPr>
          <w:rFonts w:ascii="Times New Roman" w:hAnsi="Times New Roman" w:cs="Times New Roman"/>
          <w:sz w:val="24"/>
          <w:szCs w:val="24"/>
          <w:lang w:val="en-US"/>
        </w:rPr>
        <w:t>man</w:t>
      </w:r>
      <w:commentRangeEnd w:id="48"/>
      <w:r w:rsidR="003C2EBA">
        <w:rPr>
          <w:rStyle w:val="CommentReference"/>
        </w:rPr>
        <w:commentReference w:id="48"/>
      </w:r>
      <w:r w:rsidR="003C2EBA">
        <w:rPr>
          <w:rFonts w:ascii="Times New Roman" w:hAnsi="Times New Roman" w:cs="Times New Roman"/>
          <w:sz w:val="24"/>
          <w:szCs w:val="24"/>
          <w:lang w:val="en-US"/>
        </w:rPr>
        <w:t>.</w:t>
      </w:r>
      <w:r w:rsidR="000E7542">
        <w:rPr>
          <w:rFonts w:ascii="Times New Roman" w:hAnsi="Times New Roman" w:cs="Times New Roman"/>
          <w:sz w:val="24"/>
          <w:szCs w:val="24"/>
          <w:lang w:val="en-US"/>
        </w:rPr>
        <w:t>”</w:t>
      </w:r>
      <w:ins w:id="49" w:author="Ryan McKinnell" w:date="2021-08-25T14:32:00Z">
        <w:r w:rsidR="00FE13CA">
          <w:rPr>
            <w:rStyle w:val="EndnoteReference"/>
            <w:rFonts w:ascii="Times New Roman" w:hAnsi="Times New Roman" w:cs="Times New Roman"/>
            <w:sz w:val="24"/>
            <w:szCs w:val="24"/>
            <w:lang w:val="en-US"/>
          </w:rPr>
          <w:endnoteReference w:id="29"/>
        </w:r>
      </w:ins>
      <w:r w:rsidR="005319CB">
        <w:rPr>
          <w:rFonts w:ascii="Times New Roman" w:hAnsi="Times New Roman" w:cs="Times New Roman"/>
          <w:sz w:val="24"/>
          <w:szCs w:val="24"/>
          <w:lang w:val="en-US"/>
        </w:rPr>
        <w:t xml:space="preserve">  </w:t>
      </w:r>
      <w:r w:rsidR="00E00872">
        <w:rPr>
          <w:rFonts w:ascii="Times New Roman" w:hAnsi="Times New Roman" w:cs="Times New Roman"/>
          <w:sz w:val="24"/>
          <w:szCs w:val="24"/>
          <w:lang w:val="en-US"/>
        </w:rPr>
        <w:t xml:space="preserve">As </w:t>
      </w:r>
      <w:r w:rsidR="005319CB">
        <w:rPr>
          <w:rFonts w:ascii="Times New Roman" w:hAnsi="Times New Roman" w:cs="Times New Roman"/>
          <w:sz w:val="24"/>
          <w:szCs w:val="24"/>
          <w:lang w:val="en-US"/>
        </w:rPr>
        <w:t xml:space="preserve">several commentators observe, Nietzsche’s doctrine of the eternal recurrence acts as an important lodestar for </w:t>
      </w:r>
      <w:r w:rsidR="005319CB" w:rsidRPr="00292E52">
        <w:rPr>
          <w:rFonts w:ascii="Times New Roman" w:hAnsi="Times New Roman" w:cs="Times New Roman"/>
          <w:sz w:val="24"/>
          <w:szCs w:val="24"/>
          <w:lang w:val="en-US"/>
        </w:rPr>
        <w:t>Löwith</w:t>
      </w:r>
      <w:r w:rsidR="005319CB">
        <w:rPr>
          <w:rFonts w:ascii="Times New Roman" w:hAnsi="Times New Roman" w:cs="Times New Roman"/>
          <w:sz w:val="24"/>
          <w:szCs w:val="24"/>
          <w:lang w:val="en-US"/>
        </w:rPr>
        <w:t>’s own attempt at the rejuvenation of Stoic naturalism</w:t>
      </w:r>
      <w:r w:rsidR="003C2EBA">
        <w:rPr>
          <w:rFonts w:ascii="Times New Roman" w:hAnsi="Times New Roman" w:cs="Times New Roman"/>
          <w:sz w:val="24"/>
          <w:szCs w:val="24"/>
          <w:lang w:val="en-US"/>
        </w:rPr>
        <w:t>.</w:t>
      </w:r>
      <w:r w:rsidR="005319CB">
        <w:rPr>
          <w:rStyle w:val="EndnoteReference"/>
          <w:rFonts w:ascii="Times New Roman" w:hAnsi="Times New Roman" w:cs="Times New Roman"/>
          <w:sz w:val="24"/>
          <w:szCs w:val="24"/>
          <w:lang w:val="en-US"/>
        </w:rPr>
        <w:endnoteReference w:id="30"/>
      </w:r>
      <w:r w:rsidR="003C2EBA">
        <w:rPr>
          <w:rFonts w:ascii="Times New Roman" w:hAnsi="Times New Roman" w:cs="Times New Roman"/>
          <w:sz w:val="24"/>
          <w:szCs w:val="24"/>
          <w:lang w:val="en-US"/>
        </w:rPr>
        <w:t xml:space="preserve"> </w:t>
      </w:r>
      <w:r w:rsidR="000E7542">
        <w:rPr>
          <w:rFonts w:ascii="Times New Roman" w:hAnsi="Times New Roman" w:cs="Times New Roman"/>
          <w:sz w:val="24"/>
          <w:szCs w:val="24"/>
          <w:lang w:val="en-US"/>
        </w:rPr>
        <w:t xml:space="preserve"> Indeed,</w:t>
      </w:r>
      <w:r>
        <w:rPr>
          <w:rFonts w:ascii="Times New Roman" w:hAnsi="Times New Roman" w:cs="Times New Roman"/>
          <w:sz w:val="24"/>
          <w:szCs w:val="24"/>
          <w:lang w:val="en-US"/>
        </w:rPr>
        <w:t xml:space="preserve"> Nietzsche’s eternal recurrence had been the focus of </w:t>
      </w:r>
      <w:r w:rsidRPr="00292E52">
        <w:rPr>
          <w:rFonts w:ascii="Times New Roman" w:hAnsi="Times New Roman" w:cs="Times New Roman"/>
          <w:sz w:val="24"/>
          <w:szCs w:val="24"/>
          <w:lang w:val="en-US"/>
        </w:rPr>
        <w:t>Löwith</w:t>
      </w:r>
      <w:r>
        <w:rPr>
          <w:rFonts w:ascii="Times New Roman" w:hAnsi="Times New Roman" w:cs="Times New Roman"/>
          <w:sz w:val="24"/>
          <w:szCs w:val="24"/>
          <w:lang w:val="en-US"/>
        </w:rPr>
        <w:t>’s 1935 study of Nietzsche</w:t>
      </w:r>
      <w:r w:rsidR="003C2EBA">
        <w:rPr>
          <w:rFonts w:ascii="Times New Roman" w:hAnsi="Times New Roman" w:cs="Times New Roman"/>
          <w:sz w:val="24"/>
          <w:szCs w:val="24"/>
          <w:lang w:val="en-US"/>
        </w:rPr>
        <w:t>’s</w:t>
      </w:r>
      <w:r>
        <w:rPr>
          <w:rFonts w:ascii="Times New Roman" w:hAnsi="Times New Roman" w:cs="Times New Roman"/>
          <w:sz w:val="24"/>
          <w:szCs w:val="24"/>
          <w:lang w:val="en-US"/>
        </w:rPr>
        <w:t xml:space="preserve"> philosophy, and the German philosopher</w:t>
      </w:r>
      <w:r w:rsidR="000E7542">
        <w:rPr>
          <w:rFonts w:ascii="Times New Roman" w:hAnsi="Times New Roman" w:cs="Times New Roman"/>
          <w:sz w:val="24"/>
          <w:szCs w:val="24"/>
          <w:lang w:val="en-US"/>
        </w:rPr>
        <w:t>’s d</w:t>
      </w:r>
      <w:r w:rsidR="005319CB">
        <w:rPr>
          <w:rFonts w:ascii="Times New Roman" w:hAnsi="Times New Roman" w:cs="Times New Roman"/>
          <w:sz w:val="24"/>
          <w:szCs w:val="24"/>
          <w:lang w:val="en-US"/>
        </w:rPr>
        <w:t>octrine is given pride of place in the last</w:t>
      </w:r>
      <w:r>
        <w:rPr>
          <w:rFonts w:ascii="Times New Roman" w:hAnsi="Times New Roman" w:cs="Times New Roman"/>
          <w:sz w:val="24"/>
          <w:szCs w:val="24"/>
          <w:lang w:val="en-US"/>
        </w:rPr>
        <w:t xml:space="preserve"> appendix of </w:t>
      </w:r>
      <w:r>
        <w:rPr>
          <w:rFonts w:ascii="Times New Roman" w:hAnsi="Times New Roman" w:cs="Times New Roman"/>
          <w:i/>
          <w:iCs/>
          <w:sz w:val="24"/>
          <w:szCs w:val="24"/>
          <w:lang w:val="en-US"/>
        </w:rPr>
        <w:t>Meaning in History</w:t>
      </w:r>
      <w:r w:rsidR="00190D8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875CCF">
        <w:rPr>
          <w:rFonts w:ascii="Times New Roman" w:hAnsi="Times New Roman" w:cs="Times New Roman"/>
          <w:sz w:val="24"/>
          <w:szCs w:val="24"/>
          <w:lang w:val="en-US"/>
        </w:rPr>
        <w:t>Yet</w:t>
      </w:r>
      <w:r w:rsidR="00E008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despite his admiration, </w:t>
      </w:r>
      <w:r w:rsidRPr="00292E52">
        <w:rPr>
          <w:rFonts w:ascii="Times New Roman" w:hAnsi="Times New Roman" w:cs="Times New Roman"/>
          <w:sz w:val="24"/>
          <w:szCs w:val="24"/>
          <w:lang w:val="en-US"/>
        </w:rPr>
        <w:t>Löwith</w:t>
      </w:r>
      <w:r>
        <w:rPr>
          <w:rFonts w:ascii="Times New Roman" w:hAnsi="Times New Roman" w:cs="Times New Roman"/>
          <w:sz w:val="24"/>
          <w:szCs w:val="24"/>
          <w:lang w:val="en-US"/>
        </w:rPr>
        <w:t xml:space="preserve"> ultimately concludes</w:t>
      </w:r>
      <w:r w:rsidR="00E00872">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Nietzsche</w:t>
      </w:r>
      <w:r w:rsidR="00E00872">
        <w:rPr>
          <w:rFonts w:ascii="Times New Roman" w:hAnsi="Times New Roman" w:cs="Times New Roman"/>
          <w:sz w:val="24"/>
          <w:szCs w:val="24"/>
          <w:lang w:val="en-US"/>
        </w:rPr>
        <w:t xml:space="preserve"> cannot serve </w:t>
      </w:r>
      <w:r w:rsidR="00F7136E">
        <w:rPr>
          <w:rFonts w:ascii="Times New Roman" w:hAnsi="Times New Roman" w:cs="Times New Roman"/>
          <w:sz w:val="24"/>
          <w:szCs w:val="24"/>
          <w:lang w:val="en-US"/>
        </w:rPr>
        <w:t>as</w:t>
      </w:r>
      <w:r w:rsidR="00013AFF">
        <w:rPr>
          <w:rFonts w:ascii="Times New Roman" w:hAnsi="Times New Roman" w:cs="Times New Roman"/>
          <w:sz w:val="24"/>
          <w:szCs w:val="24"/>
          <w:lang w:val="en-US"/>
        </w:rPr>
        <w:t xml:space="preserve"> the mode</w:t>
      </w:r>
      <w:r w:rsidR="00CC74D1">
        <w:rPr>
          <w:rFonts w:ascii="Times New Roman" w:hAnsi="Times New Roman" w:cs="Times New Roman"/>
          <w:sz w:val="24"/>
          <w:szCs w:val="24"/>
          <w:lang w:val="en-US"/>
        </w:rPr>
        <w:t xml:space="preserve">l for the </w:t>
      </w:r>
      <w:r w:rsidR="0088794E">
        <w:rPr>
          <w:rFonts w:ascii="Times New Roman" w:hAnsi="Times New Roman" w:cs="Times New Roman"/>
          <w:sz w:val="24"/>
          <w:szCs w:val="24"/>
          <w:lang w:val="en-US"/>
        </w:rPr>
        <w:t>re-conception</w:t>
      </w:r>
      <w:r>
        <w:rPr>
          <w:rFonts w:ascii="Times New Roman" w:hAnsi="Times New Roman" w:cs="Times New Roman"/>
          <w:sz w:val="24"/>
          <w:szCs w:val="24"/>
          <w:lang w:val="en-US"/>
        </w:rPr>
        <w:t xml:space="preserve"> </w:t>
      </w:r>
      <w:r w:rsidR="0088794E">
        <w:rPr>
          <w:rFonts w:ascii="Times New Roman" w:hAnsi="Times New Roman" w:cs="Times New Roman"/>
          <w:sz w:val="24"/>
          <w:szCs w:val="24"/>
          <w:lang w:val="en-US"/>
        </w:rPr>
        <w:t xml:space="preserve">of classical paganism </w:t>
      </w:r>
      <w:r w:rsidR="00641E03">
        <w:rPr>
          <w:rFonts w:ascii="Times New Roman" w:hAnsi="Times New Roman" w:cs="Times New Roman"/>
          <w:sz w:val="24"/>
          <w:szCs w:val="24"/>
          <w:lang w:val="en-US"/>
        </w:rPr>
        <w:t xml:space="preserve">because he </w:t>
      </w:r>
      <w:r>
        <w:rPr>
          <w:rFonts w:ascii="Times New Roman" w:hAnsi="Times New Roman" w:cs="Times New Roman"/>
          <w:sz w:val="24"/>
          <w:szCs w:val="24"/>
          <w:lang w:val="en-US"/>
        </w:rPr>
        <w:t xml:space="preserve">is unable to free himself from </w:t>
      </w:r>
      <w:r w:rsidR="008D63BB">
        <w:rPr>
          <w:rFonts w:ascii="Times New Roman" w:hAnsi="Times New Roman" w:cs="Times New Roman"/>
          <w:sz w:val="24"/>
          <w:szCs w:val="24"/>
          <w:lang w:val="en-US"/>
        </w:rPr>
        <w:t xml:space="preserve">the </w:t>
      </w:r>
      <w:r w:rsidR="00744687">
        <w:rPr>
          <w:rFonts w:ascii="Times New Roman" w:hAnsi="Times New Roman" w:cs="Times New Roman"/>
          <w:sz w:val="24"/>
          <w:szCs w:val="24"/>
          <w:lang w:val="en-US"/>
        </w:rPr>
        <w:t>Hebrew-Christian horizon</w:t>
      </w:r>
      <w:r w:rsidR="00190D8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4014F9">
        <w:rPr>
          <w:rFonts w:ascii="Times New Roman" w:hAnsi="Times New Roman" w:cs="Times New Roman"/>
          <w:sz w:val="24"/>
          <w:szCs w:val="24"/>
          <w:lang w:val="en-US"/>
        </w:rPr>
        <w:t xml:space="preserve">How can </w:t>
      </w:r>
      <w:r w:rsidR="00CA0166" w:rsidRPr="00292E52">
        <w:rPr>
          <w:rFonts w:ascii="Times New Roman" w:hAnsi="Times New Roman" w:cs="Times New Roman"/>
          <w:sz w:val="24"/>
          <w:szCs w:val="24"/>
          <w:lang w:val="en-US"/>
        </w:rPr>
        <w:t>Löwith</w:t>
      </w:r>
      <w:r w:rsidR="00CA0166">
        <w:rPr>
          <w:rFonts w:ascii="Times New Roman" w:hAnsi="Times New Roman" w:cs="Times New Roman"/>
          <w:sz w:val="24"/>
          <w:szCs w:val="24"/>
          <w:lang w:val="en-US"/>
        </w:rPr>
        <w:t xml:space="preserve"> insist that </w:t>
      </w:r>
      <w:r w:rsidR="004014F9">
        <w:rPr>
          <w:rFonts w:ascii="Times New Roman" w:hAnsi="Times New Roman" w:cs="Times New Roman"/>
          <w:sz w:val="24"/>
          <w:szCs w:val="24"/>
          <w:lang w:val="en-US"/>
        </w:rPr>
        <w:t xml:space="preserve">the </w:t>
      </w:r>
      <w:r w:rsidR="00CA0166">
        <w:rPr>
          <w:rFonts w:ascii="Times New Roman" w:hAnsi="Times New Roman" w:cs="Times New Roman"/>
          <w:sz w:val="24"/>
          <w:szCs w:val="24"/>
          <w:lang w:val="en-US"/>
        </w:rPr>
        <w:t xml:space="preserve">last disciple of Dionysus </w:t>
      </w:r>
      <w:r w:rsidR="000617C0">
        <w:rPr>
          <w:rFonts w:ascii="Times New Roman" w:hAnsi="Times New Roman" w:cs="Times New Roman"/>
          <w:sz w:val="24"/>
          <w:szCs w:val="24"/>
          <w:lang w:val="en-US"/>
        </w:rPr>
        <w:t xml:space="preserve">remains </w:t>
      </w:r>
      <w:r w:rsidR="00903B10">
        <w:rPr>
          <w:rFonts w:ascii="Times New Roman" w:hAnsi="Times New Roman" w:cs="Times New Roman"/>
          <w:sz w:val="24"/>
          <w:szCs w:val="24"/>
          <w:lang w:val="en-US"/>
        </w:rPr>
        <w:t>with</w:t>
      </w:r>
      <w:r w:rsidR="00CA59E9">
        <w:rPr>
          <w:rFonts w:ascii="Times New Roman" w:hAnsi="Times New Roman" w:cs="Times New Roman"/>
          <w:sz w:val="24"/>
          <w:szCs w:val="24"/>
          <w:lang w:val="en-US"/>
        </w:rPr>
        <w:t>in</w:t>
      </w:r>
      <w:r w:rsidR="00903B10">
        <w:rPr>
          <w:rFonts w:ascii="Times New Roman" w:hAnsi="Times New Roman" w:cs="Times New Roman"/>
          <w:sz w:val="24"/>
          <w:szCs w:val="24"/>
          <w:lang w:val="en-US"/>
        </w:rPr>
        <w:t xml:space="preserve"> the eschatological frame of reference? </w:t>
      </w:r>
      <w:r w:rsidR="003C2EBA">
        <w:rPr>
          <w:rFonts w:ascii="Times New Roman" w:hAnsi="Times New Roman" w:cs="Times New Roman"/>
          <w:sz w:val="24"/>
          <w:szCs w:val="24"/>
          <w:lang w:val="en-US"/>
        </w:rPr>
        <w:t xml:space="preserve"> </w:t>
      </w:r>
      <w:r w:rsidR="00DF2988">
        <w:rPr>
          <w:rFonts w:ascii="Times New Roman" w:hAnsi="Times New Roman" w:cs="Times New Roman"/>
          <w:sz w:val="24"/>
          <w:szCs w:val="24"/>
          <w:lang w:val="en-US"/>
        </w:rPr>
        <w:t xml:space="preserve">While </w:t>
      </w:r>
      <w:r w:rsidR="009051D8">
        <w:rPr>
          <w:rFonts w:ascii="Times New Roman" w:hAnsi="Times New Roman" w:cs="Times New Roman"/>
          <w:sz w:val="24"/>
          <w:szCs w:val="24"/>
          <w:lang w:val="en-US"/>
        </w:rPr>
        <w:t>the Greeks</w:t>
      </w:r>
      <w:r w:rsidR="00DF2988">
        <w:rPr>
          <w:rFonts w:ascii="Times New Roman" w:hAnsi="Times New Roman" w:cs="Times New Roman"/>
          <w:sz w:val="24"/>
          <w:szCs w:val="24"/>
          <w:lang w:val="en-US"/>
        </w:rPr>
        <w:t xml:space="preserve"> were </w:t>
      </w:r>
      <w:r w:rsidR="00D1646D">
        <w:rPr>
          <w:rFonts w:ascii="Times New Roman" w:hAnsi="Times New Roman" w:cs="Times New Roman"/>
          <w:sz w:val="24"/>
          <w:szCs w:val="24"/>
          <w:lang w:val="en-US"/>
        </w:rPr>
        <w:t>unconcerned with the future, feeling ‘awe and reverence for fate,”</w:t>
      </w:r>
      <w:r w:rsidR="00EC63A6">
        <w:rPr>
          <w:rFonts w:ascii="Times New Roman" w:hAnsi="Times New Roman" w:cs="Times New Roman"/>
          <w:sz w:val="24"/>
          <w:szCs w:val="24"/>
          <w:lang w:val="en-US"/>
        </w:rPr>
        <w:t xml:space="preserve"> </w:t>
      </w:r>
      <w:r w:rsidR="00407463">
        <w:rPr>
          <w:rFonts w:ascii="Times New Roman" w:hAnsi="Times New Roman" w:cs="Times New Roman"/>
          <w:sz w:val="24"/>
          <w:szCs w:val="24"/>
          <w:lang w:val="en-US"/>
        </w:rPr>
        <w:t>Nietzsche’s philosophy is a self</w:t>
      </w:r>
      <w:r w:rsidR="004A6774">
        <w:rPr>
          <w:rFonts w:ascii="Times New Roman" w:hAnsi="Times New Roman" w:cs="Times New Roman"/>
          <w:sz w:val="24"/>
          <w:szCs w:val="24"/>
          <w:lang w:val="en-US"/>
        </w:rPr>
        <w:t>-</w:t>
      </w:r>
      <w:r w:rsidR="00407463">
        <w:rPr>
          <w:rFonts w:ascii="Times New Roman" w:hAnsi="Times New Roman" w:cs="Times New Roman"/>
          <w:sz w:val="24"/>
          <w:szCs w:val="24"/>
          <w:lang w:val="en-US"/>
        </w:rPr>
        <w:t>de</w:t>
      </w:r>
      <w:r w:rsidR="004A6774">
        <w:rPr>
          <w:rFonts w:ascii="Times New Roman" w:hAnsi="Times New Roman" w:cs="Times New Roman"/>
          <w:sz w:val="24"/>
          <w:szCs w:val="24"/>
          <w:lang w:val="en-US"/>
        </w:rPr>
        <w:t>scribed prelude to the future</w:t>
      </w:r>
      <w:r w:rsidR="00D1646D">
        <w:rPr>
          <w:rFonts w:ascii="Times New Roman" w:hAnsi="Times New Roman" w:cs="Times New Roman"/>
          <w:sz w:val="24"/>
          <w:szCs w:val="24"/>
          <w:lang w:val="en-US"/>
        </w:rPr>
        <w:t xml:space="preserve"> and Zarathustra</w:t>
      </w:r>
      <w:r w:rsidR="00EC63A6">
        <w:rPr>
          <w:rFonts w:ascii="Times New Roman" w:hAnsi="Times New Roman" w:cs="Times New Roman"/>
          <w:sz w:val="24"/>
          <w:szCs w:val="24"/>
          <w:lang w:val="en-US"/>
        </w:rPr>
        <w:t xml:space="preserve"> seeks to bring about its </w:t>
      </w:r>
      <w:r w:rsidR="00643988" w:rsidRPr="00643988">
        <w:rPr>
          <w:rFonts w:ascii="Times New Roman" w:hAnsi="Times New Roman" w:cs="Times New Roman"/>
          <w:i/>
          <w:iCs/>
          <w:sz w:val="24"/>
          <w:szCs w:val="24"/>
          <w:lang w:val="en-US"/>
        </w:rPr>
        <w:t>redemption</w:t>
      </w:r>
      <w:r w:rsidR="003C2EBA">
        <w:rPr>
          <w:rFonts w:ascii="Times New Roman" w:hAnsi="Times New Roman" w:cs="Times New Roman"/>
          <w:sz w:val="24"/>
          <w:szCs w:val="24"/>
          <w:lang w:val="en-US"/>
        </w:rPr>
        <w:t>.</w:t>
      </w:r>
      <w:r w:rsidR="00643988">
        <w:rPr>
          <w:rStyle w:val="EndnoteReference"/>
          <w:rFonts w:ascii="Times New Roman" w:hAnsi="Times New Roman" w:cs="Times New Roman"/>
          <w:sz w:val="24"/>
          <w:szCs w:val="24"/>
          <w:lang w:val="en-US"/>
        </w:rPr>
        <w:endnoteReference w:id="31"/>
      </w:r>
      <w:r w:rsidR="001176C2">
        <w:rPr>
          <w:rFonts w:ascii="Times New Roman" w:hAnsi="Times New Roman" w:cs="Times New Roman"/>
          <w:sz w:val="24"/>
          <w:szCs w:val="24"/>
          <w:lang w:val="en-US"/>
        </w:rPr>
        <w:t xml:space="preserve"> </w:t>
      </w:r>
      <w:r w:rsidR="003C2EBA">
        <w:rPr>
          <w:rFonts w:ascii="Times New Roman" w:hAnsi="Times New Roman" w:cs="Times New Roman"/>
          <w:sz w:val="24"/>
          <w:szCs w:val="24"/>
          <w:lang w:val="en-US"/>
        </w:rPr>
        <w:t xml:space="preserve"> </w:t>
      </w:r>
      <w:r w:rsidR="00294A29">
        <w:rPr>
          <w:rFonts w:ascii="Times New Roman" w:hAnsi="Times New Roman" w:cs="Times New Roman"/>
          <w:sz w:val="24"/>
          <w:szCs w:val="24"/>
          <w:lang w:val="en-US"/>
        </w:rPr>
        <w:t xml:space="preserve">Notwithstanding his </w:t>
      </w:r>
      <w:r w:rsidR="0030749E">
        <w:rPr>
          <w:rFonts w:ascii="Times New Roman" w:hAnsi="Times New Roman" w:cs="Times New Roman"/>
          <w:sz w:val="24"/>
          <w:szCs w:val="24"/>
          <w:lang w:val="en-US"/>
        </w:rPr>
        <w:t xml:space="preserve">struggle to </w:t>
      </w:r>
      <w:r w:rsidR="00152C15">
        <w:rPr>
          <w:rFonts w:ascii="Times New Roman" w:hAnsi="Times New Roman" w:cs="Times New Roman"/>
          <w:sz w:val="24"/>
          <w:szCs w:val="24"/>
          <w:lang w:val="en-US"/>
        </w:rPr>
        <w:t xml:space="preserve">base his vision on </w:t>
      </w:r>
      <w:r w:rsidR="00BA6616">
        <w:rPr>
          <w:rFonts w:ascii="Times New Roman" w:hAnsi="Times New Roman" w:cs="Times New Roman"/>
          <w:sz w:val="24"/>
          <w:szCs w:val="24"/>
          <w:lang w:val="en-US"/>
        </w:rPr>
        <w:t xml:space="preserve">the nature </w:t>
      </w:r>
      <w:r w:rsidR="00461865">
        <w:rPr>
          <w:rFonts w:ascii="Times New Roman" w:hAnsi="Times New Roman" w:cs="Times New Roman"/>
          <w:sz w:val="24"/>
          <w:szCs w:val="24"/>
          <w:lang w:val="en-US"/>
        </w:rPr>
        <w:t xml:space="preserve">of </w:t>
      </w:r>
      <w:r w:rsidR="00152C15">
        <w:rPr>
          <w:rFonts w:ascii="Times New Roman" w:hAnsi="Times New Roman" w:cs="Times New Roman"/>
          <w:sz w:val="24"/>
          <w:szCs w:val="24"/>
          <w:lang w:val="en-US"/>
        </w:rPr>
        <w:t>modern physics</w:t>
      </w:r>
      <w:r w:rsidR="00BA6616">
        <w:rPr>
          <w:rFonts w:ascii="Times New Roman" w:hAnsi="Times New Roman" w:cs="Times New Roman"/>
          <w:sz w:val="24"/>
          <w:szCs w:val="24"/>
          <w:lang w:val="en-US"/>
        </w:rPr>
        <w:t>,</w:t>
      </w:r>
      <w:r w:rsidR="00461865">
        <w:rPr>
          <w:rFonts w:ascii="Times New Roman" w:hAnsi="Times New Roman" w:cs="Times New Roman"/>
          <w:sz w:val="24"/>
          <w:szCs w:val="24"/>
          <w:lang w:val="en-US"/>
        </w:rPr>
        <w:t xml:space="preserve"> </w:t>
      </w:r>
      <w:r w:rsidR="00877795">
        <w:rPr>
          <w:rFonts w:ascii="Times New Roman" w:hAnsi="Times New Roman" w:cs="Times New Roman"/>
          <w:sz w:val="24"/>
          <w:szCs w:val="24"/>
          <w:lang w:val="en-US"/>
        </w:rPr>
        <w:t xml:space="preserve">the eternal recurrence </w:t>
      </w:r>
      <w:r w:rsidR="0000109E">
        <w:rPr>
          <w:rFonts w:ascii="Times New Roman" w:hAnsi="Times New Roman" w:cs="Times New Roman"/>
          <w:sz w:val="24"/>
          <w:szCs w:val="24"/>
          <w:lang w:val="en-US"/>
        </w:rPr>
        <w:t xml:space="preserve">is </w:t>
      </w:r>
      <w:r w:rsidR="00B24618">
        <w:rPr>
          <w:rFonts w:ascii="Times New Roman" w:hAnsi="Times New Roman" w:cs="Times New Roman"/>
          <w:sz w:val="24"/>
          <w:szCs w:val="24"/>
          <w:lang w:val="en-US"/>
        </w:rPr>
        <w:t>founded on the will</w:t>
      </w:r>
      <w:r w:rsidR="00FF2A2B">
        <w:rPr>
          <w:rFonts w:ascii="Times New Roman" w:hAnsi="Times New Roman" w:cs="Times New Roman"/>
          <w:sz w:val="24"/>
          <w:szCs w:val="24"/>
          <w:lang w:val="en-US"/>
        </w:rPr>
        <w:t xml:space="preserve">, </w:t>
      </w:r>
      <w:r w:rsidR="00FF2A2B">
        <w:rPr>
          <w:rFonts w:ascii="Times New Roman" w:hAnsi="Times New Roman" w:cs="Times New Roman"/>
          <w:sz w:val="24"/>
          <w:szCs w:val="24"/>
          <w:lang w:val="en-US"/>
        </w:rPr>
        <w:lastRenderedPageBreak/>
        <w:t xml:space="preserve">which confirms to a linear conception of time </w:t>
      </w:r>
      <w:r w:rsidR="006616DC">
        <w:rPr>
          <w:rFonts w:ascii="Times New Roman" w:hAnsi="Times New Roman" w:cs="Times New Roman"/>
          <w:sz w:val="24"/>
          <w:szCs w:val="24"/>
          <w:lang w:val="en-US"/>
        </w:rPr>
        <w:t>of eschatological history</w:t>
      </w:r>
      <w:r w:rsidR="00190D86">
        <w:rPr>
          <w:rFonts w:ascii="Times New Roman" w:hAnsi="Times New Roman" w:cs="Times New Roman"/>
          <w:sz w:val="24"/>
          <w:szCs w:val="24"/>
          <w:lang w:val="en-US"/>
        </w:rPr>
        <w:t xml:space="preserve">. </w:t>
      </w:r>
      <w:r w:rsidR="006616DC">
        <w:rPr>
          <w:rFonts w:ascii="Times New Roman" w:hAnsi="Times New Roman" w:cs="Times New Roman"/>
          <w:sz w:val="24"/>
          <w:szCs w:val="24"/>
          <w:lang w:val="en-US"/>
        </w:rPr>
        <w:t xml:space="preserve"> </w:t>
      </w:r>
      <w:r w:rsidR="00AE1FFB">
        <w:rPr>
          <w:rFonts w:ascii="Times New Roman" w:hAnsi="Times New Roman" w:cs="Times New Roman"/>
          <w:sz w:val="24"/>
          <w:szCs w:val="24"/>
          <w:lang w:val="en-US"/>
        </w:rPr>
        <w:t>“</w:t>
      </w:r>
      <w:r w:rsidR="00080ED5">
        <w:rPr>
          <w:rFonts w:ascii="Times New Roman" w:hAnsi="Times New Roman" w:cs="Times New Roman"/>
          <w:sz w:val="24"/>
          <w:szCs w:val="24"/>
          <w:lang w:val="en-US"/>
        </w:rPr>
        <w:t>N</w:t>
      </w:r>
      <w:r w:rsidR="00641E03">
        <w:rPr>
          <w:rFonts w:ascii="Times New Roman" w:hAnsi="Times New Roman" w:cs="Times New Roman"/>
          <w:sz w:val="24"/>
          <w:szCs w:val="24"/>
          <w:lang w:val="en-US"/>
        </w:rPr>
        <w:t>othing is more conspicuous in Nietzsche’s godless philosophy than the emphasis on being creative and willing, creative by willing, like the God of the Old Testament</w:t>
      </w:r>
      <w:r w:rsidR="003C2EBA">
        <w:rPr>
          <w:rFonts w:ascii="Times New Roman" w:hAnsi="Times New Roman" w:cs="Times New Roman"/>
          <w:sz w:val="24"/>
          <w:szCs w:val="24"/>
          <w:lang w:val="en-US"/>
        </w:rPr>
        <w:t>.</w:t>
      </w:r>
      <w:r w:rsidR="00641E03">
        <w:rPr>
          <w:rFonts w:ascii="Times New Roman" w:hAnsi="Times New Roman" w:cs="Times New Roman"/>
          <w:sz w:val="24"/>
          <w:szCs w:val="24"/>
          <w:lang w:val="en-US"/>
        </w:rPr>
        <w:t>”</w:t>
      </w:r>
      <w:r w:rsidR="00641E03">
        <w:rPr>
          <w:rStyle w:val="EndnoteReference"/>
          <w:rFonts w:ascii="Times New Roman" w:hAnsi="Times New Roman" w:cs="Times New Roman"/>
          <w:sz w:val="24"/>
          <w:szCs w:val="24"/>
          <w:lang w:val="en-US"/>
        </w:rPr>
        <w:endnoteReference w:id="32"/>
      </w:r>
      <w:r w:rsidR="00641E03">
        <w:rPr>
          <w:rFonts w:ascii="Times New Roman" w:hAnsi="Times New Roman" w:cs="Times New Roman"/>
          <w:sz w:val="24"/>
          <w:szCs w:val="24"/>
          <w:lang w:val="en-US"/>
        </w:rPr>
        <w:t xml:space="preserve"> </w:t>
      </w:r>
      <w:r w:rsidR="002F268B">
        <w:rPr>
          <w:rFonts w:ascii="Times New Roman" w:hAnsi="Times New Roman" w:cs="Times New Roman"/>
          <w:sz w:val="24"/>
          <w:szCs w:val="24"/>
          <w:lang w:val="en-US"/>
        </w:rPr>
        <w:t>Unlike the ancients, Nietzsche’s eternal recurrence i</w:t>
      </w:r>
      <w:r w:rsidR="003C2EBA">
        <w:rPr>
          <w:rFonts w:ascii="Times New Roman" w:hAnsi="Times New Roman" w:cs="Times New Roman"/>
          <w:sz w:val="24"/>
          <w:szCs w:val="24"/>
          <w:lang w:val="en-US"/>
        </w:rPr>
        <w:t>s a</w:t>
      </w:r>
      <w:r w:rsidR="0045649E">
        <w:rPr>
          <w:rFonts w:ascii="Times New Roman" w:hAnsi="Times New Roman" w:cs="Times New Roman"/>
          <w:sz w:val="24"/>
          <w:szCs w:val="24"/>
          <w:lang w:val="en-US"/>
        </w:rPr>
        <w:t xml:space="preserve"> “subjective ethical imperative” that must be created and consummated rather than accepted</w:t>
      </w:r>
      <w:r w:rsidR="00190D86">
        <w:rPr>
          <w:rFonts w:ascii="Times New Roman" w:hAnsi="Times New Roman" w:cs="Times New Roman"/>
          <w:sz w:val="24"/>
          <w:szCs w:val="24"/>
          <w:lang w:val="en-US"/>
        </w:rPr>
        <w:t xml:space="preserve">. </w:t>
      </w:r>
    </w:p>
    <w:p w14:paraId="6C93713D" w14:textId="397C9A81" w:rsidR="0036093E" w:rsidRPr="00625D63" w:rsidRDefault="003D6DBF" w:rsidP="00625D6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val="en-US"/>
        </w:rPr>
        <w:t xml:space="preserve">Because Nietzsche’s doctrine must be </w:t>
      </w:r>
      <w:r w:rsidR="007767BA">
        <w:rPr>
          <w:rFonts w:ascii="Times New Roman" w:hAnsi="Times New Roman" w:cs="Times New Roman"/>
          <w:sz w:val="24"/>
          <w:szCs w:val="24"/>
          <w:lang w:val="en-US"/>
        </w:rPr>
        <w:t xml:space="preserve">demonstrated </w:t>
      </w:r>
      <w:r w:rsidR="006C0F47">
        <w:rPr>
          <w:rFonts w:ascii="Times New Roman" w:hAnsi="Times New Roman" w:cs="Times New Roman"/>
          <w:sz w:val="24"/>
          <w:szCs w:val="24"/>
          <w:lang w:val="en-US"/>
        </w:rPr>
        <w:t xml:space="preserve">by means of its ethical consequences, </w:t>
      </w:r>
      <w:r w:rsidR="003C2EBA">
        <w:rPr>
          <w:rFonts w:ascii="Times New Roman" w:hAnsi="Times New Roman" w:cs="Times New Roman"/>
          <w:sz w:val="24"/>
          <w:szCs w:val="24"/>
          <w:lang w:val="en-US"/>
        </w:rPr>
        <w:t>hi</w:t>
      </w:r>
      <w:r w:rsidR="006346FF">
        <w:rPr>
          <w:rFonts w:ascii="Times New Roman" w:hAnsi="Times New Roman" w:cs="Times New Roman"/>
          <w:sz w:val="24"/>
          <w:szCs w:val="24"/>
          <w:lang w:val="en-US"/>
        </w:rPr>
        <w:t xml:space="preserve">s teaching also takes on </w:t>
      </w:r>
      <w:r w:rsidR="003C2EBA">
        <w:rPr>
          <w:rFonts w:ascii="Times New Roman" w:hAnsi="Times New Roman" w:cs="Times New Roman"/>
          <w:sz w:val="24"/>
          <w:szCs w:val="24"/>
          <w:lang w:val="en-US"/>
        </w:rPr>
        <w:t xml:space="preserve">a </w:t>
      </w:r>
      <w:r w:rsidR="006C0DD0">
        <w:rPr>
          <w:rFonts w:ascii="Times New Roman" w:hAnsi="Times New Roman" w:cs="Times New Roman"/>
          <w:sz w:val="24"/>
          <w:szCs w:val="24"/>
          <w:lang w:val="en-US"/>
        </w:rPr>
        <w:t>polemical character</w:t>
      </w:r>
      <w:r w:rsidR="00190D86">
        <w:rPr>
          <w:rFonts w:ascii="Times New Roman" w:hAnsi="Times New Roman" w:cs="Times New Roman"/>
          <w:sz w:val="24"/>
          <w:szCs w:val="24"/>
          <w:lang w:val="en-US"/>
        </w:rPr>
        <w:t xml:space="preserve">. </w:t>
      </w:r>
      <w:r w:rsidR="006C0DD0">
        <w:rPr>
          <w:rFonts w:ascii="Times New Roman" w:hAnsi="Times New Roman" w:cs="Times New Roman"/>
          <w:sz w:val="24"/>
          <w:szCs w:val="24"/>
          <w:lang w:val="en-US"/>
        </w:rPr>
        <w:t xml:space="preserve"> </w:t>
      </w:r>
      <w:r w:rsidR="002455E5">
        <w:rPr>
          <w:rFonts w:ascii="Times New Roman" w:hAnsi="Times New Roman" w:cs="Times New Roman"/>
          <w:sz w:val="24"/>
          <w:szCs w:val="24"/>
          <w:lang w:val="en-US"/>
        </w:rPr>
        <w:t xml:space="preserve">He teaches the eternal recurrence with a “hammer” instead of </w:t>
      </w:r>
      <w:r w:rsidR="002675BD">
        <w:rPr>
          <w:rFonts w:ascii="Times New Roman" w:hAnsi="Times New Roman" w:cs="Times New Roman"/>
          <w:sz w:val="24"/>
          <w:szCs w:val="24"/>
          <w:lang w:val="en-US"/>
        </w:rPr>
        <w:t xml:space="preserve">with “virile </w:t>
      </w:r>
      <w:commentRangeStart w:id="52"/>
      <w:r w:rsidR="002675BD">
        <w:rPr>
          <w:rFonts w:ascii="Times New Roman" w:hAnsi="Times New Roman" w:cs="Times New Roman"/>
          <w:sz w:val="24"/>
          <w:szCs w:val="24"/>
          <w:lang w:val="en-US"/>
        </w:rPr>
        <w:t>assent</w:t>
      </w:r>
      <w:commentRangeEnd w:id="52"/>
      <w:r w:rsidR="003C2EBA">
        <w:rPr>
          <w:rStyle w:val="CommentReference"/>
        </w:rPr>
        <w:commentReference w:id="52"/>
      </w:r>
      <w:r w:rsidR="003C2EBA">
        <w:rPr>
          <w:rFonts w:ascii="Times New Roman" w:hAnsi="Times New Roman" w:cs="Times New Roman"/>
          <w:sz w:val="24"/>
          <w:szCs w:val="24"/>
          <w:lang w:val="en-US"/>
        </w:rPr>
        <w:t>.</w:t>
      </w:r>
      <w:r w:rsidR="002675BD">
        <w:rPr>
          <w:rFonts w:ascii="Times New Roman" w:hAnsi="Times New Roman" w:cs="Times New Roman"/>
          <w:sz w:val="24"/>
          <w:szCs w:val="24"/>
          <w:lang w:val="en-US"/>
        </w:rPr>
        <w:t>”</w:t>
      </w:r>
      <w:ins w:id="53" w:author="Ryan McKinnell" w:date="2021-08-25T14:37:00Z">
        <w:r w:rsidR="00FE13CA">
          <w:rPr>
            <w:rStyle w:val="EndnoteReference"/>
            <w:rFonts w:ascii="Times New Roman" w:hAnsi="Times New Roman" w:cs="Times New Roman"/>
            <w:sz w:val="24"/>
            <w:szCs w:val="24"/>
            <w:lang w:val="en-US"/>
          </w:rPr>
          <w:endnoteReference w:id="33"/>
        </w:r>
      </w:ins>
      <w:r w:rsidR="003C2EBA">
        <w:rPr>
          <w:rFonts w:ascii="Times New Roman" w:hAnsi="Times New Roman" w:cs="Times New Roman"/>
          <w:sz w:val="24"/>
          <w:szCs w:val="24"/>
          <w:lang w:val="en-US"/>
        </w:rPr>
        <w:t xml:space="preserve"> </w:t>
      </w:r>
      <w:r w:rsidR="002675BD">
        <w:rPr>
          <w:rFonts w:ascii="Times New Roman" w:hAnsi="Times New Roman" w:cs="Times New Roman"/>
          <w:sz w:val="24"/>
          <w:szCs w:val="24"/>
          <w:lang w:val="en-US"/>
        </w:rPr>
        <w:t xml:space="preserve"> </w:t>
      </w:r>
      <w:r w:rsidR="006C0DD0">
        <w:rPr>
          <w:rFonts w:ascii="Times New Roman" w:hAnsi="Times New Roman" w:cs="Times New Roman"/>
          <w:sz w:val="24"/>
          <w:szCs w:val="24"/>
          <w:lang w:val="en-US"/>
        </w:rPr>
        <w:t xml:space="preserve">His </w:t>
      </w:r>
      <w:r w:rsidR="006C0DD0" w:rsidRPr="00233AB5">
        <w:rPr>
          <w:rFonts w:ascii="Times New Roman" w:hAnsi="Times New Roman" w:cs="Times New Roman"/>
          <w:i/>
          <w:iCs/>
          <w:sz w:val="24"/>
          <w:szCs w:val="24"/>
          <w:lang w:val="en-US"/>
        </w:rPr>
        <w:t xml:space="preserve">contra </w:t>
      </w:r>
      <w:proofErr w:type="spellStart"/>
      <w:r w:rsidR="00233AB5" w:rsidRPr="00233AB5">
        <w:rPr>
          <w:rFonts w:ascii="Times New Roman" w:hAnsi="Times New Roman" w:cs="Times New Roman"/>
          <w:i/>
          <w:iCs/>
          <w:sz w:val="24"/>
          <w:szCs w:val="24"/>
          <w:lang w:val="en-US"/>
        </w:rPr>
        <w:t>christianos</w:t>
      </w:r>
      <w:proofErr w:type="spellEnd"/>
      <w:r w:rsidR="007767BA">
        <w:rPr>
          <w:rFonts w:ascii="Times New Roman" w:hAnsi="Times New Roman" w:cs="Times New Roman"/>
          <w:sz w:val="24"/>
          <w:szCs w:val="24"/>
          <w:lang w:val="en-US"/>
        </w:rPr>
        <w:t xml:space="preserve"> </w:t>
      </w:r>
      <w:r w:rsidR="004B6B8F">
        <w:rPr>
          <w:rFonts w:ascii="Times New Roman" w:hAnsi="Times New Roman" w:cs="Times New Roman"/>
          <w:sz w:val="24"/>
          <w:szCs w:val="24"/>
          <w:lang w:val="en-US"/>
        </w:rPr>
        <w:t xml:space="preserve">simply reverses the </w:t>
      </w:r>
      <w:r w:rsidR="004B6B8F">
        <w:rPr>
          <w:rFonts w:ascii="Times New Roman" w:hAnsi="Times New Roman" w:cs="Times New Roman"/>
          <w:i/>
          <w:iCs/>
          <w:sz w:val="24"/>
          <w:szCs w:val="24"/>
          <w:lang w:val="en-US"/>
        </w:rPr>
        <w:t>contra gentil</w:t>
      </w:r>
      <w:r w:rsidR="00C272DA">
        <w:rPr>
          <w:rFonts w:ascii="Times New Roman" w:hAnsi="Times New Roman" w:cs="Times New Roman"/>
          <w:i/>
          <w:iCs/>
          <w:sz w:val="24"/>
          <w:szCs w:val="24"/>
          <w:lang w:val="en-US"/>
        </w:rPr>
        <w:t xml:space="preserve">es </w:t>
      </w:r>
      <w:r w:rsidR="00C272DA">
        <w:rPr>
          <w:rFonts w:ascii="Times New Roman" w:hAnsi="Times New Roman" w:cs="Times New Roman"/>
          <w:sz w:val="24"/>
          <w:szCs w:val="24"/>
          <w:lang w:val="en-US"/>
        </w:rPr>
        <w:t>of the Church Fathers</w:t>
      </w:r>
      <w:r w:rsidR="00190D86">
        <w:rPr>
          <w:rFonts w:ascii="Times New Roman" w:hAnsi="Times New Roman" w:cs="Times New Roman"/>
          <w:sz w:val="24"/>
          <w:szCs w:val="24"/>
          <w:lang w:val="en-US"/>
        </w:rPr>
        <w:t xml:space="preserve">. </w:t>
      </w:r>
      <w:r w:rsidR="00C272DA">
        <w:rPr>
          <w:rFonts w:ascii="Times New Roman" w:hAnsi="Times New Roman" w:cs="Times New Roman"/>
          <w:sz w:val="24"/>
          <w:szCs w:val="24"/>
          <w:lang w:val="en-US"/>
        </w:rPr>
        <w:t xml:space="preserve"> Though repeating</w:t>
      </w:r>
      <w:r w:rsidR="00625D63">
        <w:rPr>
          <w:rFonts w:ascii="Times New Roman" w:hAnsi="Times New Roman" w:cs="Times New Roman"/>
          <w:sz w:val="24"/>
          <w:szCs w:val="24"/>
          <w:lang w:val="en-US"/>
        </w:rPr>
        <w:t xml:space="preserve"> </w:t>
      </w:r>
      <w:r w:rsidR="009F4C6C">
        <w:rPr>
          <w:rFonts w:ascii="Times New Roman" w:hAnsi="Times New Roman" w:cs="Times New Roman"/>
          <w:sz w:val="24"/>
          <w:szCs w:val="24"/>
          <w:lang w:val="en-US"/>
        </w:rPr>
        <w:t xml:space="preserve">many of the arguments </w:t>
      </w:r>
      <w:r w:rsidR="002C6C52">
        <w:rPr>
          <w:rFonts w:ascii="Times New Roman" w:hAnsi="Times New Roman" w:cs="Times New Roman"/>
          <w:sz w:val="24"/>
          <w:szCs w:val="24"/>
          <w:lang w:val="en-US"/>
        </w:rPr>
        <w:t>of the pagan philos</w:t>
      </w:r>
      <w:r w:rsidR="00F8776F">
        <w:rPr>
          <w:rFonts w:ascii="Times New Roman" w:hAnsi="Times New Roman" w:cs="Times New Roman"/>
          <w:sz w:val="24"/>
          <w:szCs w:val="24"/>
          <w:lang w:val="en-US"/>
        </w:rPr>
        <w:t>o</w:t>
      </w:r>
      <w:r w:rsidR="002C6C52">
        <w:rPr>
          <w:rFonts w:ascii="Times New Roman" w:hAnsi="Times New Roman" w:cs="Times New Roman"/>
          <w:sz w:val="24"/>
          <w:szCs w:val="24"/>
          <w:lang w:val="en-US"/>
        </w:rPr>
        <w:t>phers</w:t>
      </w:r>
      <w:r w:rsidR="009F67BF">
        <w:rPr>
          <w:rFonts w:ascii="Times New Roman" w:hAnsi="Times New Roman" w:cs="Times New Roman"/>
          <w:sz w:val="24"/>
          <w:szCs w:val="24"/>
          <w:lang w:val="en-US"/>
        </w:rPr>
        <w:t>, that the Christian religion is an absurdity and Christians</w:t>
      </w:r>
      <w:r w:rsidR="00C272DA">
        <w:rPr>
          <w:rFonts w:ascii="Times New Roman" w:hAnsi="Times New Roman" w:cs="Times New Roman"/>
          <w:sz w:val="24"/>
          <w:szCs w:val="24"/>
          <w:lang w:val="en-US"/>
        </w:rPr>
        <w:t xml:space="preserve"> </w:t>
      </w:r>
      <w:r w:rsidR="009F67BF">
        <w:rPr>
          <w:rFonts w:ascii="Times New Roman" w:hAnsi="Times New Roman" w:cs="Times New Roman"/>
          <w:sz w:val="24"/>
          <w:szCs w:val="24"/>
          <w:lang w:val="en-US"/>
        </w:rPr>
        <w:t xml:space="preserve">themselves are </w:t>
      </w:r>
      <w:r w:rsidR="002B3071">
        <w:rPr>
          <w:rFonts w:ascii="Times New Roman" w:hAnsi="Times New Roman" w:cs="Times New Roman"/>
          <w:sz w:val="24"/>
          <w:szCs w:val="24"/>
          <w:lang w:val="en-US"/>
        </w:rPr>
        <w:t>people</w:t>
      </w:r>
      <w:r w:rsidR="003C2EBA">
        <w:rPr>
          <w:rFonts w:ascii="Times New Roman" w:hAnsi="Times New Roman" w:cs="Times New Roman"/>
          <w:sz w:val="24"/>
          <w:szCs w:val="24"/>
          <w:lang w:val="en-US"/>
        </w:rPr>
        <w:t xml:space="preserve"> of</w:t>
      </w:r>
      <w:r w:rsidR="002B3071">
        <w:rPr>
          <w:rFonts w:ascii="Times New Roman" w:hAnsi="Times New Roman" w:cs="Times New Roman"/>
          <w:sz w:val="24"/>
          <w:szCs w:val="24"/>
          <w:lang w:val="en-US"/>
        </w:rPr>
        <w:t xml:space="preserve"> “bad breeding and taste</w:t>
      </w:r>
      <w:r w:rsidR="00811654">
        <w:rPr>
          <w:rFonts w:ascii="Times New Roman" w:hAnsi="Times New Roman" w:cs="Times New Roman"/>
          <w:sz w:val="24"/>
          <w:szCs w:val="24"/>
          <w:lang w:val="en-US"/>
        </w:rPr>
        <w:t xml:space="preserve">,” </w:t>
      </w:r>
      <w:r w:rsidR="00F8776F">
        <w:rPr>
          <w:rFonts w:ascii="Times New Roman" w:hAnsi="Times New Roman" w:cs="Times New Roman"/>
          <w:sz w:val="24"/>
          <w:szCs w:val="24"/>
          <w:lang w:val="en-US"/>
        </w:rPr>
        <w:t xml:space="preserve">he does so with the pathos of an “Antichrist” instead of </w:t>
      </w:r>
      <w:r w:rsidR="003C2EBA">
        <w:rPr>
          <w:rFonts w:ascii="Times New Roman" w:hAnsi="Times New Roman" w:cs="Times New Roman"/>
          <w:sz w:val="24"/>
          <w:szCs w:val="24"/>
          <w:lang w:val="en-US"/>
        </w:rPr>
        <w:t xml:space="preserve">the </w:t>
      </w:r>
      <w:r w:rsidR="003C2EBA">
        <w:rPr>
          <w:rFonts w:ascii="Times New Roman" w:hAnsi="Times New Roman" w:cs="Times New Roman"/>
          <w:i/>
          <w:sz w:val="24"/>
          <w:szCs w:val="24"/>
          <w:lang w:val="en-US"/>
        </w:rPr>
        <w:t>logos</w:t>
      </w:r>
      <w:r w:rsidR="003C2EBA">
        <w:rPr>
          <w:rFonts w:ascii="Times New Roman" w:hAnsi="Times New Roman" w:cs="Times New Roman"/>
          <w:sz w:val="24"/>
          <w:szCs w:val="24"/>
          <w:lang w:val="en-US"/>
        </w:rPr>
        <w:t xml:space="preserve"> of </w:t>
      </w:r>
      <w:r w:rsidR="00F8776F">
        <w:rPr>
          <w:rFonts w:ascii="Times New Roman" w:hAnsi="Times New Roman" w:cs="Times New Roman"/>
          <w:sz w:val="24"/>
          <w:szCs w:val="24"/>
          <w:lang w:val="en-US"/>
        </w:rPr>
        <w:t>a philosopher</w:t>
      </w:r>
      <w:r w:rsidR="00190D86">
        <w:rPr>
          <w:rFonts w:ascii="Times New Roman" w:hAnsi="Times New Roman" w:cs="Times New Roman"/>
          <w:sz w:val="24"/>
          <w:szCs w:val="24"/>
          <w:lang w:val="en-US"/>
        </w:rPr>
        <w:t xml:space="preserve">. </w:t>
      </w:r>
      <w:r w:rsidR="002675A8">
        <w:rPr>
          <w:rFonts w:ascii="Times New Roman" w:hAnsi="Times New Roman" w:cs="Times New Roman"/>
          <w:sz w:val="24"/>
          <w:szCs w:val="24"/>
          <w:lang w:val="en-US"/>
        </w:rPr>
        <w:t xml:space="preserve"> </w:t>
      </w:r>
      <w:r w:rsidR="002675A8">
        <w:rPr>
          <w:rFonts w:ascii="Times New Roman" w:hAnsi="Times New Roman" w:cs="Times New Roman"/>
          <w:i/>
          <w:iCs/>
          <w:sz w:val="24"/>
          <w:szCs w:val="24"/>
          <w:lang w:val="en-US"/>
        </w:rPr>
        <w:t xml:space="preserve">Zarathustra </w:t>
      </w:r>
      <w:r w:rsidR="002675A8">
        <w:rPr>
          <w:rFonts w:ascii="Times New Roman" w:hAnsi="Times New Roman" w:cs="Times New Roman"/>
          <w:sz w:val="24"/>
          <w:szCs w:val="24"/>
          <w:lang w:val="en-US"/>
        </w:rPr>
        <w:t xml:space="preserve">is a counter-gospel rather than a </w:t>
      </w:r>
      <w:r w:rsidR="00431F53">
        <w:rPr>
          <w:rFonts w:ascii="Times New Roman" w:hAnsi="Times New Roman" w:cs="Times New Roman"/>
          <w:sz w:val="24"/>
          <w:szCs w:val="24"/>
          <w:lang w:val="en-US"/>
        </w:rPr>
        <w:t>philosophical reflection</w:t>
      </w:r>
      <w:r w:rsidR="003C2EBA">
        <w:rPr>
          <w:rFonts w:ascii="Times New Roman" w:hAnsi="Times New Roman" w:cs="Times New Roman"/>
          <w:sz w:val="24"/>
          <w:szCs w:val="24"/>
          <w:lang w:val="en-US"/>
        </w:rPr>
        <w:t>.</w:t>
      </w:r>
      <w:r w:rsidR="00E549CD">
        <w:rPr>
          <w:rStyle w:val="EndnoteReference"/>
          <w:rFonts w:ascii="Times New Roman" w:hAnsi="Times New Roman" w:cs="Times New Roman"/>
          <w:sz w:val="24"/>
          <w:szCs w:val="24"/>
          <w:lang w:val="en-US"/>
        </w:rPr>
        <w:endnoteReference w:id="34"/>
      </w:r>
      <w:r w:rsidR="00F8776F">
        <w:rPr>
          <w:rFonts w:ascii="Times New Roman" w:hAnsi="Times New Roman" w:cs="Times New Roman"/>
          <w:sz w:val="24"/>
          <w:szCs w:val="24"/>
          <w:lang w:val="en-US"/>
        </w:rPr>
        <w:t xml:space="preserve"> </w:t>
      </w:r>
      <w:r w:rsidR="00BC69C8">
        <w:rPr>
          <w:rFonts w:ascii="Times New Roman" w:hAnsi="Times New Roman" w:cs="Times New Roman"/>
          <w:sz w:val="24"/>
          <w:szCs w:val="24"/>
          <w:lang w:val="en-US"/>
        </w:rPr>
        <w:t>Because he r</w:t>
      </w:r>
      <w:r w:rsidR="00316B5C">
        <w:rPr>
          <w:rFonts w:ascii="Times New Roman" w:hAnsi="Times New Roman" w:cs="Times New Roman"/>
          <w:sz w:val="24"/>
          <w:szCs w:val="24"/>
          <w:lang w:val="en-US"/>
        </w:rPr>
        <w:t>emain</w:t>
      </w:r>
      <w:r w:rsidR="00BC69C8">
        <w:rPr>
          <w:rFonts w:ascii="Times New Roman" w:hAnsi="Times New Roman" w:cs="Times New Roman"/>
          <w:sz w:val="24"/>
          <w:szCs w:val="24"/>
          <w:lang w:val="en-US"/>
        </w:rPr>
        <w:t>s</w:t>
      </w:r>
      <w:r w:rsidR="00316B5C">
        <w:rPr>
          <w:rFonts w:ascii="Times New Roman" w:hAnsi="Times New Roman" w:cs="Times New Roman"/>
          <w:sz w:val="24"/>
          <w:szCs w:val="24"/>
          <w:lang w:val="en-US"/>
        </w:rPr>
        <w:t xml:space="preserve"> </w:t>
      </w:r>
      <w:r w:rsidR="00316B5C">
        <w:rPr>
          <w:rFonts w:ascii="Times New Roman" w:hAnsi="Times New Roman" w:cs="Times New Roman"/>
          <w:i/>
          <w:iCs/>
          <w:sz w:val="24"/>
          <w:szCs w:val="24"/>
          <w:lang w:val="en-US"/>
        </w:rPr>
        <w:t xml:space="preserve">theologically </w:t>
      </w:r>
      <w:r w:rsidR="00316B5C">
        <w:rPr>
          <w:rFonts w:ascii="Times New Roman" w:hAnsi="Times New Roman" w:cs="Times New Roman"/>
          <w:sz w:val="24"/>
          <w:szCs w:val="24"/>
          <w:lang w:val="en-US"/>
        </w:rPr>
        <w:t xml:space="preserve">burdened, Nietzsche lacks </w:t>
      </w:r>
      <w:r w:rsidR="002E1DAA">
        <w:rPr>
          <w:rFonts w:ascii="Times New Roman" w:hAnsi="Times New Roman" w:cs="Times New Roman"/>
          <w:sz w:val="24"/>
          <w:szCs w:val="24"/>
          <w:lang w:val="en-US"/>
        </w:rPr>
        <w:t xml:space="preserve">the composure of a classical pagan and his project </w:t>
      </w:r>
      <w:r w:rsidR="00316B5C">
        <w:rPr>
          <w:rFonts w:ascii="Times New Roman" w:hAnsi="Times New Roman" w:cs="Times New Roman"/>
          <w:sz w:val="24"/>
          <w:szCs w:val="24"/>
          <w:lang w:val="en-US"/>
        </w:rPr>
        <w:t xml:space="preserve">of “repeating antiquity at the peak of modernity” </w:t>
      </w:r>
      <w:r w:rsidR="00431F53">
        <w:rPr>
          <w:rFonts w:ascii="Times New Roman" w:hAnsi="Times New Roman" w:cs="Times New Roman"/>
          <w:sz w:val="24"/>
          <w:szCs w:val="24"/>
          <w:lang w:val="en-US"/>
        </w:rPr>
        <w:t>is frustrated</w:t>
      </w:r>
      <w:r w:rsidR="00190D86">
        <w:rPr>
          <w:rFonts w:ascii="Times New Roman" w:hAnsi="Times New Roman" w:cs="Times New Roman"/>
          <w:sz w:val="24"/>
          <w:szCs w:val="24"/>
          <w:lang w:val="en-US"/>
        </w:rPr>
        <w:t xml:space="preserve">. </w:t>
      </w:r>
      <w:r w:rsidR="002E1DAA">
        <w:rPr>
          <w:rFonts w:ascii="Times New Roman" w:hAnsi="Times New Roman" w:cs="Times New Roman"/>
          <w:sz w:val="24"/>
          <w:szCs w:val="24"/>
          <w:lang w:val="en-US"/>
        </w:rPr>
        <w:t xml:space="preserve"> </w:t>
      </w:r>
      <w:r w:rsidR="00431F53">
        <w:rPr>
          <w:rFonts w:ascii="Times New Roman" w:hAnsi="Times New Roman" w:cs="Times New Roman"/>
          <w:sz w:val="24"/>
          <w:szCs w:val="24"/>
          <w:lang w:val="en-US"/>
        </w:rPr>
        <w:t xml:space="preserve">Rather than reviving </w:t>
      </w:r>
      <w:r w:rsidR="00D6568A">
        <w:rPr>
          <w:rFonts w:ascii="Times New Roman" w:hAnsi="Times New Roman" w:cs="Times New Roman"/>
          <w:sz w:val="24"/>
          <w:szCs w:val="24"/>
          <w:lang w:val="en-US"/>
        </w:rPr>
        <w:t>the political moderation of Polybius, Tacitus, and Thucydides</w:t>
      </w:r>
      <w:r w:rsidR="009675CC">
        <w:rPr>
          <w:rFonts w:ascii="Times New Roman" w:hAnsi="Times New Roman" w:cs="Times New Roman"/>
          <w:sz w:val="24"/>
          <w:szCs w:val="24"/>
          <w:lang w:val="en-US"/>
        </w:rPr>
        <w:t xml:space="preserve">, </w:t>
      </w:r>
      <w:r w:rsidR="00123360">
        <w:rPr>
          <w:rFonts w:ascii="Times New Roman" w:hAnsi="Times New Roman" w:cs="Times New Roman"/>
          <w:sz w:val="24"/>
          <w:szCs w:val="24"/>
          <w:lang w:val="en-US"/>
        </w:rPr>
        <w:t>Nietzsche’s</w:t>
      </w:r>
      <w:r w:rsidR="006D4A76">
        <w:rPr>
          <w:rFonts w:ascii="Times New Roman" w:hAnsi="Times New Roman" w:cs="Times New Roman"/>
          <w:sz w:val="24"/>
          <w:szCs w:val="24"/>
          <w:lang w:val="en-US"/>
        </w:rPr>
        <w:t xml:space="preserve"> </w:t>
      </w:r>
      <w:r w:rsidR="001339AF">
        <w:rPr>
          <w:rFonts w:ascii="Times New Roman" w:hAnsi="Times New Roman" w:cs="Times New Roman"/>
          <w:sz w:val="24"/>
          <w:szCs w:val="24"/>
          <w:lang w:val="en-US"/>
        </w:rPr>
        <w:t>hope of redemption in the superman</w:t>
      </w:r>
      <w:r w:rsidR="00316B5C">
        <w:rPr>
          <w:rFonts w:ascii="Times New Roman" w:hAnsi="Times New Roman" w:cs="Times New Roman"/>
          <w:sz w:val="24"/>
          <w:szCs w:val="24"/>
          <w:lang w:val="en-US"/>
        </w:rPr>
        <w:t xml:space="preserve"> culminates, like secularization, in political extremism</w:t>
      </w:r>
      <w:r w:rsidR="00190D86">
        <w:rPr>
          <w:rFonts w:ascii="Times New Roman" w:hAnsi="Times New Roman" w:cs="Times New Roman"/>
          <w:sz w:val="24"/>
          <w:szCs w:val="24"/>
          <w:lang w:val="en-US"/>
        </w:rPr>
        <w:t xml:space="preserve">. </w:t>
      </w:r>
    </w:p>
    <w:p w14:paraId="6FA60FE6" w14:textId="09627319" w:rsidR="003D3D5C" w:rsidRDefault="00BC22D9" w:rsidP="00881E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val="en-US"/>
        </w:rPr>
        <w:t xml:space="preserve">Seeking to </w:t>
      </w:r>
      <w:r w:rsidR="00EE4EBA">
        <w:rPr>
          <w:rFonts w:ascii="Times New Roman" w:hAnsi="Times New Roman" w:cs="Times New Roman"/>
          <w:sz w:val="24"/>
          <w:szCs w:val="24"/>
          <w:lang w:val="en-US"/>
        </w:rPr>
        <w:t xml:space="preserve">purge eschatological hope from the </w:t>
      </w:r>
      <w:r w:rsidR="00226593">
        <w:rPr>
          <w:rFonts w:ascii="Times New Roman" w:hAnsi="Times New Roman" w:cs="Times New Roman"/>
          <w:sz w:val="24"/>
          <w:szCs w:val="24"/>
          <w:lang w:val="en-US"/>
        </w:rPr>
        <w:t xml:space="preserve">philosophic reader while avoiding </w:t>
      </w:r>
      <w:r w:rsidR="00B533ED">
        <w:rPr>
          <w:rFonts w:ascii="Times New Roman" w:hAnsi="Times New Roman" w:cs="Times New Roman"/>
          <w:sz w:val="24"/>
          <w:szCs w:val="24"/>
          <w:lang w:val="en-US"/>
        </w:rPr>
        <w:t xml:space="preserve">the dangers of Nietzsche’s </w:t>
      </w:r>
      <w:r w:rsidR="00683A71">
        <w:rPr>
          <w:rFonts w:ascii="Times New Roman" w:hAnsi="Times New Roman" w:cs="Times New Roman"/>
          <w:sz w:val="24"/>
          <w:szCs w:val="24"/>
          <w:lang w:val="en-US"/>
        </w:rPr>
        <w:t xml:space="preserve">“imaginary jump,” </w:t>
      </w:r>
      <w:r w:rsidR="00C31AFA" w:rsidRPr="00704C6E">
        <w:rPr>
          <w:rFonts w:ascii="Times New Roman" w:hAnsi="Times New Roman" w:cs="Times New Roman"/>
          <w:sz w:val="24"/>
          <w:szCs w:val="24"/>
        </w:rPr>
        <w:t>Löwith</w:t>
      </w:r>
      <w:r w:rsidR="00C31AFA">
        <w:rPr>
          <w:rFonts w:ascii="Times New Roman" w:hAnsi="Times New Roman" w:cs="Times New Roman"/>
          <w:sz w:val="24"/>
          <w:szCs w:val="24"/>
        </w:rPr>
        <w:t xml:space="preserve"> instead turns </w:t>
      </w:r>
      <w:r w:rsidR="007643BC">
        <w:rPr>
          <w:rFonts w:ascii="Times New Roman" w:hAnsi="Times New Roman" w:cs="Times New Roman"/>
          <w:sz w:val="24"/>
          <w:szCs w:val="24"/>
        </w:rPr>
        <w:t xml:space="preserve">to </w:t>
      </w:r>
      <w:r w:rsidR="00A37CAF">
        <w:rPr>
          <w:rFonts w:ascii="Times New Roman" w:hAnsi="Times New Roman" w:cs="Times New Roman"/>
          <w:sz w:val="24"/>
          <w:szCs w:val="24"/>
        </w:rPr>
        <w:t>Nietzsche’s Basel colleague, Jacob Burkhardt</w:t>
      </w:r>
      <w:r w:rsidR="000822C8">
        <w:rPr>
          <w:rFonts w:ascii="Times New Roman" w:hAnsi="Times New Roman" w:cs="Times New Roman"/>
          <w:sz w:val="24"/>
          <w:szCs w:val="24"/>
        </w:rPr>
        <w:t>,</w:t>
      </w:r>
      <w:r w:rsidR="00606B1B">
        <w:rPr>
          <w:rFonts w:ascii="Times New Roman" w:hAnsi="Times New Roman" w:cs="Times New Roman"/>
          <w:sz w:val="24"/>
          <w:szCs w:val="24"/>
        </w:rPr>
        <w:t xml:space="preserve"> </w:t>
      </w:r>
      <w:r w:rsidR="001B41CD">
        <w:rPr>
          <w:rFonts w:ascii="Times New Roman" w:hAnsi="Times New Roman" w:cs="Times New Roman"/>
          <w:sz w:val="24"/>
          <w:szCs w:val="24"/>
        </w:rPr>
        <w:t xml:space="preserve">in whom </w:t>
      </w:r>
      <w:r w:rsidR="001B41CD" w:rsidRPr="00704C6E">
        <w:rPr>
          <w:rFonts w:ascii="Times New Roman" w:hAnsi="Times New Roman" w:cs="Times New Roman"/>
          <w:sz w:val="24"/>
          <w:szCs w:val="24"/>
        </w:rPr>
        <w:t>Löwith</w:t>
      </w:r>
      <w:r w:rsidR="001B41CD">
        <w:rPr>
          <w:rFonts w:ascii="Times New Roman" w:hAnsi="Times New Roman" w:cs="Times New Roman"/>
          <w:sz w:val="24"/>
          <w:szCs w:val="24"/>
        </w:rPr>
        <w:t xml:space="preserve"> finds the best representation of ancient moderation </w:t>
      </w:r>
      <w:r w:rsidR="00A60E91">
        <w:rPr>
          <w:rFonts w:ascii="Times New Roman" w:hAnsi="Times New Roman" w:cs="Times New Roman"/>
          <w:sz w:val="24"/>
          <w:szCs w:val="24"/>
        </w:rPr>
        <w:t>at the end of the nineteenth century</w:t>
      </w:r>
      <w:r w:rsidR="00190D86">
        <w:rPr>
          <w:rFonts w:ascii="Times New Roman" w:hAnsi="Times New Roman" w:cs="Times New Roman"/>
          <w:sz w:val="24"/>
          <w:szCs w:val="24"/>
        </w:rPr>
        <w:t xml:space="preserve">. </w:t>
      </w:r>
      <w:r w:rsidR="002B5906">
        <w:rPr>
          <w:rFonts w:ascii="Times New Roman" w:hAnsi="Times New Roman" w:cs="Times New Roman"/>
          <w:sz w:val="24"/>
          <w:szCs w:val="24"/>
        </w:rPr>
        <w:t xml:space="preserve"> </w:t>
      </w:r>
      <w:r w:rsidR="006B644F">
        <w:rPr>
          <w:rFonts w:ascii="Times New Roman" w:hAnsi="Times New Roman" w:cs="Times New Roman"/>
          <w:sz w:val="24"/>
          <w:szCs w:val="24"/>
        </w:rPr>
        <w:t xml:space="preserve">Where even Nietzsche </w:t>
      </w:r>
      <w:r w:rsidR="00745B31">
        <w:rPr>
          <w:rFonts w:ascii="Times New Roman" w:hAnsi="Times New Roman" w:cs="Times New Roman"/>
          <w:sz w:val="24"/>
          <w:szCs w:val="24"/>
        </w:rPr>
        <w:t xml:space="preserve">continues to </w:t>
      </w:r>
      <w:r w:rsidR="003C2EBA">
        <w:rPr>
          <w:rFonts w:ascii="Times New Roman" w:hAnsi="Times New Roman" w:cs="Times New Roman"/>
          <w:sz w:val="24"/>
          <w:szCs w:val="24"/>
        </w:rPr>
        <w:t>adhere</w:t>
      </w:r>
      <w:r w:rsidR="001F25FD">
        <w:rPr>
          <w:rFonts w:ascii="Times New Roman" w:hAnsi="Times New Roman" w:cs="Times New Roman"/>
          <w:sz w:val="24"/>
          <w:szCs w:val="24"/>
        </w:rPr>
        <w:t xml:space="preserve"> </w:t>
      </w:r>
      <w:r w:rsidR="00AD3786">
        <w:rPr>
          <w:rFonts w:ascii="Times New Roman" w:hAnsi="Times New Roman" w:cs="Times New Roman"/>
          <w:sz w:val="24"/>
          <w:szCs w:val="24"/>
        </w:rPr>
        <w:t xml:space="preserve">to the </w:t>
      </w:r>
      <w:r w:rsidR="00913314">
        <w:rPr>
          <w:rFonts w:ascii="Times New Roman" w:hAnsi="Times New Roman" w:cs="Times New Roman"/>
          <w:sz w:val="24"/>
          <w:szCs w:val="24"/>
        </w:rPr>
        <w:t>future-oriented</w:t>
      </w:r>
      <w:r w:rsidR="00AD3786">
        <w:rPr>
          <w:rFonts w:ascii="Times New Roman" w:hAnsi="Times New Roman" w:cs="Times New Roman"/>
          <w:sz w:val="24"/>
          <w:szCs w:val="24"/>
        </w:rPr>
        <w:t xml:space="preserve"> perspective, </w:t>
      </w:r>
      <w:r w:rsidR="00BB1165">
        <w:rPr>
          <w:rFonts w:ascii="Times New Roman" w:hAnsi="Times New Roman" w:cs="Times New Roman"/>
          <w:sz w:val="24"/>
          <w:szCs w:val="24"/>
        </w:rPr>
        <w:t xml:space="preserve">Burkhardt </w:t>
      </w:r>
      <w:r w:rsidR="001A407D">
        <w:rPr>
          <w:rFonts w:ascii="Times New Roman" w:hAnsi="Times New Roman" w:cs="Times New Roman"/>
          <w:sz w:val="24"/>
          <w:szCs w:val="24"/>
        </w:rPr>
        <w:t>provides a full-throated renunciation of progressive history</w:t>
      </w:r>
      <w:r w:rsidR="003C2EBA">
        <w:rPr>
          <w:rFonts w:ascii="Times New Roman" w:hAnsi="Times New Roman" w:cs="Times New Roman"/>
          <w:sz w:val="24"/>
          <w:szCs w:val="24"/>
        </w:rPr>
        <w:t>, d</w:t>
      </w:r>
      <w:r w:rsidR="00F533B4">
        <w:rPr>
          <w:rFonts w:ascii="Times New Roman" w:hAnsi="Times New Roman" w:cs="Times New Roman"/>
          <w:sz w:val="24"/>
          <w:szCs w:val="24"/>
        </w:rPr>
        <w:t xml:space="preserve">etecting only </w:t>
      </w:r>
      <w:r w:rsidR="007D2FC4">
        <w:rPr>
          <w:rFonts w:ascii="Times New Roman" w:hAnsi="Times New Roman" w:cs="Times New Roman"/>
          <w:sz w:val="24"/>
          <w:szCs w:val="24"/>
        </w:rPr>
        <w:t xml:space="preserve">“continuity” without </w:t>
      </w:r>
      <w:r w:rsidR="006F72C0">
        <w:rPr>
          <w:rFonts w:ascii="Times New Roman" w:hAnsi="Times New Roman" w:cs="Times New Roman"/>
          <w:sz w:val="24"/>
          <w:szCs w:val="24"/>
        </w:rPr>
        <w:t xml:space="preserve">beginning, </w:t>
      </w:r>
      <w:r w:rsidR="007D2FC4">
        <w:rPr>
          <w:rFonts w:ascii="Times New Roman" w:hAnsi="Times New Roman" w:cs="Times New Roman"/>
          <w:sz w:val="24"/>
          <w:szCs w:val="24"/>
        </w:rPr>
        <w:t>progression</w:t>
      </w:r>
      <w:r w:rsidR="006F72C0">
        <w:rPr>
          <w:rFonts w:ascii="Times New Roman" w:hAnsi="Times New Roman" w:cs="Times New Roman"/>
          <w:sz w:val="24"/>
          <w:szCs w:val="24"/>
        </w:rPr>
        <w:t>, or end</w:t>
      </w:r>
      <w:r w:rsidR="00190D86">
        <w:rPr>
          <w:rFonts w:ascii="Times New Roman" w:hAnsi="Times New Roman" w:cs="Times New Roman"/>
          <w:sz w:val="24"/>
          <w:szCs w:val="24"/>
        </w:rPr>
        <w:t xml:space="preserve">. </w:t>
      </w:r>
      <w:r w:rsidR="00155588">
        <w:rPr>
          <w:rFonts w:ascii="Times New Roman" w:hAnsi="Times New Roman" w:cs="Times New Roman"/>
          <w:sz w:val="24"/>
          <w:szCs w:val="24"/>
        </w:rPr>
        <w:t xml:space="preserve"> </w:t>
      </w:r>
      <w:r w:rsidR="00EE2173">
        <w:rPr>
          <w:rFonts w:ascii="Times New Roman" w:hAnsi="Times New Roman" w:cs="Times New Roman"/>
          <w:sz w:val="24"/>
          <w:szCs w:val="24"/>
        </w:rPr>
        <w:t>B</w:t>
      </w:r>
      <w:r w:rsidR="00412C94">
        <w:rPr>
          <w:rFonts w:ascii="Times New Roman" w:hAnsi="Times New Roman" w:cs="Times New Roman"/>
          <w:sz w:val="24"/>
          <w:szCs w:val="24"/>
        </w:rPr>
        <w:t xml:space="preserve">ecause </w:t>
      </w:r>
      <w:r w:rsidR="00EE2173">
        <w:rPr>
          <w:rFonts w:ascii="Times New Roman" w:hAnsi="Times New Roman" w:cs="Times New Roman"/>
          <w:sz w:val="24"/>
          <w:szCs w:val="24"/>
        </w:rPr>
        <w:t xml:space="preserve">for Burkhardt </w:t>
      </w:r>
      <w:r w:rsidR="00412C94">
        <w:rPr>
          <w:rFonts w:ascii="Times New Roman" w:hAnsi="Times New Roman" w:cs="Times New Roman"/>
          <w:sz w:val="24"/>
          <w:szCs w:val="24"/>
        </w:rPr>
        <w:t>“man’s mind and soul were complete long ago</w:t>
      </w:r>
      <w:r w:rsidR="003C2EBA">
        <w:rPr>
          <w:rFonts w:ascii="Times New Roman" w:hAnsi="Times New Roman" w:cs="Times New Roman"/>
          <w:sz w:val="24"/>
          <w:szCs w:val="24"/>
        </w:rPr>
        <w:t>,</w:t>
      </w:r>
      <w:r w:rsidR="00AF762F">
        <w:rPr>
          <w:rFonts w:ascii="Times New Roman" w:hAnsi="Times New Roman" w:cs="Times New Roman"/>
          <w:sz w:val="24"/>
          <w:szCs w:val="24"/>
        </w:rPr>
        <w:t>”</w:t>
      </w:r>
      <w:r w:rsidR="00EE2173">
        <w:rPr>
          <w:rFonts w:ascii="Times New Roman" w:hAnsi="Times New Roman" w:cs="Times New Roman"/>
          <w:sz w:val="24"/>
          <w:szCs w:val="24"/>
        </w:rPr>
        <w:t xml:space="preserve"> </w:t>
      </w:r>
      <w:r w:rsidR="00AF762F">
        <w:rPr>
          <w:rFonts w:ascii="Times New Roman" w:hAnsi="Times New Roman" w:cs="Times New Roman"/>
          <w:sz w:val="24"/>
          <w:szCs w:val="24"/>
        </w:rPr>
        <w:t>the</w:t>
      </w:r>
      <w:r w:rsidR="003C2EBA">
        <w:rPr>
          <w:rFonts w:ascii="Times New Roman" w:hAnsi="Times New Roman" w:cs="Times New Roman"/>
          <w:sz w:val="24"/>
          <w:szCs w:val="24"/>
        </w:rPr>
        <w:t xml:space="preserve"> historical process cannot be</w:t>
      </w:r>
      <w:r w:rsidR="00AF762F">
        <w:rPr>
          <w:rFonts w:ascii="Times New Roman" w:hAnsi="Times New Roman" w:cs="Times New Roman"/>
          <w:sz w:val="24"/>
          <w:szCs w:val="24"/>
        </w:rPr>
        <w:t xml:space="preserve"> leading up to our redemption </w:t>
      </w:r>
      <w:r w:rsidR="00AF762F">
        <w:rPr>
          <w:rFonts w:ascii="Times New Roman" w:hAnsi="Times New Roman" w:cs="Times New Roman"/>
          <w:sz w:val="24"/>
          <w:szCs w:val="24"/>
        </w:rPr>
        <w:lastRenderedPageBreak/>
        <w:t>or fall</w:t>
      </w:r>
      <w:r w:rsidR="003C2EBA">
        <w:rPr>
          <w:rFonts w:ascii="Times New Roman" w:hAnsi="Times New Roman" w:cs="Times New Roman"/>
          <w:sz w:val="24"/>
          <w:szCs w:val="24"/>
        </w:rPr>
        <w:t>.</w:t>
      </w:r>
      <w:r w:rsidR="00412C94">
        <w:rPr>
          <w:rStyle w:val="EndnoteReference"/>
          <w:rFonts w:ascii="Times New Roman" w:hAnsi="Times New Roman" w:cs="Times New Roman"/>
          <w:sz w:val="24"/>
          <w:szCs w:val="24"/>
        </w:rPr>
        <w:endnoteReference w:id="35"/>
      </w:r>
      <w:r w:rsidR="001A407D">
        <w:rPr>
          <w:rFonts w:ascii="Times New Roman" w:hAnsi="Times New Roman" w:cs="Times New Roman"/>
          <w:sz w:val="24"/>
          <w:szCs w:val="24"/>
        </w:rPr>
        <w:t xml:space="preserve"> </w:t>
      </w:r>
      <w:r w:rsidR="003C2EBA">
        <w:rPr>
          <w:rFonts w:ascii="Times New Roman" w:hAnsi="Times New Roman" w:cs="Times New Roman"/>
          <w:sz w:val="24"/>
          <w:szCs w:val="24"/>
        </w:rPr>
        <w:t xml:space="preserve"> </w:t>
      </w:r>
      <w:r w:rsidR="00D1235F">
        <w:rPr>
          <w:rFonts w:ascii="Times New Roman" w:hAnsi="Times New Roman" w:cs="Times New Roman"/>
          <w:sz w:val="24"/>
          <w:szCs w:val="24"/>
        </w:rPr>
        <w:t>W</w:t>
      </w:r>
      <w:r w:rsidR="006B24FA">
        <w:rPr>
          <w:rFonts w:ascii="Times New Roman" w:hAnsi="Times New Roman" w:cs="Times New Roman"/>
          <w:sz w:val="24"/>
          <w:szCs w:val="24"/>
        </w:rPr>
        <w:t>hile</w:t>
      </w:r>
      <w:r w:rsidR="00D1235F">
        <w:rPr>
          <w:rFonts w:ascii="Times New Roman" w:hAnsi="Times New Roman" w:cs="Times New Roman"/>
          <w:sz w:val="24"/>
          <w:szCs w:val="24"/>
        </w:rPr>
        <w:t xml:space="preserve"> </w:t>
      </w:r>
      <w:r w:rsidR="006B24FA">
        <w:rPr>
          <w:rFonts w:ascii="Times New Roman" w:hAnsi="Times New Roman" w:cs="Times New Roman"/>
          <w:sz w:val="24"/>
          <w:szCs w:val="24"/>
        </w:rPr>
        <w:t>“</w:t>
      </w:r>
      <w:r w:rsidR="000950CE">
        <w:rPr>
          <w:rFonts w:ascii="Times New Roman" w:hAnsi="Times New Roman" w:cs="Times New Roman"/>
          <w:sz w:val="24"/>
          <w:szCs w:val="24"/>
        </w:rPr>
        <w:t xml:space="preserve">all those philosophies of history – from Hegel to Augustine </w:t>
      </w:r>
      <w:r w:rsidR="006B24FA">
        <w:rPr>
          <w:rFonts w:ascii="Times New Roman" w:hAnsi="Times New Roman" w:cs="Times New Roman"/>
          <w:sz w:val="24"/>
          <w:szCs w:val="24"/>
        </w:rPr>
        <w:t>–</w:t>
      </w:r>
      <w:r w:rsidR="000950CE">
        <w:rPr>
          <w:rFonts w:ascii="Times New Roman" w:hAnsi="Times New Roman" w:cs="Times New Roman"/>
          <w:sz w:val="24"/>
          <w:szCs w:val="24"/>
        </w:rPr>
        <w:t xml:space="preserve"> </w:t>
      </w:r>
      <w:r w:rsidR="006B24FA">
        <w:rPr>
          <w:rFonts w:ascii="Times New Roman" w:hAnsi="Times New Roman" w:cs="Times New Roman"/>
          <w:sz w:val="24"/>
          <w:szCs w:val="24"/>
        </w:rPr>
        <w:t xml:space="preserve">which </w:t>
      </w:r>
      <w:r w:rsidR="00603020">
        <w:rPr>
          <w:rFonts w:ascii="Times New Roman" w:hAnsi="Times New Roman" w:cs="Times New Roman"/>
          <w:sz w:val="24"/>
          <w:szCs w:val="24"/>
        </w:rPr>
        <w:t xml:space="preserve">definitely knew, or professed </w:t>
      </w:r>
      <w:r w:rsidR="00D70A16">
        <w:rPr>
          <w:rFonts w:ascii="Times New Roman" w:hAnsi="Times New Roman" w:cs="Times New Roman"/>
          <w:sz w:val="24"/>
          <w:szCs w:val="24"/>
        </w:rPr>
        <w:t xml:space="preserve">to know, the </w:t>
      </w:r>
      <w:r w:rsidR="00D70A16">
        <w:rPr>
          <w:rFonts w:ascii="Times New Roman" w:hAnsi="Times New Roman" w:cs="Times New Roman"/>
          <w:i/>
          <w:iCs/>
          <w:sz w:val="24"/>
          <w:szCs w:val="24"/>
        </w:rPr>
        <w:t xml:space="preserve">true </w:t>
      </w:r>
      <w:r w:rsidR="00D70A16">
        <w:rPr>
          <w:rFonts w:ascii="Times New Roman" w:hAnsi="Times New Roman" w:cs="Times New Roman"/>
          <w:sz w:val="24"/>
          <w:szCs w:val="24"/>
        </w:rPr>
        <w:t>desirability of historical events</w:t>
      </w:r>
      <w:r w:rsidR="004C4BD8">
        <w:rPr>
          <w:rFonts w:ascii="Times New Roman" w:hAnsi="Times New Roman" w:cs="Times New Roman"/>
          <w:sz w:val="24"/>
          <w:szCs w:val="24"/>
        </w:rPr>
        <w:t>,” Burkhardt’s</w:t>
      </w:r>
      <w:r w:rsidR="00E13DE0">
        <w:rPr>
          <w:rFonts w:ascii="Times New Roman" w:hAnsi="Times New Roman" w:cs="Times New Roman"/>
          <w:sz w:val="24"/>
          <w:szCs w:val="24"/>
        </w:rPr>
        <w:t xml:space="preserve"> </w:t>
      </w:r>
      <w:r w:rsidR="004C4BD8">
        <w:rPr>
          <w:rFonts w:ascii="Times New Roman" w:hAnsi="Times New Roman" w:cs="Times New Roman"/>
          <w:sz w:val="24"/>
          <w:szCs w:val="24"/>
        </w:rPr>
        <w:t xml:space="preserve">skeptical wisdom </w:t>
      </w:r>
      <w:r w:rsidR="00E13DE0">
        <w:rPr>
          <w:rFonts w:ascii="Times New Roman" w:hAnsi="Times New Roman" w:cs="Times New Roman"/>
          <w:sz w:val="24"/>
          <w:szCs w:val="24"/>
        </w:rPr>
        <w:t xml:space="preserve">sees only </w:t>
      </w:r>
      <w:r w:rsidR="0002724C">
        <w:rPr>
          <w:rFonts w:ascii="Times New Roman" w:hAnsi="Times New Roman" w:cs="Times New Roman"/>
          <w:sz w:val="24"/>
          <w:szCs w:val="24"/>
        </w:rPr>
        <w:t xml:space="preserve">the </w:t>
      </w:r>
      <w:r w:rsidR="00710610">
        <w:rPr>
          <w:rFonts w:ascii="Times New Roman" w:hAnsi="Times New Roman" w:cs="Times New Roman"/>
          <w:sz w:val="24"/>
          <w:szCs w:val="24"/>
        </w:rPr>
        <w:t>“</w:t>
      </w:r>
      <w:r w:rsidR="0002724C">
        <w:rPr>
          <w:rFonts w:ascii="Times New Roman" w:hAnsi="Times New Roman" w:cs="Times New Roman"/>
          <w:sz w:val="24"/>
          <w:szCs w:val="24"/>
        </w:rPr>
        <w:t xml:space="preserve">sober insight into </w:t>
      </w:r>
      <w:r w:rsidR="006E5BE6">
        <w:rPr>
          <w:rFonts w:ascii="Times New Roman" w:hAnsi="Times New Roman" w:cs="Times New Roman"/>
          <w:sz w:val="24"/>
          <w:szCs w:val="24"/>
        </w:rPr>
        <w:t>our real situation</w:t>
      </w:r>
      <w:r w:rsidR="00CD7817">
        <w:rPr>
          <w:rFonts w:ascii="Times New Roman" w:hAnsi="Times New Roman" w:cs="Times New Roman"/>
          <w:sz w:val="24"/>
          <w:szCs w:val="24"/>
        </w:rPr>
        <w:t>: struggle</w:t>
      </w:r>
      <w:r w:rsidR="002D5DC0">
        <w:rPr>
          <w:rFonts w:ascii="Times New Roman" w:hAnsi="Times New Roman" w:cs="Times New Roman"/>
          <w:sz w:val="24"/>
          <w:szCs w:val="24"/>
        </w:rPr>
        <w:t xml:space="preserve"> and suffering, short glories and long miseries, wars </w:t>
      </w:r>
      <w:r w:rsidR="00632284">
        <w:rPr>
          <w:rFonts w:ascii="Times New Roman" w:hAnsi="Times New Roman" w:cs="Times New Roman"/>
          <w:sz w:val="24"/>
          <w:szCs w:val="24"/>
        </w:rPr>
        <w:t>and intermittent periods of peace</w:t>
      </w:r>
      <w:r w:rsidR="00190D86">
        <w:rPr>
          <w:rFonts w:ascii="Times New Roman" w:hAnsi="Times New Roman" w:cs="Times New Roman"/>
          <w:sz w:val="24"/>
          <w:szCs w:val="24"/>
        </w:rPr>
        <w:t xml:space="preserve">. </w:t>
      </w:r>
      <w:r w:rsidR="00632284">
        <w:rPr>
          <w:rFonts w:ascii="Times New Roman" w:hAnsi="Times New Roman" w:cs="Times New Roman"/>
          <w:sz w:val="24"/>
          <w:szCs w:val="24"/>
        </w:rPr>
        <w:t xml:space="preserve"> All are equally significant</w:t>
      </w:r>
      <w:r w:rsidR="009B2A4D">
        <w:rPr>
          <w:rFonts w:ascii="Times New Roman" w:hAnsi="Times New Roman" w:cs="Times New Roman"/>
          <w:sz w:val="24"/>
          <w:szCs w:val="24"/>
        </w:rPr>
        <w:t>, and none reveals an ultimate meaning in a final purpose</w:t>
      </w:r>
      <w:r w:rsidR="00102760">
        <w:rPr>
          <w:rFonts w:ascii="Times New Roman" w:hAnsi="Times New Roman" w:cs="Times New Roman"/>
          <w:sz w:val="24"/>
          <w:szCs w:val="24"/>
        </w:rPr>
        <w:t>.</w:t>
      </w:r>
      <w:r w:rsidR="009B2A4D">
        <w:rPr>
          <w:rFonts w:ascii="Times New Roman" w:hAnsi="Times New Roman" w:cs="Times New Roman"/>
          <w:sz w:val="24"/>
          <w:szCs w:val="24"/>
        </w:rPr>
        <w:t>”</w:t>
      </w:r>
      <w:r w:rsidR="009B2A4D">
        <w:rPr>
          <w:rStyle w:val="EndnoteReference"/>
          <w:rFonts w:ascii="Times New Roman" w:hAnsi="Times New Roman" w:cs="Times New Roman"/>
          <w:sz w:val="24"/>
          <w:szCs w:val="24"/>
        </w:rPr>
        <w:endnoteReference w:id="36"/>
      </w:r>
      <w:r w:rsidR="00102760">
        <w:rPr>
          <w:rFonts w:ascii="Times New Roman" w:hAnsi="Times New Roman" w:cs="Times New Roman"/>
          <w:sz w:val="24"/>
          <w:szCs w:val="24"/>
        </w:rPr>
        <w:t xml:space="preserve"> </w:t>
      </w:r>
      <w:r w:rsidR="006B24FA">
        <w:rPr>
          <w:rFonts w:ascii="Times New Roman" w:hAnsi="Times New Roman" w:cs="Times New Roman"/>
          <w:sz w:val="24"/>
          <w:szCs w:val="24"/>
        </w:rPr>
        <w:t xml:space="preserve"> </w:t>
      </w:r>
      <w:r w:rsidR="00225175">
        <w:rPr>
          <w:rFonts w:ascii="Times New Roman" w:hAnsi="Times New Roman" w:cs="Times New Roman"/>
          <w:sz w:val="24"/>
          <w:szCs w:val="24"/>
        </w:rPr>
        <w:t xml:space="preserve">Because of </w:t>
      </w:r>
      <w:r w:rsidR="00613077">
        <w:rPr>
          <w:rFonts w:ascii="Times New Roman" w:hAnsi="Times New Roman" w:cs="Times New Roman"/>
          <w:sz w:val="24"/>
          <w:szCs w:val="24"/>
        </w:rPr>
        <w:t>this</w:t>
      </w:r>
      <w:r w:rsidR="00225175">
        <w:rPr>
          <w:rFonts w:ascii="Times New Roman" w:hAnsi="Times New Roman" w:cs="Times New Roman"/>
          <w:sz w:val="24"/>
          <w:szCs w:val="24"/>
        </w:rPr>
        <w:t xml:space="preserve"> sober </w:t>
      </w:r>
      <w:r w:rsidR="00D60941">
        <w:rPr>
          <w:rFonts w:ascii="Times New Roman" w:hAnsi="Times New Roman" w:cs="Times New Roman"/>
          <w:sz w:val="24"/>
          <w:szCs w:val="24"/>
        </w:rPr>
        <w:t>insight</w:t>
      </w:r>
      <w:r w:rsidR="000E41E5">
        <w:rPr>
          <w:rFonts w:ascii="Times New Roman" w:hAnsi="Times New Roman" w:cs="Times New Roman"/>
          <w:sz w:val="24"/>
          <w:szCs w:val="24"/>
        </w:rPr>
        <w:t xml:space="preserve">, neither does </w:t>
      </w:r>
      <w:r w:rsidR="00FC4E91">
        <w:rPr>
          <w:rFonts w:ascii="Times New Roman" w:hAnsi="Times New Roman" w:cs="Times New Roman"/>
          <w:sz w:val="24"/>
          <w:szCs w:val="24"/>
        </w:rPr>
        <w:t xml:space="preserve">Burkhardt </w:t>
      </w:r>
      <w:r w:rsidR="001E6E18">
        <w:rPr>
          <w:rFonts w:ascii="Times New Roman" w:hAnsi="Times New Roman" w:cs="Times New Roman"/>
          <w:sz w:val="24"/>
          <w:szCs w:val="24"/>
        </w:rPr>
        <w:t xml:space="preserve">feel the distress </w:t>
      </w:r>
      <w:r w:rsidR="00C10DED">
        <w:rPr>
          <w:rFonts w:ascii="Times New Roman" w:hAnsi="Times New Roman" w:cs="Times New Roman"/>
          <w:sz w:val="24"/>
          <w:szCs w:val="24"/>
        </w:rPr>
        <w:t xml:space="preserve">of </w:t>
      </w:r>
      <w:r w:rsidR="00153B63">
        <w:rPr>
          <w:rFonts w:ascii="Times New Roman" w:hAnsi="Times New Roman" w:cs="Times New Roman"/>
          <w:sz w:val="24"/>
          <w:szCs w:val="24"/>
        </w:rPr>
        <w:t>Nietzsche’s</w:t>
      </w:r>
      <w:r w:rsidR="00D47AEE">
        <w:rPr>
          <w:rFonts w:ascii="Times New Roman" w:hAnsi="Times New Roman" w:cs="Times New Roman"/>
          <w:sz w:val="24"/>
          <w:szCs w:val="24"/>
        </w:rPr>
        <w:t xml:space="preserve"> self-perceived</w:t>
      </w:r>
      <w:r w:rsidR="00153B63">
        <w:rPr>
          <w:rFonts w:ascii="Times New Roman" w:hAnsi="Times New Roman" w:cs="Times New Roman"/>
          <w:sz w:val="24"/>
          <w:szCs w:val="24"/>
        </w:rPr>
        <w:t xml:space="preserve"> </w:t>
      </w:r>
      <w:r w:rsidR="00D47AEE">
        <w:rPr>
          <w:rFonts w:ascii="Times New Roman" w:hAnsi="Times New Roman" w:cs="Times New Roman"/>
          <w:sz w:val="24"/>
          <w:szCs w:val="24"/>
        </w:rPr>
        <w:t>historical destiny</w:t>
      </w:r>
      <w:r w:rsidR="00190D86">
        <w:rPr>
          <w:rFonts w:ascii="Times New Roman" w:hAnsi="Times New Roman" w:cs="Times New Roman"/>
          <w:sz w:val="24"/>
          <w:szCs w:val="24"/>
        </w:rPr>
        <w:t xml:space="preserve">. </w:t>
      </w:r>
      <w:r w:rsidR="00E66596">
        <w:rPr>
          <w:rFonts w:ascii="Times New Roman" w:hAnsi="Times New Roman" w:cs="Times New Roman"/>
          <w:sz w:val="24"/>
          <w:szCs w:val="24"/>
        </w:rPr>
        <w:t xml:space="preserve"> </w:t>
      </w:r>
      <w:r w:rsidR="00EE3F3B">
        <w:rPr>
          <w:rFonts w:ascii="Times New Roman" w:hAnsi="Times New Roman" w:cs="Times New Roman"/>
          <w:sz w:val="24"/>
          <w:szCs w:val="24"/>
        </w:rPr>
        <w:t>Instead of aiming to become “dynamite,”</w:t>
      </w:r>
      <w:r w:rsidR="00AE29F9">
        <w:rPr>
          <w:rFonts w:ascii="Times New Roman" w:hAnsi="Times New Roman" w:cs="Times New Roman"/>
          <w:sz w:val="24"/>
          <w:szCs w:val="24"/>
        </w:rPr>
        <w:t xml:space="preserve"> </w:t>
      </w:r>
      <w:r w:rsidR="00EA1DF5">
        <w:rPr>
          <w:rFonts w:ascii="Times New Roman" w:hAnsi="Times New Roman" w:cs="Times New Roman"/>
          <w:sz w:val="24"/>
          <w:szCs w:val="24"/>
        </w:rPr>
        <w:t>Burkhardt</w:t>
      </w:r>
      <w:r w:rsidR="00102760">
        <w:rPr>
          <w:rFonts w:ascii="Times New Roman" w:hAnsi="Times New Roman" w:cs="Times New Roman"/>
          <w:sz w:val="24"/>
          <w:szCs w:val="24"/>
        </w:rPr>
        <w:t>,</w:t>
      </w:r>
      <w:r w:rsidR="00EA1DF5">
        <w:rPr>
          <w:rFonts w:ascii="Times New Roman" w:hAnsi="Times New Roman" w:cs="Times New Roman"/>
          <w:sz w:val="24"/>
          <w:szCs w:val="24"/>
        </w:rPr>
        <w:t xml:space="preserve"> </w:t>
      </w:r>
      <w:r w:rsidR="00102760">
        <w:rPr>
          <w:rFonts w:ascii="Times New Roman" w:hAnsi="Times New Roman" w:cs="Times New Roman"/>
          <w:sz w:val="24"/>
          <w:szCs w:val="24"/>
        </w:rPr>
        <w:t>a</w:t>
      </w:r>
      <w:r w:rsidR="00EA1DF5">
        <w:rPr>
          <w:rFonts w:ascii="Times New Roman" w:hAnsi="Times New Roman" w:cs="Times New Roman"/>
          <w:sz w:val="24"/>
          <w:szCs w:val="24"/>
        </w:rPr>
        <w:t>t best</w:t>
      </w:r>
      <w:r w:rsidR="00102760">
        <w:rPr>
          <w:rFonts w:ascii="Times New Roman" w:hAnsi="Times New Roman" w:cs="Times New Roman"/>
          <w:sz w:val="24"/>
          <w:szCs w:val="24"/>
        </w:rPr>
        <w:t>, only</w:t>
      </w:r>
      <w:r w:rsidR="00EA1DF5">
        <w:rPr>
          <w:rFonts w:ascii="Times New Roman" w:hAnsi="Times New Roman" w:cs="Times New Roman"/>
          <w:sz w:val="24"/>
          <w:szCs w:val="24"/>
        </w:rPr>
        <w:t xml:space="preserve"> </w:t>
      </w:r>
      <w:r w:rsidR="007449E3">
        <w:rPr>
          <w:rFonts w:ascii="Times New Roman" w:hAnsi="Times New Roman" w:cs="Times New Roman"/>
          <w:sz w:val="24"/>
          <w:szCs w:val="24"/>
        </w:rPr>
        <w:t xml:space="preserve">tries to </w:t>
      </w:r>
      <w:r w:rsidR="004B796D">
        <w:rPr>
          <w:rFonts w:ascii="Times New Roman" w:hAnsi="Times New Roman" w:cs="Times New Roman"/>
          <w:sz w:val="24"/>
          <w:szCs w:val="24"/>
        </w:rPr>
        <w:t xml:space="preserve">delay the dissolution </w:t>
      </w:r>
      <w:r w:rsidR="00524FF2">
        <w:rPr>
          <w:rFonts w:ascii="Times New Roman" w:hAnsi="Times New Roman" w:cs="Times New Roman"/>
          <w:sz w:val="24"/>
          <w:szCs w:val="24"/>
        </w:rPr>
        <w:t>of the European tradition</w:t>
      </w:r>
      <w:r w:rsidR="00190D86">
        <w:rPr>
          <w:rFonts w:ascii="Times New Roman" w:hAnsi="Times New Roman" w:cs="Times New Roman"/>
          <w:sz w:val="24"/>
          <w:szCs w:val="24"/>
        </w:rPr>
        <w:t xml:space="preserve">. </w:t>
      </w:r>
      <w:r w:rsidR="00EE3F3B">
        <w:rPr>
          <w:rFonts w:ascii="Times New Roman" w:hAnsi="Times New Roman" w:cs="Times New Roman"/>
          <w:sz w:val="24"/>
          <w:szCs w:val="24"/>
        </w:rPr>
        <w:t xml:space="preserve"> </w:t>
      </w:r>
    </w:p>
    <w:p w14:paraId="12961A08" w14:textId="6E7D792E" w:rsidR="004F7332" w:rsidRDefault="00AE29F9" w:rsidP="004F73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Thus, b</w:t>
      </w:r>
      <w:r w:rsidR="002668E3">
        <w:rPr>
          <w:rFonts w:ascii="Times New Roman" w:hAnsi="Times New Roman" w:cs="Times New Roman"/>
          <w:sz w:val="24"/>
          <w:szCs w:val="24"/>
        </w:rPr>
        <w:t xml:space="preserve">y beginning </w:t>
      </w:r>
      <w:r w:rsidR="002668E3">
        <w:rPr>
          <w:rFonts w:ascii="Times New Roman" w:hAnsi="Times New Roman" w:cs="Times New Roman"/>
          <w:i/>
          <w:iCs/>
          <w:sz w:val="24"/>
          <w:szCs w:val="24"/>
        </w:rPr>
        <w:t xml:space="preserve">Meaning in History </w:t>
      </w:r>
      <w:r w:rsidR="002668E3">
        <w:rPr>
          <w:rFonts w:ascii="Times New Roman" w:hAnsi="Times New Roman" w:cs="Times New Roman"/>
          <w:sz w:val="24"/>
          <w:szCs w:val="24"/>
        </w:rPr>
        <w:t>with Burkhardt</w:t>
      </w:r>
      <w:r w:rsidR="00625073">
        <w:rPr>
          <w:rFonts w:ascii="Times New Roman" w:hAnsi="Times New Roman" w:cs="Times New Roman"/>
          <w:sz w:val="24"/>
          <w:szCs w:val="24"/>
        </w:rPr>
        <w:t xml:space="preserve">, </w:t>
      </w:r>
      <w:r w:rsidR="00625073" w:rsidRPr="00704C6E">
        <w:rPr>
          <w:rFonts w:ascii="Times New Roman" w:hAnsi="Times New Roman" w:cs="Times New Roman"/>
          <w:sz w:val="24"/>
          <w:szCs w:val="24"/>
        </w:rPr>
        <w:t>Löwith</w:t>
      </w:r>
      <w:r w:rsidR="00625073">
        <w:rPr>
          <w:rFonts w:ascii="Times New Roman" w:hAnsi="Times New Roman" w:cs="Times New Roman"/>
          <w:sz w:val="24"/>
          <w:szCs w:val="24"/>
        </w:rPr>
        <w:t xml:space="preserve"> </w:t>
      </w:r>
      <w:r w:rsidR="00481BC6">
        <w:rPr>
          <w:rFonts w:ascii="Times New Roman" w:hAnsi="Times New Roman" w:cs="Times New Roman"/>
          <w:sz w:val="24"/>
          <w:szCs w:val="24"/>
        </w:rPr>
        <w:t xml:space="preserve">teaches us to cast a </w:t>
      </w:r>
      <w:r w:rsidR="007C6EAF">
        <w:rPr>
          <w:rFonts w:ascii="Times New Roman" w:hAnsi="Times New Roman" w:cs="Times New Roman"/>
          <w:sz w:val="24"/>
          <w:szCs w:val="24"/>
        </w:rPr>
        <w:t xml:space="preserve">wary </w:t>
      </w:r>
      <w:r w:rsidR="00481BC6">
        <w:rPr>
          <w:rFonts w:ascii="Times New Roman" w:hAnsi="Times New Roman" w:cs="Times New Roman"/>
          <w:sz w:val="24"/>
          <w:szCs w:val="24"/>
        </w:rPr>
        <w:t>eye on</w:t>
      </w:r>
      <w:r w:rsidR="00C2404A">
        <w:rPr>
          <w:rFonts w:ascii="Times New Roman" w:hAnsi="Times New Roman" w:cs="Times New Roman"/>
          <w:sz w:val="24"/>
          <w:szCs w:val="24"/>
        </w:rPr>
        <w:t xml:space="preserve"> </w:t>
      </w:r>
      <w:r w:rsidR="00CE7B6E">
        <w:rPr>
          <w:rFonts w:ascii="Times New Roman" w:hAnsi="Times New Roman" w:cs="Times New Roman"/>
          <w:sz w:val="24"/>
          <w:szCs w:val="24"/>
        </w:rPr>
        <w:t>the pretensions of the philosophy and theology of history</w:t>
      </w:r>
      <w:r w:rsidR="00DA31E4">
        <w:rPr>
          <w:rFonts w:ascii="Times New Roman" w:hAnsi="Times New Roman" w:cs="Times New Roman"/>
          <w:sz w:val="24"/>
          <w:szCs w:val="24"/>
        </w:rPr>
        <w:t>,</w:t>
      </w:r>
      <w:r w:rsidR="00CE7B6E">
        <w:rPr>
          <w:rFonts w:ascii="Times New Roman" w:hAnsi="Times New Roman" w:cs="Times New Roman"/>
          <w:sz w:val="24"/>
          <w:szCs w:val="24"/>
        </w:rPr>
        <w:t xml:space="preserve"> </w:t>
      </w:r>
      <w:r w:rsidR="00C2404A">
        <w:rPr>
          <w:rFonts w:ascii="Times New Roman" w:hAnsi="Times New Roman" w:cs="Times New Roman"/>
          <w:sz w:val="24"/>
          <w:szCs w:val="24"/>
        </w:rPr>
        <w:t xml:space="preserve">while </w:t>
      </w:r>
      <w:r w:rsidR="00E64FB2">
        <w:rPr>
          <w:rFonts w:ascii="Times New Roman" w:hAnsi="Times New Roman" w:cs="Times New Roman"/>
          <w:sz w:val="24"/>
          <w:szCs w:val="24"/>
        </w:rPr>
        <w:t>inoc</w:t>
      </w:r>
      <w:r w:rsidR="00C2404A">
        <w:rPr>
          <w:rFonts w:ascii="Times New Roman" w:hAnsi="Times New Roman" w:cs="Times New Roman"/>
          <w:sz w:val="24"/>
          <w:szCs w:val="24"/>
        </w:rPr>
        <w:t>ulating</w:t>
      </w:r>
      <w:r w:rsidR="00E64FB2">
        <w:rPr>
          <w:rFonts w:ascii="Times New Roman" w:hAnsi="Times New Roman" w:cs="Times New Roman"/>
          <w:sz w:val="24"/>
          <w:szCs w:val="24"/>
        </w:rPr>
        <w:t xml:space="preserve"> the reader </w:t>
      </w:r>
      <w:r w:rsidR="00C2404A">
        <w:rPr>
          <w:rFonts w:ascii="Times New Roman" w:hAnsi="Times New Roman" w:cs="Times New Roman"/>
          <w:sz w:val="24"/>
          <w:szCs w:val="24"/>
        </w:rPr>
        <w:t>against</w:t>
      </w:r>
      <w:r w:rsidR="00F232A6">
        <w:rPr>
          <w:rFonts w:ascii="Times New Roman" w:hAnsi="Times New Roman" w:cs="Times New Roman"/>
          <w:sz w:val="24"/>
          <w:szCs w:val="24"/>
        </w:rPr>
        <w:t xml:space="preserve"> Nietzsche’s </w:t>
      </w:r>
      <w:r w:rsidR="00822F55">
        <w:rPr>
          <w:rFonts w:ascii="Times New Roman" w:hAnsi="Times New Roman" w:cs="Times New Roman"/>
          <w:sz w:val="24"/>
          <w:szCs w:val="24"/>
        </w:rPr>
        <w:t xml:space="preserve">polemical </w:t>
      </w:r>
      <w:r w:rsidR="009938F4">
        <w:rPr>
          <w:rFonts w:ascii="Times New Roman" w:hAnsi="Times New Roman" w:cs="Times New Roman"/>
          <w:sz w:val="24"/>
          <w:szCs w:val="24"/>
        </w:rPr>
        <w:t>anti-Christianity</w:t>
      </w:r>
      <w:r w:rsidR="00190D86">
        <w:rPr>
          <w:rFonts w:ascii="Times New Roman" w:hAnsi="Times New Roman" w:cs="Times New Roman"/>
          <w:sz w:val="24"/>
          <w:szCs w:val="24"/>
        </w:rPr>
        <w:t xml:space="preserve">. </w:t>
      </w:r>
      <w:r w:rsidR="009938F4">
        <w:rPr>
          <w:rFonts w:ascii="Times New Roman" w:hAnsi="Times New Roman" w:cs="Times New Roman"/>
          <w:sz w:val="24"/>
          <w:szCs w:val="24"/>
        </w:rPr>
        <w:t xml:space="preserve"> </w:t>
      </w:r>
      <w:r w:rsidR="00BA4529">
        <w:rPr>
          <w:rFonts w:ascii="Times New Roman" w:hAnsi="Times New Roman" w:cs="Times New Roman"/>
          <w:sz w:val="24"/>
          <w:szCs w:val="24"/>
        </w:rPr>
        <w:t xml:space="preserve">Equipped with Burkhardt’s </w:t>
      </w:r>
      <w:r w:rsidR="003F573F">
        <w:rPr>
          <w:rFonts w:ascii="Times New Roman" w:hAnsi="Times New Roman" w:cs="Times New Roman"/>
          <w:sz w:val="24"/>
          <w:szCs w:val="24"/>
        </w:rPr>
        <w:t>skeptical moderation</w:t>
      </w:r>
      <w:r w:rsidR="00A9668C">
        <w:rPr>
          <w:rFonts w:ascii="Times New Roman" w:hAnsi="Times New Roman" w:cs="Times New Roman"/>
          <w:sz w:val="24"/>
          <w:szCs w:val="24"/>
        </w:rPr>
        <w:t>,</w:t>
      </w:r>
      <w:r w:rsidR="003F573F">
        <w:rPr>
          <w:rFonts w:ascii="Times New Roman" w:hAnsi="Times New Roman" w:cs="Times New Roman"/>
          <w:sz w:val="24"/>
          <w:szCs w:val="24"/>
        </w:rPr>
        <w:t xml:space="preserve"> </w:t>
      </w:r>
      <w:r w:rsidR="00B1721E">
        <w:rPr>
          <w:rFonts w:ascii="Times New Roman" w:hAnsi="Times New Roman" w:cs="Times New Roman"/>
          <w:sz w:val="24"/>
          <w:szCs w:val="24"/>
        </w:rPr>
        <w:t xml:space="preserve">Marx’s </w:t>
      </w:r>
      <w:r w:rsidR="00612DC7">
        <w:rPr>
          <w:rFonts w:ascii="Times New Roman" w:hAnsi="Times New Roman" w:cs="Times New Roman"/>
          <w:i/>
          <w:iCs/>
          <w:sz w:val="24"/>
          <w:szCs w:val="24"/>
        </w:rPr>
        <w:t>Communist</w:t>
      </w:r>
      <w:r w:rsidR="009173D4">
        <w:rPr>
          <w:rFonts w:ascii="Times New Roman" w:hAnsi="Times New Roman" w:cs="Times New Roman"/>
          <w:i/>
          <w:iCs/>
          <w:sz w:val="24"/>
          <w:szCs w:val="24"/>
        </w:rPr>
        <w:t xml:space="preserve"> Manifesto </w:t>
      </w:r>
      <w:r w:rsidR="00641A1A">
        <w:rPr>
          <w:rFonts w:ascii="Times New Roman" w:hAnsi="Times New Roman" w:cs="Times New Roman"/>
          <w:sz w:val="24"/>
          <w:szCs w:val="24"/>
        </w:rPr>
        <w:t xml:space="preserve">reveals itself </w:t>
      </w:r>
      <w:r w:rsidR="00856430">
        <w:rPr>
          <w:rFonts w:ascii="Times New Roman" w:hAnsi="Times New Roman" w:cs="Times New Roman"/>
          <w:sz w:val="24"/>
          <w:szCs w:val="24"/>
        </w:rPr>
        <w:t>to be guided by prophet</w:t>
      </w:r>
      <w:r w:rsidR="00BE4237">
        <w:rPr>
          <w:rFonts w:ascii="Times New Roman" w:hAnsi="Times New Roman" w:cs="Times New Roman"/>
          <w:sz w:val="24"/>
          <w:szCs w:val="24"/>
        </w:rPr>
        <w:t xml:space="preserve">ism </w:t>
      </w:r>
      <w:r w:rsidR="00DA31E4">
        <w:rPr>
          <w:rFonts w:ascii="Times New Roman" w:hAnsi="Times New Roman" w:cs="Times New Roman"/>
          <w:sz w:val="24"/>
          <w:szCs w:val="24"/>
        </w:rPr>
        <w:t xml:space="preserve">rather </w:t>
      </w:r>
      <w:r w:rsidR="00BE4237">
        <w:rPr>
          <w:rFonts w:ascii="Times New Roman" w:hAnsi="Times New Roman" w:cs="Times New Roman"/>
          <w:sz w:val="24"/>
          <w:szCs w:val="24"/>
        </w:rPr>
        <w:t xml:space="preserve">than </w:t>
      </w:r>
      <w:r w:rsidR="00DA31E4">
        <w:rPr>
          <w:rFonts w:ascii="Times New Roman" w:hAnsi="Times New Roman" w:cs="Times New Roman"/>
          <w:sz w:val="24"/>
          <w:szCs w:val="24"/>
        </w:rPr>
        <w:t>‘</w:t>
      </w:r>
      <w:r w:rsidR="00BE4237">
        <w:rPr>
          <w:rFonts w:ascii="Times New Roman" w:hAnsi="Times New Roman" w:cs="Times New Roman"/>
          <w:sz w:val="24"/>
          <w:szCs w:val="24"/>
        </w:rPr>
        <w:t>tangible facts</w:t>
      </w:r>
      <w:r w:rsidR="00DA31E4">
        <w:rPr>
          <w:rFonts w:ascii="Times New Roman" w:hAnsi="Times New Roman" w:cs="Times New Roman"/>
          <w:sz w:val="24"/>
          <w:szCs w:val="24"/>
        </w:rPr>
        <w:t>’,</w:t>
      </w:r>
      <w:r w:rsidR="00D60428">
        <w:rPr>
          <w:rFonts w:ascii="Times New Roman" w:hAnsi="Times New Roman" w:cs="Times New Roman"/>
          <w:sz w:val="24"/>
          <w:szCs w:val="24"/>
        </w:rPr>
        <w:t xml:space="preserve"> and</w:t>
      </w:r>
      <w:r w:rsidR="00856430">
        <w:rPr>
          <w:rFonts w:ascii="Times New Roman" w:hAnsi="Times New Roman" w:cs="Times New Roman"/>
          <w:sz w:val="24"/>
          <w:szCs w:val="24"/>
        </w:rPr>
        <w:t xml:space="preserve"> </w:t>
      </w:r>
      <w:r w:rsidR="004C3B99">
        <w:rPr>
          <w:rFonts w:ascii="Times New Roman" w:hAnsi="Times New Roman" w:cs="Times New Roman"/>
          <w:sz w:val="24"/>
          <w:szCs w:val="24"/>
        </w:rPr>
        <w:t xml:space="preserve">Hegel’s </w:t>
      </w:r>
      <w:r w:rsidR="00772963">
        <w:rPr>
          <w:rFonts w:ascii="Times New Roman" w:hAnsi="Times New Roman" w:cs="Times New Roman"/>
          <w:sz w:val="24"/>
          <w:szCs w:val="24"/>
        </w:rPr>
        <w:t>realization of the Spirit</w:t>
      </w:r>
      <w:r w:rsidR="00DF57C0">
        <w:rPr>
          <w:rFonts w:ascii="Times New Roman" w:hAnsi="Times New Roman" w:cs="Times New Roman"/>
          <w:sz w:val="24"/>
          <w:szCs w:val="24"/>
        </w:rPr>
        <w:t xml:space="preserve"> </w:t>
      </w:r>
      <w:r w:rsidR="00B92B8E">
        <w:rPr>
          <w:rFonts w:ascii="Times New Roman" w:hAnsi="Times New Roman" w:cs="Times New Roman"/>
          <w:sz w:val="24"/>
          <w:szCs w:val="24"/>
        </w:rPr>
        <w:t xml:space="preserve">and </w:t>
      </w:r>
      <w:r w:rsidR="00380863">
        <w:rPr>
          <w:rFonts w:ascii="Times New Roman" w:hAnsi="Times New Roman" w:cs="Times New Roman"/>
          <w:sz w:val="24"/>
          <w:szCs w:val="24"/>
        </w:rPr>
        <w:t xml:space="preserve">Comte’s </w:t>
      </w:r>
      <w:r w:rsidR="006562CD">
        <w:rPr>
          <w:rFonts w:ascii="Times New Roman" w:hAnsi="Times New Roman" w:cs="Times New Roman"/>
          <w:sz w:val="24"/>
          <w:szCs w:val="24"/>
        </w:rPr>
        <w:t>pr</w:t>
      </w:r>
      <w:r w:rsidR="007E6C0C">
        <w:rPr>
          <w:rFonts w:ascii="Times New Roman" w:hAnsi="Times New Roman" w:cs="Times New Roman"/>
          <w:sz w:val="24"/>
          <w:szCs w:val="24"/>
        </w:rPr>
        <w:t xml:space="preserve">ognostications for the future </w:t>
      </w:r>
      <w:r w:rsidR="00A31106">
        <w:rPr>
          <w:rFonts w:ascii="Times New Roman" w:hAnsi="Times New Roman" w:cs="Times New Roman"/>
          <w:sz w:val="24"/>
          <w:szCs w:val="24"/>
        </w:rPr>
        <w:t>of Europe</w:t>
      </w:r>
      <w:r w:rsidR="006562CD">
        <w:rPr>
          <w:rFonts w:ascii="Times New Roman" w:hAnsi="Times New Roman" w:cs="Times New Roman"/>
          <w:sz w:val="24"/>
          <w:szCs w:val="24"/>
        </w:rPr>
        <w:t xml:space="preserve"> </w:t>
      </w:r>
      <w:r w:rsidR="00F364B3">
        <w:rPr>
          <w:rFonts w:ascii="Times New Roman" w:hAnsi="Times New Roman" w:cs="Times New Roman"/>
          <w:sz w:val="24"/>
          <w:szCs w:val="24"/>
        </w:rPr>
        <w:t xml:space="preserve">are </w:t>
      </w:r>
      <w:r w:rsidR="00B34CB0">
        <w:rPr>
          <w:rFonts w:ascii="Times New Roman" w:hAnsi="Times New Roman" w:cs="Times New Roman"/>
          <w:sz w:val="24"/>
          <w:szCs w:val="24"/>
        </w:rPr>
        <w:t>a</w:t>
      </w:r>
      <w:r w:rsidR="005D259E">
        <w:rPr>
          <w:rFonts w:ascii="Times New Roman" w:hAnsi="Times New Roman" w:cs="Times New Roman"/>
          <w:sz w:val="24"/>
          <w:szCs w:val="24"/>
        </w:rPr>
        <w:t xml:space="preserve">n </w:t>
      </w:r>
      <w:r w:rsidR="00641A1A">
        <w:rPr>
          <w:rFonts w:ascii="Times New Roman" w:hAnsi="Times New Roman" w:cs="Times New Roman"/>
          <w:sz w:val="24"/>
          <w:szCs w:val="24"/>
        </w:rPr>
        <w:t>in</w:t>
      </w:r>
      <w:r w:rsidR="005D259E">
        <w:rPr>
          <w:rFonts w:ascii="Times New Roman" w:hAnsi="Times New Roman" w:cs="Times New Roman"/>
          <w:sz w:val="24"/>
          <w:szCs w:val="24"/>
        </w:rPr>
        <w:t>compati</w:t>
      </w:r>
      <w:r w:rsidR="00DE7095">
        <w:rPr>
          <w:rFonts w:ascii="Times New Roman" w:hAnsi="Times New Roman" w:cs="Times New Roman"/>
          <w:sz w:val="24"/>
          <w:szCs w:val="24"/>
        </w:rPr>
        <w:t>ble</w:t>
      </w:r>
      <w:r w:rsidR="005D259E">
        <w:rPr>
          <w:rFonts w:ascii="Times New Roman" w:hAnsi="Times New Roman" w:cs="Times New Roman"/>
          <w:sz w:val="24"/>
          <w:szCs w:val="24"/>
        </w:rPr>
        <w:t xml:space="preserve"> </w:t>
      </w:r>
      <w:r w:rsidR="000A368A">
        <w:rPr>
          <w:rFonts w:ascii="Times New Roman" w:hAnsi="Times New Roman" w:cs="Times New Roman"/>
          <w:sz w:val="24"/>
          <w:szCs w:val="24"/>
        </w:rPr>
        <w:t xml:space="preserve">blending of theology with </w:t>
      </w:r>
      <w:r w:rsidR="001F23F1">
        <w:rPr>
          <w:rFonts w:ascii="Times New Roman" w:hAnsi="Times New Roman" w:cs="Times New Roman"/>
          <w:sz w:val="24"/>
          <w:szCs w:val="24"/>
        </w:rPr>
        <w:t>philosophy</w:t>
      </w:r>
      <w:r w:rsidR="00190D86">
        <w:rPr>
          <w:rFonts w:ascii="Times New Roman" w:hAnsi="Times New Roman" w:cs="Times New Roman"/>
          <w:sz w:val="24"/>
          <w:szCs w:val="24"/>
        </w:rPr>
        <w:t xml:space="preserve">. </w:t>
      </w:r>
      <w:r w:rsidR="00671250">
        <w:rPr>
          <w:rFonts w:ascii="Times New Roman" w:hAnsi="Times New Roman" w:cs="Times New Roman"/>
          <w:sz w:val="24"/>
          <w:szCs w:val="24"/>
        </w:rPr>
        <w:t xml:space="preserve"> </w:t>
      </w:r>
      <w:r w:rsidR="0000728E">
        <w:rPr>
          <w:rFonts w:ascii="Times New Roman" w:hAnsi="Times New Roman" w:cs="Times New Roman"/>
          <w:sz w:val="24"/>
          <w:szCs w:val="24"/>
        </w:rPr>
        <w:t>W</w:t>
      </w:r>
      <w:r w:rsidR="000F2303">
        <w:rPr>
          <w:rFonts w:ascii="Times New Roman" w:hAnsi="Times New Roman" w:cs="Times New Roman"/>
          <w:sz w:val="24"/>
          <w:szCs w:val="24"/>
        </w:rPr>
        <w:t xml:space="preserve">e see that there is nothing </w:t>
      </w:r>
      <w:r w:rsidR="00DA31E4">
        <w:rPr>
          <w:rFonts w:ascii="Times New Roman" w:hAnsi="Times New Roman" w:cs="Times New Roman"/>
          <w:sz w:val="24"/>
          <w:szCs w:val="24"/>
        </w:rPr>
        <w:t>‘scientific’</w:t>
      </w:r>
      <w:r w:rsidR="00367835">
        <w:rPr>
          <w:rFonts w:ascii="Times New Roman" w:hAnsi="Times New Roman" w:cs="Times New Roman"/>
          <w:sz w:val="24"/>
          <w:szCs w:val="24"/>
        </w:rPr>
        <w:t xml:space="preserve"> about </w:t>
      </w:r>
      <w:r w:rsidR="0094737A">
        <w:rPr>
          <w:rFonts w:ascii="Times New Roman" w:hAnsi="Times New Roman" w:cs="Times New Roman"/>
          <w:sz w:val="24"/>
          <w:szCs w:val="24"/>
        </w:rPr>
        <w:t xml:space="preserve">Condorcet’s </w:t>
      </w:r>
      <w:r w:rsidR="00AF197C">
        <w:rPr>
          <w:rFonts w:ascii="Times New Roman" w:hAnsi="Times New Roman" w:cs="Times New Roman"/>
          <w:sz w:val="24"/>
          <w:szCs w:val="24"/>
        </w:rPr>
        <w:t>hopes for humanity’s future perfection</w:t>
      </w:r>
      <w:r w:rsidR="00A31106">
        <w:rPr>
          <w:rFonts w:ascii="Times New Roman" w:hAnsi="Times New Roman" w:cs="Times New Roman"/>
          <w:sz w:val="24"/>
          <w:szCs w:val="24"/>
        </w:rPr>
        <w:t xml:space="preserve">, </w:t>
      </w:r>
      <w:r w:rsidR="00881E88">
        <w:rPr>
          <w:rFonts w:ascii="Times New Roman" w:hAnsi="Times New Roman" w:cs="Times New Roman"/>
          <w:sz w:val="24"/>
          <w:szCs w:val="24"/>
        </w:rPr>
        <w:t xml:space="preserve">and that Turgot </w:t>
      </w:r>
      <w:r w:rsidR="00976A81">
        <w:rPr>
          <w:rFonts w:ascii="Times New Roman" w:hAnsi="Times New Roman" w:cs="Times New Roman"/>
          <w:sz w:val="24"/>
          <w:szCs w:val="24"/>
        </w:rPr>
        <w:t>projects “his hopes</w:t>
      </w:r>
      <w:r w:rsidR="00042FF2">
        <w:rPr>
          <w:rFonts w:ascii="Times New Roman" w:hAnsi="Times New Roman" w:cs="Times New Roman"/>
          <w:sz w:val="24"/>
          <w:szCs w:val="24"/>
        </w:rPr>
        <w:t xml:space="preserve"> into facts and his wishes into thoughts</w:t>
      </w:r>
      <w:r w:rsidR="00DA31E4">
        <w:rPr>
          <w:rFonts w:ascii="Times New Roman" w:hAnsi="Times New Roman" w:cs="Times New Roman"/>
          <w:sz w:val="24"/>
          <w:szCs w:val="24"/>
        </w:rPr>
        <w:t>.</w:t>
      </w:r>
      <w:r w:rsidR="00042FF2">
        <w:rPr>
          <w:rFonts w:ascii="Times New Roman" w:hAnsi="Times New Roman" w:cs="Times New Roman"/>
          <w:sz w:val="24"/>
          <w:szCs w:val="24"/>
        </w:rPr>
        <w:t>”</w:t>
      </w:r>
      <w:r w:rsidR="00D8722B">
        <w:rPr>
          <w:rStyle w:val="EndnoteReference"/>
          <w:rFonts w:ascii="Times New Roman" w:hAnsi="Times New Roman" w:cs="Times New Roman"/>
          <w:sz w:val="24"/>
          <w:szCs w:val="24"/>
        </w:rPr>
        <w:endnoteReference w:id="37"/>
      </w:r>
      <w:r w:rsidR="00AF197C">
        <w:rPr>
          <w:rFonts w:ascii="Times New Roman" w:hAnsi="Times New Roman" w:cs="Times New Roman"/>
          <w:sz w:val="24"/>
          <w:szCs w:val="24"/>
        </w:rPr>
        <w:t xml:space="preserve"> </w:t>
      </w:r>
      <w:r w:rsidR="00DA31E4">
        <w:rPr>
          <w:rFonts w:ascii="Times New Roman" w:hAnsi="Times New Roman" w:cs="Times New Roman"/>
          <w:sz w:val="24"/>
          <w:szCs w:val="24"/>
        </w:rPr>
        <w:t xml:space="preserve"> </w:t>
      </w:r>
      <w:r w:rsidR="00184000">
        <w:rPr>
          <w:rFonts w:ascii="Times New Roman" w:hAnsi="Times New Roman" w:cs="Times New Roman"/>
          <w:sz w:val="24"/>
          <w:szCs w:val="24"/>
        </w:rPr>
        <w:t xml:space="preserve">The theology of history meanwhile </w:t>
      </w:r>
      <w:r w:rsidR="0040427B">
        <w:rPr>
          <w:rFonts w:ascii="Times New Roman" w:hAnsi="Times New Roman" w:cs="Times New Roman"/>
          <w:sz w:val="24"/>
          <w:szCs w:val="24"/>
        </w:rPr>
        <w:t xml:space="preserve">can be discarded </w:t>
      </w:r>
      <w:r w:rsidR="00055384">
        <w:rPr>
          <w:rFonts w:ascii="Times New Roman" w:hAnsi="Times New Roman" w:cs="Times New Roman"/>
          <w:sz w:val="24"/>
          <w:szCs w:val="24"/>
        </w:rPr>
        <w:t>because</w:t>
      </w:r>
      <w:r w:rsidR="0028070D">
        <w:rPr>
          <w:rFonts w:ascii="Times New Roman" w:hAnsi="Times New Roman" w:cs="Times New Roman"/>
          <w:sz w:val="24"/>
          <w:szCs w:val="24"/>
        </w:rPr>
        <w:t xml:space="preserve"> </w:t>
      </w:r>
      <w:r w:rsidR="003B2BD4">
        <w:rPr>
          <w:rFonts w:ascii="Times New Roman" w:hAnsi="Times New Roman" w:cs="Times New Roman"/>
          <w:sz w:val="24"/>
          <w:szCs w:val="24"/>
        </w:rPr>
        <w:t xml:space="preserve">it cannot </w:t>
      </w:r>
      <w:r w:rsidR="00597B91">
        <w:rPr>
          <w:rFonts w:ascii="Times New Roman" w:hAnsi="Times New Roman" w:cs="Times New Roman"/>
          <w:sz w:val="24"/>
          <w:szCs w:val="24"/>
        </w:rPr>
        <w:t xml:space="preserve">refute the thesis of the ancients </w:t>
      </w:r>
      <w:r w:rsidR="00B83E57">
        <w:rPr>
          <w:rFonts w:ascii="Times New Roman" w:hAnsi="Times New Roman" w:cs="Times New Roman"/>
          <w:sz w:val="24"/>
          <w:szCs w:val="24"/>
        </w:rPr>
        <w:t xml:space="preserve">because Greek </w:t>
      </w:r>
      <w:proofErr w:type="spellStart"/>
      <w:r w:rsidR="00FA10DE">
        <w:rPr>
          <w:rFonts w:ascii="Times New Roman" w:hAnsi="Times New Roman" w:cs="Times New Roman"/>
          <w:i/>
          <w:iCs/>
          <w:sz w:val="24"/>
          <w:szCs w:val="24"/>
        </w:rPr>
        <w:t>theoria</w:t>
      </w:r>
      <w:proofErr w:type="spellEnd"/>
      <w:r w:rsidR="00FA10DE">
        <w:rPr>
          <w:rFonts w:ascii="Times New Roman" w:hAnsi="Times New Roman" w:cs="Times New Roman"/>
          <w:i/>
          <w:iCs/>
          <w:sz w:val="24"/>
          <w:szCs w:val="24"/>
        </w:rPr>
        <w:t xml:space="preserve"> </w:t>
      </w:r>
      <w:r w:rsidR="00646F51">
        <w:rPr>
          <w:rFonts w:ascii="Times New Roman" w:hAnsi="Times New Roman" w:cs="Times New Roman"/>
          <w:sz w:val="24"/>
          <w:szCs w:val="24"/>
        </w:rPr>
        <w:t xml:space="preserve">is a vision of </w:t>
      </w:r>
      <w:r w:rsidR="00CA6241">
        <w:rPr>
          <w:rFonts w:ascii="Times New Roman" w:hAnsi="Times New Roman" w:cs="Times New Roman"/>
          <w:sz w:val="24"/>
          <w:szCs w:val="24"/>
        </w:rPr>
        <w:t xml:space="preserve">“what is visible” while </w:t>
      </w:r>
      <w:r w:rsidR="00350850">
        <w:rPr>
          <w:rFonts w:ascii="Times New Roman" w:hAnsi="Times New Roman" w:cs="Times New Roman"/>
          <w:sz w:val="24"/>
          <w:szCs w:val="24"/>
        </w:rPr>
        <w:t xml:space="preserve">Christian </w:t>
      </w:r>
      <w:r w:rsidR="00BC34CD">
        <w:rPr>
          <w:rFonts w:ascii="Times New Roman" w:hAnsi="Times New Roman" w:cs="Times New Roman"/>
          <w:sz w:val="24"/>
          <w:szCs w:val="24"/>
        </w:rPr>
        <w:t xml:space="preserve">faith is a </w:t>
      </w:r>
      <w:r w:rsidR="00D826A0">
        <w:rPr>
          <w:rFonts w:ascii="Times New Roman" w:hAnsi="Times New Roman" w:cs="Times New Roman"/>
          <w:sz w:val="24"/>
          <w:szCs w:val="24"/>
        </w:rPr>
        <w:t xml:space="preserve">“firm </w:t>
      </w:r>
      <w:r w:rsidR="00BC34CD">
        <w:rPr>
          <w:rFonts w:ascii="Times New Roman" w:hAnsi="Times New Roman" w:cs="Times New Roman"/>
          <w:sz w:val="24"/>
          <w:szCs w:val="24"/>
        </w:rPr>
        <w:t xml:space="preserve">trust in </w:t>
      </w:r>
      <w:r w:rsidR="00D826A0">
        <w:rPr>
          <w:rFonts w:ascii="Times New Roman" w:hAnsi="Times New Roman" w:cs="Times New Roman"/>
          <w:sz w:val="24"/>
          <w:szCs w:val="24"/>
        </w:rPr>
        <w:t>what is i</w:t>
      </w:r>
      <w:r w:rsidR="00BC34CD">
        <w:rPr>
          <w:rFonts w:ascii="Times New Roman" w:hAnsi="Times New Roman" w:cs="Times New Roman"/>
          <w:sz w:val="24"/>
          <w:szCs w:val="24"/>
        </w:rPr>
        <w:t>nvisible</w:t>
      </w:r>
      <w:r w:rsidR="00190D86">
        <w:rPr>
          <w:rFonts w:ascii="Times New Roman" w:hAnsi="Times New Roman" w:cs="Times New Roman"/>
          <w:sz w:val="24"/>
          <w:szCs w:val="24"/>
        </w:rPr>
        <w:t>.</w:t>
      </w:r>
      <w:r w:rsidR="00D826A0">
        <w:rPr>
          <w:rFonts w:ascii="Times New Roman" w:hAnsi="Times New Roman" w:cs="Times New Roman"/>
          <w:sz w:val="24"/>
          <w:szCs w:val="24"/>
        </w:rPr>
        <w:t>”</w:t>
      </w:r>
      <w:r w:rsidR="00D826A0">
        <w:rPr>
          <w:rStyle w:val="EndnoteReference"/>
          <w:rFonts w:ascii="Times New Roman" w:hAnsi="Times New Roman" w:cs="Times New Roman"/>
          <w:sz w:val="24"/>
          <w:szCs w:val="24"/>
        </w:rPr>
        <w:endnoteReference w:id="38"/>
      </w:r>
      <w:r w:rsidR="00BC34CD">
        <w:rPr>
          <w:rFonts w:ascii="Times New Roman" w:hAnsi="Times New Roman" w:cs="Times New Roman"/>
          <w:sz w:val="24"/>
          <w:szCs w:val="24"/>
        </w:rPr>
        <w:t xml:space="preserve"> </w:t>
      </w:r>
      <w:r w:rsidR="00126188">
        <w:rPr>
          <w:rFonts w:ascii="Times New Roman" w:hAnsi="Times New Roman" w:cs="Times New Roman"/>
          <w:sz w:val="24"/>
          <w:szCs w:val="24"/>
        </w:rPr>
        <w:t xml:space="preserve">Even Augustine </w:t>
      </w:r>
      <w:r w:rsidR="00E04DCD">
        <w:rPr>
          <w:rFonts w:ascii="Times New Roman" w:hAnsi="Times New Roman" w:cs="Times New Roman"/>
          <w:sz w:val="24"/>
          <w:szCs w:val="24"/>
        </w:rPr>
        <w:t xml:space="preserve">therefore </w:t>
      </w:r>
      <w:r w:rsidR="00CE4E86">
        <w:rPr>
          <w:rFonts w:ascii="Times New Roman" w:hAnsi="Times New Roman" w:cs="Times New Roman"/>
          <w:sz w:val="24"/>
          <w:szCs w:val="24"/>
        </w:rPr>
        <w:t xml:space="preserve">is compelled to make his argument against </w:t>
      </w:r>
      <w:r w:rsidR="006963ED">
        <w:rPr>
          <w:rFonts w:ascii="Times New Roman" w:hAnsi="Times New Roman" w:cs="Times New Roman"/>
          <w:sz w:val="24"/>
          <w:szCs w:val="24"/>
        </w:rPr>
        <w:t xml:space="preserve">the pagan </w:t>
      </w:r>
      <w:r w:rsidR="004648CA">
        <w:rPr>
          <w:rFonts w:ascii="Times New Roman" w:hAnsi="Times New Roman" w:cs="Times New Roman"/>
          <w:sz w:val="24"/>
          <w:szCs w:val="24"/>
        </w:rPr>
        <w:t xml:space="preserve">doctrine </w:t>
      </w:r>
      <w:r w:rsidR="00D5388D">
        <w:rPr>
          <w:rFonts w:ascii="Times New Roman" w:hAnsi="Times New Roman" w:cs="Times New Roman"/>
          <w:sz w:val="24"/>
          <w:szCs w:val="24"/>
        </w:rPr>
        <w:t>a moral one</w:t>
      </w:r>
      <w:r w:rsidR="00DA31E4">
        <w:rPr>
          <w:rFonts w:ascii="Times New Roman" w:hAnsi="Times New Roman" w:cs="Times New Roman"/>
          <w:sz w:val="24"/>
          <w:szCs w:val="24"/>
        </w:rPr>
        <w:t xml:space="preserve">, </w:t>
      </w:r>
      <w:r w:rsidR="00F06117">
        <w:rPr>
          <w:rFonts w:ascii="Times New Roman" w:hAnsi="Times New Roman" w:cs="Times New Roman"/>
          <w:sz w:val="24"/>
          <w:szCs w:val="24"/>
        </w:rPr>
        <w:t xml:space="preserve">that the pagan position is </w:t>
      </w:r>
      <w:r w:rsidR="00661CC2">
        <w:rPr>
          <w:rFonts w:ascii="Times New Roman" w:hAnsi="Times New Roman" w:cs="Times New Roman"/>
          <w:sz w:val="24"/>
          <w:szCs w:val="24"/>
        </w:rPr>
        <w:t xml:space="preserve">hopeless and </w:t>
      </w:r>
      <w:r w:rsidR="0080280E">
        <w:rPr>
          <w:rFonts w:ascii="Times New Roman" w:hAnsi="Times New Roman" w:cs="Times New Roman"/>
          <w:sz w:val="24"/>
          <w:szCs w:val="24"/>
        </w:rPr>
        <w:t>the</w:t>
      </w:r>
      <w:r w:rsidR="005E2211">
        <w:rPr>
          <w:rFonts w:ascii="Times New Roman" w:hAnsi="Times New Roman" w:cs="Times New Roman"/>
          <w:sz w:val="24"/>
          <w:szCs w:val="24"/>
        </w:rPr>
        <w:t xml:space="preserve"> moral implications of the </w:t>
      </w:r>
      <w:r w:rsidR="00C76C1A">
        <w:rPr>
          <w:rFonts w:ascii="Times New Roman" w:hAnsi="Times New Roman" w:cs="Times New Roman"/>
          <w:sz w:val="24"/>
          <w:szCs w:val="24"/>
        </w:rPr>
        <w:t xml:space="preserve">Christian </w:t>
      </w:r>
      <w:r w:rsidR="00860A82">
        <w:rPr>
          <w:rFonts w:ascii="Times New Roman" w:hAnsi="Times New Roman" w:cs="Times New Roman"/>
          <w:sz w:val="24"/>
          <w:szCs w:val="24"/>
        </w:rPr>
        <w:t>promise</w:t>
      </w:r>
      <w:r w:rsidR="00FA4D13">
        <w:rPr>
          <w:rFonts w:ascii="Times New Roman" w:hAnsi="Times New Roman" w:cs="Times New Roman"/>
          <w:sz w:val="24"/>
          <w:szCs w:val="24"/>
        </w:rPr>
        <w:t xml:space="preserve"> of salvation are more satisfactory</w:t>
      </w:r>
      <w:r w:rsidR="00DA31E4">
        <w:rPr>
          <w:rFonts w:ascii="Times New Roman" w:hAnsi="Times New Roman" w:cs="Times New Roman"/>
          <w:sz w:val="24"/>
          <w:szCs w:val="24"/>
        </w:rPr>
        <w:t>.</w:t>
      </w:r>
      <w:r w:rsidR="00FA4D13">
        <w:rPr>
          <w:rStyle w:val="EndnoteReference"/>
          <w:rFonts w:ascii="Times New Roman" w:hAnsi="Times New Roman" w:cs="Times New Roman"/>
          <w:sz w:val="24"/>
          <w:szCs w:val="24"/>
        </w:rPr>
        <w:endnoteReference w:id="39"/>
      </w:r>
      <w:r w:rsidR="00FA4D13">
        <w:rPr>
          <w:rFonts w:ascii="Times New Roman" w:hAnsi="Times New Roman" w:cs="Times New Roman"/>
          <w:sz w:val="24"/>
          <w:szCs w:val="24"/>
        </w:rPr>
        <w:t xml:space="preserve"> </w:t>
      </w:r>
      <w:r w:rsidR="00DA31E4">
        <w:rPr>
          <w:rFonts w:ascii="Times New Roman" w:hAnsi="Times New Roman" w:cs="Times New Roman"/>
          <w:sz w:val="24"/>
          <w:szCs w:val="24"/>
        </w:rPr>
        <w:t xml:space="preserve"> </w:t>
      </w:r>
      <w:r w:rsidR="00850B65">
        <w:rPr>
          <w:rFonts w:ascii="Times New Roman" w:hAnsi="Times New Roman" w:cs="Times New Roman"/>
          <w:sz w:val="24"/>
          <w:szCs w:val="24"/>
        </w:rPr>
        <w:t xml:space="preserve">But </w:t>
      </w:r>
      <w:r w:rsidR="00DA31E4">
        <w:rPr>
          <w:rFonts w:ascii="Times New Roman" w:hAnsi="Times New Roman" w:cs="Times New Roman"/>
          <w:sz w:val="24"/>
          <w:szCs w:val="24"/>
        </w:rPr>
        <w:t>the</w:t>
      </w:r>
      <w:r w:rsidR="00037ACA">
        <w:rPr>
          <w:rFonts w:ascii="Times New Roman" w:hAnsi="Times New Roman" w:cs="Times New Roman"/>
          <w:sz w:val="24"/>
          <w:szCs w:val="24"/>
        </w:rPr>
        <w:t xml:space="preserve"> </w:t>
      </w:r>
      <w:r w:rsidR="00B47593">
        <w:rPr>
          <w:rFonts w:ascii="Times New Roman" w:hAnsi="Times New Roman" w:cs="Times New Roman"/>
          <w:sz w:val="24"/>
          <w:szCs w:val="24"/>
        </w:rPr>
        <w:t>amel</w:t>
      </w:r>
      <w:r w:rsidR="00B64E54">
        <w:rPr>
          <w:rFonts w:ascii="Times New Roman" w:hAnsi="Times New Roman" w:cs="Times New Roman"/>
          <w:sz w:val="24"/>
          <w:szCs w:val="24"/>
        </w:rPr>
        <w:t xml:space="preserve">ioration offered by </w:t>
      </w:r>
      <w:r w:rsidR="006B2429">
        <w:rPr>
          <w:rFonts w:ascii="Times New Roman" w:hAnsi="Times New Roman" w:cs="Times New Roman"/>
          <w:sz w:val="24"/>
          <w:szCs w:val="24"/>
        </w:rPr>
        <w:t xml:space="preserve">Biblical faith </w:t>
      </w:r>
      <w:r w:rsidR="00553A3E">
        <w:rPr>
          <w:rFonts w:ascii="Times New Roman" w:hAnsi="Times New Roman" w:cs="Times New Roman"/>
          <w:sz w:val="24"/>
          <w:szCs w:val="24"/>
        </w:rPr>
        <w:t xml:space="preserve">cannot be accepted </w:t>
      </w:r>
      <w:r w:rsidR="00D45465">
        <w:rPr>
          <w:rFonts w:ascii="Times New Roman" w:hAnsi="Times New Roman" w:cs="Times New Roman"/>
          <w:sz w:val="24"/>
          <w:szCs w:val="24"/>
        </w:rPr>
        <w:t xml:space="preserve">by </w:t>
      </w:r>
      <w:r w:rsidR="00B36104">
        <w:rPr>
          <w:rFonts w:ascii="Times New Roman" w:hAnsi="Times New Roman" w:cs="Times New Roman"/>
          <w:sz w:val="24"/>
          <w:szCs w:val="24"/>
        </w:rPr>
        <w:t>reason</w:t>
      </w:r>
      <w:r w:rsidR="00DA31E4">
        <w:rPr>
          <w:rFonts w:ascii="Times New Roman" w:hAnsi="Times New Roman" w:cs="Times New Roman"/>
          <w:sz w:val="24"/>
          <w:szCs w:val="24"/>
        </w:rPr>
        <w:t>,</w:t>
      </w:r>
      <w:r w:rsidR="00B36104">
        <w:rPr>
          <w:rFonts w:ascii="Times New Roman" w:hAnsi="Times New Roman" w:cs="Times New Roman"/>
          <w:sz w:val="24"/>
          <w:szCs w:val="24"/>
        </w:rPr>
        <w:t xml:space="preserve"> which </w:t>
      </w:r>
      <w:r w:rsidR="00EF64BF">
        <w:rPr>
          <w:rFonts w:ascii="Times New Roman" w:hAnsi="Times New Roman" w:cs="Times New Roman"/>
          <w:sz w:val="24"/>
          <w:szCs w:val="24"/>
        </w:rPr>
        <w:t>prefers the “dependable continuity</w:t>
      </w:r>
      <w:r w:rsidR="00895003">
        <w:rPr>
          <w:rFonts w:ascii="Times New Roman" w:hAnsi="Times New Roman" w:cs="Times New Roman"/>
          <w:sz w:val="24"/>
          <w:szCs w:val="24"/>
        </w:rPr>
        <w:t xml:space="preserve">” of history </w:t>
      </w:r>
      <w:r w:rsidR="00921F02">
        <w:rPr>
          <w:rFonts w:ascii="Times New Roman" w:hAnsi="Times New Roman" w:cs="Times New Roman"/>
          <w:sz w:val="24"/>
          <w:szCs w:val="24"/>
        </w:rPr>
        <w:t xml:space="preserve">instead of an “unfulfilled, proclamation </w:t>
      </w:r>
      <w:r w:rsidR="00D5406C">
        <w:rPr>
          <w:rFonts w:ascii="Times New Roman" w:hAnsi="Times New Roman" w:cs="Times New Roman"/>
          <w:sz w:val="24"/>
          <w:szCs w:val="24"/>
        </w:rPr>
        <w:t xml:space="preserve">of a veritable </w:t>
      </w:r>
      <w:r w:rsidR="00D5406C">
        <w:rPr>
          <w:rFonts w:ascii="Times New Roman" w:hAnsi="Times New Roman" w:cs="Times New Roman"/>
          <w:i/>
          <w:iCs/>
          <w:sz w:val="24"/>
          <w:szCs w:val="24"/>
        </w:rPr>
        <w:t xml:space="preserve">eschaton </w:t>
      </w:r>
      <w:r w:rsidR="00D5406C">
        <w:rPr>
          <w:rFonts w:ascii="Times New Roman" w:hAnsi="Times New Roman" w:cs="Times New Roman"/>
          <w:sz w:val="24"/>
          <w:szCs w:val="24"/>
        </w:rPr>
        <w:t xml:space="preserve">with last judgement </w:t>
      </w:r>
      <w:r w:rsidR="00F005EB">
        <w:rPr>
          <w:rFonts w:ascii="Times New Roman" w:hAnsi="Times New Roman" w:cs="Times New Roman"/>
          <w:sz w:val="24"/>
          <w:szCs w:val="24"/>
        </w:rPr>
        <w:t>and redemption</w:t>
      </w:r>
      <w:r w:rsidR="00190D86">
        <w:rPr>
          <w:rFonts w:ascii="Times New Roman" w:hAnsi="Times New Roman" w:cs="Times New Roman"/>
          <w:sz w:val="24"/>
          <w:szCs w:val="24"/>
        </w:rPr>
        <w:t>.</w:t>
      </w:r>
      <w:r w:rsidR="00F005EB">
        <w:rPr>
          <w:rFonts w:ascii="Times New Roman" w:hAnsi="Times New Roman" w:cs="Times New Roman"/>
          <w:sz w:val="24"/>
          <w:szCs w:val="24"/>
        </w:rPr>
        <w:t>”</w:t>
      </w:r>
      <w:r w:rsidR="0035342C">
        <w:rPr>
          <w:rStyle w:val="EndnoteReference"/>
          <w:rFonts w:ascii="Times New Roman" w:hAnsi="Times New Roman" w:cs="Times New Roman"/>
          <w:sz w:val="24"/>
          <w:szCs w:val="24"/>
        </w:rPr>
        <w:endnoteReference w:id="40"/>
      </w:r>
      <w:r w:rsidR="00DA31E4">
        <w:rPr>
          <w:rFonts w:ascii="Times New Roman" w:hAnsi="Times New Roman" w:cs="Times New Roman"/>
          <w:sz w:val="24"/>
          <w:szCs w:val="24"/>
        </w:rPr>
        <w:t xml:space="preserve"> </w:t>
      </w:r>
      <w:r w:rsidR="00F005EB">
        <w:rPr>
          <w:rFonts w:ascii="Times New Roman" w:hAnsi="Times New Roman" w:cs="Times New Roman"/>
          <w:sz w:val="24"/>
          <w:szCs w:val="24"/>
        </w:rPr>
        <w:t xml:space="preserve"> </w:t>
      </w:r>
      <w:r w:rsidR="003A621E">
        <w:rPr>
          <w:rFonts w:ascii="Times New Roman" w:hAnsi="Times New Roman" w:cs="Times New Roman"/>
          <w:sz w:val="24"/>
          <w:szCs w:val="24"/>
        </w:rPr>
        <w:t>In r</w:t>
      </w:r>
      <w:r w:rsidR="001129AE">
        <w:rPr>
          <w:rFonts w:ascii="Times New Roman" w:hAnsi="Times New Roman" w:cs="Times New Roman"/>
          <w:sz w:val="24"/>
          <w:szCs w:val="24"/>
        </w:rPr>
        <w:t>e</w:t>
      </w:r>
      <w:r w:rsidR="00DD1E8A">
        <w:rPr>
          <w:rFonts w:ascii="Times New Roman" w:hAnsi="Times New Roman" w:cs="Times New Roman"/>
          <w:sz w:val="24"/>
          <w:szCs w:val="24"/>
        </w:rPr>
        <w:t>-</w:t>
      </w:r>
      <w:r w:rsidR="001129AE">
        <w:rPr>
          <w:rFonts w:ascii="Times New Roman" w:hAnsi="Times New Roman" w:cs="Times New Roman"/>
          <w:sz w:val="24"/>
          <w:szCs w:val="24"/>
        </w:rPr>
        <w:lastRenderedPageBreak/>
        <w:t>apprehen</w:t>
      </w:r>
      <w:r w:rsidR="003A621E">
        <w:rPr>
          <w:rFonts w:ascii="Times New Roman" w:hAnsi="Times New Roman" w:cs="Times New Roman"/>
          <w:sz w:val="24"/>
          <w:szCs w:val="24"/>
        </w:rPr>
        <w:t>ding</w:t>
      </w:r>
      <w:r w:rsidR="001129AE">
        <w:rPr>
          <w:rFonts w:ascii="Times New Roman" w:hAnsi="Times New Roman" w:cs="Times New Roman"/>
          <w:sz w:val="24"/>
          <w:szCs w:val="24"/>
        </w:rPr>
        <w:t xml:space="preserve"> the classical perspective </w:t>
      </w:r>
      <w:r w:rsidR="00DD1E8A">
        <w:rPr>
          <w:rFonts w:ascii="Times New Roman" w:hAnsi="Times New Roman" w:cs="Times New Roman"/>
          <w:sz w:val="24"/>
          <w:szCs w:val="24"/>
        </w:rPr>
        <w:t xml:space="preserve">we can steer clear </w:t>
      </w:r>
      <w:r w:rsidR="00683C33">
        <w:rPr>
          <w:rFonts w:ascii="Times New Roman" w:hAnsi="Times New Roman" w:cs="Times New Roman"/>
          <w:sz w:val="24"/>
          <w:szCs w:val="24"/>
        </w:rPr>
        <w:t xml:space="preserve">of </w:t>
      </w:r>
      <w:r w:rsidR="00BB467F">
        <w:rPr>
          <w:rFonts w:ascii="Times New Roman" w:hAnsi="Times New Roman" w:cs="Times New Roman"/>
          <w:sz w:val="24"/>
          <w:szCs w:val="24"/>
        </w:rPr>
        <w:t xml:space="preserve">the </w:t>
      </w:r>
      <w:r w:rsidR="00DE51A2">
        <w:rPr>
          <w:rFonts w:ascii="Times New Roman" w:hAnsi="Times New Roman" w:cs="Times New Roman"/>
          <w:sz w:val="24"/>
          <w:szCs w:val="24"/>
        </w:rPr>
        <w:t xml:space="preserve">dangerous hopes and expectations </w:t>
      </w:r>
      <w:r w:rsidR="001324F9">
        <w:rPr>
          <w:rFonts w:ascii="Times New Roman" w:hAnsi="Times New Roman" w:cs="Times New Roman"/>
          <w:sz w:val="24"/>
          <w:szCs w:val="24"/>
        </w:rPr>
        <w:t xml:space="preserve">of </w:t>
      </w:r>
      <w:r w:rsidR="00C56438">
        <w:rPr>
          <w:rFonts w:ascii="Times New Roman" w:hAnsi="Times New Roman" w:cs="Times New Roman"/>
          <w:sz w:val="24"/>
          <w:szCs w:val="24"/>
        </w:rPr>
        <w:t xml:space="preserve">political life </w:t>
      </w:r>
      <w:r w:rsidR="00B941C6">
        <w:rPr>
          <w:rFonts w:ascii="Times New Roman" w:hAnsi="Times New Roman" w:cs="Times New Roman"/>
          <w:sz w:val="24"/>
          <w:szCs w:val="24"/>
        </w:rPr>
        <w:t xml:space="preserve">engendered by </w:t>
      </w:r>
      <w:r w:rsidR="001324F9">
        <w:rPr>
          <w:rFonts w:ascii="Times New Roman" w:hAnsi="Times New Roman" w:cs="Times New Roman"/>
          <w:sz w:val="24"/>
          <w:szCs w:val="24"/>
        </w:rPr>
        <w:t xml:space="preserve">the philosophy </w:t>
      </w:r>
      <w:r w:rsidR="00362EE9">
        <w:rPr>
          <w:rFonts w:ascii="Times New Roman" w:hAnsi="Times New Roman" w:cs="Times New Roman"/>
          <w:sz w:val="24"/>
          <w:szCs w:val="24"/>
        </w:rPr>
        <w:t>and theology of history</w:t>
      </w:r>
      <w:r w:rsidR="005C5849">
        <w:rPr>
          <w:rFonts w:ascii="Times New Roman" w:hAnsi="Times New Roman" w:cs="Times New Roman"/>
          <w:sz w:val="24"/>
          <w:szCs w:val="24"/>
        </w:rPr>
        <w:t xml:space="preserve">, </w:t>
      </w:r>
      <w:r w:rsidR="00B941C6">
        <w:rPr>
          <w:rFonts w:ascii="Times New Roman" w:hAnsi="Times New Roman" w:cs="Times New Roman"/>
          <w:sz w:val="24"/>
          <w:szCs w:val="24"/>
        </w:rPr>
        <w:t xml:space="preserve">instead </w:t>
      </w:r>
      <w:r w:rsidR="005C5849">
        <w:rPr>
          <w:rFonts w:ascii="Times New Roman" w:hAnsi="Times New Roman" w:cs="Times New Roman"/>
          <w:sz w:val="24"/>
          <w:szCs w:val="24"/>
        </w:rPr>
        <w:t>adopting</w:t>
      </w:r>
      <w:r w:rsidR="00B941C6">
        <w:rPr>
          <w:rFonts w:ascii="Times New Roman" w:hAnsi="Times New Roman" w:cs="Times New Roman"/>
          <w:sz w:val="24"/>
          <w:szCs w:val="24"/>
        </w:rPr>
        <w:t xml:space="preserve"> the</w:t>
      </w:r>
      <w:r w:rsidR="005C5849">
        <w:rPr>
          <w:rFonts w:ascii="Times New Roman" w:hAnsi="Times New Roman" w:cs="Times New Roman"/>
          <w:sz w:val="24"/>
          <w:szCs w:val="24"/>
        </w:rPr>
        <w:t xml:space="preserve"> </w:t>
      </w:r>
      <w:r w:rsidR="00727D2F">
        <w:rPr>
          <w:rFonts w:ascii="Times New Roman" w:hAnsi="Times New Roman" w:cs="Times New Roman"/>
          <w:sz w:val="24"/>
          <w:szCs w:val="24"/>
        </w:rPr>
        <w:t>“</w:t>
      </w:r>
      <w:r w:rsidR="002F4ED1">
        <w:rPr>
          <w:rFonts w:ascii="Times New Roman" w:hAnsi="Times New Roman" w:cs="Times New Roman"/>
          <w:sz w:val="24"/>
          <w:szCs w:val="24"/>
        </w:rPr>
        <w:t>sup</w:t>
      </w:r>
      <w:r w:rsidR="00727D2F">
        <w:rPr>
          <w:rFonts w:ascii="Times New Roman" w:hAnsi="Times New Roman" w:cs="Times New Roman"/>
          <w:sz w:val="24"/>
          <w:szCs w:val="24"/>
        </w:rPr>
        <w:t xml:space="preserve">ra-historical wisdom” of Scipio </w:t>
      </w:r>
      <w:r w:rsidR="00C56438">
        <w:rPr>
          <w:rFonts w:ascii="Times New Roman" w:hAnsi="Times New Roman" w:cs="Times New Roman"/>
          <w:sz w:val="24"/>
          <w:szCs w:val="24"/>
        </w:rPr>
        <w:t>at Carthage</w:t>
      </w:r>
      <w:r w:rsidR="00190D86">
        <w:rPr>
          <w:rFonts w:ascii="Times New Roman" w:hAnsi="Times New Roman" w:cs="Times New Roman"/>
          <w:sz w:val="24"/>
          <w:szCs w:val="24"/>
        </w:rPr>
        <w:t xml:space="preserve">. </w:t>
      </w:r>
    </w:p>
    <w:p w14:paraId="4284664B" w14:textId="3BDA1278" w:rsidR="00596BCC" w:rsidRDefault="00596BCC" w:rsidP="007370F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We can hardly conceive </w:t>
      </w:r>
      <w:r w:rsidR="007370FB">
        <w:rPr>
          <w:rFonts w:ascii="Times New Roman" w:hAnsi="Times New Roman" w:cs="Times New Roman"/>
          <w:sz w:val="24"/>
          <w:szCs w:val="24"/>
        </w:rPr>
        <w:t>of a modern statesman who after the victorious outcome of the last world war</w:t>
      </w:r>
      <w:r w:rsidR="001C4306">
        <w:rPr>
          <w:rFonts w:ascii="Times New Roman" w:hAnsi="Times New Roman" w:cs="Times New Roman"/>
          <w:sz w:val="24"/>
          <w:szCs w:val="24"/>
        </w:rPr>
        <w:t xml:space="preserve">, would reflect, as did Scipio </w:t>
      </w:r>
      <w:r w:rsidR="00E826C6">
        <w:rPr>
          <w:rFonts w:ascii="Times New Roman" w:hAnsi="Times New Roman" w:cs="Times New Roman"/>
          <w:sz w:val="24"/>
          <w:szCs w:val="24"/>
        </w:rPr>
        <w:t>after the destruction of Carthage, that the same fate which has just been meted out</w:t>
      </w:r>
      <w:r w:rsidR="00B953A6">
        <w:rPr>
          <w:rFonts w:ascii="Times New Roman" w:hAnsi="Times New Roman" w:cs="Times New Roman"/>
          <w:sz w:val="24"/>
          <w:szCs w:val="24"/>
        </w:rPr>
        <w:t xml:space="preserve"> to Berlin will one day befall Washington and Moscow</w:t>
      </w:r>
      <w:r w:rsidR="00190D86">
        <w:rPr>
          <w:rFonts w:ascii="Times New Roman" w:hAnsi="Times New Roman" w:cs="Times New Roman"/>
          <w:sz w:val="24"/>
          <w:szCs w:val="24"/>
        </w:rPr>
        <w:t xml:space="preserve">. </w:t>
      </w:r>
      <w:r w:rsidR="00B953A6">
        <w:rPr>
          <w:rFonts w:ascii="Times New Roman" w:hAnsi="Times New Roman" w:cs="Times New Roman"/>
          <w:sz w:val="24"/>
          <w:szCs w:val="24"/>
        </w:rPr>
        <w:t xml:space="preserve"> The modern historical consciousness</w:t>
      </w:r>
      <w:r w:rsidR="0060307D">
        <w:rPr>
          <w:rFonts w:ascii="Times New Roman" w:hAnsi="Times New Roman" w:cs="Times New Roman"/>
          <w:sz w:val="24"/>
          <w:szCs w:val="24"/>
        </w:rPr>
        <w:t>, which is either</w:t>
      </w:r>
      <w:r w:rsidR="00227759">
        <w:rPr>
          <w:rFonts w:ascii="Times New Roman" w:hAnsi="Times New Roman" w:cs="Times New Roman"/>
          <w:sz w:val="24"/>
          <w:szCs w:val="24"/>
        </w:rPr>
        <w:t xml:space="preserve"> based on Hegel, Marx, or Comte, does not know how to unite the remote future with the remote past because it does not want to admit </w:t>
      </w:r>
      <w:r w:rsidR="00330346">
        <w:rPr>
          <w:rFonts w:ascii="Times New Roman" w:hAnsi="Times New Roman" w:cs="Times New Roman"/>
          <w:sz w:val="24"/>
          <w:szCs w:val="24"/>
        </w:rPr>
        <w:t>that all things on earth come and go</w:t>
      </w:r>
      <w:r w:rsidR="00190D86">
        <w:rPr>
          <w:rFonts w:ascii="Times New Roman" w:hAnsi="Times New Roman" w:cs="Times New Roman"/>
          <w:sz w:val="24"/>
          <w:szCs w:val="24"/>
        </w:rPr>
        <w:t xml:space="preserve">. </w:t>
      </w:r>
      <w:r w:rsidR="00330346">
        <w:rPr>
          <w:rStyle w:val="EndnoteReference"/>
          <w:rFonts w:ascii="Times New Roman" w:hAnsi="Times New Roman" w:cs="Times New Roman"/>
          <w:sz w:val="24"/>
          <w:szCs w:val="24"/>
        </w:rPr>
        <w:endnoteReference w:id="41"/>
      </w:r>
    </w:p>
    <w:p w14:paraId="51177FDA" w14:textId="77777777" w:rsidR="004C71E7" w:rsidRDefault="004C71E7" w:rsidP="007370FB">
      <w:pPr>
        <w:spacing w:after="0" w:line="240" w:lineRule="auto"/>
        <w:ind w:left="720"/>
        <w:rPr>
          <w:rFonts w:ascii="Times New Roman" w:hAnsi="Times New Roman" w:cs="Times New Roman"/>
          <w:sz w:val="24"/>
          <w:szCs w:val="24"/>
        </w:rPr>
      </w:pPr>
    </w:p>
    <w:p w14:paraId="7C3D9554" w14:textId="67CBDACF" w:rsidR="00C42F86" w:rsidRPr="00C42F86" w:rsidRDefault="00C42F86" w:rsidP="004F7332">
      <w:pPr>
        <w:spacing w:after="0" w:line="480" w:lineRule="auto"/>
        <w:rPr>
          <w:b/>
          <w:bCs/>
          <w:sz w:val="24"/>
          <w:szCs w:val="24"/>
        </w:rPr>
      </w:pPr>
      <w:r>
        <w:rPr>
          <w:b/>
          <w:bCs/>
          <w:sz w:val="24"/>
          <w:szCs w:val="24"/>
        </w:rPr>
        <w:t>Repeating Antiquity at the Peak of Modernity</w:t>
      </w:r>
    </w:p>
    <w:p w14:paraId="273AA2B4" w14:textId="1600D874" w:rsidR="00A0173D" w:rsidRDefault="004F7332" w:rsidP="000672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AD10E0">
        <w:rPr>
          <w:rFonts w:ascii="Times New Roman" w:hAnsi="Times New Roman" w:cs="Times New Roman"/>
          <w:sz w:val="24"/>
          <w:szCs w:val="24"/>
        </w:rPr>
        <w:t>us, though</w:t>
      </w:r>
      <w:r>
        <w:rPr>
          <w:rFonts w:ascii="Times New Roman" w:hAnsi="Times New Roman" w:cs="Times New Roman"/>
          <w:sz w:val="24"/>
          <w:szCs w:val="24"/>
        </w:rPr>
        <w:t xml:space="preserve"> </w:t>
      </w:r>
      <w:r w:rsidR="000663FB">
        <w:rPr>
          <w:rFonts w:ascii="Times New Roman" w:hAnsi="Times New Roman" w:cs="Times New Roman"/>
          <w:sz w:val="24"/>
          <w:szCs w:val="24"/>
        </w:rPr>
        <w:t xml:space="preserve">Paul and </w:t>
      </w:r>
      <w:r w:rsidR="00BF53D2">
        <w:rPr>
          <w:rFonts w:ascii="Times New Roman" w:hAnsi="Times New Roman" w:cs="Times New Roman"/>
          <w:sz w:val="24"/>
          <w:szCs w:val="24"/>
        </w:rPr>
        <w:t xml:space="preserve">Augustine assert we are saved by hope and Hegel </w:t>
      </w:r>
      <w:r w:rsidR="0024511A">
        <w:rPr>
          <w:rFonts w:ascii="Times New Roman" w:hAnsi="Times New Roman" w:cs="Times New Roman"/>
          <w:sz w:val="24"/>
          <w:szCs w:val="24"/>
        </w:rPr>
        <w:t xml:space="preserve">saw </w:t>
      </w:r>
      <w:r w:rsidR="00BE0CE7">
        <w:rPr>
          <w:rFonts w:ascii="Times New Roman" w:hAnsi="Times New Roman" w:cs="Times New Roman"/>
          <w:sz w:val="24"/>
          <w:szCs w:val="24"/>
        </w:rPr>
        <w:t xml:space="preserve">world </w:t>
      </w:r>
      <w:r w:rsidR="0024511A">
        <w:rPr>
          <w:rFonts w:ascii="Times New Roman" w:hAnsi="Times New Roman" w:cs="Times New Roman"/>
          <w:sz w:val="24"/>
          <w:szCs w:val="24"/>
        </w:rPr>
        <w:t xml:space="preserve">history </w:t>
      </w:r>
      <w:r w:rsidR="00BE0CE7">
        <w:rPr>
          <w:rFonts w:ascii="Times New Roman" w:hAnsi="Times New Roman" w:cs="Times New Roman"/>
          <w:sz w:val="24"/>
          <w:szCs w:val="24"/>
        </w:rPr>
        <w:t>as the</w:t>
      </w:r>
      <w:r>
        <w:rPr>
          <w:rFonts w:ascii="Times New Roman" w:hAnsi="Times New Roman" w:cs="Times New Roman"/>
          <w:sz w:val="24"/>
          <w:szCs w:val="24"/>
        </w:rPr>
        <w:t xml:space="preserve"> </w:t>
      </w:r>
      <w:r w:rsidR="00BE0CE7">
        <w:rPr>
          <w:rFonts w:ascii="Times New Roman" w:hAnsi="Times New Roman" w:cs="Times New Roman"/>
          <w:sz w:val="24"/>
          <w:szCs w:val="24"/>
        </w:rPr>
        <w:t>tribunal of justice</w:t>
      </w:r>
      <w:r w:rsidR="00943092">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1478B6">
        <w:rPr>
          <w:rFonts w:ascii="Times New Roman" w:hAnsi="Times New Roman" w:cs="Times New Roman"/>
          <w:sz w:val="24"/>
          <w:szCs w:val="24"/>
        </w:rPr>
        <w:t>Löwith</w:t>
      </w:r>
      <w:r>
        <w:rPr>
          <w:rFonts w:ascii="Times New Roman" w:hAnsi="Times New Roman" w:cs="Times New Roman"/>
          <w:sz w:val="24"/>
          <w:szCs w:val="24"/>
        </w:rPr>
        <w:t xml:space="preserve"> it is wiser to accept the Stoic </w:t>
      </w:r>
      <w:proofErr w:type="spellStart"/>
      <w:r>
        <w:rPr>
          <w:rFonts w:ascii="Times New Roman" w:hAnsi="Times New Roman" w:cs="Times New Roman"/>
          <w:i/>
          <w:iCs/>
          <w:sz w:val="24"/>
          <w:szCs w:val="24"/>
        </w:rPr>
        <w:t>nec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spe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nec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metu</w:t>
      </w:r>
      <w:proofErr w:type="spellEnd"/>
      <w:r w:rsidR="00190D86">
        <w:rPr>
          <w:rFonts w:ascii="Times New Roman" w:hAnsi="Times New Roman" w:cs="Times New Roman"/>
          <w:sz w:val="24"/>
          <w:szCs w:val="24"/>
        </w:rPr>
        <w:t xml:space="preserve">. </w:t>
      </w:r>
      <w:r>
        <w:rPr>
          <w:rFonts w:ascii="Times New Roman" w:hAnsi="Times New Roman" w:cs="Times New Roman"/>
          <w:sz w:val="24"/>
          <w:szCs w:val="24"/>
        </w:rPr>
        <w:t xml:space="preserve"> </w:t>
      </w:r>
      <w:r w:rsidR="004C71E7">
        <w:rPr>
          <w:rFonts w:ascii="Times New Roman" w:hAnsi="Times New Roman" w:cs="Times New Roman"/>
          <w:sz w:val="24"/>
          <w:szCs w:val="24"/>
        </w:rPr>
        <w:t xml:space="preserve">Yet, as </w:t>
      </w:r>
      <w:r w:rsidR="00F73928" w:rsidRPr="001478B6">
        <w:rPr>
          <w:rFonts w:ascii="Times New Roman" w:hAnsi="Times New Roman" w:cs="Times New Roman"/>
          <w:sz w:val="24"/>
          <w:szCs w:val="24"/>
        </w:rPr>
        <w:t>Löwith</w:t>
      </w:r>
      <w:r w:rsidR="00F73928">
        <w:rPr>
          <w:rFonts w:ascii="Times New Roman" w:hAnsi="Times New Roman" w:cs="Times New Roman"/>
          <w:sz w:val="24"/>
          <w:szCs w:val="24"/>
        </w:rPr>
        <w:t xml:space="preserve"> </w:t>
      </w:r>
      <w:r w:rsidR="00BC1FF8">
        <w:rPr>
          <w:rFonts w:ascii="Times New Roman" w:hAnsi="Times New Roman" w:cs="Times New Roman"/>
          <w:sz w:val="24"/>
          <w:szCs w:val="24"/>
        </w:rPr>
        <w:t xml:space="preserve">observes, </w:t>
      </w:r>
      <w:r w:rsidR="000663FB">
        <w:rPr>
          <w:rFonts w:ascii="Times New Roman" w:hAnsi="Times New Roman" w:cs="Times New Roman"/>
          <w:sz w:val="24"/>
          <w:szCs w:val="24"/>
        </w:rPr>
        <w:t>“to be theoretically consistent</w:t>
      </w:r>
      <w:r w:rsidR="00D42D06">
        <w:rPr>
          <w:rFonts w:ascii="Times New Roman" w:hAnsi="Times New Roman" w:cs="Times New Roman"/>
          <w:sz w:val="24"/>
          <w:szCs w:val="24"/>
        </w:rPr>
        <w:t xml:space="preserve">, however, the trust in continuity would have to come back to the classical </w:t>
      </w:r>
      <w:r w:rsidR="007B70D5">
        <w:rPr>
          <w:rFonts w:ascii="Times New Roman" w:hAnsi="Times New Roman" w:cs="Times New Roman"/>
          <w:sz w:val="24"/>
          <w:szCs w:val="24"/>
        </w:rPr>
        <w:t xml:space="preserve">theory of a </w:t>
      </w:r>
      <w:r w:rsidR="007B70D5" w:rsidRPr="00B556D3">
        <w:rPr>
          <w:rFonts w:ascii="Times New Roman" w:hAnsi="Times New Roman" w:cs="Times New Roman"/>
          <w:i/>
          <w:iCs/>
          <w:sz w:val="24"/>
          <w:szCs w:val="24"/>
        </w:rPr>
        <w:t>circular</w:t>
      </w:r>
      <w:r w:rsidR="00B556D3">
        <w:rPr>
          <w:rFonts w:ascii="Times New Roman" w:hAnsi="Times New Roman" w:cs="Times New Roman"/>
          <w:sz w:val="24"/>
          <w:szCs w:val="24"/>
        </w:rPr>
        <w:t xml:space="preserve"> movement</w:t>
      </w:r>
      <w:r w:rsidR="001F7BA0">
        <w:rPr>
          <w:rFonts w:ascii="Times New Roman" w:hAnsi="Times New Roman" w:cs="Times New Roman"/>
          <w:sz w:val="24"/>
          <w:szCs w:val="24"/>
        </w:rPr>
        <w:t>; for only on the basis of a circular</w:t>
      </w:r>
      <w:r w:rsidR="007B70D5">
        <w:rPr>
          <w:rFonts w:ascii="Times New Roman" w:hAnsi="Times New Roman" w:cs="Times New Roman"/>
          <w:sz w:val="24"/>
          <w:szCs w:val="24"/>
        </w:rPr>
        <w:t>, endless, movement</w:t>
      </w:r>
      <w:r w:rsidR="00A37A1A">
        <w:rPr>
          <w:rFonts w:ascii="Times New Roman" w:hAnsi="Times New Roman" w:cs="Times New Roman"/>
          <w:sz w:val="24"/>
          <w:szCs w:val="24"/>
        </w:rPr>
        <w:t>, without beginning and end</w:t>
      </w:r>
      <w:r w:rsidR="001F7BA0">
        <w:rPr>
          <w:rFonts w:ascii="Times New Roman" w:hAnsi="Times New Roman" w:cs="Times New Roman"/>
          <w:sz w:val="24"/>
          <w:szCs w:val="24"/>
        </w:rPr>
        <w:t xml:space="preserve"> </w:t>
      </w:r>
      <w:r w:rsidR="00900735">
        <w:rPr>
          <w:rFonts w:ascii="Times New Roman" w:hAnsi="Times New Roman" w:cs="Times New Roman"/>
          <w:sz w:val="24"/>
          <w:szCs w:val="24"/>
        </w:rPr>
        <w:t>is continuity really demonstrable</w:t>
      </w:r>
      <w:r w:rsidR="00190D86">
        <w:rPr>
          <w:rFonts w:ascii="Times New Roman" w:hAnsi="Times New Roman" w:cs="Times New Roman"/>
          <w:sz w:val="24"/>
          <w:szCs w:val="24"/>
        </w:rPr>
        <w:t>.</w:t>
      </w:r>
      <w:r w:rsidR="00900735">
        <w:rPr>
          <w:rFonts w:ascii="Times New Roman" w:hAnsi="Times New Roman" w:cs="Times New Roman"/>
          <w:sz w:val="24"/>
          <w:szCs w:val="24"/>
        </w:rPr>
        <w:t>”</w:t>
      </w:r>
      <w:r w:rsidR="00900735">
        <w:rPr>
          <w:rStyle w:val="EndnoteReference"/>
          <w:rFonts w:ascii="Times New Roman" w:hAnsi="Times New Roman" w:cs="Times New Roman"/>
          <w:sz w:val="24"/>
          <w:szCs w:val="24"/>
        </w:rPr>
        <w:endnoteReference w:id="42"/>
      </w:r>
      <w:r w:rsidR="00900735">
        <w:rPr>
          <w:rFonts w:ascii="Times New Roman" w:hAnsi="Times New Roman" w:cs="Times New Roman"/>
          <w:sz w:val="24"/>
          <w:szCs w:val="24"/>
        </w:rPr>
        <w:t xml:space="preserve"> </w:t>
      </w:r>
      <w:r w:rsidR="00AA5DD0">
        <w:rPr>
          <w:rFonts w:ascii="Times New Roman" w:hAnsi="Times New Roman" w:cs="Times New Roman"/>
          <w:sz w:val="24"/>
          <w:szCs w:val="24"/>
        </w:rPr>
        <w:t xml:space="preserve"> </w:t>
      </w:r>
      <w:r w:rsidR="00982444">
        <w:rPr>
          <w:rFonts w:ascii="Times New Roman" w:hAnsi="Times New Roman" w:cs="Times New Roman"/>
          <w:sz w:val="24"/>
          <w:szCs w:val="24"/>
        </w:rPr>
        <w:t xml:space="preserve">Burkhardt may </w:t>
      </w:r>
      <w:r w:rsidR="006F2A6A">
        <w:rPr>
          <w:rFonts w:ascii="Times New Roman" w:hAnsi="Times New Roman" w:cs="Times New Roman"/>
          <w:sz w:val="24"/>
          <w:szCs w:val="24"/>
        </w:rPr>
        <w:t xml:space="preserve">approximate ancient moderation, but he is not an ancient philosopher </w:t>
      </w:r>
      <w:r w:rsidR="00D02F51">
        <w:rPr>
          <w:rFonts w:ascii="Times New Roman" w:hAnsi="Times New Roman" w:cs="Times New Roman"/>
          <w:sz w:val="24"/>
          <w:szCs w:val="24"/>
        </w:rPr>
        <w:t>but a modern historian</w:t>
      </w:r>
      <w:r w:rsidR="00190D86">
        <w:rPr>
          <w:rFonts w:ascii="Times New Roman" w:hAnsi="Times New Roman" w:cs="Times New Roman"/>
          <w:sz w:val="24"/>
          <w:szCs w:val="24"/>
        </w:rPr>
        <w:t xml:space="preserve">. </w:t>
      </w:r>
      <w:r w:rsidR="00B54A1A">
        <w:rPr>
          <w:rFonts w:ascii="Times New Roman" w:hAnsi="Times New Roman" w:cs="Times New Roman"/>
          <w:sz w:val="24"/>
          <w:szCs w:val="24"/>
        </w:rPr>
        <w:t xml:space="preserve"> </w:t>
      </w:r>
      <w:r w:rsidR="00C44331">
        <w:rPr>
          <w:rFonts w:ascii="Times New Roman" w:hAnsi="Times New Roman" w:cs="Times New Roman"/>
          <w:sz w:val="24"/>
          <w:szCs w:val="24"/>
        </w:rPr>
        <w:t>W</w:t>
      </w:r>
      <w:r w:rsidR="00C60A35">
        <w:rPr>
          <w:rFonts w:ascii="Times New Roman" w:hAnsi="Times New Roman" w:cs="Times New Roman"/>
          <w:sz w:val="24"/>
          <w:szCs w:val="24"/>
        </w:rPr>
        <w:t xml:space="preserve">ith the dissolution of the </w:t>
      </w:r>
      <w:r w:rsidR="00A463A6">
        <w:rPr>
          <w:rFonts w:ascii="Times New Roman" w:hAnsi="Times New Roman" w:cs="Times New Roman"/>
          <w:sz w:val="24"/>
          <w:szCs w:val="24"/>
        </w:rPr>
        <w:t xml:space="preserve">geocentric </w:t>
      </w:r>
      <w:r w:rsidR="004712F3">
        <w:rPr>
          <w:rFonts w:ascii="Times New Roman" w:hAnsi="Times New Roman" w:cs="Times New Roman"/>
          <w:sz w:val="24"/>
          <w:szCs w:val="24"/>
        </w:rPr>
        <w:t xml:space="preserve">universe in the aftermath of the Copernican revolution and modern natural science, </w:t>
      </w:r>
      <w:r w:rsidR="00EA6C3E">
        <w:rPr>
          <w:rFonts w:ascii="Times New Roman" w:hAnsi="Times New Roman" w:cs="Times New Roman"/>
          <w:sz w:val="24"/>
          <w:szCs w:val="24"/>
        </w:rPr>
        <w:t xml:space="preserve">can we still feel reverence for </w:t>
      </w:r>
      <w:r w:rsidR="00F82C95">
        <w:rPr>
          <w:rFonts w:ascii="Times New Roman" w:hAnsi="Times New Roman" w:cs="Times New Roman"/>
          <w:sz w:val="24"/>
          <w:szCs w:val="24"/>
        </w:rPr>
        <w:t>the physical universe</w:t>
      </w:r>
      <w:r w:rsidR="00A43BBD">
        <w:rPr>
          <w:rFonts w:ascii="Times New Roman" w:hAnsi="Times New Roman" w:cs="Times New Roman"/>
          <w:sz w:val="24"/>
          <w:szCs w:val="24"/>
        </w:rPr>
        <w:t>?</w:t>
      </w:r>
      <w:r w:rsidR="00AA5DD0">
        <w:rPr>
          <w:rFonts w:ascii="Times New Roman" w:hAnsi="Times New Roman" w:cs="Times New Roman"/>
          <w:sz w:val="24"/>
          <w:szCs w:val="24"/>
        </w:rPr>
        <w:t xml:space="preserve"> </w:t>
      </w:r>
      <w:r w:rsidR="00A43BBD">
        <w:rPr>
          <w:rFonts w:ascii="Times New Roman" w:hAnsi="Times New Roman" w:cs="Times New Roman"/>
          <w:sz w:val="24"/>
          <w:szCs w:val="24"/>
        </w:rPr>
        <w:t xml:space="preserve"> </w:t>
      </w:r>
      <w:r w:rsidR="00AD20DA">
        <w:rPr>
          <w:rFonts w:ascii="Times New Roman" w:hAnsi="Times New Roman" w:cs="Times New Roman"/>
          <w:sz w:val="24"/>
          <w:szCs w:val="24"/>
        </w:rPr>
        <w:t xml:space="preserve">Can </w:t>
      </w:r>
      <w:r w:rsidR="00AD20DA" w:rsidRPr="001478B6">
        <w:rPr>
          <w:rFonts w:ascii="Times New Roman" w:hAnsi="Times New Roman" w:cs="Times New Roman"/>
          <w:sz w:val="24"/>
          <w:szCs w:val="24"/>
        </w:rPr>
        <w:t>Löwith</w:t>
      </w:r>
      <w:r w:rsidR="00AD20DA">
        <w:rPr>
          <w:rFonts w:ascii="Times New Roman" w:hAnsi="Times New Roman" w:cs="Times New Roman"/>
          <w:sz w:val="24"/>
          <w:szCs w:val="24"/>
        </w:rPr>
        <w:t xml:space="preserve">’s </w:t>
      </w:r>
      <w:r w:rsidR="00C66F9F">
        <w:rPr>
          <w:rFonts w:ascii="Times New Roman" w:hAnsi="Times New Roman" w:cs="Times New Roman"/>
          <w:sz w:val="24"/>
          <w:szCs w:val="24"/>
        </w:rPr>
        <w:t xml:space="preserve">natural apprehension of the cosmos be </w:t>
      </w:r>
      <w:r w:rsidR="00F159C3">
        <w:rPr>
          <w:rFonts w:ascii="Times New Roman" w:hAnsi="Times New Roman" w:cs="Times New Roman"/>
          <w:sz w:val="24"/>
          <w:szCs w:val="24"/>
        </w:rPr>
        <w:t xml:space="preserve">revived </w:t>
      </w:r>
      <w:r w:rsidR="000E3189">
        <w:rPr>
          <w:rFonts w:ascii="Times New Roman" w:hAnsi="Times New Roman" w:cs="Times New Roman"/>
          <w:sz w:val="24"/>
          <w:szCs w:val="24"/>
        </w:rPr>
        <w:t>within modern physics</w:t>
      </w:r>
      <w:r w:rsidR="00563024">
        <w:rPr>
          <w:rFonts w:ascii="Times New Roman" w:hAnsi="Times New Roman" w:cs="Times New Roman"/>
          <w:sz w:val="24"/>
          <w:szCs w:val="24"/>
        </w:rPr>
        <w:t>,</w:t>
      </w:r>
      <w:r w:rsidR="000E3189">
        <w:rPr>
          <w:rFonts w:ascii="Times New Roman" w:hAnsi="Times New Roman" w:cs="Times New Roman"/>
          <w:sz w:val="24"/>
          <w:szCs w:val="24"/>
        </w:rPr>
        <w:t xml:space="preserve"> or </w:t>
      </w:r>
      <w:ins w:id="56" w:author="Ryan McKinnell" w:date="2021-08-25T14:35:00Z">
        <w:r w:rsidR="00FE13CA">
          <w:rPr>
            <w:rFonts w:ascii="Times New Roman" w:hAnsi="Times New Roman" w:cs="Times New Roman"/>
            <w:sz w:val="24"/>
            <w:szCs w:val="24"/>
          </w:rPr>
          <w:t xml:space="preserve">is </w:t>
        </w:r>
      </w:ins>
      <w:r w:rsidR="000E3189">
        <w:rPr>
          <w:rFonts w:ascii="Times New Roman" w:hAnsi="Times New Roman" w:cs="Times New Roman"/>
          <w:sz w:val="24"/>
          <w:szCs w:val="24"/>
        </w:rPr>
        <w:t>it doomed to be frustrated like Nietzsche’s?</w:t>
      </w:r>
      <w:r w:rsidR="00AB1EBE">
        <w:rPr>
          <w:rStyle w:val="EndnoteReference"/>
          <w:rFonts w:ascii="Times New Roman" w:hAnsi="Times New Roman" w:cs="Times New Roman"/>
          <w:sz w:val="24"/>
          <w:szCs w:val="24"/>
        </w:rPr>
        <w:endnoteReference w:id="43"/>
      </w:r>
      <w:r w:rsidR="00AA5DD0">
        <w:rPr>
          <w:rFonts w:ascii="Times New Roman" w:hAnsi="Times New Roman" w:cs="Times New Roman"/>
          <w:sz w:val="24"/>
          <w:szCs w:val="24"/>
        </w:rPr>
        <w:t xml:space="preserve"> </w:t>
      </w:r>
      <w:r w:rsidR="000E3189">
        <w:rPr>
          <w:rFonts w:ascii="Times New Roman" w:hAnsi="Times New Roman" w:cs="Times New Roman"/>
          <w:sz w:val="24"/>
          <w:szCs w:val="24"/>
        </w:rPr>
        <w:t xml:space="preserve"> </w:t>
      </w:r>
      <w:r w:rsidR="00EC0B6B">
        <w:rPr>
          <w:rFonts w:ascii="Times New Roman" w:hAnsi="Times New Roman" w:cs="Times New Roman"/>
          <w:sz w:val="24"/>
          <w:szCs w:val="24"/>
        </w:rPr>
        <w:t>These questions aside, a</w:t>
      </w:r>
      <w:r w:rsidR="00812796">
        <w:rPr>
          <w:rFonts w:ascii="Times New Roman" w:hAnsi="Times New Roman" w:cs="Times New Roman"/>
          <w:sz w:val="24"/>
          <w:szCs w:val="24"/>
        </w:rPr>
        <w:t xml:space="preserve">t the very least </w:t>
      </w:r>
      <w:r w:rsidR="004A4338">
        <w:rPr>
          <w:rFonts w:ascii="Times New Roman" w:hAnsi="Times New Roman" w:cs="Times New Roman"/>
          <w:sz w:val="24"/>
          <w:szCs w:val="24"/>
        </w:rPr>
        <w:t xml:space="preserve">there is </w:t>
      </w:r>
      <w:r w:rsidR="003828CB">
        <w:rPr>
          <w:rFonts w:ascii="Times New Roman" w:hAnsi="Times New Roman" w:cs="Times New Roman"/>
          <w:sz w:val="24"/>
          <w:szCs w:val="24"/>
        </w:rPr>
        <w:t xml:space="preserve">profound truth to </w:t>
      </w:r>
      <w:r w:rsidR="003828CB" w:rsidRPr="001478B6">
        <w:rPr>
          <w:rFonts w:ascii="Times New Roman" w:hAnsi="Times New Roman" w:cs="Times New Roman"/>
          <w:sz w:val="24"/>
          <w:szCs w:val="24"/>
        </w:rPr>
        <w:t>Löwith</w:t>
      </w:r>
      <w:r w:rsidR="003828CB">
        <w:rPr>
          <w:rFonts w:ascii="Times New Roman" w:hAnsi="Times New Roman" w:cs="Times New Roman"/>
          <w:sz w:val="24"/>
          <w:szCs w:val="24"/>
        </w:rPr>
        <w:t xml:space="preserve">’s </w:t>
      </w:r>
      <w:r w:rsidR="00AB1EBE">
        <w:rPr>
          <w:rFonts w:ascii="Times New Roman" w:hAnsi="Times New Roman" w:cs="Times New Roman"/>
          <w:sz w:val="24"/>
          <w:szCs w:val="24"/>
        </w:rPr>
        <w:t xml:space="preserve">critique of </w:t>
      </w:r>
      <w:r w:rsidR="00960513">
        <w:rPr>
          <w:rFonts w:ascii="Times New Roman" w:hAnsi="Times New Roman" w:cs="Times New Roman"/>
          <w:sz w:val="24"/>
          <w:szCs w:val="24"/>
        </w:rPr>
        <w:t>modern and Christian hubris</w:t>
      </w:r>
      <w:r w:rsidR="00190D86">
        <w:rPr>
          <w:rFonts w:ascii="Times New Roman" w:hAnsi="Times New Roman" w:cs="Times New Roman"/>
          <w:sz w:val="24"/>
          <w:szCs w:val="24"/>
        </w:rPr>
        <w:t xml:space="preserve">. </w:t>
      </w:r>
      <w:r w:rsidR="00960513">
        <w:rPr>
          <w:rFonts w:ascii="Times New Roman" w:hAnsi="Times New Roman" w:cs="Times New Roman"/>
          <w:sz w:val="24"/>
          <w:szCs w:val="24"/>
        </w:rPr>
        <w:t xml:space="preserve"> As Gadamer observes, against the overblown </w:t>
      </w:r>
      <w:r w:rsidR="000A3D31">
        <w:rPr>
          <w:rFonts w:ascii="Times New Roman" w:hAnsi="Times New Roman" w:cs="Times New Roman"/>
          <w:sz w:val="24"/>
          <w:szCs w:val="24"/>
        </w:rPr>
        <w:t xml:space="preserve">formulations </w:t>
      </w:r>
      <w:r w:rsidR="009A57C0">
        <w:rPr>
          <w:rFonts w:ascii="Times New Roman" w:hAnsi="Times New Roman" w:cs="Times New Roman"/>
          <w:sz w:val="24"/>
          <w:szCs w:val="24"/>
        </w:rPr>
        <w:t>of the philosophy of history</w:t>
      </w:r>
      <w:r w:rsidR="00AA5DD0">
        <w:rPr>
          <w:rFonts w:ascii="Times New Roman" w:hAnsi="Times New Roman" w:cs="Times New Roman"/>
          <w:sz w:val="24"/>
          <w:szCs w:val="24"/>
        </w:rPr>
        <w:t>,</w:t>
      </w:r>
      <w:r w:rsidR="009A57C0">
        <w:rPr>
          <w:rFonts w:ascii="Times New Roman" w:hAnsi="Times New Roman" w:cs="Times New Roman"/>
          <w:sz w:val="24"/>
          <w:szCs w:val="24"/>
        </w:rPr>
        <w:t xml:space="preserve"> </w:t>
      </w:r>
      <w:r w:rsidR="006E1D57" w:rsidRPr="001478B6">
        <w:rPr>
          <w:rFonts w:ascii="Times New Roman" w:hAnsi="Times New Roman" w:cs="Times New Roman"/>
          <w:sz w:val="24"/>
          <w:szCs w:val="24"/>
        </w:rPr>
        <w:t>Löwith</w:t>
      </w:r>
      <w:r w:rsidR="00DB2B7E">
        <w:rPr>
          <w:rFonts w:ascii="Times New Roman" w:hAnsi="Times New Roman" w:cs="Times New Roman"/>
          <w:sz w:val="24"/>
          <w:szCs w:val="24"/>
        </w:rPr>
        <w:t xml:space="preserve"> </w:t>
      </w:r>
      <w:r w:rsidR="009A57C0">
        <w:rPr>
          <w:rFonts w:ascii="Times New Roman" w:hAnsi="Times New Roman" w:cs="Times New Roman"/>
          <w:sz w:val="24"/>
          <w:szCs w:val="24"/>
        </w:rPr>
        <w:t>“</w:t>
      </w:r>
      <w:r w:rsidR="006F2A6A">
        <w:rPr>
          <w:rFonts w:ascii="Times New Roman" w:hAnsi="Times New Roman" w:cs="Times New Roman"/>
          <w:sz w:val="24"/>
          <w:szCs w:val="24"/>
        </w:rPr>
        <w:t xml:space="preserve">seeks </w:t>
      </w:r>
      <w:r w:rsidR="00DB2B7E">
        <w:rPr>
          <w:rFonts w:ascii="Times New Roman" w:hAnsi="Times New Roman" w:cs="Times New Roman"/>
          <w:sz w:val="24"/>
          <w:szCs w:val="24"/>
        </w:rPr>
        <w:t>to bring nature to bear as the constant reality, the granite that bears all</w:t>
      </w:r>
      <w:r w:rsidR="00AA5DD0">
        <w:rPr>
          <w:rFonts w:ascii="Times New Roman" w:hAnsi="Times New Roman" w:cs="Times New Roman"/>
          <w:sz w:val="24"/>
          <w:szCs w:val="24"/>
        </w:rPr>
        <w:t>.</w:t>
      </w:r>
      <w:r w:rsidR="00DB2B7E">
        <w:rPr>
          <w:rFonts w:ascii="Times New Roman" w:hAnsi="Times New Roman" w:cs="Times New Roman"/>
          <w:sz w:val="24"/>
          <w:szCs w:val="24"/>
        </w:rPr>
        <w:t>”</w:t>
      </w:r>
      <w:r w:rsidR="00EC0B6B">
        <w:rPr>
          <w:rStyle w:val="EndnoteReference"/>
          <w:rFonts w:ascii="Times New Roman" w:hAnsi="Times New Roman" w:cs="Times New Roman"/>
          <w:sz w:val="24"/>
          <w:szCs w:val="24"/>
        </w:rPr>
        <w:endnoteReference w:id="44"/>
      </w:r>
      <w:r w:rsidR="00C44331">
        <w:rPr>
          <w:rFonts w:ascii="Times New Roman" w:hAnsi="Times New Roman" w:cs="Times New Roman"/>
          <w:sz w:val="24"/>
          <w:szCs w:val="24"/>
        </w:rPr>
        <w:t xml:space="preserve"> </w:t>
      </w:r>
      <w:r w:rsidR="00AA5DD0">
        <w:rPr>
          <w:rFonts w:ascii="Times New Roman" w:hAnsi="Times New Roman" w:cs="Times New Roman"/>
          <w:sz w:val="24"/>
          <w:szCs w:val="24"/>
        </w:rPr>
        <w:t xml:space="preserve"> </w:t>
      </w:r>
      <w:r w:rsidR="00C44331" w:rsidRPr="001478B6">
        <w:rPr>
          <w:rFonts w:ascii="Times New Roman" w:hAnsi="Times New Roman" w:cs="Times New Roman"/>
          <w:sz w:val="24"/>
          <w:szCs w:val="24"/>
        </w:rPr>
        <w:t>Löwith</w:t>
      </w:r>
      <w:r w:rsidR="00C44331">
        <w:rPr>
          <w:rFonts w:ascii="Times New Roman" w:hAnsi="Times New Roman" w:cs="Times New Roman"/>
          <w:sz w:val="24"/>
          <w:szCs w:val="24"/>
        </w:rPr>
        <w:t xml:space="preserve">’s robust skepticism </w:t>
      </w:r>
      <w:r w:rsidR="00F6705D">
        <w:rPr>
          <w:rFonts w:ascii="Times New Roman" w:hAnsi="Times New Roman" w:cs="Times New Roman"/>
          <w:sz w:val="24"/>
          <w:szCs w:val="24"/>
        </w:rPr>
        <w:t xml:space="preserve">encourages us to </w:t>
      </w:r>
      <w:r w:rsidR="00E76E8E">
        <w:rPr>
          <w:rFonts w:ascii="Times New Roman" w:hAnsi="Times New Roman" w:cs="Times New Roman"/>
          <w:sz w:val="24"/>
          <w:szCs w:val="24"/>
        </w:rPr>
        <w:t xml:space="preserve">reconsider </w:t>
      </w:r>
      <w:r w:rsidR="002771C5">
        <w:rPr>
          <w:rFonts w:ascii="Times New Roman" w:hAnsi="Times New Roman" w:cs="Times New Roman"/>
          <w:sz w:val="24"/>
          <w:szCs w:val="24"/>
        </w:rPr>
        <w:t xml:space="preserve">the moral-political lesson </w:t>
      </w:r>
      <w:r w:rsidR="009017A9">
        <w:rPr>
          <w:rFonts w:ascii="Times New Roman" w:hAnsi="Times New Roman" w:cs="Times New Roman"/>
          <w:sz w:val="24"/>
          <w:szCs w:val="24"/>
        </w:rPr>
        <w:t xml:space="preserve">of Polybius: </w:t>
      </w:r>
      <w:r w:rsidR="008F68B8">
        <w:rPr>
          <w:rFonts w:ascii="Times New Roman" w:hAnsi="Times New Roman" w:cs="Times New Roman"/>
          <w:sz w:val="24"/>
          <w:szCs w:val="24"/>
        </w:rPr>
        <w:t>“</w:t>
      </w:r>
      <w:r w:rsidR="00A82819">
        <w:rPr>
          <w:rFonts w:ascii="Times New Roman" w:hAnsi="Times New Roman" w:cs="Times New Roman"/>
          <w:sz w:val="24"/>
          <w:szCs w:val="24"/>
        </w:rPr>
        <w:t>to be moderate in times of prosperity and to become wise by the misfortune of others</w:t>
      </w:r>
      <w:r w:rsidR="00435929">
        <w:rPr>
          <w:rFonts w:ascii="Times New Roman" w:hAnsi="Times New Roman" w:cs="Times New Roman"/>
          <w:sz w:val="24"/>
          <w:szCs w:val="24"/>
        </w:rPr>
        <w:t>”</w:t>
      </w:r>
      <w:r w:rsidR="00F371AA">
        <w:rPr>
          <w:rStyle w:val="EndnoteReference"/>
          <w:rFonts w:ascii="Times New Roman" w:hAnsi="Times New Roman" w:cs="Times New Roman"/>
          <w:sz w:val="24"/>
          <w:szCs w:val="24"/>
        </w:rPr>
        <w:endnoteReference w:id="45"/>
      </w:r>
      <w:r w:rsidR="00435929">
        <w:rPr>
          <w:rFonts w:ascii="Times New Roman" w:hAnsi="Times New Roman" w:cs="Times New Roman"/>
          <w:sz w:val="24"/>
          <w:szCs w:val="24"/>
        </w:rPr>
        <w:t xml:space="preserve"> </w:t>
      </w:r>
    </w:p>
    <w:p w14:paraId="08CFEF4F" w14:textId="4B723125" w:rsidR="00135D83" w:rsidRPr="003060DF" w:rsidRDefault="00B7023E">
      <w:pPr>
        <w:rPr>
          <w:rFonts w:ascii="Times New Roman" w:hAnsi="Times New Roman" w:cs="Times New Roman"/>
          <w:b/>
          <w:bCs/>
          <w:sz w:val="24"/>
          <w:szCs w:val="24"/>
        </w:rPr>
      </w:pPr>
    </w:p>
    <w:sectPr w:rsidR="00135D83" w:rsidRPr="003060DF">
      <w:footerReference w:type="default" r:id="rId10"/>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SHSU" w:date="2021-08-24T14:35:00Z" w:initials="S">
    <w:p w14:paraId="254A018E" w14:textId="24AE42B8" w:rsidR="005F6EBB" w:rsidRDefault="005F6EBB">
      <w:pPr>
        <w:pStyle w:val="CommentText"/>
      </w:pPr>
      <w:r>
        <w:rPr>
          <w:rStyle w:val="CommentReference"/>
        </w:rPr>
        <w:annotationRef/>
      </w:r>
      <w:r>
        <w:t>Is it really progressive, in the contemporary sense that things are progressing or getting better?  My understanding of the Christian conception is that it is teleological in that there is a purpose toward which humans are all moving (consciously or not), but that things are not getting better.  Indeed, things will get much worse before the final eschatological drama is played out.</w:t>
      </w:r>
    </w:p>
  </w:comment>
  <w:comment w:id="10" w:author="Ryan McKinnell" w:date="2021-08-25T14:13:00Z" w:initials="RM">
    <w:p w14:paraId="4E708493" w14:textId="3D1DE79C" w:rsidR="00DE063C" w:rsidRDefault="00DE063C">
      <w:pPr>
        <w:pStyle w:val="CommentText"/>
      </w:pPr>
      <w:r>
        <w:rPr>
          <w:rStyle w:val="CommentReference"/>
        </w:rPr>
        <w:annotationRef/>
      </w:r>
      <w:r>
        <w:t>Sorry, yes. I’m following Lowith here in describing the conception as “progressive” because it is progressing toward a culmination, not in a modern sense of the term. Lowith uses both meanings of progressive in Meaning in History for the Christian and Modern views. If you think it’s a little confusing here I can change it or clarify.</w:t>
      </w:r>
    </w:p>
  </w:comment>
  <w:comment w:id="12" w:author="SHSU" w:date="2021-08-24T14:41:00Z" w:initials="S">
    <w:p w14:paraId="667AAC28" w14:textId="215C55BD" w:rsidR="005F6EBB" w:rsidRDefault="005F6EBB">
      <w:pPr>
        <w:pStyle w:val="CommentText"/>
      </w:pPr>
      <w:r>
        <w:rPr>
          <w:rStyle w:val="CommentReference"/>
        </w:rPr>
        <w:annotationRef/>
      </w:r>
      <w:r>
        <w:t>Eusebius does offer a (quasi-)Christian history in which political events</w:t>
      </w:r>
      <w:r w:rsidR="005101AA">
        <w:t>, specifically the rise of the Roman Empire,</w:t>
      </w:r>
      <w:r>
        <w:t xml:space="preserve"> are very important or even central to the story</w:t>
      </w:r>
      <w:r w:rsidR="005101AA">
        <w:t xml:space="preserve"> of Christianity itself</w:t>
      </w:r>
      <w:r>
        <w:t>.  Doesn’t Augustine criticize him for this?</w:t>
      </w:r>
    </w:p>
  </w:comment>
  <w:comment w:id="13" w:author="Ryan McKinnell" w:date="2021-08-25T14:24:00Z" w:initials="RM">
    <w:p w14:paraId="4A4349E4" w14:textId="763D14F9" w:rsidR="00A97748" w:rsidRDefault="00A97748">
      <w:pPr>
        <w:pStyle w:val="CommentText"/>
      </w:pPr>
      <w:r>
        <w:rPr>
          <w:rStyle w:val="CommentReference"/>
        </w:rPr>
        <w:annotationRef/>
      </w:r>
      <w:r>
        <w:t xml:space="preserve">Yes, and Augustine’s student Orosius’ comes close too. And for that matter later Christian theologies of history </w:t>
      </w:r>
      <w:r w:rsidR="00FE13CA">
        <w:t>like Bossuet. I point this out further down as part of the next stage of the argument but if it improves things</w:t>
      </w:r>
      <w:r w:rsidR="002E1673">
        <w:t>,</w:t>
      </w:r>
      <w:r w:rsidR="00FE13CA">
        <w:t xml:space="preserve"> I can start mentioning it here too.</w:t>
      </w:r>
    </w:p>
  </w:comment>
  <w:comment w:id="43" w:author="SHSU" w:date="2021-08-24T14:54:00Z" w:initials="S">
    <w:p w14:paraId="6B90A7BF" w14:textId="462F89AD" w:rsidR="005101AA" w:rsidRDefault="005101AA">
      <w:pPr>
        <w:pStyle w:val="CommentText"/>
      </w:pPr>
      <w:r>
        <w:rPr>
          <w:rStyle w:val="CommentReference"/>
        </w:rPr>
        <w:annotationRef/>
      </w:r>
      <w:r>
        <w:t>But Vico’s histories are not progressive histories of the sort that ‘immanentize the eschaton.’  In fact, Vico tends to question the notion of progress in history.</w:t>
      </w:r>
    </w:p>
  </w:comment>
  <w:comment w:id="44" w:author="Ryan McKinnell" w:date="2021-08-25T14:20:00Z" w:initials="RM">
    <w:p w14:paraId="4E6E5038" w14:textId="52396407" w:rsidR="00A97748" w:rsidRDefault="00A97748">
      <w:pPr>
        <w:pStyle w:val="CommentText"/>
      </w:pPr>
      <w:r>
        <w:rPr>
          <w:rStyle w:val="CommentReference"/>
        </w:rPr>
        <w:annotationRef/>
      </w:r>
      <w:r>
        <w:t>Yes, Lowith thinks Vico unintentionally contributes to it. I can clarify this here.</w:t>
      </w:r>
    </w:p>
  </w:comment>
  <w:comment w:id="48" w:author="SHSU" w:date="2021-08-24T15:03:00Z" w:initials="S">
    <w:p w14:paraId="515AA432" w14:textId="30D52E0A" w:rsidR="003C2EBA" w:rsidRDefault="003C2EBA">
      <w:pPr>
        <w:pStyle w:val="CommentText"/>
      </w:pPr>
      <w:r>
        <w:rPr>
          <w:rStyle w:val="CommentReference"/>
        </w:rPr>
        <w:annotationRef/>
      </w:r>
      <w:r>
        <w:t>Citation?</w:t>
      </w:r>
    </w:p>
  </w:comment>
  <w:comment w:id="52" w:author="SHSU" w:date="2021-08-24T15:05:00Z" w:initials="S">
    <w:p w14:paraId="66854BD3" w14:textId="2E53F122" w:rsidR="003C2EBA" w:rsidRDefault="003C2EBA">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4A018E" w15:done="1"/>
  <w15:commentEx w15:paraId="4E708493" w15:paraIdParent="254A018E" w15:done="1"/>
  <w15:commentEx w15:paraId="667AAC28" w15:done="1"/>
  <w15:commentEx w15:paraId="4A4349E4" w15:paraIdParent="667AAC28" w15:done="1"/>
  <w15:commentEx w15:paraId="6B90A7BF" w15:done="0"/>
  <w15:commentEx w15:paraId="4E6E5038" w15:paraIdParent="6B90A7BF" w15:done="0"/>
  <w15:commentEx w15:paraId="515AA432" w15:done="1"/>
  <w15:commentEx w15:paraId="66854BD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CEA0" w16cex:dateUtc="2021-08-25T17:13:00Z"/>
  <w16cex:commentExtensible w16cex:durableId="24D0D138" w16cex:dateUtc="2021-08-25T17:24:00Z"/>
  <w16cex:commentExtensible w16cex:durableId="24D0D048" w16cex:dateUtc="2021-08-25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4A018E" w16cid:durableId="24D0C5C6"/>
  <w16cid:commentId w16cid:paraId="4E708493" w16cid:durableId="24D0CEA0"/>
  <w16cid:commentId w16cid:paraId="667AAC28" w16cid:durableId="24D0C5C7"/>
  <w16cid:commentId w16cid:paraId="4A4349E4" w16cid:durableId="24D0D138"/>
  <w16cid:commentId w16cid:paraId="6B90A7BF" w16cid:durableId="24D0C5C8"/>
  <w16cid:commentId w16cid:paraId="4E6E5038" w16cid:durableId="24D0D048"/>
  <w16cid:commentId w16cid:paraId="515AA432" w16cid:durableId="24D0C5C9"/>
  <w16cid:commentId w16cid:paraId="66854BD3" w16cid:durableId="24D0C5C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D852C" w14:textId="77777777" w:rsidR="00B7023E" w:rsidRDefault="00B7023E" w:rsidP="00D718B3">
      <w:pPr>
        <w:spacing w:after="0" w:line="240" w:lineRule="auto"/>
      </w:pPr>
      <w:r>
        <w:separator/>
      </w:r>
    </w:p>
  </w:endnote>
  <w:endnote w:type="continuationSeparator" w:id="0">
    <w:p w14:paraId="0A02659E" w14:textId="77777777" w:rsidR="00B7023E" w:rsidRDefault="00B7023E" w:rsidP="00D718B3">
      <w:pPr>
        <w:spacing w:after="0" w:line="240" w:lineRule="auto"/>
      </w:pPr>
      <w:r>
        <w:continuationSeparator/>
      </w:r>
    </w:p>
  </w:endnote>
  <w:endnote w:type="continuationNotice" w:id="1">
    <w:p w14:paraId="571AC6F0" w14:textId="77777777" w:rsidR="00B7023E" w:rsidRDefault="00B7023E">
      <w:pPr>
        <w:spacing w:after="0" w:line="240" w:lineRule="auto"/>
      </w:pPr>
    </w:p>
  </w:endnote>
  <w:endnote w:id="2">
    <w:p w14:paraId="2E8F5961" w14:textId="215DAD26" w:rsidR="001E261A" w:rsidRPr="001E261A" w:rsidRDefault="001E261A" w:rsidP="001E261A">
      <w:pPr>
        <w:pStyle w:val="FootnoteText"/>
      </w:pPr>
      <w:r>
        <w:rPr>
          <w:rStyle w:val="EndnoteReference"/>
        </w:rPr>
        <w:endnoteRef/>
      </w:r>
      <w:r>
        <w:t xml:space="preserve"> Karl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 xml:space="preserve">Meaning in History: The Theological Implications of the Philosophy of History </w:t>
      </w:r>
      <w:r>
        <w:rPr>
          <w:rFonts w:ascii="Times New Roman" w:hAnsi="Times New Roman" w:cs="Times New Roman"/>
        </w:rPr>
        <w:t>(Chicago: The Uni</w:t>
      </w:r>
      <w:r w:rsidR="008F17C7">
        <w:rPr>
          <w:rFonts w:ascii="Times New Roman" w:hAnsi="Times New Roman" w:cs="Times New Roman"/>
        </w:rPr>
        <w:t>versity of Chicago Press, 1949)</w:t>
      </w:r>
      <w:r>
        <w:rPr>
          <w:rFonts w:ascii="Times New Roman" w:hAnsi="Times New Roman" w:cs="Times New Roman"/>
        </w:rPr>
        <w:t xml:space="preserve"> 207</w:t>
      </w:r>
      <w:r w:rsidR="00190D86">
        <w:rPr>
          <w:rFonts w:ascii="Times New Roman" w:hAnsi="Times New Roman" w:cs="Times New Roman"/>
        </w:rPr>
        <w:t xml:space="preserve">. </w:t>
      </w:r>
    </w:p>
  </w:endnote>
  <w:endnote w:id="3">
    <w:p w14:paraId="33CA9FC4" w14:textId="24BF5744" w:rsidR="00885140" w:rsidRPr="00E2480F" w:rsidRDefault="00885140">
      <w:pPr>
        <w:pStyle w:val="EndnoteText"/>
        <w:rPr>
          <w:lang w:val="en-US"/>
        </w:rPr>
      </w:pPr>
      <w:r>
        <w:rPr>
          <w:rStyle w:val="EndnoteReference"/>
        </w:rPr>
        <w:endnoteRef/>
      </w:r>
      <w:r>
        <w:t xml:space="preserve"> </w:t>
      </w:r>
      <w:r w:rsidR="00E2480F" w:rsidRPr="00B36580">
        <w:rPr>
          <w:rFonts w:ascii="Times New Roman" w:hAnsi="Times New Roman" w:cs="Times New Roman"/>
        </w:rPr>
        <w:t>Löwith</w:t>
      </w:r>
      <w:r w:rsidR="00E2480F">
        <w:rPr>
          <w:rFonts w:ascii="Times New Roman" w:hAnsi="Times New Roman" w:cs="Times New Roman"/>
        </w:rPr>
        <w:t xml:space="preserve">’s secularization thesis has been criticized by Hans Blumenberg in the </w:t>
      </w:r>
      <w:r w:rsidR="008F17C7">
        <w:rPr>
          <w:rFonts w:ascii="Times New Roman" w:hAnsi="Times New Roman" w:cs="Times New Roman"/>
          <w:i/>
          <w:iCs/>
        </w:rPr>
        <w:t>Legitimacy of the Modern Age</w:t>
      </w:r>
      <w:r w:rsidR="008F17C7">
        <w:rPr>
          <w:rFonts w:ascii="Times New Roman" w:hAnsi="Times New Roman" w:cs="Times New Roman"/>
          <w:iCs/>
        </w:rPr>
        <w:t>.  Blumenberg</w:t>
      </w:r>
      <w:r w:rsidR="008F17C7">
        <w:rPr>
          <w:rFonts w:ascii="Times New Roman" w:hAnsi="Times New Roman" w:cs="Times New Roman"/>
        </w:rPr>
        <w:t xml:space="preserve"> attempts to show</w:t>
      </w:r>
      <w:r w:rsidR="00E2480F">
        <w:rPr>
          <w:rFonts w:ascii="Times New Roman" w:hAnsi="Times New Roman" w:cs="Times New Roman"/>
        </w:rPr>
        <w:t xml:space="preserve"> that the belief in progress is not a continuation of Christian eschatological history but a new answer or transformation of the theological view of history</w:t>
      </w:r>
      <w:r w:rsidR="00190D86">
        <w:rPr>
          <w:rFonts w:ascii="Times New Roman" w:hAnsi="Times New Roman" w:cs="Times New Roman"/>
        </w:rPr>
        <w:t xml:space="preserve">. </w:t>
      </w:r>
      <w:r w:rsidR="00E2480F">
        <w:rPr>
          <w:rFonts w:ascii="Times New Roman" w:hAnsi="Times New Roman" w:cs="Times New Roman"/>
        </w:rPr>
        <w:t xml:space="preserve"> Hans Blumenberg, </w:t>
      </w:r>
      <w:r w:rsidR="00E2480F">
        <w:rPr>
          <w:rFonts w:ascii="Times New Roman" w:hAnsi="Times New Roman" w:cs="Times New Roman"/>
          <w:i/>
          <w:iCs/>
        </w:rPr>
        <w:t>The Legitimacy of the Modern Age</w:t>
      </w:r>
      <w:r w:rsidR="00E2480F">
        <w:rPr>
          <w:rFonts w:ascii="Times New Roman" w:hAnsi="Times New Roman" w:cs="Times New Roman"/>
        </w:rPr>
        <w:t>, trans</w:t>
      </w:r>
      <w:r w:rsidR="00190D86">
        <w:rPr>
          <w:rFonts w:ascii="Times New Roman" w:hAnsi="Times New Roman" w:cs="Times New Roman"/>
        </w:rPr>
        <w:t xml:space="preserve">. </w:t>
      </w:r>
      <w:r w:rsidR="00E2480F">
        <w:rPr>
          <w:rFonts w:ascii="Times New Roman" w:hAnsi="Times New Roman" w:cs="Times New Roman"/>
        </w:rPr>
        <w:t xml:space="preserve"> Robert M</w:t>
      </w:r>
      <w:r w:rsidR="00190D86">
        <w:rPr>
          <w:rFonts w:ascii="Times New Roman" w:hAnsi="Times New Roman" w:cs="Times New Roman"/>
        </w:rPr>
        <w:t xml:space="preserve">. </w:t>
      </w:r>
      <w:r w:rsidR="00E2480F">
        <w:rPr>
          <w:rFonts w:ascii="Times New Roman" w:hAnsi="Times New Roman" w:cs="Times New Roman"/>
        </w:rPr>
        <w:t xml:space="preserve"> Wallace (Cambridge, MA: MIT Press, 1985)</w:t>
      </w:r>
      <w:r w:rsidR="00190D86">
        <w:rPr>
          <w:rFonts w:ascii="Times New Roman" w:hAnsi="Times New Roman" w:cs="Times New Roman"/>
        </w:rPr>
        <w:t xml:space="preserve">. </w:t>
      </w:r>
      <w:r w:rsidR="00E2480F">
        <w:rPr>
          <w:rFonts w:ascii="Times New Roman" w:hAnsi="Times New Roman" w:cs="Times New Roman"/>
        </w:rPr>
        <w:t xml:space="preserve"> </w:t>
      </w:r>
      <w:r w:rsidR="00E2480F">
        <w:rPr>
          <w:rFonts w:ascii="Times New Roman" w:hAnsi="Times New Roman" w:cs="Times New Roman"/>
          <w:i/>
          <w:iCs/>
        </w:rPr>
        <w:t xml:space="preserve"> </w:t>
      </w:r>
      <w:r w:rsidR="00E2480F">
        <w:rPr>
          <w:rFonts w:ascii="Times New Roman" w:hAnsi="Times New Roman" w:cs="Times New Roman"/>
        </w:rPr>
        <w:t xml:space="preserve">The </w:t>
      </w:r>
      <w:r w:rsidR="00E2480F" w:rsidRPr="00B36580">
        <w:rPr>
          <w:rFonts w:ascii="Times New Roman" w:hAnsi="Times New Roman" w:cs="Times New Roman"/>
        </w:rPr>
        <w:t>Löwith</w:t>
      </w:r>
      <w:r w:rsidR="00E2480F">
        <w:rPr>
          <w:rFonts w:ascii="Times New Roman" w:hAnsi="Times New Roman" w:cs="Times New Roman"/>
        </w:rPr>
        <w:t xml:space="preserve">-Blumenberg debate is too large to address here, but the reader should consult: Henrik Syse, “Karl </w:t>
      </w:r>
      <w:r w:rsidR="00E2480F" w:rsidRPr="00B36580">
        <w:rPr>
          <w:rFonts w:ascii="Times New Roman" w:hAnsi="Times New Roman" w:cs="Times New Roman"/>
        </w:rPr>
        <w:t>Löwith</w:t>
      </w:r>
      <w:r w:rsidR="00E2480F">
        <w:rPr>
          <w:rFonts w:ascii="Times New Roman" w:hAnsi="Times New Roman" w:cs="Times New Roman"/>
        </w:rPr>
        <w:t xml:space="preserve"> and Eric Voegelin on Christianity and History,” </w:t>
      </w:r>
      <w:r w:rsidR="00E2480F">
        <w:rPr>
          <w:rFonts w:ascii="Times New Roman" w:hAnsi="Times New Roman" w:cs="Times New Roman"/>
          <w:i/>
          <w:iCs/>
        </w:rPr>
        <w:t xml:space="preserve">Modern Age </w:t>
      </w:r>
      <w:r w:rsidR="00E2480F">
        <w:rPr>
          <w:rFonts w:ascii="Times New Roman" w:hAnsi="Times New Roman" w:cs="Times New Roman"/>
        </w:rPr>
        <w:t>42</w:t>
      </w:r>
      <w:r w:rsidR="008F17C7">
        <w:rPr>
          <w:rFonts w:ascii="Times New Roman" w:hAnsi="Times New Roman" w:cs="Times New Roman"/>
        </w:rPr>
        <w:t xml:space="preserve"> (2000)</w:t>
      </w:r>
      <w:r w:rsidR="00E2480F">
        <w:rPr>
          <w:rFonts w:ascii="Times New Roman" w:hAnsi="Times New Roman" w:cs="Times New Roman"/>
        </w:rPr>
        <w:t xml:space="preserve"> 253-262; Stephen McKnight, “The Legitimacy of the Modern Age: The </w:t>
      </w:r>
      <w:r w:rsidR="00E2480F" w:rsidRPr="00B36580">
        <w:rPr>
          <w:rFonts w:ascii="Times New Roman" w:hAnsi="Times New Roman" w:cs="Times New Roman"/>
        </w:rPr>
        <w:t>Löwith</w:t>
      </w:r>
      <w:r w:rsidR="00E2480F">
        <w:rPr>
          <w:rFonts w:ascii="Times New Roman" w:hAnsi="Times New Roman" w:cs="Times New Roman"/>
        </w:rPr>
        <w:t xml:space="preserve">-Blumenberg Debate in Light of Recent Scholarship,” </w:t>
      </w:r>
      <w:r w:rsidR="00E2480F">
        <w:rPr>
          <w:rFonts w:ascii="Times New Roman" w:hAnsi="Times New Roman" w:cs="Times New Roman"/>
          <w:i/>
          <w:iCs/>
        </w:rPr>
        <w:t xml:space="preserve">The Political Science Reviewer </w:t>
      </w:r>
      <w:r w:rsidR="00E2480F">
        <w:rPr>
          <w:rFonts w:ascii="Times New Roman" w:hAnsi="Times New Roman" w:cs="Times New Roman"/>
        </w:rPr>
        <w:t>19 (1990) 177-195; and Robert M</w:t>
      </w:r>
      <w:r w:rsidR="00190D86">
        <w:rPr>
          <w:rFonts w:ascii="Times New Roman" w:hAnsi="Times New Roman" w:cs="Times New Roman"/>
        </w:rPr>
        <w:t xml:space="preserve">. </w:t>
      </w:r>
      <w:r w:rsidR="00E2480F">
        <w:rPr>
          <w:rFonts w:ascii="Times New Roman" w:hAnsi="Times New Roman" w:cs="Times New Roman"/>
        </w:rPr>
        <w:t xml:space="preserve"> Wallace, “Progress, Secularization, and Modernity: The </w:t>
      </w:r>
      <w:r w:rsidR="00E2480F" w:rsidRPr="00B36580">
        <w:rPr>
          <w:rFonts w:ascii="Times New Roman" w:hAnsi="Times New Roman" w:cs="Times New Roman"/>
        </w:rPr>
        <w:t>Löwith</w:t>
      </w:r>
      <w:r w:rsidR="00E2480F">
        <w:rPr>
          <w:rFonts w:ascii="Times New Roman" w:hAnsi="Times New Roman" w:cs="Times New Roman"/>
        </w:rPr>
        <w:t xml:space="preserve">-Blumenberg,” </w:t>
      </w:r>
      <w:r w:rsidR="00E2480F">
        <w:rPr>
          <w:rFonts w:ascii="Times New Roman" w:hAnsi="Times New Roman" w:cs="Times New Roman"/>
          <w:i/>
          <w:iCs/>
        </w:rPr>
        <w:t xml:space="preserve">New German Critique </w:t>
      </w:r>
      <w:r w:rsidR="008F17C7">
        <w:rPr>
          <w:rFonts w:ascii="Times New Roman" w:hAnsi="Times New Roman" w:cs="Times New Roman"/>
        </w:rPr>
        <w:t>22 (1981)</w:t>
      </w:r>
      <w:r w:rsidR="00E2480F">
        <w:rPr>
          <w:rFonts w:ascii="Times New Roman" w:hAnsi="Times New Roman" w:cs="Times New Roman"/>
        </w:rPr>
        <w:t xml:space="preserve"> 63-79</w:t>
      </w:r>
      <w:r w:rsidR="00190D86">
        <w:rPr>
          <w:rFonts w:ascii="Times New Roman" w:hAnsi="Times New Roman" w:cs="Times New Roman"/>
        </w:rPr>
        <w:t xml:space="preserve">. </w:t>
      </w:r>
    </w:p>
  </w:endnote>
  <w:endnote w:id="4">
    <w:p w14:paraId="537DFC3F" w14:textId="5F2DA166" w:rsidR="00C33017" w:rsidRDefault="00C33017" w:rsidP="00C33017">
      <w:pPr>
        <w:pStyle w:val="EndnoteText"/>
      </w:pPr>
      <w:r>
        <w:rPr>
          <w:rStyle w:val="EndnoteReference"/>
        </w:rPr>
        <w:endnoteRef/>
      </w:r>
      <w:r>
        <w:t xml:space="preserve"> Ronald Beiner, </w:t>
      </w:r>
      <w:r>
        <w:rPr>
          <w:i/>
          <w:iCs/>
        </w:rPr>
        <w:t>Political Philosophy: What It Is and Why It Matters</w:t>
      </w:r>
      <w:r>
        <w:t xml:space="preserve"> (New York: Ca</w:t>
      </w:r>
      <w:r w:rsidR="008F17C7">
        <w:t>mbridge University Press, 2014)</w:t>
      </w:r>
      <w:r>
        <w:t xml:space="preserve"> 63</w:t>
      </w:r>
      <w:r w:rsidR="00190D86">
        <w:t xml:space="preserve">. </w:t>
      </w:r>
    </w:p>
  </w:endnote>
  <w:endnote w:id="5">
    <w:p w14:paraId="3F2BF94A" w14:textId="0CC58B00" w:rsidR="002863B3" w:rsidRDefault="002863B3">
      <w:pPr>
        <w:pStyle w:val="EndnoteText"/>
      </w:pPr>
      <w:r>
        <w:rPr>
          <w:rStyle w:val="EndnoteReference"/>
        </w:rPr>
        <w:endnoteRef/>
      </w:r>
      <w:r>
        <w:t xml:space="preserve"> Eric Voegelin, </w:t>
      </w:r>
      <w:r>
        <w:rPr>
          <w:i/>
          <w:iCs/>
        </w:rPr>
        <w:t xml:space="preserve">Published Essay, 1953-1965 </w:t>
      </w:r>
      <w:r w:rsidRPr="00FA6E66">
        <w:t xml:space="preserve">in </w:t>
      </w:r>
      <w:r>
        <w:rPr>
          <w:i/>
          <w:iCs/>
        </w:rPr>
        <w:t>The Collected Works of Eric Voegelin Volume XI</w:t>
      </w:r>
      <w:r>
        <w:t>, edited by Ellis Sandoz (Columbia: Univ</w:t>
      </w:r>
      <w:r w:rsidR="008F17C7">
        <w:t>ersity of Missouri Press, 2000)</w:t>
      </w:r>
      <w:r>
        <w:t xml:space="preserve"> 15</w:t>
      </w:r>
      <w:r w:rsidR="00190D86">
        <w:t xml:space="preserve">. </w:t>
      </w:r>
    </w:p>
  </w:endnote>
  <w:endnote w:id="6">
    <w:p w14:paraId="0522FE38" w14:textId="518013CD" w:rsidR="00DD1C0F" w:rsidRPr="001A12FB" w:rsidRDefault="00DD1C0F" w:rsidP="00840D23">
      <w:pPr>
        <w:pStyle w:val="EndnoteText"/>
      </w:pPr>
      <w:r>
        <w:rPr>
          <w:rStyle w:val="EndnoteReference"/>
        </w:rPr>
        <w:endnoteRef/>
      </w:r>
      <w:r>
        <w:t xml:space="preserve"> </w:t>
      </w:r>
      <w:r w:rsidR="006742D7" w:rsidRPr="00510446">
        <w:t>Jeffrey Barash</w:t>
      </w:r>
      <w:r w:rsidR="006742D7">
        <w:rPr>
          <w:rFonts w:ascii="Times New Roman" w:hAnsi="Times New Roman" w:cs="Times New Roman"/>
        </w:rPr>
        <w:t xml:space="preserve">, “The Sense of History: On the Political Implications of Karl </w:t>
      </w:r>
      <w:r w:rsidR="006742D7" w:rsidRPr="00B36580">
        <w:rPr>
          <w:rFonts w:ascii="Times New Roman" w:hAnsi="Times New Roman" w:cs="Times New Roman"/>
        </w:rPr>
        <w:t>Löwith</w:t>
      </w:r>
      <w:r w:rsidR="006742D7">
        <w:rPr>
          <w:rFonts w:ascii="Times New Roman" w:hAnsi="Times New Roman" w:cs="Times New Roman"/>
        </w:rPr>
        <w:t xml:space="preserve">’s Concept of Secularization,” </w:t>
      </w:r>
      <w:r w:rsidR="006742D7">
        <w:rPr>
          <w:rFonts w:ascii="Times New Roman" w:hAnsi="Times New Roman" w:cs="Times New Roman"/>
          <w:i/>
        </w:rPr>
        <w:t xml:space="preserve">History and Theory </w:t>
      </w:r>
      <w:r w:rsidR="008F17C7">
        <w:rPr>
          <w:rFonts w:ascii="Times New Roman" w:hAnsi="Times New Roman" w:cs="Times New Roman"/>
        </w:rPr>
        <w:t>37 (1998)</w:t>
      </w:r>
      <w:r w:rsidR="006742D7">
        <w:rPr>
          <w:rFonts w:ascii="Times New Roman" w:hAnsi="Times New Roman" w:cs="Times New Roman"/>
        </w:rPr>
        <w:t xml:space="preserve"> 69-82</w:t>
      </w:r>
      <w:r w:rsidR="00D522F9">
        <w:rPr>
          <w:rFonts w:ascii="Times New Roman" w:hAnsi="Times New Roman" w:cs="Times New Roman"/>
        </w:rPr>
        <w:t>;</w:t>
      </w:r>
      <w:r w:rsidR="00065CF7">
        <w:rPr>
          <w:rFonts w:ascii="Times New Roman" w:hAnsi="Times New Roman" w:cs="Times New Roman"/>
        </w:rPr>
        <w:t xml:space="preserve"> </w:t>
      </w:r>
      <w:r>
        <w:rPr>
          <w:rFonts w:ascii="Times New Roman" w:hAnsi="Times New Roman" w:cs="Times New Roman"/>
        </w:rPr>
        <w:t xml:space="preserve">Arkadiusz Górnisiewicz, “Existentialism as a Political Problem in Karl </w:t>
      </w:r>
      <w:r w:rsidRPr="00B36580">
        <w:rPr>
          <w:rFonts w:ascii="Times New Roman" w:hAnsi="Times New Roman" w:cs="Times New Roman"/>
        </w:rPr>
        <w:t>Löwith</w:t>
      </w:r>
      <w:r>
        <w:rPr>
          <w:rFonts w:ascii="Times New Roman" w:hAnsi="Times New Roman" w:cs="Times New Roman"/>
        </w:rPr>
        <w:t xml:space="preserve">’s Thought,” </w:t>
      </w:r>
      <w:r>
        <w:rPr>
          <w:rFonts w:ascii="Times New Roman" w:hAnsi="Times New Roman" w:cs="Times New Roman"/>
          <w:i/>
        </w:rPr>
        <w:t xml:space="preserve">History of European Ideas </w:t>
      </w:r>
      <w:r w:rsidR="008F17C7">
        <w:rPr>
          <w:rFonts w:ascii="Times New Roman" w:hAnsi="Times New Roman" w:cs="Times New Roman"/>
        </w:rPr>
        <w:t>42</w:t>
      </w:r>
      <w:r>
        <w:rPr>
          <w:rFonts w:ascii="Times New Roman" w:hAnsi="Times New Roman" w:cs="Times New Roman"/>
        </w:rPr>
        <w:t xml:space="preserve"> (2016) 951-964, “Karl </w:t>
      </w:r>
      <w:r w:rsidRPr="00B36580">
        <w:rPr>
          <w:rFonts w:ascii="Times New Roman" w:hAnsi="Times New Roman" w:cs="Times New Roman"/>
        </w:rPr>
        <w:t>Löwith</w:t>
      </w:r>
      <w:r>
        <w:rPr>
          <w:rFonts w:ascii="Times New Roman" w:hAnsi="Times New Roman" w:cs="Times New Roman"/>
        </w:rPr>
        <w:t xml:space="preserve"> and Leo Strauss on Modernity,</w:t>
      </w:r>
      <w:r w:rsidR="008F17C7">
        <w:rPr>
          <w:rFonts w:ascii="Times New Roman" w:hAnsi="Times New Roman" w:cs="Times New Roman"/>
        </w:rPr>
        <w:t xml:space="preserve"> Secularization, and Nihilism,”</w:t>
      </w:r>
      <w:r>
        <w:rPr>
          <w:rFonts w:ascii="Times New Roman" w:hAnsi="Times New Roman" w:cs="Times New Roman"/>
        </w:rPr>
        <w:t xml:space="preserve"> </w:t>
      </w:r>
      <w:r>
        <w:rPr>
          <w:rFonts w:ascii="Times New Roman" w:hAnsi="Times New Roman" w:cs="Times New Roman"/>
          <w:i/>
          <w:iCs/>
        </w:rPr>
        <w:t>Modernity and What Has Been Lost: Considerations on the Legacy of Leo Strauss</w:t>
      </w:r>
      <w:r>
        <w:rPr>
          <w:rFonts w:ascii="Times New Roman" w:hAnsi="Times New Roman" w:cs="Times New Roman"/>
        </w:rPr>
        <w:t>, Pawel Armada and Arkadiusz Górnisiewicz</w:t>
      </w:r>
      <w:r w:rsidR="008F17C7">
        <w:rPr>
          <w:rFonts w:ascii="Times New Roman" w:hAnsi="Times New Roman" w:cs="Times New Roman"/>
        </w:rPr>
        <w:t>, eds.</w:t>
      </w:r>
      <w:r w:rsidRPr="00510446">
        <w:rPr>
          <w:rFonts w:ascii="Times New Roman" w:hAnsi="Times New Roman" w:cs="Times New Roman"/>
        </w:rPr>
        <w:t xml:space="preserve"> </w:t>
      </w:r>
      <w:r>
        <w:rPr>
          <w:rFonts w:ascii="Times New Roman" w:hAnsi="Times New Roman" w:cs="Times New Roman"/>
        </w:rPr>
        <w:t>(Krakow: Jagie</w:t>
      </w:r>
      <w:r w:rsidR="008F17C7">
        <w:rPr>
          <w:rFonts w:ascii="Times New Roman" w:hAnsi="Times New Roman" w:cs="Times New Roman"/>
        </w:rPr>
        <w:t>llonian University Press, 2010)</w:t>
      </w:r>
      <w:r>
        <w:rPr>
          <w:rFonts w:ascii="Times New Roman" w:hAnsi="Times New Roman" w:cs="Times New Roman"/>
        </w:rPr>
        <w:t xml:space="preserve"> 93-110</w:t>
      </w:r>
      <w:r w:rsidR="00190D86">
        <w:rPr>
          <w:rFonts w:ascii="Times New Roman" w:hAnsi="Times New Roman" w:cs="Times New Roman"/>
        </w:rPr>
        <w:t xml:space="preserve">. </w:t>
      </w:r>
      <w:r>
        <w:rPr>
          <w:rFonts w:ascii="Times New Roman" w:hAnsi="Times New Roman" w:cs="Times New Roman"/>
        </w:rPr>
        <w:t xml:space="preserve"> </w:t>
      </w:r>
      <w:r w:rsidR="002A13A6">
        <w:rPr>
          <w:rFonts w:ascii="Times New Roman" w:hAnsi="Times New Roman" w:cs="Times New Roman"/>
        </w:rPr>
        <w:t>Also consider</w:t>
      </w:r>
      <w:r w:rsidR="002C1B3C">
        <w:rPr>
          <w:rFonts w:ascii="Times New Roman" w:hAnsi="Times New Roman" w:cs="Times New Roman"/>
        </w:rPr>
        <w:t xml:space="preserve"> Daniel </w:t>
      </w:r>
      <w:r w:rsidR="008D396B">
        <w:rPr>
          <w:rFonts w:ascii="Times New Roman" w:hAnsi="Times New Roman" w:cs="Times New Roman"/>
        </w:rPr>
        <w:t>Tanguay, “Karl Löwith and Leo Strauss: A Dialogue Concerning a Possible Overcoming of Histor</w:t>
      </w:r>
      <w:r w:rsidR="008F17C7">
        <w:rPr>
          <w:rFonts w:ascii="Times New Roman" w:hAnsi="Times New Roman" w:cs="Times New Roman"/>
        </w:rPr>
        <w:t>icism,”</w:t>
      </w:r>
      <w:r w:rsidR="008D396B">
        <w:rPr>
          <w:rFonts w:ascii="Times New Roman" w:hAnsi="Times New Roman" w:cs="Times New Roman"/>
        </w:rPr>
        <w:t xml:space="preserve"> </w:t>
      </w:r>
      <w:r w:rsidR="008D396B">
        <w:rPr>
          <w:rFonts w:ascii="Times New Roman" w:hAnsi="Times New Roman" w:cs="Times New Roman"/>
          <w:i/>
        </w:rPr>
        <w:t>Sojourns in the Western Twilight: Essays in Honor of Tom Darby</w:t>
      </w:r>
      <w:r w:rsidR="008D396B">
        <w:rPr>
          <w:rFonts w:ascii="Times New Roman" w:hAnsi="Times New Roman" w:cs="Times New Roman"/>
        </w:rPr>
        <w:t>, Robert C</w:t>
      </w:r>
      <w:r w:rsidR="00190D86">
        <w:rPr>
          <w:rFonts w:ascii="Times New Roman" w:hAnsi="Times New Roman" w:cs="Times New Roman"/>
        </w:rPr>
        <w:t xml:space="preserve">. </w:t>
      </w:r>
      <w:r w:rsidR="008D396B">
        <w:rPr>
          <w:rFonts w:ascii="Times New Roman" w:hAnsi="Times New Roman" w:cs="Times New Roman"/>
        </w:rPr>
        <w:t xml:space="preserve"> Sibley and Janice Freamo</w:t>
      </w:r>
      <w:r w:rsidR="008F17C7">
        <w:rPr>
          <w:rFonts w:ascii="Times New Roman" w:hAnsi="Times New Roman" w:cs="Times New Roman"/>
        </w:rPr>
        <w:t>, eds.</w:t>
      </w:r>
      <w:r w:rsidR="008D396B">
        <w:rPr>
          <w:rFonts w:ascii="Times New Roman" w:hAnsi="Times New Roman" w:cs="Times New Roman"/>
        </w:rPr>
        <w:t xml:space="preserve"> (Quebec: Fermentation Press, 2016) 138-40</w:t>
      </w:r>
      <w:r w:rsidR="00190D86">
        <w:rPr>
          <w:rFonts w:ascii="Times New Roman" w:hAnsi="Times New Roman" w:cs="Times New Roman"/>
        </w:rPr>
        <w:t xml:space="preserve">. </w:t>
      </w:r>
      <w:r w:rsidR="008D396B">
        <w:rPr>
          <w:rFonts w:ascii="Times New Roman" w:hAnsi="Times New Roman" w:cs="Times New Roman"/>
        </w:rPr>
        <w:t xml:space="preserve"> </w:t>
      </w:r>
      <w:r w:rsidR="00586DB2" w:rsidRPr="00586DB2">
        <w:t xml:space="preserve">Thus, </w:t>
      </w:r>
      <w:r w:rsidR="00586DB2" w:rsidRPr="00586DB2">
        <w:rPr>
          <w:rFonts w:ascii="Times New Roman" w:hAnsi="Times New Roman" w:cs="Times New Roman"/>
        </w:rPr>
        <w:t>whereas there is an abundance of scholarship on Arendt, Strauss, and Voegelin’s confrontation with modernity there is not, as Ronald Beiner observes, a “</w:t>
      </w:r>
      <w:r w:rsidR="00586DB2" w:rsidRPr="00586DB2">
        <w:rPr>
          <w:rFonts w:ascii="Times New Roman" w:hAnsi="Times New Roman" w:cs="Times New Roman"/>
          <w:lang w:val="en-US"/>
        </w:rPr>
        <w:t>Löwithian school and no shelf devoted to his thought and legacy</w:t>
      </w:r>
      <w:r w:rsidR="00106CB9">
        <w:rPr>
          <w:rFonts w:ascii="Times New Roman" w:hAnsi="Times New Roman" w:cs="Times New Roman"/>
          <w:lang w:val="en-US"/>
        </w:rPr>
        <w:t xml:space="preserve">.” </w:t>
      </w:r>
      <w:r w:rsidR="00586DB2">
        <w:rPr>
          <w:rFonts w:ascii="Times New Roman" w:hAnsi="Times New Roman" w:cs="Times New Roman"/>
          <w:lang w:val="en-US"/>
        </w:rPr>
        <w:t xml:space="preserve"> </w:t>
      </w:r>
      <w:r w:rsidR="00586DB2">
        <w:t xml:space="preserve">Beiner, </w:t>
      </w:r>
      <w:r w:rsidR="00586DB2">
        <w:rPr>
          <w:i/>
          <w:iCs/>
        </w:rPr>
        <w:t>Political Philosophy</w:t>
      </w:r>
      <w:r w:rsidR="00586DB2">
        <w:t>, 63</w:t>
      </w:r>
      <w:r w:rsidR="00190D86">
        <w:t xml:space="preserve">. </w:t>
      </w:r>
      <w:r>
        <w:rPr>
          <w:rFonts w:ascii="Times New Roman" w:hAnsi="Times New Roman" w:cs="Times New Roman"/>
        </w:rPr>
        <w:t xml:space="preserve"> On the character of </w:t>
      </w:r>
      <w:r w:rsidRPr="00B36580">
        <w:rPr>
          <w:rFonts w:ascii="Times New Roman" w:hAnsi="Times New Roman" w:cs="Times New Roman"/>
        </w:rPr>
        <w:t>Löwith</w:t>
      </w:r>
      <w:r w:rsidR="00106CB9">
        <w:rPr>
          <w:rFonts w:ascii="Times New Roman" w:hAnsi="Times New Roman" w:cs="Times New Roman"/>
        </w:rPr>
        <w:t>’s art of writing, s</w:t>
      </w:r>
      <w:r>
        <w:rPr>
          <w:rFonts w:ascii="Times New Roman" w:hAnsi="Times New Roman" w:cs="Times New Roman"/>
        </w:rPr>
        <w:t>ee Leo Strauss, “</w:t>
      </w:r>
      <w:r w:rsidRPr="00B36580">
        <w:rPr>
          <w:rFonts w:ascii="Times New Roman" w:hAnsi="Times New Roman" w:cs="Times New Roman"/>
        </w:rPr>
        <w:t>Löwith</w:t>
      </w:r>
      <w:r>
        <w:rPr>
          <w:rFonts w:ascii="Times New Roman" w:hAnsi="Times New Roman" w:cs="Times New Roman"/>
        </w:rPr>
        <w:t>, Karl</w:t>
      </w:r>
      <w:r w:rsidR="00190D86">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i/>
          <w:iCs/>
        </w:rPr>
        <w:t>Von Hegel bis Nietzsche</w:t>
      </w:r>
      <w:r w:rsidR="00190D86">
        <w:rPr>
          <w:rFonts w:ascii="Times New Roman" w:hAnsi="Times New Roman" w:cs="Times New Roman"/>
        </w:rPr>
        <w:t xml:space="preserve">. </w:t>
      </w:r>
      <w:r>
        <w:rPr>
          <w:rFonts w:ascii="Times New Roman" w:hAnsi="Times New Roman" w:cs="Times New Roman"/>
        </w:rPr>
        <w:t xml:space="preserve"> Zürich, New York: Europa</w:t>
      </w:r>
      <w:r w:rsidR="00190D86">
        <w:rPr>
          <w:rFonts w:ascii="Times New Roman" w:hAnsi="Times New Roman" w:cs="Times New Roman"/>
        </w:rPr>
        <w:t xml:space="preserve">. </w:t>
      </w:r>
      <w:r>
        <w:rPr>
          <w:rFonts w:ascii="Times New Roman" w:hAnsi="Times New Roman" w:cs="Times New Roman"/>
        </w:rPr>
        <w:t xml:space="preserve"> 1941” </w:t>
      </w:r>
      <w:r>
        <w:rPr>
          <w:rFonts w:ascii="Times New Roman" w:hAnsi="Times New Roman" w:cs="Times New Roman"/>
          <w:i/>
          <w:iCs/>
        </w:rPr>
        <w:t xml:space="preserve">What is Political Philosophy? And Other Studies </w:t>
      </w:r>
      <w:r>
        <w:rPr>
          <w:rFonts w:ascii="Times New Roman" w:hAnsi="Times New Roman" w:cs="Times New Roman"/>
        </w:rPr>
        <w:t>(Chicago: Uni</w:t>
      </w:r>
      <w:r w:rsidR="00106CB9">
        <w:rPr>
          <w:rFonts w:ascii="Times New Roman" w:hAnsi="Times New Roman" w:cs="Times New Roman"/>
        </w:rPr>
        <w:t>versity of Chicago Press, 1988)</w:t>
      </w:r>
      <w:r>
        <w:rPr>
          <w:rFonts w:ascii="Times New Roman" w:hAnsi="Times New Roman" w:cs="Times New Roman"/>
        </w:rPr>
        <w:t xml:space="preserve"> 268-70</w:t>
      </w:r>
      <w:r w:rsidR="00190D86">
        <w:rPr>
          <w:rFonts w:ascii="Times New Roman" w:hAnsi="Times New Roman" w:cs="Times New Roman"/>
        </w:rPr>
        <w:t xml:space="preserve">. </w:t>
      </w:r>
      <w:r>
        <w:rPr>
          <w:rFonts w:ascii="Times New Roman" w:hAnsi="Times New Roman" w:cs="Times New Roman"/>
        </w:rPr>
        <w:t xml:space="preserve"> Strauss describes it as “</w:t>
      </w:r>
      <w:r>
        <w:rPr>
          <w:rFonts w:ascii="Times New Roman" w:hAnsi="Times New Roman" w:cs="Times New Roman"/>
          <w:i/>
          <w:iCs/>
        </w:rPr>
        <w:t>sine ira et studio</w:t>
      </w:r>
      <w:r w:rsidR="00190D86">
        <w:rPr>
          <w:rFonts w:ascii="Times New Roman" w:hAnsi="Times New Roman" w:cs="Times New Roman"/>
        </w:rPr>
        <w:t>.</w:t>
      </w:r>
      <w:r>
        <w:rPr>
          <w:rFonts w:ascii="Times New Roman" w:hAnsi="Times New Roman" w:cs="Times New Roman"/>
        </w:rPr>
        <w:t>”</w:t>
      </w:r>
    </w:p>
  </w:endnote>
  <w:endnote w:id="7">
    <w:p w14:paraId="274A5EFD" w14:textId="10E94671" w:rsidR="00BD0C16" w:rsidRPr="00F71F86" w:rsidRDefault="00BD0C16">
      <w:pPr>
        <w:pStyle w:val="EndnoteText"/>
      </w:pPr>
      <w:r>
        <w:rPr>
          <w:rStyle w:val="EndnoteReference"/>
        </w:rPr>
        <w:endnoteRef/>
      </w:r>
      <w:r>
        <w:t xml:space="preserve"> </w:t>
      </w:r>
      <w:r w:rsidR="00106CB9">
        <w:t xml:space="preserve">H.-G. </w:t>
      </w:r>
      <w:r>
        <w:t>Gadamer,</w:t>
      </w:r>
      <w:r w:rsidR="00F71F86">
        <w:t xml:space="preserve"> </w:t>
      </w:r>
      <w:r w:rsidR="00106CB9">
        <w:rPr>
          <w:i/>
          <w:iCs/>
        </w:rPr>
        <w:t xml:space="preserve">Truth and Method: </w:t>
      </w:r>
      <w:r w:rsidR="00635312" w:rsidRPr="00106CB9">
        <w:rPr>
          <w:rFonts w:ascii="Times New Roman" w:hAnsi="Times New Roman" w:cs="Times New Roman"/>
          <w:i/>
        </w:rPr>
        <w:t>Revised 2</w:t>
      </w:r>
      <w:r w:rsidR="00635312" w:rsidRPr="00106CB9">
        <w:rPr>
          <w:rFonts w:ascii="Times New Roman" w:hAnsi="Times New Roman" w:cs="Times New Roman"/>
          <w:i/>
          <w:vertAlign w:val="superscript"/>
        </w:rPr>
        <w:t>nd</w:t>
      </w:r>
      <w:r w:rsidR="00635312" w:rsidRPr="00106CB9">
        <w:rPr>
          <w:rFonts w:ascii="Times New Roman" w:hAnsi="Times New Roman" w:cs="Times New Roman"/>
          <w:i/>
        </w:rPr>
        <w:t xml:space="preserve"> Edition</w:t>
      </w:r>
      <w:r w:rsidR="00635312">
        <w:rPr>
          <w:rFonts w:ascii="Times New Roman" w:hAnsi="Times New Roman" w:cs="Times New Roman"/>
        </w:rPr>
        <w:t>, Joel Weinsheimer and Donald G</w:t>
      </w:r>
      <w:r w:rsidR="00190D86">
        <w:rPr>
          <w:rFonts w:ascii="Times New Roman" w:hAnsi="Times New Roman" w:cs="Times New Roman"/>
        </w:rPr>
        <w:t xml:space="preserve">. </w:t>
      </w:r>
      <w:r w:rsidR="00635312">
        <w:rPr>
          <w:rFonts w:ascii="Times New Roman" w:hAnsi="Times New Roman" w:cs="Times New Roman"/>
        </w:rPr>
        <w:t xml:space="preserve"> Marshall</w:t>
      </w:r>
      <w:r w:rsidR="00106CB9">
        <w:rPr>
          <w:rFonts w:ascii="Times New Roman" w:hAnsi="Times New Roman" w:cs="Times New Roman"/>
        </w:rPr>
        <w:t>, trans. (New York: Bloomsbury, 2013)</w:t>
      </w:r>
      <w:r w:rsidR="00635312">
        <w:rPr>
          <w:rFonts w:ascii="Times New Roman" w:hAnsi="Times New Roman" w:cs="Times New Roman"/>
        </w:rPr>
        <w:t xml:space="preserve"> 55</w:t>
      </w:r>
      <w:r w:rsidR="003F04D0">
        <w:rPr>
          <w:rFonts w:ascii="Times New Roman" w:hAnsi="Times New Roman" w:cs="Times New Roman"/>
        </w:rPr>
        <w:t>0-51</w:t>
      </w:r>
      <w:r w:rsidR="00190D86">
        <w:rPr>
          <w:rFonts w:ascii="Times New Roman" w:hAnsi="Times New Roman" w:cs="Times New Roman"/>
        </w:rPr>
        <w:t xml:space="preserve">. </w:t>
      </w:r>
    </w:p>
  </w:endnote>
  <w:endnote w:id="8">
    <w:p w14:paraId="33B7D165" w14:textId="78E3B77F" w:rsidR="002C5BD3" w:rsidRPr="00D03CDB" w:rsidRDefault="002C5BD3" w:rsidP="002C5BD3">
      <w:pPr>
        <w:pStyle w:val="FootnoteText"/>
        <w:rPr>
          <w:lang w:val="en-US"/>
        </w:rPr>
      </w:pPr>
      <w:r>
        <w:rPr>
          <w:rStyle w:val="EndnoteReference"/>
        </w:rPr>
        <w:endnoteRef/>
      </w:r>
      <w:r>
        <w:t xml:space="preserve"> </w:t>
      </w:r>
      <w:r w:rsidRPr="00DF5DBD">
        <w:rPr>
          <w:rFonts w:ascii="Times New Roman" w:hAnsi="Times New Roman" w:cs="Times New Roman"/>
          <w:lang w:val="en-US"/>
        </w:rPr>
        <w:t>Jürgen Habermas</w:t>
      </w:r>
      <w:r>
        <w:rPr>
          <w:rFonts w:ascii="Times New Roman" w:hAnsi="Times New Roman" w:cs="Times New Roman"/>
          <w:lang w:val="en-US"/>
        </w:rPr>
        <w:t xml:space="preserve">, </w:t>
      </w:r>
      <w:r>
        <w:rPr>
          <w:rFonts w:ascii="Times New Roman" w:hAnsi="Times New Roman" w:cs="Times New Roman"/>
          <w:i/>
        </w:rPr>
        <w:t>Philosophical-Political Profiles</w:t>
      </w:r>
      <w:r>
        <w:rPr>
          <w:rFonts w:ascii="Times New Roman" w:hAnsi="Times New Roman" w:cs="Times New Roman"/>
        </w:rPr>
        <w:t>, Fredrick G</w:t>
      </w:r>
      <w:r w:rsidR="00190D86">
        <w:rPr>
          <w:rFonts w:ascii="Times New Roman" w:hAnsi="Times New Roman" w:cs="Times New Roman"/>
        </w:rPr>
        <w:t xml:space="preserve">. </w:t>
      </w:r>
      <w:r>
        <w:rPr>
          <w:rFonts w:ascii="Times New Roman" w:hAnsi="Times New Roman" w:cs="Times New Roman"/>
        </w:rPr>
        <w:t xml:space="preserve"> Lawrence</w:t>
      </w:r>
      <w:r w:rsidR="00106CB9">
        <w:rPr>
          <w:rFonts w:ascii="Times New Roman" w:hAnsi="Times New Roman" w:cs="Times New Roman"/>
        </w:rPr>
        <w:t>, trans.</w:t>
      </w:r>
      <w:r>
        <w:rPr>
          <w:rFonts w:ascii="Times New Roman" w:hAnsi="Times New Roman" w:cs="Times New Roman"/>
        </w:rPr>
        <w:t xml:space="preserve"> </w:t>
      </w:r>
      <w:r w:rsidR="00106CB9">
        <w:rPr>
          <w:rFonts w:ascii="Times New Roman" w:hAnsi="Times New Roman" w:cs="Times New Roman"/>
        </w:rPr>
        <w:t>(Cambridge: Polity Press, 2012)</w:t>
      </w:r>
      <w:r>
        <w:rPr>
          <w:rFonts w:ascii="Times New Roman" w:hAnsi="Times New Roman" w:cs="Times New Roman"/>
        </w:rPr>
        <w:t xml:space="preserve"> 79-8</w:t>
      </w:r>
      <w:r w:rsidR="00235CE6">
        <w:rPr>
          <w:rFonts w:ascii="Times New Roman" w:hAnsi="Times New Roman" w:cs="Times New Roman"/>
        </w:rPr>
        <w:t>2</w:t>
      </w:r>
      <w:r w:rsidR="00190D86">
        <w:rPr>
          <w:rFonts w:ascii="Times New Roman" w:hAnsi="Times New Roman" w:cs="Times New Roman"/>
        </w:rPr>
        <w:t xml:space="preserve">. </w:t>
      </w:r>
      <w:r w:rsidR="003F04D0">
        <w:rPr>
          <w:rFonts w:ascii="Times New Roman" w:hAnsi="Times New Roman" w:cs="Times New Roman"/>
        </w:rPr>
        <w:t xml:space="preserve"> </w:t>
      </w:r>
      <w:r w:rsidR="00235CE6">
        <w:rPr>
          <w:rFonts w:ascii="Times New Roman" w:hAnsi="Times New Roman" w:cs="Times New Roman"/>
        </w:rPr>
        <w:t xml:space="preserve">It should be </w:t>
      </w:r>
      <w:r w:rsidR="00FC12C8">
        <w:rPr>
          <w:rFonts w:ascii="Times New Roman" w:hAnsi="Times New Roman" w:cs="Times New Roman"/>
        </w:rPr>
        <w:t xml:space="preserve">pointed out that Habermas is </w:t>
      </w:r>
      <w:r w:rsidR="00606C04">
        <w:rPr>
          <w:rFonts w:ascii="Times New Roman" w:hAnsi="Times New Roman" w:cs="Times New Roman"/>
        </w:rPr>
        <w:t xml:space="preserve">deeply critical of </w:t>
      </w:r>
      <w:r w:rsidR="005C137A">
        <w:rPr>
          <w:rFonts w:ascii="Times New Roman" w:hAnsi="Times New Roman" w:cs="Times New Roman"/>
        </w:rPr>
        <w:t xml:space="preserve">the political implications of </w:t>
      </w:r>
      <w:r w:rsidR="005C137A" w:rsidRPr="00625BD1">
        <w:rPr>
          <w:rFonts w:ascii="Times New Roman" w:hAnsi="Times New Roman" w:cs="Times New Roman"/>
        </w:rPr>
        <w:t>Löwith</w:t>
      </w:r>
      <w:r w:rsidR="005C137A">
        <w:rPr>
          <w:rFonts w:ascii="Times New Roman" w:hAnsi="Times New Roman" w:cs="Times New Roman"/>
        </w:rPr>
        <w:t>’s Stoic naturalism</w:t>
      </w:r>
      <w:r w:rsidR="00C27ECA">
        <w:rPr>
          <w:rFonts w:ascii="Times New Roman" w:hAnsi="Times New Roman" w:cs="Times New Roman"/>
        </w:rPr>
        <w:t xml:space="preserve"> which in his </w:t>
      </w:r>
      <w:r w:rsidR="00C27ECA" w:rsidRPr="00F94FDF">
        <w:rPr>
          <w:rFonts w:ascii="Times New Roman" w:hAnsi="Times New Roman" w:cs="Times New Roman"/>
        </w:rPr>
        <w:t xml:space="preserve">view </w:t>
      </w:r>
      <w:r w:rsidR="00F94FDF" w:rsidRPr="00F94FDF">
        <w:rPr>
          <w:rFonts w:ascii="Times New Roman" w:hAnsi="Times New Roman" w:cs="Times New Roman"/>
        </w:rPr>
        <w:t>engenders a doctrine of complacency in response to historical</w:t>
      </w:r>
      <w:r w:rsidR="00F94FDF">
        <w:rPr>
          <w:rFonts w:ascii="Times New Roman" w:hAnsi="Times New Roman" w:cs="Times New Roman"/>
        </w:rPr>
        <w:t>-political</w:t>
      </w:r>
      <w:r w:rsidR="00F94FDF" w:rsidRPr="00F94FDF">
        <w:rPr>
          <w:rFonts w:ascii="Times New Roman" w:hAnsi="Times New Roman" w:cs="Times New Roman"/>
        </w:rPr>
        <w:t xml:space="preserve"> transformations</w:t>
      </w:r>
      <w:r w:rsidR="003F04D0">
        <w:rPr>
          <w:rFonts w:ascii="Times New Roman" w:hAnsi="Times New Roman" w:cs="Times New Roman"/>
        </w:rPr>
        <w:t xml:space="preserve"> </w:t>
      </w:r>
      <w:r w:rsidR="0036597F">
        <w:rPr>
          <w:rFonts w:ascii="Times New Roman" w:hAnsi="Times New Roman" w:cs="Times New Roman"/>
        </w:rPr>
        <w:t>This criticism is echoed by Richard</w:t>
      </w:r>
      <w:r w:rsidR="00106CB9">
        <w:rPr>
          <w:rFonts w:ascii="Times New Roman" w:hAnsi="Times New Roman" w:cs="Times New Roman"/>
        </w:rPr>
        <w:t xml:space="preserve"> Wolin,</w:t>
      </w:r>
      <w:r w:rsidR="0036597F">
        <w:rPr>
          <w:rFonts w:ascii="Times New Roman" w:hAnsi="Times New Roman" w:cs="Times New Roman"/>
        </w:rPr>
        <w:t xml:space="preserve"> </w:t>
      </w:r>
      <w:r w:rsidR="00622718">
        <w:rPr>
          <w:rFonts w:ascii="Times New Roman" w:hAnsi="Times New Roman" w:cs="Times New Roman"/>
          <w:i/>
          <w:iCs/>
        </w:rPr>
        <w:t>Heidegger’s Children</w:t>
      </w:r>
      <w:r w:rsidR="0033596A">
        <w:rPr>
          <w:rFonts w:ascii="Times New Roman" w:hAnsi="Times New Roman" w:cs="Times New Roman"/>
          <w:i/>
        </w:rPr>
        <w:t xml:space="preserve">: Hannah Arendt, Karl </w:t>
      </w:r>
      <w:r w:rsidR="0033596A" w:rsidRPr="00CE2601">
        <w:rPr>
          <w:rFonts w:ascii="Times New Roman" w:hAnsi="Times New Roman" w:cs="Times New Roman"/>
          <w:i/>
        </w:rPr>
        <w:t>Löwith</w:t>
      </w:r>
      <w:r w:rsidR="0033596A">
        <w:rPr>
          <w:rFonts w:ascii="Times New Roman" w:hAnsi="Times New Roman" w:cs="Times New Roman"/>
          <w:i/>
        </w:rPr>
        <w:t xml:space="preserve">, Hans Jonas, and Herbert Marcuse </w:t>
      </w:r>
      <w:r w:rsidR="0033596A">
        <w:rPr>
          <w:rFonts w:ascii="Times New Roman" w:hAnsi="Times New Roman" w:cs="Times New Roman"/>
        </w:rPr>
        <w:t>(Princeton: Pr</w:t>
      </w:r>
      <w:r w:rsidR="00106CB9">
        <w:rPr>
          <w:rFonts w:ascii="Times New Roman" w:hAnsi="Times New Roman" w:cs="Times New Roman"/>
        </w:rPr>
        <w:t>inceton University Press, 2015)</w:t>
      </w:r>
      <w:r w:rsidR="0033596A">
        <w:rPr>
          <w:rFonts w:ascii="Times New Roman" w:hAnsi="Times New Roman" w:cs="Times New Roman"/>
        </w:rPr>
        <w:t xml:space="preserve"> </w:t>
      </w:r>
      <w:r w:rsidR="006C3025">
        <w:rPr>
          <w:rFonts w:ascii="Times New Roman" w:hAnsi="Times New Roman" w:cs="Times New Roman"/>
        </w:rPr>
        <w:t>98-99</w:t>
      </w:r>
      <w:r w:rsidR="00190D86">
        <w:rPr>
          <w:rFonts w:ascii="Times New Roman" w:hAnsi="Times New Roman" w:cs="Times New Roman"/>
        </w:rPr>
        <w:t xml:space="preserve">. </w:t>
      </w:r>
      <w:r w:rsidR="00F31AD2">
        <w:rPr>
          <w:rFonts w:ascii="Times New Roman" w:hAnsi="Times New Roman" w:cs="Times New Roman"/>
        </w:rPr>
        <w:t xml:space="preserve"> </w:t>
      </w:r>
      <w:r w:rsidR="005D0B1C">
        <w:rPr>
          <w:rFonts w:ascii="Times New Roman" w:hAnsi="Times New Roman" w:cs="Times New Roman"/>
        </w:rPr>
        <w:t xml:space="preserve">Yet </w:t>
      </w:r>
      <w:r w:rsidR="00961FCF" w:rsidRPr="00961FCF">
        <w:rPr>
          <w:rFonts w:ascii="Times New Roman" w:hAnsi="Times New Roman" w:cs="Times New Roman"/>
        </w:rPr>
        <w:t xml:space="preserve">nothing in </w:t>
      </w:r>
      <w:r w:rsidR="00961FCF" w:rsidRPr="00961FCF">
        <w:rPr>
          <w:rFonts w:ascii="Times New Roman" w:hAnsi="Times New Roman" w:cs="Times New Roman"/>
          <w:lang w:val="en-US"/>
        </w:rPr>
        <w:t xml:space="preserve">Löwith’s biography or his writings </w:t>
      </w:r>
      <w:r w:rsidR="006C4BD9">
        <w:rPr>
          <w:rFonts w:ascii="Times New Roman" w:hAnsi="Times New Roman" w:cs="Times New Roman"/>
          <w:lang w:val="en-US"/>
        </w:rPr>
        <w:t>should</w:t>
      </w:r>
      <w:r w:rsidR="00961FCF" w:rsidRPr="00961FCF">
        <w:rPr>
          <w:rFonts w:ascii="Times New Roman" w:hAnsi="Times New Roman" w:cs="Times New Roman"/>
          <w:lang w:val="en-US"/>
        </w:rPr>
        <w:t xml:space="preserve"> lead us to believe that he is </w:t>
      </w:r>
      <w:r w:rsidR="006C4BD9">
        <w:rPr>
          <w:rFonts w:ascii="Times New Roman" w:hAnsi="Times New Roman" w:cs="Times New Roman"/>
          <w:lang w:val="en-US"/>
        </w:rPr>
        <w:t>complacent in the face of political events</w:t>
      </w:r>
      <w:r w:rsidR="00190D86">
        <w:rPr>
          <w:rFonts w:ascii="Times New Roman" w:hAnsi="Times New Roman" w:cs="Times New Roman"/>
          <w:lang w:val="en-US"/>
        </w:rPr>
        <w:t xml:space="preserve">. </w:t>
      </w:r>
      <w:r w:rsidR="00961FCF" w:rsidRPr="00961FCF">
        <w:rPr>
          <w:rFonts w:ascii="Times New Roman" w:hAnsi="Times New Roman" w:cs="Times New Roman"/>
          <w:lang w:val="en-US"/>
        </w:rPr>
        <w:t xml:space="preserve"> </w:t>
      </w:r>
      <w:r w:rsidR="00961FCF" w:rsidRPr="00961FCF">
        <w:rPr>
          <w:rFonts w:ascii="Times New Roman" w:hAnsi="Times New Roman" w:cs="Times New Roman"/>
        </w:rPr>
        <w:t>Löwith experienced first-hand the crisis of totalitarianism in the mid-twentieth century</w:t>
      </w:r>
      <w:r w:rsidR="00190D86">
        <w:rPr>
          <w:rFonts w:ascii="Times New Roman" w:hAnsi="Times New Roman" w:cs="Times New Roman"/>
        </w:rPr>
        <w:t xml:space="preserve">. </w:t>
      </w:r>
      <w:r w:rsidR="00961FCF" w:rsidRPr="00961FCF">
        <w:rPr>
          <w:rFonts w:ascii="Times New Roman" w:hAnsi="Times New Roman" w:cs="Times New Roman"/>
        </w:rPr>
        <w:t xml:space="preserve"> One of Martin Heidegger’s earliest students, when Heidegger embraced National Socialism in 1933, Löwith fled Nazi Germany because of his Jewish heritage</w:t>
      </w:r>
      <w:r w:rsidR="00190D86">
        <w:rPr>
          <w:rFonts w:ascii="Times New Roman" w:hAnsi="Times New Roman" w:cs="Times New Roman"/>
        </w:rPr>
        <w:t xml:space="preserve">. </w:t>
      </w:r>
      <w:r w:rsidR="00106CB9">
        <w:rPr>
          <w:rFonts w:ascii="Times New Roman" w:hAnsi="Times New Roman" w:cs="Times New Roman"/>
        </w:rPr>
        <w:t xml:space="preserve"> He was</w:t>
      </w:r>
      <w:r w:rsidR="00961FCF" w:rsidRPr="00961FCF">
        <w:rPr>
          <w:rFonts w:ascii="Times New Roman" w:hAnsi="Times New Roman" w:cs="Times New Roman"/>
        </w:rPr>
        <w:t xml:space="preserve"> </w:t>
      </w:r>
      <w:r w:rsidR="00106CB9">
        <w:rPr>
          <w:rFonts w:ascii="Times New Roman" w:hAnsi="Times New Roman" w:cs="Times New Roman"/>
        </w:rPr>
        <w:t>f</w:t>
      </w:r>
      <w:r w:rsidR="00961FCF" w:rsidRPr="00961FCF">
        <w:rPr>
          <w:rFonts w:ascii="Times New Roman" w:hAnsi="Times New Roman" w:cs="Times New Roman"/>
        </w:rPr>
        <w:t>orced into exile in Italy</w:t>
      </w:r>
      <w:r w:rsidR="00106CB9">
        <w:rPr>
          <w:rFonts w:ascii="Times New Roman" w:hAnsi="Times New Roman" w:cs="Times New Roman"/>
        </w:rPr>
        <w:t xml:space="preserve"> and</w:t>
      </w:r>
      <w:r w:rsidR="00961FCF" w:rsidRPr="00961FCF">
        <w:rPr>
          <w:rFonts w:ascii="Times New Roman" w:hAnsi="Times New Roman" w:cs="Times New Roman"/>
        </w:rPr>
        <w:t xml:space="preserve"> then Japan before arriving in the United States mere months prior to Pearl Harbor</w:t>
      </w:r>
      <w:r w:rsidR="00190D86">
        <w:rPr>
          <w:rFonts w:ascii="Times New Roman" w:hAnsi="Times New Roman" w:cs="Times New Roman"/>
        </w:rPr>
        <w:t xml:space="preserve">. </w:t>
      </w:r>
      <w:r w:rsidR="006C4BD9">
        <w:rPr>
          <w:rFonts w:ascii="Times New Roman" w:hAnsi="Times New Roman" w:cs="Times New Roman"/>
        </w:rPr>
        <w:t xml:space="preserve"> Indeed, w</w:t>
      </w:r>
      <w:r w:rsidR="00DE7B72">
        <w:rPr>
          <w:rFonts w:ascii="Times New Roman" w:hAnsi="Times New Roman" w:cs="Times New Roman"/>
        </w:rPr>
        <w:t xml:space="preserve">riting </w:t>
      </w:r>
      <w:r w:rsidR="00DE7B72">
        <w:rPr>
          <w:rFonts w:ascii="Times New Roman" w:hAnsi="Times New Roman" w:cs="Times New Roman"/>
          <w:i/>
          <w:iCs/>
        </w:rPr>
        <w:t xml:space="preserve">Meaning in History </w:t>
      </w:r>
      <w:r w:rsidR="00726906">
        <w:rPr>
          <w:rFonts w:ascii="Times New Roman" w:hAnsi="Times New Roman" w:cs="Times New Roman"/>
        </w:rPr>
        <w:t>in the aftermath of the Second World War is very much a political act</w:t>
      </w:r>
      <w:r w:rsidR="00190D86">
        <w:rPr>
          <w:rFonts w:ascii="Times New Roman" w:hAnsi="Times New Roman" w:cs="Times New Roman"/>
        </w:rPr>
        <w:t xml:space="preserve">. </w:t>
      </w:r>
      <w:r w:rsidR="00961FCF">
        <w:rPr>
          <w:rFonts w:ascii="Times New Roman" w:hAnsi="Times New Roman" w:cs="Times New Roman"/>
        </w:rPr>
        <w:t xml:space="preserve"> </w:t>
      </w:r>
      <w:r w:rsidR="00961FCF">
        <w:t xml:space="preserve">For </w:t>
      </w:r>
      <w:r w:rsidR="00961FCF" w:rsidRPr="00B36580">
        <w:rPr>
          <w:rFonts w:ascii="Times New Roman" w:hAnsi="Times New Roman" w:cs="Times New Roman"/>
        </w:rPr>
        <w:t>Löwith</w:t>
      </w:r>
      <w:r w:rsidR="00961FCF">
        <w:rPr>
          <w:rFonts w:ascii="Times New Roman" w:hAnsi="Times New Roman" w:cs="Times New Roman"/>
        </w:rPr>
        <w:t>’s account of his experience of the rise of National Socialism and the beginning of his exile, see</w:t>
      </w:r>
      <w:r w:rsidR="00106CB9">
        <w:rPr>
          <w:rFonts w:ascii="Times New Roman" w:hAnsi="Times New Roman" w:cs="Times New Roman"/>
        </w:rPr>
        <w:t xml:space="preserve"> Karl</w:t>
      </w:r>
      <w:r w:rsidR="00961FCF">
        <w:rPr>
          <w:rFonts w:ascii="Times New Roman" w:hAnsi="Times New Roman" w:cs="Times New Roman"/>
        </w:rPr>
        <w:t xml:space="preserve"> </w:t>
      </w:r>
      <w:r w:rsidR="00961FCF" w:rsidRPr="00625BD1">
        <w:rPr>
          <w:rFonts w:ascii="Times New Roman" w:hAnsi="Times New Roman" w:cs="Times New Roman"/>
        </w:rPr>
        <w:t>Löwith</w:t>
      </w:r>
      <w:r w:rsidR="00961FCF">
        <w:rPr>
          <w:rFonts w:ascii="Times New Roman" w:hAnsi="Times New Roman" w:cs="Times New Roman"/>
        </w:rPr>
        <w:t xml:space="preserve">, </w:t>
      </w:r>
      <w:r w:rsidR="00961FCF">
        <w:rPr>
          <w:rFonts w:ascii="Times New Roman" w:hAnsi="Times New Roman" w:cs="Times New Roman"/>
          <w:i/>
        </w:rPr>
        <w:t>My Life in Germany Before and After 1933</w:t>
      </w:r>
      <w:r w:rsidR="00961FCF">
        <w:rPr>
          <w:rFonts w:ascii="Times New Roman" w:hAnsi="Times New Roman" w:cs="Times New Roman"/>
        </w:rPr>
        <w:t>, Elizabeth King</w:t>
      </w:r>
      <w:r w:rsidR="00106CB9">
        <w:rPr>
          <w:rFonts w:ascii="Times New Roman" w:hAnsi="Times New Roman" w:cs="Times New Roman"/>
        </w:rPr>
        <w:t>, trans.</w:t>
      </w:r>
      <w:r w:rsidR="00961FCF">
        <w:rPr>
          <w:rFonts w:ascii="Times New Roman" w:hAnsi="Times New Roman" w:cs="Times New Roman"/>
        </w:rPr>
        <w:t xml:space="preserve"> (London: Althone Press, 1994)</w:t>
      </w:r>
      <w:r w:rsidR="00190D86">
        <w:rPr>
          <w:rFonts w:ascii="Times New Roman" w:hAnsi="Times New Roman" w:cs="Times New Roman"/>
        </w:rPr>
        <w:t xml:space="preserve">. </w:t>
      </w:r>
      <w:r w:rsidR="00A16764">
        <w:rPr>
          <w:lang w:val="en-US"/>
        </w:rPr>
        <w:t xml:space="preserve"> </w:t>
      </w:r>
      <w:r w:rsidR="002E2671">
        <w:rPr>
          <w:rFonts w:ascii="Times New Roman" w:hAnsi="Times New Roman" w:cs="Times New Roman"/>
        </w:rPr>
        <w:t xml:space="preserve">As Beiner argues, </w:t>
      </w:r>
      <w:r w:rsidR="002E2671" w:rsidRPr="00B36580">
        <w:rPr>
          <w:rFonts w:ascii="Times New Roman" w:hAnsi="Times New Roman" w:cs="Times New Roman"/>
        </w:rPr>
        <w:t>Löwith</w:t>
      </w:r>
      <w:r w:rsidR="002E2671">
        <w:rPr>
          <w:rFonts w:ascii="Times New Roman" w:hAnsi="Times New Roman" w:cs="Times New Roman"/>
        </w:rPr>
        <w:t xml:space="preserve">’s </w:t>
      </w:r>
      <w:r w:rsidR="00DE7B72">
        <w:rPr>
          <w:rFonts w:ascii="Times New Roman" w:hAnsi="Times New Roman" w:cs="Times New Roman"/>
        </w:rPr>
        <w:t xml:space="preserve">appeal to </w:t>
      </w:r>
      <w:r w:rsidR="00726906">
        <w:rPr>
          <w:rFonts w:ascii="Times New Roman" w:hAnsi="Times New Roman" w:cs="Times New Roman"/>
        </w:rPr>
        <w:t>Stoicism is not a</w:t>
      </w:r>
      <w:r w:rsidR="00ED774B">
        <w:rPr>
          <w:rFonts w:ascii="Times New Roman" w:hAnsi="Times New Roman" w:cs="Times New Roman"/>
        </w:rPr>
        <w:t xml:space="preserve">n </w:t>
      </w:r>
      <w:r w:rsidR="00FE5AEC">
        <w:rPr>
          <w:rFonts w:ascii="Times New Roman" w:hAnsi="Times New Roman" w:cs="Times New Roman"/>
        </w:rPr>
        <w:t xml:space="preserve">invitation to withdraw but </w:t>
      </w:r>
      <w:r w:rsidR="000A57DD">
        <w:rPr>
          <w:rFonts w:ascii="Times New Roman" w:hAnsi="Times New Roman" w:cs="Times New Roman"/>
        </w:rPr>
        <w:t>a warning against hubris</w:t>
      </w:r>
      <w:r w:rsidR="00190D86">
        <w:rPr>
          <w:rFonts w:ascii="Times New Roman" w:hAnsi="Times New Roman" w:cs="Times New Roman"/>
        </w:rPr>
        <w:t xml:space="preserve">. </w:t>
      </w:r>
      <w:r w:rsidR="000A57DD">
        <w:rPr>
          <w:rFonts w:ascii="Times New Roman" w:hAnsi="Times New Roman" w:cs="Times New Roman"/>
        </w:rPr>
        <w:t xml:space="preserve"> </w:t>
      </w:r>
      <w:r w:rsidR="00286313">
        <w:rPr>
          <w:rFonts w:ascii="Times New Roman" w:hAnsi="Times New Roman" w:cs="Times New Roman"/>
        </w:rPr>
        <w:t xml:space="preserve">Beiner, </w:t>
      </w:r>
      <w:r w:rsidR="000A57DD">
        <w:rPr>
          <w:rFonts w:ascii="Times New Roman" w:hAnsi="Times New Roman" w:cs="Times New Roman"/>
          <w:i/>
          <w:iCs/>
        </w:rPr>
        <w:t>Political Philosophy</w:t>
      </w:r>
      <w:r w:rsidR="00286313">
        <w:rPr>
          <w:rFonts w:ascii="Times New Roman" w:hAnsi="Times New Roman" w:cs="Times New Roman"/>
        </w:rPr>
        <w:t>, 74</w:t>
      </w:r>
      <w:r w:rsidR="00190D86">
        <w:rPr>
          <w:rFonts w:ascii="Times New Roman" w:hAnsi="Times New Roman" w:cs="Times New Roman"/>
        </w:rPr>
        <w:t xml:space="preserve">. </w:t>
      </w:r>
      <w:r w:rsidR="00286313">
        <w:rPr>
          <w:rFonts w:ascii="Times New Roman" w:hAnsi="Times New Roman" w:cs="Times New Roman"/>
        </w:rPr>
        <w:t xml:space="preserve"> Consider</w:t>
      </w:r>
      <w:r w:rsidR="00106CB9">
        <w:rPr>
          <w:rFonts w:ascii="Times New Roman" w:hAnsi="Times New Roman" w:cs="Times New Roman"/>
        </w:rPr>
        <w:t>, for example,</w:t>
      </w:r>
      <w:r w:rsidR="00286313">
        <w:rPr>
          <w:rFonts w:ascii="Times New Roman" w:hAnsi="Times New Roman" w:cs="Times New Roman"/>
        </w:rPr>
        <w:t xml:space="preserve"> </w:t>
      </w:r>
      <w:r w:rsidR="00286313" w:rsidRPr="00B36580">
        <w:rPr>
          <w:rFonts w:ascii="Times New Roman" w:hAnsi="Times New Roman" w:cs="Times New Roman"/>
        </w:rPr>
        <w:t>Löwith</w:t>
      </w:r>
      <w:r w:rsidR="00286313">
        <w:rPr>
          <w:rFonts w:ascii="Times New Roman" w:hAnsi="Times New Roman" w:cs="Times New Roman"/>
        </w:rPr>
        <w:t xml:space="preserve">’s </w:t>
      </w:r>
      <w:r w:rsidR="000769CA">
        <w:rPr>
          <w:rFonts w:ascii="Times New Roman" w:hAnsi="Times New Roman" w:cs="Times New Roman"/>
        </w:rPr>
        <w:t>praise of the supra-historical wisdom of Scipio</w:t>
      </w:r>
      <w:r w:rsidR="00E3075C">
        <w:rPr>
          <w:rFonts w:ascii="Times New Roman" w:hAnsi="Times New Roman" w:cs="Times New Roman"/>
        </w:rPr>
        <w:t xml:space="preserve"> at Carthage in contrast to </w:t>
      </w:r>
      <w:r w:rsidR="008D1E64">
        <w:rPr>
          <w:rFonts w:ascii="Times New Roman" w:hAnsi="Times New Roman" w:cs="Times New Roman"/>
        </w:rPr>
        <w:t>modern historical consciousness</w:t>
      </w:r>
      <w:r w:rsidR="00190D86">
        <w:rPr>
          <w:rFonts w:ascii="Times New Roman" w:hAnsi="Times New Roman" w:cs="Times New Roman"/>
        </w:rPr>
        <w:t xml:space="preserve">. </w:t>
      </w:r>
      <w:r w:rsidR="008D1E64">
        <w:rPr>
          <w:rFonts w:ascii="Times New Roman" w:hAnsi="Times New Roman" w:cs="Times New Roman"/>
        </w:rPr>
        <w:t xml:space="preserve"> </w:t>
      </w:r>
      <w:r w:rsidR="00106CB9">
        <w:rPr>
          <w:rFonts w:ascii="Times New Roman" w:hAnsi="Times New Roman" w:cs="Times New Roman"/>
        </w:rPr>
        <w:t xml:space="preserve">Karl </w:t>
      </w:r>
      <w:r w:rsidR="008D1E64" w:rsidRPr="00B36580">
        <w:rPr>
          <w:rFonts w:ascii="Times New Roman" w:hAnsi="Times New Roman" w:cs="Times New Roman"/>
        </w:rPr>
        <w:t>Löwith</w:t>
      </w:r>
      <w:r w:rsidR="008D1E64">
        <w:rPr>
          <w:rFonts w:ascii="Times New Roman" w:hAnsi="Times New Roman" w:cs="Times New Roman"/>
        </w:rPr>
        <w:t xml:space="preserve">, </w:t>
      </w:r>
      <w:r w:rsidR="008D1E64">
        <w:rPr>
          <w:rFonts w:ascii="Times New Roman" w:hAnsi="Times New Roman" w:cs="Times New Roman"/>
          <w:i/>
          <w:iCs/>
        </w:rPr>
        <w:t>Nature, History and Existentialism</w:t>
      </w:r>
      <w:r w:rsidR="00C9564D">
        <w:rPr>
          <w:rFonts w:ascii="Times New Roman" w:hAnsi="Times New Roman" w:cs="Times New Roman"/>
          <w:i/>
          <w:iCs/>
        </w:rPr>
        <w:t xml:space="preserve"> and Other Essay</w:t>
      </w:r>
      <w:r w:rsidR="00D03CDB">
        <w:rPr>
          <w:i/>
          <w:iCs/>
          <w:lang w:val="en-US"/>
        </w:rPr>
        <w:t>s in the Philosophy of History</w:t>
      </w:r>
      <w:r w:rsidR="00D03CDB">
        <w:rPr>
          <w:lang w:val="en-US"/>
        </w:rPr>
        <w:t>, Arnold Levison</w:t>
      </w:r>
      <w:r w:rsidR="00106CB9">
        <w:rPr>
          <w:lang w:val="en-US"/>
        </w:rPr>
        <w:t>. Ed.</w:t>
      </w:r>
      <w:r w:rsidR="00D03CDB">
        <w:rPr>
          <w:lang w:val="en-US"/>
        </w:rPr>
        <w:t xml:space="preserve"> (Evanston, IL: North</w:t>
      </w:r>
      <w:r w:rsidR="00106CB9">
        <w:rPr>
          <w:lang w:val="en-US"/>
        </w:rPr>
        <w:t>western University Press, 1966)</w:t>
      </w:r>
      <w:r w:rsidR="00D03CDB">
        <w:rPr>
          <w:lang w:val="en-US"/>
        </w:rPr>
        <w:t xml:space="preserve"> </w:t>
      </w:r>
      <w:r w:rsidR="00575420">
        <w:rPr>
          <w:lang w:val="en-US"/>
        </w:rPr>
        <w:t>137</w:t>
      </w:r>
      <w:r w:rsidR="00190D86">
        <w:rPr>
          <w:lang w:val="en-US"/>
        </w:rPr>
        <w:t xml:space="preserve">. </w:t>
      </w:r>
    </w:p>
  </w:endnote>
  <w:endnote w:id="9">
    <w:p w14:paraId="2C7600AD" w14:textId="377F655A" w:rsidR="002C42B2" w:rsidRPr="002C42B2" w:rsidRDefault="002C42B2">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3</w:t>
      </w:r>
      <w:r w:rsidR="00190D86">
        <w:rPr>
          <w:rFonts w:ascii="Times New Roman" w:hAnsi="Times New Roman" w:cs="Times New Roman"/>
        </w:rPr>
        <w:t xml:space="preserve">. </w:t>
      </w:r>
    </w:p>
  </w:endnote>
  <w:endnote w:id="10">
    <w:p w14:paraId="277B35EB" w14:textId="13BEDB38" w:rsidR="00B01056" w:rsidRPr="00BE2639" w:rsidRDefault="00B01056" w:rsidP="00B01056">
      <w:pPr>
        <w:pStyle w:val="EndnoteText"/>
      </w:pPr>
      <w:r>
        <w:rPr>
          <w:rStyle w:val="EndnoteReference"/>
        </w:rPr>
        <w:endnoteRef/>
      </w:r>
      <w:r>
        <w:t xml:space="preserve"> Karl </w:t>
      </w:r>
      <w:r w:rsidRPr="00B36580">
        <w:rPr>
          <w:rFonts w:ascii="Times New Roman" w:hAnsi="Times New Roman" w:cs="Times New Roman"/>
        </w:rPr>
        <w:t>Löwith</w:t>
      </w:r>
      <w:r>
        <w:rPr>
          <w:rFonts w:ascii="Times New Roman" w:hAnsi="Times New Roman" w:cs="Times New Roman"/>
        </w:rPr>
        <w:t xml:space="preserve"> and Leo Strauss, </w:t>
      </w:r>
      <w:r w:rsidRPr="00B31770">
        <w:rPr>
          <w:rFonts w:ascii="Times New Roman" w:hAnsi="Times New Roman" w:cs="Times New Roman"/>
        </w:rPr>
        <w:t>“Correspondence Concerning Modernity,”</w:t>
      </w:r>
      <w:r>
        <w:rPr>
          <w:rFonts w:ascii="Times New Roman" w:hAnsi="Times New Roman" w:cs="Times New Roman"/>
        </w:rPr>
        <w:t xml:space="preserve"> George Elliot Tucker,</w:t>
      </w:r>
      <w:r w:rsidR="00106CB9">
        <w:rPr>
          <w:rFonts w:ascii="Times New Roman" w:hAnsi="Times New Roman" w:cs="Times New Roman"/>
        </w:rPr>
        <w:t xml:space="preserve"> trans., </w:t>
      </w:r>
      <w:r>
        <w:rPr>
          <w:rFonts w:ascii="Times New Roman" w:hAnsi="Times New Roman" w:cs="Times New Roman"/>
        </w:rPr>
        <w:t xml:space="preserve"> </w:t>
      </w:r>
      <w:r>
        <w:rPr>
          <w:rFonts w:ascii="Times New Roman" w:hAnsi="Times New Roman" w:cs="Times New Roman"/>
          <w:i/>
          <w:iCs/>
        </w:rPr>
        <w:t>Independent Journal of Philosophy</w:t>
      </w:r>
      <w:r>
        <w:rPr>
          <w:rFonts w:ascii="Times New Roman" w:hAnsi="Times New Roman" w:cs="Times New Roman"/>
        </w:rPr>
        <w:t xml:space="preserve"> </w:t>
      </w:r>
      <w:r w:rsidR="00106CB9">
        <w:rPr>
          <w:rFonts w:ascii="Times New Roman" w:hAnsi="Times New Roman" w:cs="Times New Roman"/>
        </w:rPr>
        <w:t>5/6 (1988)</w:t>
      </w:r>
      <w:r>
        <w:rPr>
          <w:rFonts w:ascii="Times New Roman" w:hAnsi="Times New Roman" w:cs="Times New Roman"/>
        </w:rPr>
        <w:t xml:space="preserve"> 188</w:t>
      </w:r>
      <w:r w:rsidR="00190D86">
        <w:rPr>
          <w:rFonts w:ascii="Times New Roman" w:hAnsi="Times New Roman" w:cs="Times New Roman"/>
        </w:rPr>
        <w:t xml:space="preserve">. </w:t>
      </w:r>
    </w:p>
  </w:endnote>
  <w:endnote w:id="11">
    <w:p w14:paraId="3B48FFE3" w14:textId="207407A4" w:rsidR="00FF729A" w:rsidRDefault="00FF729A">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D93F5E">
        <w:rPr>
          <w:rFonts w:ascii="Times New Roman" w:hAnsi="Times New Roman" w:cs="Times New Roman"/>
        </w:rPr>
        <w:t>18</w:t>
      </w:r>
      <w:r w:rsidR="00190D86">
        <w:rPr>
          <w:rFonts w:ascii="Times New Roman" w:hAnsi="Times New Roman" w:cs="Times New Roman"/>
        </w:rPr>
        <w:t xml:space="preserve">. </w:t>
      </w:r>
    </w:p>
  </w:endnote>
  <w:endnote w:id="12">
    <w:p w14:paraId="4A0F204A" w14:textId="09C22E63" w:rsidR="00A32159" w:rsidRDefault="00A32159">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076B96">
        <w:rPr>
          <w:rFonts w:ascii="Times New Roman" w:hAnsi="Times New Roman" w:cs="Times New Roman"/>
        </w:rPr>
        <w:t>4, 6-9</w:t>
      </w:r>
      <w:r w:rsidR="00190D86">
        <w:rPr>
          <w:rFonts w:ascii="Times New Roman" w:hAnsi="Times New Roman" w:cs="Times New Roman"/>
        </w:rPr>
        <w:t xml:space="preserve">. </w:t>
      </w:r>
      <w:r w:rsidR="000E1F31">
        <w:rPr>
          <w:rFonts w:ascii="Times New Roman" w:hAnsi="Times New Roman" w:cs="Times New Roman"/>
        </w:rPr>
        <w:t xml:space="preserve"> </w:t>
      </w:r>
      <w:r w:rsidR="000E1F31" w:rsidRPr="00B36580">
        <w:rPr>
          <w:rFonts w:ascii="Times New Roman" w:hAnsi="Times New Roman" w:cs="Times New Roman"/>
        </w:rPr>
        <w:t>Löwith</w:t>
      </w:r>
      <w:r w:rsidR="000E1F31">
        <w:rPr>
          <w:rFonts w:ascii="Times New Roman" w:hAnsi="Times New Roman" w:cs="Times New Roman"/>
        </w:rPr>
        <w:t xml:space="preserve"> argues that </w:t>
      </w:r>
      <w:r w:rsidR="009420B4">
        <w:rPr>
          <w:rFonts w:ascii="Times New Roman" w:hAnsi="Times New Roman" w:cs="Times New Roman"/>
        </w:rPr>
        <w:t xml:space="preserve">the ancient Greek experience </w:t>
      </w:r>
      <w:r w:rsidR="000E1F31">
        <w:rPr>
          <w:rFonts w:ascii="Times New Roman" w:hAnsi="Times New Roman" w:cs="Times New Roman"/>
        </w:rPr>
        <w:t xml:space="preserve">of nature and history </w:t>
      </w:r>
      <w:r w:rsidR="009420B4">
        <w:rPr>
          <w:rFonts w:ascii="Times New Roman" w:hAnsi="Times New Roman" w:cs="Times New Roman"/>
        </w:rPr>
        <w:t xml:space="preserve">is </w:t>
      </w:r>
      <w:r w:rsidR="00106CB9">
        <w:rPr>
          <w:rFonts w:ascii="Times New Roman" w:hAnsi="Times New Roman" w:cs="Times New Roman"/>
        </w:rPr>
        <w:t>reflected i</w:t>
      </w:r>
      <w:r w:rsidR="009420B4">
        <w:rPr>
          <w:rFonts w:ascii="Times New Roman" w:hAnsi="Times New Roman" w:cs="Times New Roman"/>
        </w:rPr>
        <w:t xml:space="preserve">n </w:t>
      </w:r>
      <w:r w:rsidR="00007D0B">
        <w:rPr>
          <w:rFonts w:ascii="Times New Roman" w:hAnsi="Times New Roman" w:cs="Times New Roman"/>
        </w:rPr>
        <w:t>Chinese and Japanese thought as well</w:t>
      </w:r>
      <w:r w:rsidR="00190D86">
        <w:rPr>
          <w:rFonts w:ascii="Times New Roman" w:hAnsi="Times New Roman" w:cs="Times New Roman"/>
        </w:rPr>
        <w:t xml:space="preserve">. </w:t>
      </w:r>
    </w:p>
  </w:endnote>
  <w:endnote w:id="13">
    <w:p w14:paraId="6640230F" w14:textId="0C0B64BD" w:rsidR="002B5A8C" w:rsidRPr="002B5A8C" w:rsidRDefault="002B5A8C">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6</w:t>
      </w:r>
      <w:r w:rsidR="00190D86">
        <w:rPr>
          <w:rFonts w:ascii="Times New Roman" w:hAnsi="Times New Roman" w:cs="Times New Roman"/>
        </w:rPr>
        <w:t xml:space="preserve">. </w:t>
      </w:r>
    </w:p>
  </w:endnote>
  <w:endnote w:id="14">
    <w:p w14:paraId="24BEA466" w14:textId="08A8ADA4" w:rsidR="00BF0369" w:rsidRDefault="00BF0369">
      <w:pPr>
        <w:pStyle w:val="EndnoteText"/>
      </w:pPr>
      <w:r>
        <w:rPr>
          <w:rStyle w:val="EndnoteReference"/>
        </w:rPr>
        <w:endnoteRef/>
      </w:r>
      <w:r>
        <w:t xml:space="preserve"> </w:t>
      </w:r>
      <w:r w:rsidR="00504E73" w:rsidRPr="00B36580">
        <w:rPr>
          <w:rFonts w:ascii="Times New Roman" w:hAnsi="Times New Roman" w:cs="Times New Roman"/>
        </w:rPr>
        <w:t>Löwith</w:t>
      </w:r>
      <w:r w:rsidR="00504E73">
        <w:rPr>
          <w:rFonts w:ascii="Times New Roman" w:hAnsi="Times New Roman" w:cs="Times New Roman"/>
        </w:rPr>
        <w:t xml:space="preserve">, </w:t>
      </w:r>
      <w:r w:rsidR="00504E73">
        <w:rPr>
          <w:rFonts w:ascii="Times New Roman" w:hAnsi="Times New Roman" w:cs="Times New Roman"/>
          <w:i/>
          <w:iCs/>
        </w:rPr>
        <w:t>Meaning in History</w:t>
      </w:r>
      <w:r w:rsidR="00504E73">
        <w:rPr>
          <w:rFonts w:ascii="Times New Roman" w:hAnsi="Times New Roman" w:cs="Times New Roman"/>
        </w:rPr>
        <w:t>, 19</w:t>
      </w:r>
      <w:r w:rsidR="00190D86">
        <w:rPr>
          <w:rFonts w:ascii="Times New Roman" w:hAnsi="Times New Roman" w:cs="Times New Roman"/>
        </w:rPr>
        <w:t xml:space="preserve">. </w:t>
      </w:r>
    </w:p>
  </w:endnote>
  <w:endnote w:id="15">
    <w:p w14:paraId="7F97AA39" w14:textId="693814A4" w:rsidR="00604E76" w:rsidRPr="00E07E2D" w:rsidRDefault="00604E76" w:rsidP="00604E76">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190</w:t>
      </w:r>
      <w:r w:rsidR="00190D86">
        <w:rPr>
          <w:rFonts w:ascii="Times New Roman" w:hAnsi="Times New Roman" w:cs="Times New Roman"/>
        </w:rPr>
        <w:t xml:space="preserve">. </w:t>
      </w:r>
    </w:p>
  </w:endnote>
  <w:endnote w:id="16">
    <w:p w14:paraId="6F6200BF" w14:textId="793E5E8B" w:rsidR="007F243F" w:rsidRPr="007F243F" w:rsidRDefault="007F243F">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DA3033">
        <w:rPr>
          <w:rFonts w:ascii="Times New Roman" w:hAnsi="Times New Roman" w:cs="Times New Roman"/>
        </w:rPr>
        <w:t>168-70</w:t>
      </w:r>
      <w:r w:rsidR="00190D86">
        <w:rPr>
          <w:rFonts w:ascii="Times New Roman" w:hAnsi="Times New Roman" w:cs="Times New Roman"/>
        </w:rPr>
        <w:t xml:space="preserve">. </w:t>
      </w:r>
    </w:p>
  </w:endnote>
  <w:endnote w:id="17">
    <w:p w14:paraId="566C003D" w14:textId="58496B1F" w:rsidR="00C13569" w:rsidRDefault="00C13569">
      <w:pPr>
        <w:pStyle w:val="EndnoteText"/>
      </w:pPr>
      <w:ins w:id="29" w:author="Ryan McKinnell" w:date="2021-08-25T14:54:00Z">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ins>
      <w:ins w:id="30" w:author="Ryan McKinnell" w:date="2021-08-25T14:55:00Z">
        <w:r>
          <w:rPr>
            <w:rFonts w:ascii="Times New Roman" w:hAnsi="Times New Roman" w:cs="Times New Roman"/>
          </w:rPr>
          <w:t>171, 167.</w:t>
        </w:r>
      </w:ins>
    </w:p>
  </w:endnote>
  <w:endnote w:id="18">
    <w:p w14:paraId="3EE60979" w14:textId="5AE89B1E" w:rsidR="00E3614A" w:rsidRPr="00E3614A" w:rsidRDefault="00E3614A">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103</w:t>
      </w:r>
      <w:r w:rsidR="00190D86">
        <w:rPr>
          <w:rFonts w:ascii="Times New Roman" w:hAnsi="Times New Roman" w:cs="Times New Roman"/>
        </w:rPr>
        <w:t xml:space="preserve">. </w:t>
      </w:r>
    </w:p>
  </w:endnote>
  <w:endnote w:id="19">
    <w:p w14:paraId="5BC37715" w14:textId="42FE7630" w:rsidR="003339E6" w:rsidRPr="003339E6" w:rsidRDefault="003339E6">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8A68F1">
        <w:rPr>
          <w:rFonts w:ascii="Times New Roman" w:hAnsi="Times New Roman" w:cs="Times New Roman"/>
        </w:rPr>
        <w:t>116-17</w:t>
      </w:r>
      <w:r w:rsidR="00A430E5">
        <w:rPr>
          <w:rFonts w:ascii="Times New Roman" w:hAnsi="Times New Roman" w:cs="Times New Roman"/>
        </w:rPr>
        <w:t xml:space="preserve">, </w:t>
      </w:r>
      <w:r w:rsidR="00E65A42">
        <w:rPr>
          <w:rFonts w:ascii="Times New Roman" w:hAnsi="Times New Roman" w:cs="Times New Roman"/>
        </w:rPr>
        <w:t>194</w:t>
      </w:r>
      <w:r w:rsidR="00190D86">
        <w:rPr>
          <w:rFonts w:ascii="Times New Roman" w:hAnsi="Times New Roman" w:cs="Times New Roman"/>
        </w:rPr>
        <w:t xml:space="preserve">. </w:t>
      </w:r>
    </w:p>
  </w:endnote>
  <w:endnote w:id="20">
    <w:p w14:paraId="3BE71153" w14:textId="6A158F8B" w:rsidR="00B42DA1" w:rsidRDefault="00B42DA1">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CB50E5">
        <w:rPr>
          <w:rFonts w:ascii="Times New Roman" w:hAnsi="Times New Roman" w:cs="Times New Roman"/>
        </w:rPr>
        <w:t>212</w:t>
      </w:r>
      <w:r w:rsidR="00190D86">
        <w:rPr>
          <w:rFonts w:ascii="Times New Roman" w:hAnsi="Times New Roman" w:cs="Times New Roman"/>
        </w:rPr>
        <w:t xml:space="preserve">. </w:t>
      </w:r>
    </w:p>
  </w:endnote>
  <w:endnote w:id="21">
    <w:p w14:paraId="2BCE0003" w14:textId="45513FB5" w:rsidR="001D6A8E" w:rsidRDefault="001D6A8E">
      <w:pPr>
        <w:pStyle w:val="EndnoteText"/>
      </w:pPr>
      <w:r>
        <w:rPr>
          <w:rStyle w:val="EndnoteReference"/>
        </w:rPr>
        <w:endnoteRef/>
      </w:r>
      <w:r>
        <w:t xml:space="preserve"> Barash, </w:t>
      </w:r>
      <w:r>
        <w:rPr>
          <w:rFonts w:ascii="Times New Roman" w:hAnsi="Times New Roman" w:cs="Times New Roman"/>
        </w:rPr>
        <w:t xml:space="preserve">“The Sense of History: On the Political Implications of Karl </w:t>
      </w:r>
      <w:r w:rsidRPr="00B36580">
        <w:rPr>
          <w:rFonts w:ascii="Times New Roman" w:hAnsi="Times New Roman" w:cs="Times New Roman"/>
        </w:rPr>
        <w:t>Löwith</w:t>
      </w:r>
      <w:r>
        <w:rPr>
          <w:rFonts w:ascii="Times New Roman" w:hAnsi="Times New Roman" w:cs="Times New Roman"/>
        </w:rPr>
        <w:t xml:space="preserve">’s Concept of Secularization,” </w:t>
      </w:r>
      <w:r w:rsidR="00FD7BBA">
        <w:rPr>
          <w:rFonts w:ascii="Times New Roman" w:hAnsi="Times New Roman" w:cs="Times New Roman"/>
        </w:rPr>
        <w:t>73</w:t>
      </w:r>
      <w:r w:rsidR="00190D86">
        <w:rPr>
          <w:rFonts w:ascii="Times New Roman" w:hAnsi="Times New Roman" w:cs="Times New Roman"/>
        </w:rPr>
        <w:t xml:space="preserve">. </w:t>
      </w:r>
      <w:r w:rsidR="00C943E5">
        <w:rPr>
          <w:rFonts w:ascii="Times New Roman" w:hAnsi="Times New Roman" w:cs="Times New Roman"/>
        </w:rPr>
        <w:t xml:space="preserve"> On the tension on Voegelin’s presentation of </w:t>
      </w:r>
      <w:r w:rsidR="002A13A6">
        <w:rPr>
          <w:rFonts w:ascii="Times New Roman" w:hAnsi="Times New Roman" w:cs="Times New Roman"/>
        </w:rPr>
        <w:t>Christianity</w:t>
      </w:r>
      <w:r w:rsidR="00C943E5">
        <w:rPr>
          <w:rFonts w:ascii="Times New Roman" w:hAnsi="Times New Roman" w:cs="Times New Roman"/>
        </w:rPr>
        <w:t>, see</w:t>
      </w:r>
      <w:r w:rsidR="000D6061">
        <w:rPr>
          <w:rFonts w:ascii="Times New Roman" w:hAnsi="Times New Roman" w:cs="Times New Roman"/>
        </w:rPr>
        <w:t xml:space="preserve"> </w:t>
      </w:r>
      <w:r w:rsidR="00106CB9">
        <w:rPr>
          <w:rFonts w:ascii="Times New Roman" w:hAnsi="Times New Roman" w:cs="Times New Roman"/>
        </w:rPr>
        <w:t xml:space="preserve">Eric </w:t>
      </w:r>
      <w:r w:rsidR="000D6061">
        <w:rPr>
          <w:rFonts w:ascii="Times New Roman" w:hAnsi="Times New Roman" w:cs="Times New Roman"/>
        </w:rPr>
        <w:t xml:space="preserve">Voegelin, </w:t>
      </w:r>
      <w:r w:rsidR="000D6061">
        <w:rPr>
          <w:rFonts w:ascii="Times New Roman" w:hAnsi="Times New Roman" w:cs="Times New Roman"/>
          <w:i/>
          <w:iCs/>
        </w:rPr>
        <w:t>Science, Politics, and Gnosticism</w:t>
      </w:r>
      <w:r w:rsidR="006C33AF">
        <w:rPr>
          <w:rFonts w:ascii="Times New Roman" w:hAnsi="Times New Roman" w:cs="Times New Roman"/>
          <w:i/>
          <w:iCs/>
        </w:rPr>
        <w:t xml:space="preserve"> </w:t>
      </w:r>
      <w:r w:rsidR="006C33AF">
        <w:rPr>
          <w:rFonts w:ascii="Times New Roman" w:hAnsi="Times New Roman" w:cs="Times New Roman"/>
        </w:rPr>
        <w:t>(Chicago: Henry Regnery: 1968) 109</w:t>
      </w:r>
      <w:r w:rsidR="00190D86">
        <w:rPr>
          <w:rFonts w:ascii="Times New Roman" w:hAnsi="Times New Roman" w:cs="Times New Roman"/>
        </w:rPr>
        <w:t xml:space="preserve">. </w:t>
      </w:r>
      <w:r w:rsidR="00C943E5">
        <w:rPr>
          <w:rFonts w:ascii="Times New Roman" w:hAnsi="Times New Roman" w:cs="Times New Roman"/>
        </w:rPr>
        <w:t xml:space="preserve"> </w:t>
      </w:r>
    </w:p>
  </w:endnote>
  <w:endnote w:id="22">
    <w:p w14:paraId="09520A32" w14:textId="5C7A62AD" w:rsidR="00890AC8" w:rsidRDefault="00890AC8">
      <w:pPr>
        <w:pStyle w:val="EndnoteText"/>
      </w:pPr>
      <w:r>
        <w:rPr>
          <w:rStyle w:val="EndnoteReference"/>
        </w:rPr>
        <w:endnoteRef/>
      </w:r>
      <w:r w:rsidR="00106CB9">
        <w:t xml:space="preserve"> Joachim of Fiore</w:t>
      </w:r>
      <w:r>
        <w:t xml:space="preserve"> of course pla</w:t>
      </w:r>
      <w:r w:rsidR="00171C0E">
        <w:t>ys</w:t>
      </w:r>
      <w:r>
        <w:t xml:space="preserve"> a central role in Voegelin’s discussion of </w:t>
      </w:r>
      <w:r w:rsidR="004921ED">
        <w:t>how modernity immanentizes the Christian eschaton</w:t>
      </w:r>
      <w:r w:rsidR="00190D86">
        <w:t xml:space="preserve">. </w:t>
      </w:r>
      <w:r w:rsidR="004921ED">
        <w:t xml:space="preserve"> </w:t>
      </w:r>
      <w:r w:rsidR="00303CB1">
        <w:t xml:space="preserve">The difference between the interpretations </w:t>
      </w:r>
      <w:r w:rsidR="006F4100">
        <w:t xml:space="preserve">is that where Voegelin views Joachim as a perversion of Christian thought, </w:t>
      </w:r>
      <w:r w:rsidR="00595172">
        <w:t xml:space="preserve">in </w:t>
      </w:r>
      <w:r w:rsidR="006F4100" w:rsidRPr="006F4100">
        <w:rPr>
          <w:rFonts w:ascii="Times New Roman" w:hAnsi="Times New Roman" w:cs="Times New Roman"/>
          <w:lang w:val="en-US"/>
        </w:rPr>
        <w:t>Löwith</w:t>
      </w:r>
      <w:r w:rsidR="00595172">
        <w:rPr>
          <w:rFonts w:ascii="Times New Roman" w:hAnsi="Times New Roman" w:cs="Times New Roman"/>
          <w:lang w:val="en-US"/>
        </w:rPr>
        <w:t>’s presentation</w:t>
      </w:r>
      <w:r w:rsidR="00106CB9">
        <w:rPr>
          <w:rFonts w:ascii="Times New Roman" w:hAnsi="Times New Roman" w:cs="Times New Roman"/>
          <w:lang w:val="en-US"/>
        </w:rPr>
        <w:t>,</w:t>
      </w:r>
      <w:r w:rsidR="00595172">
        <w:rPr>
          <w:rFonts w:ascii="Times New Roman" w:hAnsi="Times New Roman" w:cs="Times New Roman"/>
          <w:lang w:val="en-US"/>
        </w:rPr>
        <w:t xml:space="preserve"> Joachim </w:t>
      </w:r>
      <w:r w:rsidR="00C40FF1">
        <w:rPr>
          <w:rFonts w:ascii="Times New Roman" w:hAnsi="Times New Roman" w:cs="Times New Roman"/>
          <w:lang w:val="en-US"/>
        </w:rPr>
        <w:t xml:space="preserve">represents a modification but an inevitable modification of </w:t>
      </w:r>
      <w:r w:rsidR="00171C0E">
        <w:rPr>
          <w:rFonts w:ascii="Times New Roman" w:hAnsi="Times New Roman" w:cs="Times New Roman"/>
          <w:lang w:val="en-US"/>
        </w:rPr>
        <w:t>the Christian theology of history</w:t>
      </w:r>
      <w:r w:rsidR="00190D86">
        <w:rPr>
          <w:rFonts w:ascii="Times New Roman" w:hAnsi="Times New Roman" w:cs="Times New Roman"/>
          <w:lang w:val="en-US"/>
        </w:rPr>
        <w:t xml:space="preserve">. </w:t>
      </w:r>
      <w:r w:rsidR="00171C0E">
        <w:rPr>
          <w:rFonts w:ascii="Times New Roman" w:hAnsi="Times New Roman" w:cs="Times New Roman"/>
          <w:lang w:val="en-US"/>
        </w:rPr>
        <w:t xml:space="preserve"> </w:t>
      </w:r>
      <w:r w:rsidR="00106CB9">
        <w:rPr>
          <w:rFonts w:ascii="Times New Roman" w:hAnsi="Times New Roman" w:cs="Times New Roman"/>
          <w:lang w:val="en-US"/>
        </w:rPr>
        <w:t>Joachim acts</w:t>
      </w:r>
      <w:r w:rsidR="00917D9D">
        <w:rPr>
          <w:rFonts w:ascii="Times New Roman" w:hAnsi="Times New Roman" w:cs="Times New Roman"/>
          <w:lang w:val="en-US"/>
        </w:rPr>
        <w:t xml:space="preserve"> as Marx to Voltaire’s Augustine</w:t>
      </w:r>
      <w:r w:rsidR="00190D86">
        <w:rPr>
          <w:rFonts w:ascii="Times New Roman" w:hAnsi="Times New Roman" w:cs="Times New Roman"/>
          <w:lang w:val="en-US"/>
        </w:rPr>
        <w:t xml:space="preserve">. </w:t>
      </w:r>
      <w:r w:rsidR="006F4100">
        <w:rPr>
          <w:rFonts w:ascii="Times New Roman" w:hAnsi="Times New Roman" w:cs="Times New Roman"/>
          <w:sz w:val="24"/>
          <w:szCs w:val="24"/>
          <w:lang w:val="en-US"/>
        </w:rPr>
        <w:t xml:space="preserve"> </w:t>
      </w:r>
    </w:p>
  </w:endnote>
  <w:endnote w:id="23">
    <w:p w14:paraId="4B3A3ED2" w14:textId="42E5E6AF" w:rsidR="00FF634B" w:rsidRDefault="00FF634B">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C7183E">
        <w:rPr>
          <w:rFonts w:ascii="Times New Roman" w:hAnsi="Times New Roman" w:cs="Times New Roman"/>
        </w:rPr>
        <w:t>156</w:t>
      </w:r>
      <w:r w:rsidR="00190D86">
        <w:rPr>
          <w:rFonts w:ascii="Times New Roman" w:hAnsi="Times New Roman" w:cs="Times New Roman"/>
        </w:rPr>
        <w:t xml:space="preserve">. </w:t>
      </w:r>
    </w:p>
  </w:endnote>
  <w:endnote w:id="24">
    <w:p w14:paraId="1085E1D2" w14:textId="20BDE4B1" w:rsidR="00A7438E" w:rsidRDefault="00A7438E">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A71C5E">
        <w:rPr>
          <w:rFonts w:ascii="Times New Roman" w:hAnsi="Times New Roman" w:cs="Times New Roman"/>
        </w:rPr>
        <w:t>149-</w:t>
      </w:r>
      <w:r w:rsidR="0031275A">
        <w:rPr>
          <w:rFonts w:ascii="Times New Roman" w:hAnsi="Times New Roman" w:cs="Times New Roman"/>
        </w:rPr>
        <w:t>53</w:t>
      </w:r>
      <w:r w:rsidR="00190D86">
        <w:rPr>
          <w:rFonts w:ascii="Times New Roman" w:hAnsi="Times New Roman" w:cs="Times New Roman"/>
        </w:rPr>
        <w:t xml:space="preserve">. </w:t>
      </w:r>
    </w:p>
  </w:endnote>
  <w:endnote w:id="25">
    <w:p w14:paraId="17B34BBA" w14:textId="5231A494" w:rsidR="00F934D1" w:rsidRPr="00ED169E" w:rsidRDefault="00F934D1" w:rsidP="00F934D1">
      <w:pPr>
        <w:pStyle w:val="Foot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15</w:t>
      </w:r>
      <w:r w:rsidR="00FD4EE2">
        <w:rPr>
          <w:rFonts w:ascii="Times New Roman" w:hAnsi="Times New Roman" w:cs="Times New Roman"/>
        </w:rPr>
        <w:t>9</w:t>
      </w:r>
      <w:r w:rsidR="00190D86">
        <w:rPr>
          <w:rFonts w:ascii="Times New Roman" w:hAnsi="Times New Roman" w:cs="Times New Roman"/>
        </w:rPr>
        <w:t xml:space="preserve">. </w:t>
      </w:r>
    </w:p>
  </w:endnote>
  <w:endnote w:id="26">
    <w:p w14:paraId="40DE694A" w14:textId="35D590E5" w:rsidR="00BF3642" w:rsidRPr="00BF3642" w:rsidRDefault="00BF3642">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5B4C83">
        <w:rPr>
          <w:rFonts w:ascii="Times New Roman" w:hAnsi="Times New Roman" w:cs="Times New Roman"/>
        </w:rPr>
        <w:t>191</w:t>
      </w:r>
      <w:r w:rsidR="00190D86">
        <w:rPr>
          <w:rFonts w:ascii="Times New Roman" w:hAnsi="Times New Roman" w:cs="Times New Roman"/>
        </w:rPr>
        <w:t xml:space="preserve">. </w:t>
      </w:r>
    </w:p>
  </w:endnote>
  <w:endnote w:id="27">
    <w:p w14:paraId="4A616E80" w14:textId="5951CD71" w:rsidR="00447446" w:rsidRDefault="00447446">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8333DF">
        <w:rPr>
          <w:rFonts w:ascii="Times New Roman" w:hAnsi="Times New Roman" w:cs="Times New Roman"/>
        </w:rPr>
        <w:t>19</w:t>
      </w:r>
      <w:r w:rsidR="00F9729F">
        <w:rPr>
          <w:rFonts w:ascii="Times New Roman" w:hAnsi="Times New Roman" w:cs="Times New Roman"/>
        </w:rPr>
        <w:t>8-99</w:t>
      </w:r>
      <w:r w:rsidR="00190D86">
        <w:rPr>
          <w:rFonts w:ascii="Times New Roman" w:hAnsi="Times New Roman" w:cs="Times New Roman"/>
        </w:rPr>
        <w:t xml:space="preserve">. </w:t>
      </w:r>
    </w:p>
  </w:endnote>
  <w:endnote w:id="28">
    <w:p w14:paraId="49E4B8F7" w14:textId="5BFB3A34" w:rsidR="00C75BCE" w:rsidRPr="00442ECD" w:rsidRDefault="00C75BCE" w:rsidP="00C75BCE">
      <w:pPr>
        <w:pStyle w:val="EndnoteText"/>
        <w:rPr>
          <w:rFonts w:ascii="Times New Roman" w:hAnsi="Times New Roman" w:cs="Times New Roman"/>
        </w:rPr>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207</w:t>
      </w:r>
      <w:r w:rsidR="00190D86">
        <w:rPr>
          <w:rFonts w:ascii="Times New Roman" w:hAnsi="Times New Roman" w:cs="Times New Roman"/>
        </w:rPr>
        <w:t xml:space="preserve">. </w:t>
      </w:r>
    </w:p>
  </w:endnote>
  <w:endnote w:id="29">
    <w:p w14:paraId="2CA01EF9" w14:textId="0681FC26" w:rsidR="00FE13CA" w:rsidRDefault="00FE13CA">
      <w:pPr>
        <w:pStyle w:val="EndnoteText"/>
      </w:pPr>
      <w:ins w:id="50" w:author="Ryan McKinnell" w:date="2021-08-25T14:32:00Z">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ins>
      <w:ins w:id="51" w:author="Ryan McKinnell" w:date="2021-08-25T14:33:00Z">
        <w:r>
          <w:rPr>
            <w:rFonts w:ascii="Times New Roman" w:hAnsi="Times New Roman" w:cs="Times New Roman"/>
          </w:rPr>
          <w:t>217.</w:t>
        </w:r>
      </w:ins>
    </w:p>
  </w:endnote>
  <w:endnote w:id="30">
    <w:p w14:paraId="1D882DE8" w14:textId="7A07761F" w:rsidR="005319CB" w:rsidRPr="00D91B7F" w:rsidRDefault="005319CB" w:rsidP="005319CB">
      <w:pPr>
        <w:pStyle w:val="EndnoteText"/>
        <w:rPr>
          <w:sz w:val="16"/>
          <w:szCs w:val="16"/>
        </w:rPr>
      </w:pPr>
      <w:r>
        <w:rPr>
          <w:rStyle w:val="EndnoteReference"/>
        </w:rPr>
        <w:endnoteRef/>
      </w:r>
      <w:r>
        <w:t xml:space="preserve"> Beiner, </w:t>
      </w:r>
      <w:r>
        <w:rPr>
          <w:i/>
          <w:iCs/>
        </w:rPr>
        <w:t>Political Philosophy</w:t>
      </w:r>
      <w:r>
        <w:t xml:space="preserve">, 71; Habermas, </w:t>
      </w:r>
      <w:r>
        <w:rPr>
          <w:i/>
          <w:iCs/>
        </w:rPr>
        <w:t>Philosophical Profiles</w:t>
      </w:r>
      <w:r>
        <w:t xml:space="preserve">, 79-80; Gadamer, </w:t>
      </w:r>
      <w:r>
        <w:rPr>
          <w:i/>
          <w:iCs/>
        </w:rPr>
        <w:t>Philosophical Apprenticeships</w:t>
      </w:r>
      <w:r>
        <w:t>, 172-73</w:t>
      </w:r>
      <w:r w:rsidR="00190D86">
        <w:t xml:space="preserve">. </w:t>
      </w:r>
    </w:p>
  </w:endnote>
  <w:endnote w:id="31">
    <w:p w14:paraId="3D6E91F6" w14:textId="67A6A484" w:rsidR="00643988" w:rsidRDefault="00643988">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1176C2">
        <w:rPr>
          <w:rFonts w:ascii="Times New Roman" w:hAnsi="Times New Roman" w:cs="Times New Roman"/>
        </w:rPr>
        <w:t>221</w:t>
      </w:r>
      <w:r w:rsidR="00190D86">
        <w:rPr>
          <w:rFonts w:ascii="Times New Roman" w:hAnsi="Times New Roman" w:cs="Times New Roman"/>
        </w:rPr>
        <w:t xml:space="preserve">. </w:t>
      </w:r>
    </w:p>
  </w:endnote>
  <w:endnote w:id="32">
    <w:p w14:paraId="6C11BA9F" w14:textId="3FF9822A" w:rsidR="00641E03" w:rsidRPr="00951026" w:rsidRDefault="00641E03" w:rsidP="00641E03">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222</w:t>
      </w:r>
    </w:p>
  </w:endnote>
  <w:endnote w:id="33">
    <w:p w14:paraId="7C4021D3" w14:textId="1F4622E5" w:rsidR="00FE13CA" w:rsidRDefault="00FE13CA">
      <w:pPr>
        <w:pStyle w:val="EndnoteText"/>
      </w:pPr>
      <w:ins w:id="54" w:author="Ryan McKinnell" w:date="2021-08-25T14:37:00Z">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ins>
      <w:ins w:id="55" w:author="Ryan McKinnell" w:date="2021-08-25T14:38:00Z">
        <w:r>
          <w:rPr>
            <w:rFonts w:ascii="Times New Roman" w:hAnsi="Times New Roman" w:cs="Times New Roman"/>
          </w:rPr>
          <w:t>221, 8.</w:t>
        </w:r>
      </w:ins>
    </w:p>
  </w:endnote>
  <w:endnote w:id="34">
    <w:p w14:paraId="46A59EE7" w14:textId="13E1D265" w:rsidR="00E549CD" w:rsidRDefault="00E549CD">
      <w:pPr>
        <w:pStyle w:val="EndnoteText"/>
      </w:pPr>
      <w:r>
        <w:rPr>
          <w:rStyle w:val="EndnoteReference"/>
        </w:rPr>
        <w:endnoteRef/>
      </w:r>
      <w:r>
        <w:t xml:space="preserve"> </w:t>
      </w:r>
      <w:r w:rsidR="00BC69C8" w:rsidRPr="00B36580">
        <w:rPr>
          <w:rFonts w:ascii="Times New Roman" w:hAnsi="Times New Roman" w:cs="Times New Roman"/>
        </w:rPr>
        <w:t>Löwith</w:t>
      </w:r>
      <w:r w:rsidR="00BC69C8">
        <w:rPr>
          <w:rFonts w:ascii="Times New Roman" w:hAnsi="Times New Roman" w:cs="Times New Roman"/>
        </w:rPr>
        <w:t xml:space="preserve">, </w:t>
      </w:r>
      <w:r w:rsidR="00BC69C8">
        <w:rPr>
          <w:rFonts w:ascii="Times New Roman" w:hAnsi="Times New Roman" w:cs="Times New Roman"/>
          <w:i/>
          <w:iCs/>
        </w:rPr>
        <w:t>Meaning in History</w:t>
      </w:r>
      <w:r w:rsidR="00BC69C8">
        <w:rPr>
          <w:rFonts w:ascii="Times New Roman" w:hAnsi="Times New Roman" w:cs="Times New Roman"/>
        </w:rPr>
        <w:t>, 220</w:t>
      </w:r>
      <w:r w:rsidR="00190D86">
        <w:rPr>
          <w:rFonts w:ascii="Times New Roman" w:hAnsi="Times New Roman" w:cs="Times New Roman"/>
        </w:rPr>
        <w:t xml:space="preserve">. </w:t>
      </w:r>
    </w:p>
  </w:endnote>
  <w:endnote w:id="35">
    <w:p w14:paraId="0439A286" w14:textId="184BE34C" w:rsidR="00412C94" w:rsidRPr="00412C94" w:rsidRDefault="00412C94">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22</w:t>
      </w:r>
      <w:r w:rsidR="00190D86">
        <w:rPr>
          <w:rFonts w:ascii="Times New Roman" w:hAnsi="Times New Roman" w:cs="Times New Roman"/>
        </w:rPr>
        <w:t xml:space="preserve">. </w:t>
      </w:r>
    </w:p>
  </w:endnote>
  <w:endnote w:id="36">
    <w:p w14:paraId="536EA039" w14:textId="7D557470" w:rsidR="009B2A4D" w:rsidRDefault="009B2A4D">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A155E3">
        <w:rPr>
          <w:rFonts w:ascii="Times New Roman" w:hAnsi="Times New Roman" w:cs="Times New Roman"/>
        </w:rPr>
        <w:t>25-26</w:t>
      </w:r>
      <w:r w:rsidR="00190D86">
        <w:rPr>
          <w:rFonts w:ascii="Times New Roman" w:hAnsi="Times New Roman" w:cs="Times New Roman"/>
        </w:rPr>
        <w:t xml:space="preserve">. </w:t>
      </w:r>
    </w:p>
  </w:endnote>
  <w:endnote w:id="37">
    <w:p w14:paraId="0EF59872" w14:textId="695050E3" w:rsidR="00D8722B" w:rsidRDefault="00D8722B">
      <w:pPr>
        <w:pStyle w:val="EndnoteText"/>
      </w:pPr>
      <w:r>
        <w:rPr>
          <w:rStyle w:val="EndnoteReference"/>
        </w:rPr>
        <w:endnoteRef/>
      </w:r>
      <w:r>
        <w:t xml:space="preserve"> </w:t>
      </w:r>
      <w:r w:rsidR="001F23F1" w:rsidRPr="00B36580">
        <w:rPr>
          <w:rFonts w:ascii="Times New Roman" w:hAnsi="Times New Roman" w:cs="Times New Roman"/>
        </w:rPr>
        <w:t>Löwith</w:t>
      </w:r>
      <w:r w:rsidR="001F23F1">
        <w:rPr>
          <w:rFonts w:ascii="Times New Roman" w:hAnsi="Times New Roman" w:cs="Times New Roman"/>
        </w:rPr>
        <w:t xml:space="preserve">, </w:t>
      </w:r>
      <w:r w:rsidR="001F23F1">
        <w:rPr>
          <w:rFonts w:ascii="Times New Roman" w:hAnsi="Times New Roman" w:cs="Times New Roman"/>
          <w:i/>
          <w:iCs/>
        </w:rPr>
        <w:t>Meaning in History</w:t>
      </w:r>
      <w:r w:rsidR="001F23F1">
        <w:rPr>
          <w:rFonts w:ascii="Times New Roman" w:hAnsi="Times New Roman" w:cs="Times New Roman"/>
        </w:rPr>
        <w:t xml:space="preserve">, </w:t>
      </w:r>
      <w:r w:rsidR="00C65E25">
        <w:rPr>
          <w:rFonts w:ascii="Times New Roman" w:hAnsi="Times New Roman" w:cs="Times New Roman"/>
        </w:rPr>
        <w:t xml:space="preserve">43; 58, </w:t>
      </w:r>
      <w:r w:rsidR="00F65407">
        <w:rPr>
          <w:rFonts w:ascii="Times New Roman" w:hAnsi="Times New Roman" w:cs="Times New Roman"/>
        </w:rPr>
        <w:t xml:space="preserve">90-91; 96; </w:t>
      </w:r>
      <w:r w:rsidR="00D52013">
        <w:rPr>
          <w:rFonts w:ascii="Times New Roman" w:hAnsi="Times New Roman" w:cs="Times New Roman"/>
        </w:rPr>
        <w:t>101</w:t>
      </w:r>
      <w:r w:rsidR="00190D86">
        <w:rPr>
          <w:rFonts w:ascii="Times New Roman" w:hAnsi="Times New Roman" w:cs="Times New Roman"/>
        </w:rPr>
        <w:t xml:space="preserve">. </w:t>
      </w:r>
    </w:p>
  </w:endnote>
  <w:endnote w:id="38">
    <w:p w14:paraId="72D6B220" w14:textId="1D4B7FD4" w:rsidR="00D826A0" w:rsidRDefault="00D826A0">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426B43">
        <w:rPr>
          <w:rFonts w:ascii="Times New Roman" w:hAnsi="Times New Roman" w:cs="Times New Roman"/>
        </w:rPr>
        <w:t>161</w:t>
      </w:r>
      <w:r w:rsidR="00190D86">
        <w:rPr>
          <w:rFonts w:ascii="Times New Roman" w:hAnsi="Times New Roman" w:cs="Times New Roman"/>
        </w:rPr>
        <w:t xml:space="preserve">. </w:t>
      </w:r>
    </w:p>
  </w:endnote>
  <w:endnote w:id="39">
    <w:p w14:paraId="2B54DEBC" w14:textId="118E690B" w:rsidR="00FA4D13" w:rsidRDefault="00FA4D13">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E04DCD">
        <w:rPr>
          <w:rFonts w:ascii="Times New Roman" w:hAnsi="Times New Roman" w:cs="Times New Roman"/>
        </w:rPr>
        <w:t>160-64</w:t>
      </w:r>
      <w:r w:rsidR="00190D86">
        <w:rPr>
          <w:rFonts w:ascii="Times New Roman" w:hAnsi="Times New Roman" w:cs="Times New Roman"/>
        </w:rPr>
        <w:t xml:space="preserve">. </w:t>
      </w:r>
    </w:p>
  </w:endnote>
  <w:endnote w:id="40">
    <w:p w14:paraId="4FC5CE9A" w14:textId="56929A97" w:rsidR="0035342C" w:rsidRDefault="0035342C">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xml:space="preserve">, </w:t>
      </w:r>
      <w:r w:rsidR="00BD6DF4">
        <w:rPr>
          <w:rFonts w:ascii="Times New Roman" w:hAnsi="Times New Roman" w:cs="Times New Roman"/>
        </w:rPr>
        <w:t>206-07</w:t>
      </w:r>
      <w:r w:rsidR="00190D86">
        <w:rPr>
          <w:rFonts w:ascii="Times New Roman" w:hAnsi="Times New Roman" w:cs="Times New Roman"/>
        </w:rPr>
        <w:t xml:space="preserve">. </w:t>
      </w:r>
    </w:p>
  </w:endnote>
  <w:endnote w:id="41">
    <w:p w14:paraId="6A142380" w14:textId="4D27362B" w:rsidR="00330346" w:rsidRPr="003051A2" w:rsidRDefault="00330346">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w:t>
      </w:r>
      <w:r w:rsidR="003051A2">
        <w:rPr>
          <w:rFonts w:ascii="Times New Roman" w:hAnsi="Times New Roman" w:cs="Times New Roman"/>
        </w:rPr>
        <w:t xml:space="preserve"> </w:t>
      </w:r>
      <w:r w:rsidR="003051A2">
        <w:rPr>
          <w:rFonts w:ascii="Times New Roman" w:hAnsi="Times New Roman" w:cs="Times New Roman"/>
          <w:i/>
          <w:iCs/>
        </w:rPr>
        <w:t xml:space="preserve">Nature, History, and Existentialism and </w:t>
      </w:r>
      <w:r w:rsidR="00020981">
        <w:rPr>
          <w:rFonts w:ascii="Times New Roman" w:hAnsi="Times New Roman" w:cs="Times New Roman"/>
          <w:i/>
          <w:iCs/>
        </w:rPr>
        <w:t>Other Essays in the Philosophy of History</w:t>
      </w:r>
      <w:r w:rsidR="00D75CA8">
        <w:rPr>
          <w:rFonts w:ascii="Times New Roman" w:hAnsi="Times New Roman" w:cs="Times New Roman"/>
        </w:rPr>
        <w:t xml:space="preserve">, </w:t>
      </w:r>
      <w:r w:rsidR="003051A2">
        <w:rPr>
          <w:rFonts w:ascii="Times New Roman" w:hAnsi="Times New Roman" w:cs="Times New Roman"/>
        </w:rPr>
        <w:t>137</w:t>
      </w:r>
      <w:r w:rsidR="00190D86">
        <w:rPr>
          <w:rFonts w:ascii="Times New Roman" w:hAnsi="Times New Roman" w:cs="Times New Roman"/>
        </w:rPr>
        <w:t xml:space="preserve">. </w:t>
      </w:r>
    </w:p>
  </w:endnote>
  <w:endnote w:id="42">
    <w:p w14:paraId="41FFDA88" w14:textId="301401E1" w:rsidR="00900735" w:rsidRDefault="00900735">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207</w:t>
      </w:r>
      <w:r w:rsidR="00190D86">
        <w:rPr>
          <w:rFonts w:ascii="Times New Roman" w:hAnsi="Times New Roman" w:cs="Times New Roman"/>
        </w:rPr>
        <w:t xml:space="preserve">. </w:t>
      </w:r>
    </w:p>
  </w:endnote>
  <w:endnote w:id="43">
    <w:p w14:paraId="4367290F" w14:textId="5FC2C1FB" w:rsidR="00AB1EBE" w:rsidRPr="005D0B1C" w:rsidRDefault="00AB1EBE">
      <w:pPr>
        <w:pStyle w:val="EndnoteText"/>
      </w:pPr>
      <w:r>
        <w:rPr>
          <w:rStyle w:val="EndnoteReference"/>
        </w:rPr>
        <w:endnoteRef/>
      </w:r>
      <w:r>
        <w:t xml:space="preserve"> </w:t>
      </w:r>
      <w:r w:rsidRPr="005D0B1C">
        <w:t xml:space="preserve">Ronald Beiner’s excellent study of </w:t>
      </w:r>
      <w:r w:rsidRPr="005D0B1C">
        <w:rPr>
          <w:rFonts w:ascii="Times New Roman" w:hAnsi="Times New Roman" w:cs="Times New Roman"/>
        </w:rPr>
        <w:t xml:space="preserve">Löwith’s </w:t>
      </w:r>
      <w:r w:rsidR="005D0B1C" w:rsidRPr="005D0B1C">
        <w:rPr>
          <w:rFonts w:ascii="Times New Roman" w:hAnsi="Times New Roman" w:cs="Times New Roman"/>
        </w:rPr>
        <w:t>philosophy is particularly helpful in clarifying these issues</w:t>
      </w:r>
      <w:r w:rsidR="00190D86">
        <w:rPr>
          <w:rFonts w:ascii="Times New Roman" w:hAnsi="Times New Roman" w:cs="Times New Roman"/>
        </w:rPr>
        <w:t xml:space="preserve">. </w:t>
      </w:r>
      <w:r w:rsidR="005D0B1C" w:rsidRPr="005D0B1C">
        <w:rPr>
          <w:rFonts w:ascii="Times New Roman" w:hAnsi="Times New Roman" w:cs="Times New Roman"/>
        </w:rPr>
        <w:t xml:space="preserve"> Beiner, </w:t>
      </w:r>
      <w:r w:rsidR="005D0B1C">
        <w:rPr>
          <w:rFonts w:ascii="Times New Roman" w:hAnsi="Times New Roman" w:cs="Times New Roman"/>
          <w:i/>
          <w:iCs/>
        </w:rPr>
        <w:t>Political Philosophy</w:t>
      </w:r>
      <w:r w:rsidR="005D0B1C">
        <w:rPr>
          <w:rFonts w:ascii="Times New Roman" w:hAnsi="Times New Roman" w:cs="Times New Roman"/>
        </w:rPr>
        <w:t xml:space="preserve">, </w:t>
      </w:r>
      <w:r w:rsidR="0054534D">
        <w:rPr>
          <w:rFonts w:ascii="Times New Roman" w:hAnsi="Times New Roman" w:cs="Times New Roman"/>
        </w:rPr>
        <w:t>77-79</w:t>
      </w:r>
      <w:r w:rsidR="00190D86">
        <w:rPr>
          <w:rFonts w:ascii="Times New Roman" w:hAnsi="Times New Roman" w:cs="Times New Roman"/>
        </w:rPr>
        <w:t xml:space="preserve">. </w:t>
      </w:r>
    </w:p>
  </w:endnote>
  <w:endnote w:id="44">
    <w:p w14:paraId="21BEA7AC" w14:textId="75B7CAB4" w:rsidR="00EC0B6B" w:rsidRDefault="00EC0B6B">
      <w:pPr>
        <w:pStyle w:val="EndnoteText"/>
      </w:pPr>
      <w:r>
        <w:rPr>
          <w:rStyle w:val="EndnoteReference"/>
        </w:rPr>
        <w:endnoteRef/>
      </w:r>
      <w:r>
        <w:t xml:space="preserve"> Gadamer, </w:t>
      </w:r>
      <w:r>
        <w:rPr>
          <w:i/>
          <w:iCs/>
        </w:rPr>
        <w:t>Philosophical Apprenticeships</w:t>
      </w:r>
      <w:r>
        <w:t xml:space="preserve">, </w:t>
      </w:r>
      <w:r w:rsidR="000F5586">
        <w:t>174</w:t>
      </w:r>
      <w:r w:rsidR="00190D86">
        <w:t xml:space="preserve">. </w:t>
      </w:r>
    </w:p>
  </w:endnote>
  <w:endnote w:id="45">
    <w:p w14:paraId="0B345165" w14:textId="3C05DCD8" w:rsidR="00F371AA" w:rsidRDefault="00F371AA">
      <w:pPr>
        <w:pStyle w:val="EndnoteText"/>
      </w:pPr>
      <w:r>
        <w:rPr>
          <w:rStyle w:val="EndnoteReference"/>
        </w:rPr>
        <w:endnoteRef/>
      </w:r>
      <w:r>
        <w:t xml:space="preserve"> </w:t>
      </w:r>
      <w:r w:rsidRPr="00B36580">
        <w:rPr>
          <w:rFonts w:ascii="Times New Roman" w:hAnsi="Times New Roman" w:cs="Times New Roman"/>
        </w:rPr>
        <w:t>Löwith</w:t>
      </w:r>
      <w:r>
        <w:rPr>
          <w:rFonts w:ascii="Times New Roman" w:hAnsi="Times New Roman" w:cs="Times New Roman"/>
        </w:rPr>
        <w:t xml:space="preserve">, </w:t>
      </w:r>
      <w:r>
        <w:rPr>
          <w:rFonts w:ascii="Times New Roman" w:hAnsi="Times New Roman" w:cs="Times New Roman"/>
          <w:i/>
          <w:iCs/>
        </w:rPr>
        <w:t>Meaning in History</w:t>
      </w:r>
      <w:r>
        <w:rPr>
          <w:rFonts w:ascii="Times New Roman" w:hAnsi="Times New Roman" w:cs="Times New Roman"/>
        </w:rPr>
        <w:t>, 9</w:t>
      </w:r>
      <w:r w:rsidR="00190D86">
        <w:rPr>
          <w:rFonts w:ascii="Times New Roman" w:hAnsi="Times New Roman"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508446"/>
      <w:docPartObj>
        <w:docPartGallery w:val="Page Numbers (Bottom of Page)"/>
        <w:docPartUnique/>
      </w:docPartObj>
    </w:sdtPr>
    <w:sdtEndPr>
      <w:rPr>
        <w:noProof/>
      </w:rPr>
    </w:sdtEndPr>
    <w:sdtContent>
      <w:p w14:paraId="163C1752" w14:textId="057DEA64" w:rsidR="008F17C7" w:rsidRDefault="008F17C7">
        <w:pPr>
          <w:pStyle w:val="Footer"/>
          <w:jc w:val="right"/>
        </w:pPr>
        <w:r>
          <w:fldChar w:fldCharType="begin"/>
        </w:r>
        <w:r>
          <w:instrText xml:space="preserve"> PAGE   \* MERGEFORMAT </w:instrText>
        </w:r>
        <w:r>
          <w:fldChar w:fldCharType="separate"/>
        </w:r>
        <w:r w:rsidR="00DA771A">
          <w:rPr>
            <w:noProof/>
          </w:rPr>
          <w:t>11</w:t>
        </w:r>
        <w:r>
          <w:rPr>
            <w:noProof/>
          </w:rPr>
          <w:fldChar w:fldCharType="end"/>
        </w:r>
      </w:p>
    </w:sdtContent>
  </w:sdt>
  <w:p w14:paraId="2F923DA7" w14:textId="77777777" w:rsidR="008F17C7" w:rsidRDefault="008F1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2310B" w14:textId="77777777" w:rsidR="00B7023E" w:rsidRDefault="00B7023E" w:rsidP="00D718B3">
      <w:pPr>
        <w:spacing w:after="0" w:line="240" w:lineRule="auto"/>
      </w:pPr>
      <w:r>
        <w:separator/>
      </w:r>
    </w:p>
  </w:footnote>
  <w:footnote w:type="continuationSeparator" w:id="0">
    <w:p w14:paraId="6A1D8B09" w14:textId="77777777" w:rsidR="00B7023E" w:rsidRDefault="00B7023E" w:rsidP="00D718B3">
      <w:pPr>
        <w:spacing w:after="0" w:line="240" w:lineRule="auto"/>
      </w:pPr>
      <w:r>
        <w:continuationSeparator/>
      </w:r>
    </w:p>
  </w:footnote>
  <w:footnote w:type="continuationNotice" w:id="1">
    <w:p w14:paraId="62547A0E" w14:textId="77777777" w:rsidR="00B7023E" w:rsidRDefault="00B702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B76D0"/>
    <w:multiLevelType w:val="hybridMultilevel"/>
    <w:tmpl w:val="48FC51E8"/>
    <w:lvl w:ilvl="0" w:tplc="638427B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SU">
    <w15:presenceInfo w15:providerId="None" w15:userId="SHSU"/>
  </w15:person>
  <w15:person w15:author="Ryan McKinnell">
    <w15:presenceInfo w15:providerId="Windows Live" w15:userId="114d5c9f8c8d5a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52"/>
    <w:rsid w:val="00000388"/>
    <w:rsid w:val="0000109E"/>
    <w:rsid w:val="000031CD"/>
    <w:rsid w:val="0000344F"/>
    <w:rsid w:val="00005DF3"/>
    <w:rsid w:val="00006591"/>
    <w:rsid w:val="000070A3"/>
    <w:rsid w:val="00007154"/>
    <w:rsid w:val="0000728E"/>
    <w:rsid w:val="0000756E"/>
    <w:rsid w:val="00007D0B"/>
    <w:rsid w:val="00012CB9"/>
    <w:rsid w:val="00013959"/>
    <w:rsid w:val="00013AFF"/>
    <w:rsid w:val="0001504A"/>
    <w:rsid w:val="00017717"/>
    <w:rsid w:val="000178E6"/>
    <w:rsid w:val="00020139"/>
    <w:rsid w:val="000207A7"/>
    <w:rsid w:val="00020981"/>
    <w:rsid w:val="00020CA4"/>
    <w:rsid w:val="00022903"/>
    <w:rsid w:val="0002327E"/>
    <w:rsid w:val="00023B5E"/>
    <w:rsid w:val="00023CE3"/>
    <w:rsid w:val="00025A61"/>
    <w:rsid w:val="00025C2F"/>
    <w:rsid w:val="000264DF"/>
    <w:rsid w:val="0002724C"/>
    <w:rsid w:val="00032E2F"/>
    <w:rsid w:val="00032F98"/>
    <w:rsid w:val="00033C07"/>
    <w:rsid w:val="000340D9"/>
    <w:rsid w:val="00035687"/>
    <w:rsid w:val="00035C94"/>
    <w:rsid w:val="0003641D"/>
    <w:rsid w:val="00037ACA"/>
    <w:rsid w:val="00040346"/>
    <w:rsid w:val="00041688"/>
    <w:rsid w:val="00042FF2"/>
    <w:rsid w:val="00043194"/>
    <w:rsid w:val="00044EBD"/>
    <w:rsid w:val="00045CD3"/>
    <w:rsid w:val="00045DAA"/>
    <w:rsid w:val="00047F66"/>
    <w:rsid w:val="00052ACE"/>
    <w:rsid w:val="00052F2E"/>
    <w:rsid w:val="00053192"/>
    <w:rsid w:val="000545EB"/>
    <w:rsid w:val="0005489D"/>
    <w:rsid w:val="00055384"/>
    <w:rsid w:val="00056354"/>
    <w:rsid w:val="00056C36"/>
    <w:rsid w:val="00056C4A"/>
    <w:rsid w:val="00056EA9"/>
    <w:rsid w:val="0005789A"/>
    <w:rsid w:val="0006085D"/>
    <w:rsid w:val="00061052"/>
    <w:rsid w:val="000617C0"/>
    <w:rsid w:val="00062185"/>
    <w:rsid w:val="0006233E"/>
    <w:rsid w:val="0006258C"/>
    <w:rsid w:val="00062762"/>
    <w:rsid w:val="00065CF7"/>
    <w:rsid w:val="000663FB"/>
    <w:rsid w:val="000672C5"/>
    <w:rsid w:val="000674AE"/>
    <w:rsid w:val="000720D9"/>
    <w:rsid w:val="00073F02"/>
    <w:rsid w:val="00074207"/>
    <w:rsid w:val="00074C9F"/>
    <w:rsid w:val="0007515B"/>
    <w:rsid w:val="00075C9E"/>
    <w:rsid w:val="000769CA"/>
    <w:rsid w:val="00076B96"/>
    <w:rsid w:val="00080CAD"/>
    <w:rsid w:val="00080ED5"/>
    <w:rsid w:val="000822C8"/>
    <w:rsid w:val="00085463"/>
    <w:rsid w:val="000858BA"/>
    <w:rsid w:val="00086046"/>
    <w:rsid w:val="00086C43"/>
    <w:rsid w:val="00086F32"/>
    <w:rsid w:val="000905A6"/>
    <w:rsid w:val="000910B2"/>
    <w:rsid w:val="00093339"/>
    <w:rsid w:val="00093FB2"/>
    <w:rsid w:val="000950CE"/>
    <w:rsid w:val="000A06C6"/>
    <w:rsid w:val="000A1679"/>
    <w:rsid w:val="000A368A"/>
    <w:rsid w:val="000A3918"/>
    <w:rsid w:val="000A3D31"/>
    <w:rsid w:val="000A51DF"/>
    <w:rsid w:val="000A57DD"/>
    <w:rsid w:val="000A6255"/>
    <w:rsid w:val="000A6315"/>
    <w:rsid w:val="000B1106"/>
    <w:rsid w:val="000B12AC"/>
    <w:rsid w:val="000B2531"/>
    <w:rsid w:val="000B2CD9"/>
    <w:rsid w:val="000B2F61"/>
    <w:rsid w:val="000B464D"/>
    <w:rsid w:val="000B57EE"/>
    <w:rsid w:val="000B6B05"/>
    <w:rsid w:val="000B6FD8"/>
    <w:rsid w:val="000B6FEE"/>
    <w:rsid w:val="000C0985"/>
    <w:rsid w:val="000C0FDA"/>
    <w:rsid w:val="000C11AE"/>
    <w:rsid w:val="000C19A2"/>
    <w:rsid w:val="000C2274"/>
    <w:rsid w:val="000C3A76"/>
    <w:rsid w:val="000C40E0"/>
    <w:rsid w:val="000C6B03"/>
    <w:rsid w:val="000D0B7C"/>
    <w:rsid w:val="000D1601"/>
    <w:rsid w:val="000D3119"/>
    <w:rsid w:val="000D576C"/>
    <w:rsid w:val="000D6061"/>
    <w:rsid w:val="000D6B66"/>
    <w:rsid w:val="000D6EEF"/>
    <w:rsid w:val="000D7BBF"/>
    <w:rsid w:val="000E00BA"/>
    <w:rsid w:val="000E02BB"/>
    <w:rsid w:val="000E0DCD"/>
    <w:rsid w:val="000E15E5"/>
    <w:rsid w:val="000E197F"/>
    <w:rsid w:val="000E1F31"/>
    <w:rsid w:val="000E2100"/>
    <w:rsid w:val="000E3189"/>
    <w:rsid w:val="000E41E5"/>
    <w:rsid w:val="000E5555"/>
    <w:rsid w:val="000E5784"/>
    <w:rsid w:val="000E61D3"/>
    <w:rsid w:val="000E6625"/>
    <w:rsid w:val="000E7542"/>
    <w:rsid w:val="000E7964"/>
    <w:rsid w:val="000E79CD"/>
    <w:rsid w:val="000F0AFC"/>
    <w:rsid w:val="000F0F24"/>
    <w:rsid w:val="000F2303"/>
    <w:rsid w:val="000F3F3A"/>
    <w:rsid w:val="000F407A"/>
    <w:rsid w:val="000F4129"/>
    <w:rsid w:val="000F4FDC"/>
    <w:rsid w:val="000F5586"/>
    <w:rsid w:val="000F56E8"/>
    <w:rsid w:val="00100A78"/>
    <w:rsid w:val="00102760"/>
    <w:rsid w:val="00104029"/>
    <w:rsid w:val="00104E31"/>
    <w:rsid w:val="00105325"/>
    <w:rsid w:val="0010535C"/>
    <w:rsid w:val="00105497"/>
    <w:rsid w:val="0010588F"/>
    <w:rsid w:val="00106915"/>
    <w:rsid w:val="00106CB9"/>
    <w:rsid w:val="00106EC3"/>
    <w:rsid w:val="0010718B"/>
    <w:rsid w:val="00107625"/>
    <w:rsid w:val="00107DAA"/>
    <w:rsid w:val="0011110E"/>
    <w:rsid w:val="00112251"/>
    <w:rsid w:val="001129AE"/>
    <w:rsid w:val="0011373D"/>
    <w:rsid w:val="00113745"/>
    <w:rsid w:val="0011380E"/>
    <w:rsid w:val="0011387E"/>
    <w:rsid w:val="001146BF"/>
    <w:rsid w:val="00114B11"/>
    <w:rsid w:val="00114F6B"/>
    <w:rsid w:val="00115678"/>
    <w:rsid w:val="00115C2F"/>
    <w:rsid w:val="0011710E"/>
    <w:rsid w:val="001176C2"/>
    <w:rsid w:val="00117AE5"/>
    <w:rsid w:val="00120FEF"/>
    <w:rsid w:val="00120FF1"/>
    <w:rsid w:val="00121692"/>
    <w:rsid w:val="00121C5C"/>
    <w:rsid w:val="00122FCC"/>
    <w:rsid w:val="001230F5"/>
    <w:rsid w:val="00123360"/>
    <w:rsid w:val="00124A44"/>
    <w:rsid w:val="00126188"/>
    <w:rsid w:val="00127355"/>
    <w:rsid w:val="001320E4"/>
    <w:rsid w:val="00132220"/>
    <w:rsid w:val="001323E7"/>
    <w:rsid w:val="001324F9"/>
    <w:rsid w:val="00133433"/>
    <w:rsid w:val="001339AF"/>
    <w:rsid w:val="001341E7"/>
    <w:rsid w:val="00134D0B"/>
    <w:rsid w:val="00134E40"/>
    <w:rsid w:val="00135643"/>
    <w:rsid w:val="001361A9"/>
    <w:rsid w:val="00136436"/>
    <w:rsid w:val="001369F0"/>
    <w:rsid w:val="00136D31"/>
    <w:rsid w:val="0013766C"/>
    <w:rsid w:val="00137972"/>
    <w:rsid w:val="001420A7"/>
    <w:rsid w:val="00144DDF"/>
    <w:rsid w:val="00144E20"/>
    <w:rsid w:val="00145BCA"/>
    <w:rsid w:val="001478B6"/>
    <w:rsid w:val="00150153"/>
    <w:rsid w:val="00152B64"/>
    <w:rsid w:val="00152C15"/>
    <w:rsid w:val="00152C6C"/>
    <w:rsid w:val="001530D3"/>
    <w:rsid w:val="00153770"/>
    <w:rsid w:val="00153B63"/>
    <w:rsid w:val="0015532B"/>
    <w:rsid w:val="00155588"/>
    <w:rsid w:val="001555EC"/>
    <w:rsid w:val="00157583"/>
    <w:rsid w:val="00160A1C"/>
    <w:rsid w:val="001611F0"/>
    <w:rsid w:val="00165CFE"/>
    <w:rsid w:val="0016711F"/>
    <w:rsid w:val="00171C0E"/>
    <w:rsid w:val="00172DED"/>
    <w:rsid w:val="001730BE"/>
    <w:rsid w:val="0017366A"/>
    <w:rsid w:val="001740C4"/>
    <w:rsid w:val="00174574"/>
    <w:rsid w:val="00175782"/>
    <w:rsid w:val="00175BA9"/>
    <w:rsid w:val="00176D10"/>
    <w:rsid w:val="0018025E"/>
    <w:rsid w:val="00181E8D"/>
    <w:rsid w:val="00182AE7"/>
    <w:rsid w:val="00182B51"/>
    <w:rsid w:val="00182F43"/>
    <w:rsid w:val="00183085"/>
    <w:rsid w:val="00183817"/>
    <w:rsid w:val="0018397F"/>
    <w:rsid w:val="00184000"/>
    <w:rsid w:val="00184010"/>
    <w:rsid w:val="00187158"/>
    <w:rsid w:val="00190D86"/>
    <w:rsid w:val="00190DD8"/>
    <w:rsid w:val="00191503"/>
    <w:rsid w:val="001915C6"/>
    <w:rsid w:val="0019179B"/>
    <w:rsid w:val="00191810"/>
    <w:rsid w:val="00191D1B"/>
    <w:rsid w:val="00193167"/>
    <w:rsid w:val="001942D1"/>
    <w:rsid w:val="00194E24"/>
    <w:rsid w:val="00197A36"/>
    <w:rsid w:val="001A00FC"/>
    <w:rsid w:val="001A0CE8"/>
    <w:rsid w:val="001A12FB"/>
    <w:rsid w:val="001A18EA"/>
    <w:rsid w:val="001A1AE9"/>
    <w:rsid w:val="001A21D2"/>
    <w:rsid w:val="001A22BB"/>
    <w:rsid w:val="001A316D"/>
    <w:rsid w:val="001A3734"/>
    <w:rsid w:val="001A407D"/>
    <w:rsid w:val="001A4511"/>
    <w:rsid w:val="001A47D0"/>
    <w:rsid w:val="001A58DA"/>
    <w:rsid w:val="001A6720"/>
    <w:rsid w:val="001B19D9"/>
    <w:rsid w:val="001B1DB1"/>
    <w:rsid w:val="001B2674"/>
    <w:rsid w:val="001B3DB8"/>
    <w:rsid w:val="001B41CD"/>
    <w:rsid w:val="001B44EC"/>
    <w:rsid w:val="001B5C0A"/>
    <w:rsid w:val="001B5E60"/>
    <w:rsid w:val="001B7671"/>
    <w:rsid w:val="001C0CD9"/>
    <w:rsid w:val="001C32D7"/>
    <w:rsid w:val="001C4306"/>
    <w:rsid w:val="001C4D5A"/>
    <w:rsid w:val="001C6D25"/>
    <w:rsid w:val="001C7CBB"/>
    <w:rsid w:val="001C7D2F"/>
    <w:rsid w:val="001D0160"/>
    <w:rsid w:val="001D06AC"/>
    <w:rsid w:val="001D0A5B"/>
    <w:rsid w:val="001D11A8"/>
    <w:rsid w:val="001D167F"/>
    <w:rsid w:val="001D38BA"/>
    <w:rsid w:val="001D3EC9"/>
    <w:rsid w:val="001D5B4D"/>
    <w:rsid w:val="001D61F6"/>
    <w:rsid w:val="001D6A8E"/>
    <w:rsid w:val="001E197C"/>
    <w:rsid w:val="001E1EB9"/>
    <w:rsid w:val="001E261A"/>
    <w:rsid w:val="001E2941"/>
    <w:rsid w:val="001E2C77"/>
    <w:rsid w:val="001E2DA1"/>
    <w:rsid w:val="001E6E18"/>
    <w:rsid w:val="001E79E3"/>
    <w:rsid w:val="001F07F2"/>
    <w:rsid w:val="001F1344"/>
    <w:rsid w:val="001F23F1"/>
    <w:rsid w:val="001F25FD"/>
    <w:rsid w:val="001F4734"/>
    <w:rsid w:val="001F4D11"/>
    <w:rsid w:val="001F4EB9"/>
    <w:rsid w:val="001F6114"/>
    <w:rsid w:val="001F681F"/>
    <w:rsid w:val="001F68CC"/>
    <w:rsid w:val="001F7BA0"/>
    <w:rsid w:val="00201AF8"/>
    <w:rsid w:val="002020C5"/>
    <w:rsid w:val="00202768"/>
    <w:rsid w:val="002030BF"/>
    <w:rsid w:val="00203289"/>
    <w:rsid w:val="002061B3"/>
    <w:rsid w:val="002062FC"/>
    <w:rsid w:val="00207491"/>
    <w:rsid w:val="00210DEA"/>
    <w:rsid w:val="00210F08"/>
    <w:rsid w:val="002113AD"/>
    <w:rsid w:val="00211AD8"/>
    <w:rsid w:val="0021210F"/>
    <w:rsid w:val="00213BF7"/>
    <w:rsid w:val="002143E6"/>
    <w:rsid w:val="002146E8"/>
    <w:rsid w:val="0021506D"/>
    <w:rsid w:val="002150E1"/>
    <w:rsid w:val="00216C97"/>
    <w:rsid w:val="00220E5A"/>
    <w:rsid w:val="00221BF4"/>
    <w:rsid w:val="00222928"/>
    <w:rsid w:val="00224233"/>
    <w:rsid w:val="00225175"/>
    <w:rsid w:val="0022573F"/>
    <w:rsid w:val="00226593"/>
    <w:rsid w:val="002269AE"/>
    <w:rsid w:val="00226D57"/>
    <w:rsid w:val="00227759"/>
    <w:rsid w:val="002308C1"/>
    <w:rsid w:val="0023096D"/>
    <w:rsid w:val="00231340"/>
    <w:rsid w:val="0023156C"/>
    <w:rsid w:val="00231EEC"/>
    <w:rsid w:val="00233AB5"/>
    <w:rsid w:val="00234005"/>
    <w:rsid w:val="00234688"/>
    <w:rsid w:val="00235CE6"/>
    <w:rsid w:val="00236F8B"/>
    <w:rsid w:val="00237C9F"/>
    <w:rsid w:val="00240DBE"/>
    <w:rsid w:val="00240EC2"/>
    <w:rsid w:val="002410D6"/>
    <w:rsid w:val="0024114F"/>
    <w:rsid w:val="00242008"/>
    <w:rsid w:val="0024511A"/>
    <w:rsid w:val="002455E5"/>
    <w:rsid w:val="00245857"/>
    <w:rsid w:val="00245A27"/>
    <w:rsid w:val="002467E8"/>
    <w:rsid w:val="00246845"/>
    <w:rsid w:val="00250018"/>
    <w:rsid w:val="0025139D"/>
    <w:rsid w:val="00251966"/>
    <w:rsid w:val="00252098"/>
    <w:rsid w:val="002520B2"/>
    <w:rsid w:val="002531F7"/>
    <w:rsid w:val="002542D5"/>
    <w:rsid w:val="0025560A"/>
    <w:rsid w:val="0025596E"/>
    <w:rsid w:val="0026001B"/>
    <w:rsid w:val="0026012B"/>
    <w:rsid w:val="00260B77"/>
    <w:rsid w:val="00261676"/>
    <w:rsid w:val="00261B4E"/>
    <w:rsid w:val="002630FB"/>
    <w:rsid w:val="00265C70"/>
    <w:rsid w:val="002668E3"/>
    <w:rsid w:val="002675A8"/>
    <w:rsid w:val="002675BD"/>
    <w:rsid w:val="00270E76"/>
    <w:rsid w:val="00271E44"/>
    <w:rsid w:val="00272A33"/>
    <w:rsid w:val="002739DA"/>
    <w:rsid w:val="00274C43"/>
    <w:rsid w:val="00274FFF"/>
    <w:rsid w:val="00275578"/>
    <w:rsid w:val="002758A4"/>
    <w:rsid w:val="0027699B"/>
    <w:rsid w:val="002771C5"/>
    <w:rsid w:val="00280209"/>
    <w:rsid w:val="0028055D"/>
    <w:rsid w:val="0028070D"/>
    <w:rsid w:val="002808C3"/>
    <w:rsid w:val="00280E2B"/>
    <w:rsid w:val="00281CBC"/>
    <w:rsid w:val="00281FB9"/>
    <w:rsid w:val="00283DA2"/>
    <w:rsid w:val="00283DD2"/>
    <w:rsid w:val="00285C2D"/>
    <w:rsid w:val="00286313"/>
    <w:rsid w:val="002863B3"/>
    <w:rsid w:val="002867EA"/>
    <w:rsid w:val="00290A75"/>
    <w:rsid w:val="00290B85"/>
    <w:rsid w:val="00291D77"/>
    <w:rsid w:val="002922F8"/>
    <w:rsid w:val="00292D5C"/>
    <w:rsid w:val="00292E52"/>
    <w:rsid w:val="00294625"/>
    <w:rsid w:val="00294A29"/>
    <w:rsid w:val="00294B6A"/>
    <w:rsid w:val="0029502C"/>
    <w:rsid w:val="00296858"/>
    <w:rsid w:val="00296D08"/>
    <w:rsid w:val="002973F0"/>
    <w:rsid w:val="002A13A6"/>
    <w:rsid w:val="002A16DC"/>
    <w:rsid w:val="002A1C92"/>
    <w:rsid w:val="002A2D6C"/>
    <w:rsid w:val="002A3238"/>
    <w:rsid w:val="002A4220"/>
    <w:rsid w:val="002A4C14"/>
    <w:rsid w:val="002A55D9"/>
    <w:rsid w:val="002A5BC3"/>
    <w:rsid w:val="002A5C73"/>
    <w:rsid w:val="002A6C62"/>
    <w:rsid w:val="002A6D66"/>
    <w:rsid w:val="002B1312"/>
    <w:rsid w:val="002B1E76"/>
    <w:rsid w:val="002B3071"/>
    <w:rsid w:val="002B32E3"/>
    <w:rsid w:val="002B34CC"/>
    <w:rsid w:val="002B5906"/>
    <w:rsid w:val="002B5A8C"/>
    <w:rsid w:val="002B7666"/>
    <w:rsid w:val="002B796B"/>
    <w:rsid w:val="002C0C23"/>
    <w:rsid w:val="002C1B3C"/>
    <w:rsid w:val="002C3CD6"/>
    <w:rsid w:val="002C42B2"/>
    <w:rsid w:val="002C4967"/>
    <w:rsid w:val="002C4F10"/>
    <w:rsid w:val="002C50CC"/>
    <w:rsid w:val="002C5BD3"/>
    <w:rsid w:val="002C6C52"/>
    <w:rsid w:val="002D1204"/>
    <w:rsid w:val="002D1D08"/>
    <w:rsid w:val="002D245A"/>
    <w:rsid w:val="002D2BEF"/>
    <w:rsid w:val="002D46D2"/>
    <w:rsid w:val="002D5D56"/>
    <w:rsid w:val="002D5DC0"/>
    <w:rsid w:val="002E1673"/>
    <w:rsid w:val="002E1DAA"/>
    <w:rsid w:val="002E209E"/>
    <w:rsid w:val="002E2671"/>
    <w:rsid w:val="002E2DB6"/>
    <w:rsid w:val="002E349B"/>
    <w:rsid w:val="002E37A5"/>
    <w:rsid w:val="002E389B"/>
    <w:rsid w:val="002E3AFD"/>
    <w:rsid w:val="002E455D"/>
    <w:rsid w:val="002E5D57"/>
    <w:rsid w:val="002E6BE4"/>
    <w:rsid w:val="002E6E10"/>
    <w:rsid w:val="002E7828"/>
    <w:rsid w:val="002E7C49"/>
    <w:rsid w:val="002E7D39"/>
    <w:rsid w:val="002F1942"/>
    <w:rsid w:val="002F1C4A"/>
    <w:rsid w:val="002F268B"/>
    <w:rsid w:val="002F4233"/>
    <w:rsid w:val="002F42CF"/>
    <w:rsid w:val="002F4ED1"/>
    <w:rsid w:val="002F5A1A"/>
    <w:rsid w:val="003012C7"/>
    <w:rsid w:val="00302E63"/>
    <w:rsid w:val="00303008"/>
    <w:rsid w:val="00303568"/>
    <w:rsid w:val="003036E9"/>
    <w:rsid w:val="00303CB1"/>
    <w:rsid w:val="00304B6A"/>
    <w:rsid w:val="003051A2"/>
    <w:rsid w:val="00305D2D"/>
    <w:rsid w:val="003060DF"/>
    <w:rsid w:val="0030749E"/>
    <w:rsid w:val="003077B4"/>
    <w:rsid w:val="00307FFA"/>
    <w:rsid w:val="003102C3"/>
    <w:rsid w:val="0031092B"/>
    <w:rsid w:val="0031275A"/>
    <w:rsid w:val="00314100"/>
    <w:rsid w:val="00314DE5"/>
    <w:rsid w:val="00316B5C"/>
    <w:rsid w:val="00316C9C"/>
    <w:rsid w:val="0032094B"/>
    <w:rsid w:val="00321E73"/>
    <w:rsid w:val="003220E9"/>
    <w:rsid w:val="003226DF"/>
    <w:rsid w:val="0032428D"/>
    <w:rsid w:val="00324BF2"/>
    <w:rsid w:val="003255AD"/>
    <w:rsid w:val="0032768E"/>
    <w:rsid w:val="0032774B"/>
    <w:rsid w:val="00327AB5"/>
    <w:rsid w:val="00330346"/>
    <w:rsid w:val="00330454"/>
    <w:rsid w:val="0033310E"/>
    <w:rsid w:val="003339E6"/>
    <w:rsid w:val="00334289"/>
    <w:rsid w:val="00334BF2"/>
    <w:rsid w:val="0033596A"/>
    <w:rsid w:val="00336986"/>
    <w:rsid w:val="00337BE6"/>
    <w:rsid w:val="00340058"/>
    <w:rsid w:val="00340070"/>
    <w:rsid w:val="00340E3D"/>
    <w:rsid w:val="0034245C"/>
    <w:rsid w:val="00345170"/>
    <w:rsid w:val="0034533F"/>
    <w:rsid w:val="00345967"/>
    <w:rsid w:val="00346F24"/>
    <w:rsid w:val="00350850"/>
    <w:rsid w:val="003521E2"/>
    <w:rsid w:val="00352AD6"/>
    <w:rsid w:val="00353379"/>
    <w:rsid w:val="0035342C"/>
    <w:rsid w:val="00355827"/>
    <w:rsid w:val="003566A4"/>
    <w:rsid w:val="00357C4E"/>
    <w:rsid w:val="00357DBB"/>
    <w:rsid w:val="0036065C"/>
    <w:rsid w:val="0036093E"/>
    <w:rsid w:val="00360AB5"/>
    <w:rsid w:val="003617AC"/>
    <w:rsid w:val="0036182F"/>
    <w:rsid w:val="003618A4"/>
    <w:rsid w:val="00362EE9"/>
    <w:rsid w:val="00362F80"/>
    <w:rsid w:val="00363E72"/>
    <w:rsid w:val="0036407C"/>
    <w:rsid w:val="0036597F"/>
    <w:rsid w:val="00365EFB"/>
    <w:rsid w:val="00366A2C"/>
    <w:rsid w:val="00366D8E"/>
    <w:rsid w:val="00367835"/>
    <w:rsid w:val="0036790B"/>
    <w:rsid w:val="003717A5"/>
    <w:rsid w:val="00371AAF"/>
    <w:rsid w:val="00373048"/>
    <w:rsid w:val="00373EE5"/>
    <w:rsid w:val="00375616"/>
    <w:rsid w:val="00375E81"/>
    <w:rsid w:val="00376C07"/>
    <w:rsid w:val="00380863"/>
    <w:rsid w:val="00380CE0"/>
    <w:rsid w:val="003812C3"/>
    <w:rsid w:val="00381431"/>
    <w:rsid w:val="003828CB"/>
    <w:rsid w:val="00382CA7"/>
    <w:rsid w:val="00383387"/>
    <w:rsid w:val="00383392"/>
    <w:rsid w:val="00384F33"/>
    <w:rsid w:val="0038619D"/>
    <w:rsid w:val="00386B82"/>
    <w:rsid w:val="0038702D"/>
    <w:rsid w:val="00393465"/>
    <w:rsid w:val="00394D43"/>
    <w:rsid w:val="003958E9"/>
    <w:rsid w:val="00396207"/>
    <w:rsid w:val="0039635F"/>
    <w:rsid w:val="003979EB"/>
    <w:rsid w:val="00397ED8"/>
    <w:rsid w:val="003A142F"/>
    <w:rsid w:val="003A206A"/>
    <w:rsid w:val="003A25AE"/>
    <w:rsid w:val="003A363F"/>
    <w:rsid w:val="003A3E2B"/>
    <w:rsid w:val="003A503E"/>
    <w:rsid w:val="003A621E"/>
    <w:rsid w:val="003B1291"/>
    <w:rsid w:val="003B2BD4"/>
    <w:rsid w:val="003B2E49"/>
    <w:rsid w:val="003B5CB5"/>
    <w:rsid w:val="003C0CB9"/>
    <w:rsid w:val="003C162A"/>
    <w:rsid w:val="003C2922"/>
    <w:rsid w:val="003C2EBA"/>
    <w:rsid w:val="003C6456"/>
    <w:rsid w:val="003C7A1B"/>
    <w:rsid w:val="003C7DE9"/>
    <w:rsid w:val="003D0265"/>
    <w:rsid w:val="003D0DD1"/>
    <w:rsid w:val="003D181C"/>
    <w:rsid w:val="003D1A91"/>
    <w:rsid w:val="003D2899"/>
    <w:rsid w:val="003D3D5C"/>
    <w:rsid w:val="003D3D6C"/>
    <w:rsid w:val="003D6DBF"/>
    <w:rsid w:val="003D782C"/>
    <w:rsid w:val="003E00B6"/>
    <w:rsid w:val="003E0421"/>
    <w:rsid w:val="003E1881"/>
    <w:rsid w:val="003E1A6C"/>
    <w:rsid w:val="003E3C74"/>
    <w:rsid w:val="003E49A5"/>
    <w:rsid w:val="003E4CC1"/>
    <w:rsid w:val="003E7243"/>
    <w:rsid w:val="003F04D0"/>
    <w:rsid w:val="003F0705"/>
    <w:rsid w:val="003F223D"/>
    <w:rsid w:val="003F25F8"/>
    <w:rsid w:val="003F3041"/>
    <w:rsid w:val="003F3519"/>
    <w:rsid w:val="003F4440"/>
    <w:rsid w:val="003F51F6"/>
    <w:rsid w:val="003F573F"/>
    <w:rsid w:val="003F5D82"/>
    <w:rsid w:val="003F65DB"/>
    <w:rsid w:val="003F7836"/>
    <w:rsid w:val="00400394"/>
    <w:rsid w:val="0040120D"/>
    <w:rsid w:val="00401382"/>
    <w:rsid w:val="004014F9"/>
    <w:rsid w:val="004021FC"/>
    <w:rsid w:val="00402F9F"/>
    <w:rsid w:val="0040427B"/>
    <w:rsid w:val="0040454A"/>
    <w:rsid w:val="0040480D"/>
    <w:rsid w:val="00404ED2"/>
    <w:rsid w:val="00405CB9"/>
    <w:rsid w:val="00407463"/>
    <w:rsid w:val="00407AF5"/>
    <w:rsid w:val="00410C6F"/>
    <w:rsid w:val="00411E30"/>
    <w:rsid w:val="00412C94"/>
    <w:rsid w:val="00415247"/>
    <w:rsid w:val="00415360"/>
    <w:rsid w:val="004157A4"/>
    <w:rsid w:val="00416218"/>
    <w:rsid w:val="00417306"/>
    <w:rsid w:val="004173BA"/>
    <w:rsid w:val="00417DC5"/>
    <w:rsid w:val="004215C1"/>
    <w:rsid w:val="00421850"/>
    <w:rsid w:val="004236A6"/>
    <w:rsid w:val="00424707"/>
    <w:rsid w:val="0042542F"/>
    <w:rsid w:val="004261DF"/>
    <w:rsid w:val="004268BE"/>
    <w:rsid w:val="00426B43"/>
    <w:rsid w:val="00426DB3"/>
    <w:rsid w:val="004271F0"/>
    <w:rsid w:val="0043070B"/>
    <w:rsid w:val="00430E0C"/>
    <w:rsid w:val="00431F53"/>
    <w:rsid w:val="00434796"/>
    <w:rsid w:val="00435929"/>
    <w:rsid w:val="0043608E"/>
    <w:rsid w:val="004361D3"/>
    <w:rsid w:val="004403F0"/>
    <w:rsid w:val="0044145F"/>
    <w:rsid w:val="00441A72"/>
    <w:rsid w:val="0044232E"/>
    <w:rsid w:val="0044257E"/>
    <w:rsid w:val="00442ECD"/>
    <w:rsid w:val="0044322E"/>
    <w:rsid w:val="00444DD8"/>
    <w:rsid w:val="0044650F"/>
    <w:rsid w:val="00446A04"/>
    <w:rsid w:val="00447446"/>
    <w:rsid w:val="00447D45"/>
    <w:rsid w:val="00450260"/>
    <w:rsid w:val="00450A3C"/>
    <w:rsid w:val="00450BA7"/>
    <w:rsid w:val="00451B05"/>
    <w:rsid w:val="00452EA6"/>
    <w:rsid w:val="0045376A"/>
    <w:rsid w:val="00455212"/>
    <w:rsid w:val="00455EAC"/>
    <w:rsid w:val="0045604D"/>
    <w:rsid w:val="0045649E"/>
    <w:rsid w:val="00460137"/>
    <w:rsid w:val="0046085F"/>
    <w:rsid w:val="004609A9"/>
    <w:rsid w:val="00461865"/>
    <w:rsid w:val="00462585"/>
    <w:rsid w:val="00463292"/>
    <w:rsid w:val="004648CA"/>
    <w:rsid w:val="00464DF8"/>
    <w:rsid w:val="004656B4"/>
    <w:rsid w:val="0046576F"/>
    <w:rsid w:val="004666C3"/>
    <w:rsid w:val="00466C22"/>
    <w:rsid w:val="00466FEB"/>
    <w:rsid w:val="00467920"/>
    <w:rsid w:val="004712F3"/>
    <w:rsid w:val="0047147D"/>
    <w:rsid w:val="00471C82"/>
    <w:rsid w:val="004728F8"/>
    <w:rsid w:val="00473436"/>
    <w:rsid w:val="004742DF"/>
    <w:rsid w:val="00474CD0"/>
    <w:rsid w:val="00475A51"/>
    <w:rsid w:val="00475CC7"/>
    <w:rsid w:val="0047653C"/>
    <w:rsid w:val="00476B7A"/>
    <w:rsid w:val="004772A2"/>
    <w:rsid w:val="00480372"/>
    <w:rsid w:val="00480FDD"/>
    <w:rsid w:val="00481BC6"/>
    <w:rsid w:val="00482463"/>
    <w:rsid w:val="00483DCE"/>
    <w:rsid w:val="00484532"/>
    <w:rsid w:val="004851C6"/>
    <w:rsid w:val="004857DE"/>
    <w:rsid w:val="0048583D"/>
    <w:rsid w:val="00486673"/>
    <w:rsid w:val="00486F43"/>
    <w:rsid w:val="00487199"/>
    <w:rsid w:val="004875AB"/>
    <w:rsid w:val="00487642"/>
    <w:rsid w:val="004919DB"/>
    <w:rsid w:val="00491C8D"/>
    <w:rsid w:val="00491E46"/>
    <w:rsid w:val="004921ED"/>
    <w:rsid w:val="00493A97"/>
    <w:rsid w:val="00494566"/>
    <w:rsid w:val="004963A7"/>
    <w:rsid w:val="00497F28"/>
    <w:rsid w:val="004A3C52"/>
    <w:rsid w:val="004A4338"/>
    <w:rsid w:val="004A4D3F"/>
    <w:rsid w:val="004A5D0C"/>
    <w:rsid w:val="004A6774"/>
    <w:rsid w:val="004A73C4"/>
    <w:rsid w:val="004A7838"/>
    <w:rsid w:val="004B1751"/>
    <w:rsid w:val="004B2538"/>
    <w:rsid w:val="004B38F9"/>
    <w:rsid w:val="004B667E"/>
    <w:rsid w:val="004B6B8F"/>
    <w:rsid w:val="004B796D"/>
    <w:rsid w:val="004B7DD0"/>
    <w:rsid w:val="004C0969"/>
    <w:rsid w:val="004C28FB"/>
    <w:rsid w:val="004C322F"/>
    <w:rsid w:val="004C3B99"/>
    <w:rsid w:val="004C3D34"/>
    <w:rsid w:val="004C4A6B"/>
    <w:rsid w:val="004C4BD8"/>
    <w:rsid w:val="004C5FD0"/>
    <w:rsid w:val="004C6303"/>
    <w:rsid w:val="004C68C7"/>
    <w:rsid w:val="004C71E7"/>
    <w:rsid w:val="004D0BAA"/>
    <w:rsid w:val="004D17BB"/>
    <w:rsid w:val="004D294C"/>
    <w:rsid w:val="004D2AEE"/>
    <w:rsid w:val="004D2FDA"/>
    <w:rsid w:val="004D3AFF"/>
    <w:rsid w:val="004D4EA8"/>
    <w:rsid w:val="004D5454"/>
    <w:rsid w:val="004D65BD"/>
    <w:rsid w:val="004E1D07"/>
    <w:rsid w:val="004E27F2"/>
    <w:rsid w:val="004E2E69"/>
    <w:rsid w:val="004E3AF9"/>
    <w:rsid w:val="004E4716"/>
    <w:rsid w:val="004E61AB"/>
    <w:rsid w:val="004E6598"/>
    <w:rsid w:val="004E7A00"/>
    <w:rsid w:val="004F0144"/>
    <w:rsid w:val="004F0748"/>
    <w:rsid w:val="004F0F70"/>
    <w:rsid w:val="004F0F83"/>
    <w:rsid w:val="004F3BEB"/>
    <w:rsid w:val="004F3FC1"/>
    <w:rsid w:val="004F46CC"/>
    <w:rsid w:val="004F6F79"/>
    <w:rsid w:val="004F7332"/>
    <w:rsid w:val="00500015"/>
    <w:rsid w:val="005004C6"/>
    <w:rsid w:val="00501B93"/>
    <w:rsid w:val="00502698"/>
    <w:rsid w:val="00503F56"/>
    <w:rsid w:val="005044C1"/>
    <w:rsid w:val="00504AB6"/>
    <w:rsid w:val="00504E73"/>
    <w:rsid w:val="00505139"/>
    <w:rsid w:val="00505179"/>
    <w:rsid w:val="005061F8"/>
    <w:rsid w:val="0050645D"/>
    <w:rsid w:val="00506FA4"/>
    <w:rsid w:val="0050728C"/>
    <w:rsid w:val="005101AA"/>
    <w:rsid w:val="00510446"/>
    <w:rsid w:val="00512330"/>
    <w:rsid w:val="00513689"/>
    <w:rsid w:val="005144A6"/>
    <w:rsid w:val="00514560"/>
    <w:rsid w:val="00514FFF"/>
    <w:rsid w:val="00516156"/>
    <w:rsid w:val="00520684"/>
    <w:rsid w:val="00521555"/>
    <w:rsid w:val="00522585"/>
    <w:rsid w:val="00522F06"/>
    <w:rsid w:val="00524299"/>
    <w:rsid w:val="00524FF2"/>
    <w:rsid w:val="00525B1D"/>
    <w:rsid w:val="00526AB3"/>
    <w:rsid w:val="00526C5E"/>
    <w:rsid w:val="005301AD"/>
    <w:rsid w:val="005319CB"/>
    <w:rsid w:val="00531C7E"/>
    <w:rsid w:val="00533973"/>
    <w:rsid w:val="00534BF9"/>
    <w:rsid w:val="00535DFD"/>
    <w:rsid w:val="005370BE"/>
    <w:rsid w:val="00537CE2"/>
    <w:rsid w:val="005402D0"/>
    <w:rsid w:val="00540E89"/>
    <w:rsid w:val="005411D9"/>
    <w:rsid w:val="005427D6"/>
    <w:rsid w:val="00544D5D"/>
    <w:rsid w:val="00545124"/>
    <w:rsid w:val="0054534D"/>
    <w:rsid w:val="00545B58"/>
    <w:rsid w:val="005474EE"/>
    <w:rsid w:val="00547A26"/>
    <w:rsid w:val="00547BE5"/>
    <w:rsid w:val="005501E2"/>
    <w:rsid w:val="00550210"/>
    <w:rsid w:val="0055035C"/>
    <w:rsid w:val="0055161E"/>
    <w:rsid w:val="00551E01"/>
    <w:rsid w:val="0055271A"/>
    <w:rsid w:val="00553A3E"/>
    <w:rsid w:val="00553B34"/>
    <w:rsid w:val="00553B87"/>
    <w:rsid w:val="00553DA5"/>
    <w:rsid w:val="00554C95"/>
    <w:rsid w:val="00555F26"/>
    <w:rsid w:val="00557F0B"/>
    <w:rsid w:val="005609ED"/>
    <w:rsid w:val="005611A5"/>
    <w:rsid w:val="00562E5F"/>
    <w:rsid w:val="00563024"/>
    <w:rsid w:val="00564090"/>
    <w:rsid w:val="00564AB7"/>
    <w:rsid w:val="00565F68"/>
    <w:rsid w:val="0056669D"/>
    <w:rsid w:val="005701AC"/>
    <w:rsid w:val="0057042B"/>
    <w:rsid w:val="00570B55"/>
    <w:rsid w:val="00571225"/>
    <w:rsid w:val="00571426"/>
    <w:rsid w:val="00571DD3"/>
    <w:rsid w:val="005728E6"/>
    <w:rsid w:val="00572C32"/>
    <w:rsid w:val="0057392F"/>
    <w:rsid w:val="005742C0"/>
    <w:rsid w:val="00575420"/>
    <w:rsid w:val="00575AD2"/>
    <w:rsid w:val="00575D7D"/>
    <w:rsid w:val="0057656E"/>
    <w:rsid w:val="0057693A"/>
    <w:rsid w:val="00577960"/>
    <w:rsid w:val="0058042D"/>
    <w:rsid w:val="005805E1"/>
    <w:rsid w:val="0058099E"/>
    <w:rsid w:val="00580CE1"/>
    <w:rsid w:val="00583057"/>
    <w:rsid w:val="0058365D"/>
    <w:rsid w:val="00583C40"/>
    <w:rsid w:val="00585863"/>
    <w:rsid w:val="00586D39"/>
    <w:rsid w:val="00586DB2"/>
    <w:rsid w:val="00590700"/>
    <w:rsid w:val="00592A8C"/>
    <w:rsid w:val="00595172"/>
    <w:rsid w:val="00595267"/>
    <w:rsid w:val="00595F31"/>
    <w:rsid w:val="00595F5D"/>
    <w:rsid w:val="00596BCC"/>
    <w:rsid w:val="005973E6"/>
    <w:rsid w:val="00597B91"/>
    <w:rsid w:val="005A0CAF"/>
    <w:rsid w:val="005A0CF6"/>
    <w:rsid w:val="005A373E"/>
    <w:rsid w:val="005A57B3"/>
    <w:rsid w:val="005A5D4E"/>
    <w:rsid w:val="005A6F2F"/>
    <w:rsid w:val="005B09C3"/>
    <w:rsid w:val="005B25B5"/>
    <w:rsid w:val="005B261F"/>
    <w:rsid w:val="005B4C83"/>
    <w:rsid w:val="005B57A7"/>
    <w:rsid w:val="005B5C18"/>
    <w:rsid w:val="005B5D28"/>
    <w:rsid w:val="005B6315"/>
    <w:rsid w:val="005B6539"/>
    <w:rsid w:val="005B6945"/>
    <w:rsid w:val="005B765F"/>
    <w:rsid w:val="005C137A"/>
    <w:rsid w:val="005C2142"/>
    <w:rsid w:val="005C2228"/>
    <w:rsid w:val="005C3120"/>
    <w:rsid w:val="005C473A"/>
    <w:rsid w:val="005C5849"/>
    <w:rsid w:val="005C76EA"/>
    <w:rsid w:val="005D0B1C"/>
    <w:rsid w:val="005D2595"/>
    <w:rsid w:val="005D259E"/>
    <w:rsid w:val="005D25CE"/>
    <w:rsid w:val="005D31A5"/>
    <w:rsid w:val="005D4498"/>
    <w:rsid w:val="005D4E62"/>
    <w:rsid w:val="005D64F8"/>
    <w:rsid w:val="005D7972"/>
    <w:rsid w:val="005E09F2"/>
    <w:rsid w:val="005E13CB"/>
    <w:rsid w:val="005E206C"/>
    <w:rsid w:val="005E2211"/>
    <w:rsid w:val="005E27F1"/>
    <w:rsid w:val="005E33A2"/>
    <w:rsid w:val="005E36A3"/>
    <w:rsid w:val="005E4248"/>
    <w:rsid w:val="005E46F0"/>
    <w:rsid w:val="005E4733"/>
    <w:rsid w:val="005E476C"/>
    <w:rsid w:val="005E4C72"/>
    <w:rsid w:val="005E5A97"/>
    <w:rsid w:val="005E5E64"/>
    <w:rsid w:val="005E6FDF"/>
    <w:rsid w:val="005E77F2"/>
    <w:rsid w:val="005F0D60"/>
    <w:rsid w:val="005F142A"/>
    <w:rsid w:val="005F5E8D"/>
    <w:rsid w:val="005F5F53"/>
    <w:rsid w:val="005F6EBB"/>
    <w:rsid w:val="005F77F4"/>
    <w:rsid w:val="006002D9"/>
    <w:rsid w:val="006005C3"/>
    <w:rsid w:val="00600843"/>
    <w:rsid w:val="00600991"/>
    <w:rsid w:val="00600E0C"/>
    <w:rsid w:val="00600F14"/>
    <w:rsid w:val="00601677"/>
    <w:rsid w:val="00601FD0"/>
    <w:rsid w:val="00602F74"/>
    <w:rsid w:val="00603020"/>
    <w:rsid w:val="0060307D"/>
    <w:rsid w:val="00604E76"/>
    <w:rsid w:val="00605271"/>
    <w:rsid w:val="00605DBF"/>
    <w:rsid w:val="006065A8"/>
    <w:rsid w:val="00606739"/>
    <w:rsid w:val="00606B1B"/>
    <w:rsid w:val="00606C04"/>
    <w:rsid w:val="00610955"/>
    <w:rsid w:val="00610A9C"/>
    <w:rsid w:val="00610C65"/>
    <w:rsid w:val="006111DF"/>
    <w:rsid w:val="00611355"/>
    <w:rsid w:val="00611C80"/>
    <w:rsid w:val="0061275B"/>
    <w:rsid w:val="00612DC7"/>
    <w:rsid w:val="00613077"/>
    <w:rsid w:val="006137DB"/>
    <w:rsid w:val="00613EAE"/>
    <w:rsid w:val="006146AF"/>
    <w:rsid w:val="006150D6"/>
    <w:rsid w:val="00615343"/>
    <w:rsid w:val="0061616C"/>
    <w:rsid w:val="00622506"/>
    <w:rsid w:val="00622718"/>
    <w:rsid w:val="00622BDB"/>
    <w:rsid w:val="00623855"/>
    <w:rsid w:val="00625073"/>
    <w:rsid w:val="00625154"/>
    <w:rsid w:val="00625D63"/>
    <w:rsid w:val="0062610C"/>
    <w:rsid w:val="00627056"/>
    <w:rsid w:val="00627F42"/>
    <w:rsid w:val="00632284"/>
    <w:rsid w:val="006325A9"/>
    <w:rsid w:val="006346FF"/>
    <w:rsid w:val="006352AF"/>
    <w:rsid w:val="00635312"/>
    <w:rsid w:val="006367B3"/>
    <w:rsid w:val="0063731A"/>
    <w:rsid w:val="006403CD"/>
    <w:rsid w:val="00640CBB"/>
    <w:rsid w:val="0064135E"/>
    <w:rsid w:val="00641A1A"/>
    <w:rsid w:val="00641A37"/>
    <w:rsid w:val="00641E03"/>
    <w:rsid w:val="00642286"/>
    <w:rsid w:val="00643988"/>
    <w:rsid w:val="006441C8"/>
    <w:rsid w:val="006447DB"/>
    <w:rsid w:val="00645274"/>
    <w:rsid w:val="00645B39"/>
    <w:rsid w:val="00646F51"/>
    <w:rsid w:val="0065013F"/>
    <w:rsid w:val="0065123F"/>
    <w:rsid w:val="00651C43"/>
    <w:rsid w:val="00652DC3"/>
    <w:rsid w:val="0065396E"/>
    <w:rsid w:val="00653EF2"/>
    <w:rsid w:val="0065442A"/>
    <w:rsid w:val="00654DEE"/>
    <w:rsid w:val="00654E1D"/>
    <w:rsid w:val="006550A5"/>
    <w:rsid w:val="006560C8"/>
    <w:rsid w:val="006562CD"/>
    <w:rsid w:val="0065666E"/>
    <w:rsid w:val="0065762A"/>
    <w:rsid w:val="0066002E"/>
    <w:rsid w:val="006609EB"/>
    <w:rsid w:val="00661095"/>
    <w:rsid w:val="006616DC"/>
    <w:rsid w:val="00661AE6"/>
    <w:rsid w:val="00661CC2"/>
    <w:rsid w:val="00665D99"/>
    <w:rsid w:val="006660C3"/>
    <w:rsid w:val="0066679A"/>
    <w:rsid w:val="0066685C"/>
    <w:rsid w:val="0067107B"/>
    <w:rsid w:val="0067111C"/>
    <w:rsid w:val="00671250"/>
    <w:rsid w:val="006715F3"/>
    <w:rsid w:val="0067266F"/>
    <w:rsid w:val="006736FB"/>
    <w:rsid w:val="00674286"/>
    <w:rsid w:val="00674294"/>
    <w:rsid w:val="006742D7"/>
    <w:rsid w:val="0067477D"/>
    <w:rsid w:val="00674C82"/>
    <w:rsid w:val="00675D99"/>
    <w:rsid w:val="00676512"/>
    <w:rsid w:val="00676EE8"/>
    <w:rsid w:val="00683939"/>
    <w:rsid w:val="00683A71"/>
    <w:rsid w:val="00683C33"/>
    <w:rsid w:val="00686053"/>
    <w:rsid w:val="00690BA9"/>
    <w:rsid w:val="006944AF"/>
    <w:rsid w:val="00695052"/>
    <w:rsid w:val="006963ED"/>
    <w:rsid w:val="00697087"/>
    <w:rsid w:val="006976BE"/>
    <w:rsid w:val="006A0A61"/>
    <w:rsid w:val="006A3DA7"/>
    <w:rsid w:val="006A5312"/>
    <w:rsid w:val="006A7960"/>
    <w:rsid w:val="006A7CB2"/>
    <w:rsid w:val="006B1473"/>
    <w:rsid w:val="006B1508"/>
    <w:rsid w:val="006B2429"/>
    <w:rsid w:val="006B24FA"/>
    <w:rsid w:val="006B2785"/>
    <w:rsid w:val="006B2D94"/>
    <w:rsid w:val="006B3915"/>
    <w:rsid w:val="006B644F"/>
    <w:rsid w:val="006C09EA"/>
    <w:rsid w:val="006C0DD0"/>
    <w:rsid w:val="006C0F47"/>
    <w:rsid w:val="006C2E32"/>
    <w:rsid w:val="006C3025"/>
    <w:rsid w:val="006C33AF"/>
    <w:rsid w:val="006C355E"/>
    <w:rsid w:val="006C38FC"/>
    <w:rsid w:val="006C4BD9"/>
    <w:rsid w:val="006C4FAA"/>
    <w:rsid w:val="006C5A5B"/>
    <w:rsid w:val="006C68DB"/>
    <w:rsid w:val="006C76D1"/>
    <w:rsid w:val="006C7A9A"/>
    <w:rsid w:val="006C7D1F"/>
    <w:rsid w:val="006D0DEC"/>
    <w:rsid w:val="006D1A41"/>
    <w:rsid w:val="006D2072"/>
    <w:rsid w:val="006D443F"/>
    <w:rsid w:val="006D4A76"/>
    <w:rsid w:val="006D5CC9"/>
    <w:rsid w:val="006D6FB6"/>
    <w:rsid w:val="006E1D57"/>
    <w:rsid w:val="006E2E64"/>
    <w:rsid w:val="006E4182"/>
    <w:rsid w:val="006E4482"/>
    <w:rsid w:val="006E47C2"/>
    <w:rsid w:val="006E5971"/>
    <w:rsid w:val="006E5BE6"/>
    <w:rsid w:val="006E61E3"/>
    <w:rsid w:val="006E66F6"/>
    <w:rsid w:val="006E6854"/>
    <w:rsid w:val="006E6898"/>
    <w:rsid w:val="006E78E5"/>
    <w:rsid w:val="006F0E44"/>
    <w:rsid w:val="006F1C23"/>
    <w:rsid w:val="006F1D6F"/>
    <w:rsid w:val="006F2988"/>
    <w:rsid w:val="006F2A6A"/>
    <w:rsid w:val="006F385E"/>
    <w:rsid w:val="006F4100"/>
    <w:rsid w:val="006F56C6"/>
    <w:rsid w:val="006F5F91"/>
    <w:rsid w:val="006F5FF8"/>
    <w:rsid w:val="006F6110"/>
    <w:rsid w:val="006F6234"/>
    <w:rsid w:val="006F64DC"/>
    <w:rsid w:val="006F72C0"/>
    <w:rsid w:val="00700C7B"/>
    <w:rsid w:val="00700D7B"/>
    <w:rsid w:val="00700EAC"/>
    <w:rsid w:val="007038CB"/>
    <w:rsid w:val="00704265"/>
    <w:rsid w:val="00705C68"/>
    <w:rsid w:val="00707B26"/>
    <w:rsid w:val="00710168"/>
    <w:rsid w:val="00710610"/>
    <w:rsid w:val="00710BFB"/>
    <w:rsid w:val="00713CB6"/>
    <w:rsid w:val="0071631C"/>
    <w:rsid w:val="00716C9D"/>
    <w:rsid w:val="0071765D"/>
    <w:rsid w:val="0071768A"/>
    <w:rsid w:val="0072003F"/>
    <w:rsid w:val="0072046E"/>
    <w:rsid w:val="00720B3F"/>
    <w:rsid w:val="0072194F"/>
    <w:rsid w:val="00721A62"/>
    <w:rsid w:val="00721E22"/>
    <w:rsid w:val="00722405"/>
    <w:rsid w:val="00722985"/>
    <w:rsid w:val="00722ACD"/>
    <w:rsid w:val="00722C06"/>
    <w:rsid w:val="00722CBD"/>
    <w:rsid w:val="00722D0F"/>
    <w:rsid w:val="00723946"/>
    <w:rsid w:val="00724A48"/>
    <w:rsid w:val="00726906"/>
    <w:rsid w:val="00727BD7"/>
    <w:rsid w:val="00727D2F"/>
    <w:rsid w:val="00730472"/>
    <w:rsid w:val="00731117"/>
    <w:rsid w:val="007315AD"/>
    <w:rsid w:val="007318DA"/>
    <w:rsid w:val="00732AD7"/>
    <w:rsid w:val="007331AB"/>
    <w:rsid w:val="007358E8"/>
    <w:rsid w:val="00735CCE"/>
    <w:rsid w:val="007370FB"/>
    <w:rsid w:val="007437BB"/>
    <w:rsid w:val="00744687"/>
    <w:rsid w:val="007447F2"/>
    <w:rsid w:val="007449E3"/>
    <w:rsid w:val="00744AFF"/>
    <w:rsid w:val="007450B1"/>
    <w:rsid w:val="00745B31"/>
    <w:rsid w:val="00745C39"/>
    <w:rsid w:val="00745FEC"/>
    <w:rsid w:val="00746337"/>
    <w:rsid w:val="00746DE1"/>
    <w:rsid w:val="00747520"/>
    <w:rsid w:val="00747A51"/>
    <w:rsid w:val="00747D63"/>
    <w:rsid w:val="00750065"/>
    <w:rsid w:val="00751B66"/>
    <w:rsid w:val="00753188"/>
    <w:rsid w:val="007547F8"/>
    <w:rsid w:val="007548F9"/>
    <w:rsid w:val="00754B91"/>
    <w:rsid w:val="00755105"/>
    <w:rsid w:val="00756696"/>
    <w:rsid w:val="007575F1"/>
    <w:rsid w:val="00760AE7"/>
    <w:rsid w:val="00761821"/>
    <w:rsid w:val="00761F57"/>
    <w:rsid w:val="00762037"/>
    <w:rsid w:val="00763659"/>
    <w:rsid w:val="007639E9"/>
    <w:rsid w:val="0076408C"/>
    <w:rsid w:val="007640E5"/>
    <w:rsid w:val="007643BC"/>
    <w:rsid w:val="00764868"/>
    <w:rsid w:val="00764F4D"/>
    <w:rsid w:val="00765BD3"/>
    <w:rsid w:val="0076602A"/>
    <w:rsid w:val="00766329"/>
    <w:rsid w:val="00766CC8"/>
    <w:rsid w:val="00767285"/>
    <w:rsid w:val="00770159"/>
    <w:rsid w:val="00770866"/>
    <w:rsid w:val="00770EDF"/>
    <w:rsid w:val="00772963"/>
    <w:rsid w:val="0077336E"/>
    <w:rsid w:val="007753B8"/>
    <w:rsid w:val="0077592C"/>
    <w:rsid w:val="007767BA"/>
    <w:rsid w:val="00776971"/>
    <w:rsid w:val="00776AE2"/>
    <w:rsid w:val="00781A54"/>
    <w:rsid w:val="00781FD3"/>
    <w:rsid w:val="007836D6"/>
    <w:rsid w:val="007841BB"/>
    <w:rsid w:val="00785F70"/>
    <w:rsid w:val="0078773E"/>
    <w:rsid w:val="00787B5B"/>
    <w:rsid w:val="00787C30"/>
    <w:rsid w:val="00787D6D"/>
    <w:rsid w:val="007907B5"/>
    <w:rsid w:val="00791D87"/>
    <w:rsid w:val="00792F40"/>
    <w:rsid w:val="00793B8F"/>
    <w:rsid w:val="00793FEC"/>
    <w:rsid w:val="0079413B"/>
    <w:rsid w:val="00794FBD"/>
    <w:rsid w:val="00795627"/>
    <w:rsid w:val="00796015"/>
    <w:rsid w:val="007970F3"/>
    <w:rsid w:val="007A16FC"/>
    <w:rsid w:val="007A1CAC"/>
    <w:rsid w:val="007A2110"/>
    <w:rsid w:val="007A3255"/>
    <w:rsid w:val="007A3B3E"/>
    <w:rsid w:val="007A452E"/>
    <w:rsid w:val="007A6147"/>
    <w:rsid w:val="007B05D4"/>
    <w:rsid w:val="007B0AA7"/>
    <w:rsid w:val="007B191F"/>
    <w:rsid w:val="007B2B4E"/>
    <w:rsid w:val="007B2E61"/>
    <w:rsid w:val="007B308C"/>
    <w:rsid w:val="007B3A5B"/>
    <w:rsid w:val="007B3A75"/>
    <w:rsid w:val="007B4614"/>
    <w:rsid w:val="007B70D5"/>
    <w:rsid w:val="007B7473"/>
    <w:rsid w:val="007B79F5"/>
    <w:rsid w:val="007B7B24"/>
    <w:rsid w:val="007C03EF"/>
    <w:rsid w:val="007C1C72"/>
    <w:rsid w:val="007C26CB"/>
    <w:rsid w:val="007C5C2A"/>
    <w:rsid w:val="007C5C5B"/>
    <w:rsid w:val="007C6EAF"/>
    <w:rsid w:val="007C7B53"/>
    <w:rsid w:val="007D0E6C"/>
    <w:rsid w:val="007D1558"/>
    <w:rsid w:val="007D2533"/>
    <w:rsid w:val="007D2FC4"/>
    <w:rsid w:val="007D42A9"/>
    <w:rsid w:val="007D4340"/>
    <w:rsid w:val="007D4FE6"/>
    <w:rsid w:val="007D539D"/>
    <w:rsid w:val="007D6C86"/>
    <w:rsid w:val="007D78F7"/>
    <w:rsid w:val="007E002C"/>
    <w:rsid w:val="007E0A77"/>
    <w:rsid w:val="007E0E13"/>
    <w:rsid w:val="007E0F3F"/>
    <w:rsid w:val="007E3350"/>
    <w:rsid w:val="007E65E0"/>
    <w:rsid w:val="007E6A7D"/>
    <w:rsid w:val="007E6C0C"/>
    <w:rsid w:val="007F037A"/>
    <w:rsid w:val="007F13EB"/>
    <w:rsid w:val="007F1675"/>
    <w:rsid w:val="007F243F"/>
    <w:rsid w:val="007F2AFB"/>
    <w:rsid w:val="007F35A7"/>
    <w:rsid w:val="007F3732"/>
    <w:rsid w:val="007F4971"/>
    <w:rsid w:val="00800344"/>
    <w:rsid w:val="00800B63"/>
    <w:rsid w:val="0080280E"/>
    <w:rsid w:val="00805B84"/>
    <w:rsid w:val="008068EA"/>
    <w:rsid w:val="0080744E"/>
    <w:rsid w:val="00810268"/>
    <w:rsid w:val="008102D0"/>
    <w:rsid w:val="00810D06"/>
    <w:rsid w:val="00811654"/>
    <w:rsid w:val="00811C66"/>
    <w:rsid w:val="0081245F"/>
    <w:rsid w:val="00812796"/>
    <w:rsid w:val="0081471C"/>
    <w:rsid w:val="008157E4"/>
    <w:rsid w:val="00816015"/>
    <w:rsid w:val="00820D52"/>
    <w:rsid w:val="00821C7F"/>
    <w:rsid w:val="00822768"/>
    <w:rsid w:val="00822F55"/>
    <w:rsid w:val="00823528"/>
    <w:rsid w:val="0082390E"/>
    <w:rsid w:val="00824849"/>
    <w:rsid w:val="00824FE3"/>
    <w:rsid w:val="00826755"/>
    <w:rsid w:val="00826AE4"/>
    <w:rsid w:val="00830B1E"/>
    <w:rsid w:val="0083108D"/>
    <w:rsid w:val="00831090"/>
    <w:rsid w:val="00832B20"/>
    <w:rsid w:val="008333DF"/>
    <w:rsid w:val="0083366F"/>
    <w:rsid w:val="008341CC"/>
    <w:rsid w:val="00836247"/>
    <w:rsid w:val="008363D1"/>
    <w:rsid w:val="008404BF"/>
    <w:rsid w:val="00840D23"/>
    <w:rsid w:val="008421E8"/>
    <w:rsid w:val="00843FD2"/>
    <w:rsid w:val="00844EC9"/>
    <w:rsid w:val="008455BE"/>
    <w:rsid w:val="008460A7"/>
    <w:rsid w:val="00846D94"/>
    <w:rsid w:val="00850B65"/>
    <w:rsid w:val="008512D8"/>
    <w:rsid w:val="0085136B"/>
    <w:rsid w:val="0085599B"/>
    <w:rsid w:val="00856430"/>
    <w:rsid w:val="0085653E"/>
    <w:rsid w:val="00856D72"/>
    <w:rsid w:val="00857E8C"/>
    <w:rsid w:val="00860A82"/>
    <w:rsid w:val="00861B1E"/>
    <w:rsid w:val="00862239"/>
    <w:rsid w:val="00862568"/>
    <w:rsid w:val="00862C58"/>
    <w:rsid w:val="00863F08"/>
    <w:rsid w:val="00866A5C"/>
    <w:rsid w:val="00866E11"/>
    <w:rsid w:val="00867C1B"/>
    <w:rsid w:val="008711D2"/>
    <w:rsid w:val="0087415A"/>
    <w:rsid w:val="00874BF2"/>
    <w:rsid w:val="00875CCF"/>
    <w:rsid w:val="00875E39"/>
    <w:rsid w:val="00877244"/>
    <w:rsid w:val="00877267"/>
    <w:rsid w:val="008772F5"/>
    <w:rsid w:val="00877795"/>
    <w:rsid w:val="00877F05"/>
    <w:rsid w:val="0088040D"/>
    <w:rsid w:val="00880FF7"/>
    <w:rsid w:val="008810CE"/>
    <w:rsid w:val="00881E88"/>
    <w:rsid w:val="00881FD3"/>
    <w:rsid w:val="00884136"/>
    <w:rsid w:val="00884963"/>
    <w:rsid w:val="00885140"/>
    <w:rsid w:val="00885A72"/>
    <w:rsid w:val="00886B84"/>
    <w:rsid w:val="00887830"/>
    <w:rsid w:val="0088794E"/>
    <w:rsid w:val="0089030F"/>
    <w:rsid w:val="00890AC8"/>
    <w:rsid w:val="00890E87"/>
    <w:rsid w:val="00892EA1"/>
    <w:rsid w:val="008934B9"/>
    <w:rsid w:val="00893BC4"/>
    <w:rsid w:val="00895003"/>
    <w:rsid w:val="00895E03"/>
    <w:rsid w:val="00897F1A"/>
    <w:rsid w:val="008A04CE"/>
    <w:rsid w:val="008A21AB"/>
    <w:rsid w:val="008A264F"/>
    <w:rsid w:val="008A3376"/>
    <w:rsid w:val="008A45BA"/>
    <w:rsid w:val="008A498D"/>
    <w:rsid w:val="008A4B95"/>
    <w:rsid w:val="008A4BA8"/>
    <w:rsid w:val="008A5FBB"/>
    <w:rsid w:val="008A68F1"/>
    <w:rsid w:val="008A7F63"/>
    <w:rsid w:val="008B0603"/>
    <w:rsid w:val="008B0B05"/>
    <w:rsid w:val="008B2927"/>
    <w:rsid w:val="008B2969"/>
    <w:rsid w:val="008B31A2"/>
    <w:rsid w:val="008B3862"/>
    <w:rsid w:val="008B3FB6"/>
    <w:rsid w:val="008B42D9"/>
    <w:rsid w:val="008B7D3B"/>
    <w:rsid w:val="008C04DC"/>
    <w:rsid w:val="008C04F7"/>
    <w:rsid w:val="008C1FA0"/>
    <w:rsid w:val="008C1FD1"/>
    <w:rsid w:val="008C26C5"/>
    <w:rsid w:val="008C3A3C"/>
    <w:rsid w:val="008C5227"/>
    <w:rsid w:val="008D0ADE"/>
    <w:rsid w:val="008D1A9F"/>
    <w:rsid w:val="008D1D2B"/>
    <w:rsid w:val="008D1E64"/>
    <w:rsid w:val="008D2468"/>
    <w:rsid w:val="008D396B"/>
    <w:rsid w:val="008D4A28"/>
    <w:rsid w:val="008D518A"/>
    <w:rsid w:val="008D63BB"/>
    <w:rsid w:val="008D77F7"/>
    <w:rsid w:val="008E1645"/>
    <w:rsid w:val="008E18FC"/>
    <w:rsid w:val="008E2A03"/>
    <w:rsid w:val="008E3DB9"/>
    <w:rsid w:val="008E4F24"/>
    <w:rsid w:val="008E5340"/>
    <w:rsid w:val="008E61FA"/>
    <w:rsid w:val="008E6D96"/>
    <w:rsid w:val="008E6FE4"/>
    <w:rsid w:val="008E7063"/>
    <w:rsid w:val="008E7FEA"/>
    <w:rsid w:val="008F17C7"/>
    <w:rsid w:val="008F28CA"/>
    <w:rsid w:val="008F4256"/>
    <w:rsid w:val="008F68B8"/>
    <w:rsid w:val="008F7135"/>
    <w:rsid w:val="008F7E8F"/>
    <w:rsid w:val="00900735"/>
    <w:rsid w:val="009017A9"/>
    <w:rsid w:val="00901A6F"/>
    <w:rsid w:val="00901DC0"/>
    <w:rsid w:val="00903B10"/>
    <w:rsid w:val="00904591"/>
    <w:rsid w:val="00904A4E"/>
    <w:rsid w:val="009051D8"/>
    <w:rsid w:val="0090533F"/>
    <w:rsid w:val="00905C3D"/>
    <w:rsid w:val="00906038"/>
    <w:rsid w:val="00906959"/>
    <w:rsid w:val="00911D60"/>
    <w:rsid w:val="00913314"/>
    <w:rsid w:val="00913A32"/>
    <w:rsid w:val="00914046"/>
    <w:rsid w:val="009150A7"/>
    <w:rsid w:val="0091559A"/>
    <w:rsid w:val="009173D4"/>
    <w:rsid w:val="00917D9D"/>
    <w:rsid w:val="009212DE"/>
    <w:rsid w:val="00921375"/>
    <w:rsid w:val="00921F02"/>
    <w:rsid w:val="00921F7A"/>
    <w:rsid w:val="0092542A"/>
    <w:rsid w:val="00925713"/>
    <w:rsid w:val="00925BC1"/>
    <w:rsid w:val="00926CB1"/>
    <w:rsid w:val="0093240B"/>
    <w:rsid w:val="00932B1F"/>
    <w:rsid w:val="00934806"/>
    <w:rsid w:val="00934CAE"/>
    <w:rsid w:val="00934D63"/>
    <w:rsid w:val="00934DCA"/>
    <w:rsid w:val="009352FD"/>
    <w:rsid w:val="0094003F"/>
    <w:rsid w:val="00940B51"/>
    <w:rsid w:val="00940EF2"/>
    <w:rsid w:val="009419FD"/>
    <w:rsid w:val="009420B4"/>
    <w:rsid w:val="00942688"/>
    <w:rsid w:val="00943092"/>
    <w:rsid w:val="00943241"/>
    <w:rsid w:val="009440E5"/>
    <w:rsid w:val="00944488"/>
    <w:rsid w:val="00944AFD"/>
    <w:rsid w:val="00944E06"/>
    <w:rsid w:val="00944EA7"/>
    <w:rsid w:val="0094539C"/>
    <w:rsid w:val="0094737A"/>
    <w:rsid w:val="00950CCB"/>
    <w:rsid w:val="00950DF5"/>
    <w:rsid w:val="00951026"/>
    <w:rsid w:val="009512BF"/>
    <w:rsid w:val="009523B8"/>
    <w:rsid w:val="009527AB"/>
    <w:rsid w:val="00953D27"/>
    <w:rsid w:val="00954A26"/>
    <w:rsid w:val="009553B4"/>
    <w:rsid w:val="00955B9B"/>
    <w:rsid w:val="00956301"/>
    <w:rsid w:val="00956F64"/>
    <w:rsid w:val="0095798A"/>
    <w:rsid w:val="00960513"/>
    <w:rsid w:val="0096112A"/>
    <w:rsid w:val="009615F8"/>
    <w:rsid w:val="00961FCF"/>
    <w:rsid w:val="00962839"/>
    <w:rsid w:val="0096296A"/>
    <w:rsid w:val="00964542"/>
    <w:rsid w:val="009649DA"/>
    <w:rsid w:val="009650A9"/>
    <w:rsid w:val="00965403"/>
    <w:rsid w:val="009656C8"/>
    <w:rsid w:val="009675CC"/>
    <w:rsid w:val="009676F3"/>
    <w:rsid w:val="00967ADF"/>
    <w:rsid w:val="00967B95"/>
    <w:rsid w:val="00967D0E"/>
    <w:rsid w:val="00971960"/>
    <w:rsid w:val="00973467"/>
    <w:rsid w:val="00974411"/>
    <w:rsid w:val="00975614"/>
    <w:rsid w:val="00975E74"/>
    <w:rsid w:val="00976878"/>
    <w:rsid w:val="00976A81"/>
    <w:rsid w:val="009801C8"/>
    <w:rsid w:val="00981401"/>
    <w:rsid w:val="009817CF"/>
    <w:rsid w:val="00981B4A"/>
    <w:rsid w:val="00982444"/>
    <w:rsid w:val="00982AB7"/>
    <w:rsid w:val="00982C57"/>
    <w:rsid w:val="009831FC"/>
    <w:rsid w:val="00985304"/>
    <w:rsid w:val="00985928"/>
    <w:rsid w:val="00987483"/>
    <w:rsid w:val="00987B3A"/>
    <w:rsid w:val="00991386"/>
    <w:rsid w:val="00992614"/>
    <w:rsid w:val="0099267C"/>
    <w:rsid w:val="009938F4"/>
    <w:rsid w:val="00993BB9"/>
    <w:rsid w:val="00997BA0"/>
    <w:rsid w:val="00997BDD"/>
    <w:rsid w:val="00997C6C"/>
    <w:rsid w:val="00997D0A"/>
    <w:rsid w:val="009A1220"/>
    <w:rsid w:val="009A554D"/>
    <w:rsid w:val="009A57C0"/>
    <w:rsid w:val="009A638D"/>
    <w:rsid w:val="009A6F89"/>
    <w:rsid w:val="009B06E0"/>
    <w:rsid w:val="009B1B23"/>
    <w:rsid w:val="009B1E65"/>
    <w:rsid w:val="009B2A4D"/>
    <w:rsid w:val="009B2FF7"/>
    <w:rsid w:val="009B528E"/>
    <w:rsid w:val="009B61C6"/>
    <w:rsid w:val="009B66C0"/>
    <w:rsid w:val="009B7560"/>
    <w:rsid w:val="009B7E1D"/>
    <w:rsid w:val="009C24BA"/>
    <w:rsid w:val="009C2D9D"/>
    <w:rsid w:val="009C38D5"/>
    <w:rsid w:val="009C5388"/>
    <w:rsid w:val="009C5672"/>
    <w:rsid w:val="009C5CC9"/>
    <w:rsid w:val="009C5F78"/>
    <w:rsid w:val="009C6656"/>
    <w:rsid w:val="009C671B"/>
    <w:rsid w:val="009C6D42"/>
    <w:rsid w:val="009C73AF"/>
    <w:rsid w:val="009D4BD9"/>
    <w:rsid w:val="009D5130"/>
    <w:rsid w:val="009D5CD8"/>
    <w:rsid w:val="009D6412"/>
    <w:rsid w:val="009D6F06"/>
    <w:rsid w:val="009D7582"/>
    <w:rsid w:val="009E1E7D"/>
    <w:rsid w:val="009E1F80"/>
    <w:rsid w:val="009E1FC6"/>
    <w:rsid w:val="009E1FC8"/>
    <w:rsid w:val="009E21B2"/>
    <w:rsid w:val="009E2E3D"/>
    <w:rsid w:val="009E4D1D"/>
    <w:rsid w:val="009E4D38"/>
    <w:rsid w:val="009E4F14"/>
    <w:rsid w:val="009F00D6"/>
    <w:rsid w:val="009F0817"/>
    <w:rsid w:val="009F098F"/>
    <w:rsid w:val="009F3226"/>
    <w:rsid w:val="009F3E7B"/>
    <w:rsid w:val="009F4458"/>
    <w:rsid w:val="009F46C3"/>
    <w:rsid w:val="009F4C5C"/>
    <w:rsid w:val="009F4C6C"/>
    <w:rsid w:val="009F4DD8"/>
    <w:rsid w:val="009F4FA4"/>
    <w:rsid w:val="009F5192"/>
    <w:rsid w:val="009F67BF"/>
    <w:rsid w:val="009F6E21"/>
    <w:rsid w:val="009F715B"/>
    <w:rsid w:val="00A00235"/>
    <w:rsid w:val="00A00900"/>
    <w:rsid w:val="00A00C49"/>
    <w:rsid w:val="00A0173D"/>
    <w:rsid w:val="00A034F2"/>
    <w:rsid w:val="00A036D9"/>
    <w:rsid w:val="00A06969"/>
    <w:rsid w:val="00A1044A"/>
    <w:rsid w:val="00A11FC2"/>
    <w:rsid w:val="00A120C1"/>
    <w:rsid w:val="00A13198"/>
    <w:rsid w:val="00A150A0"/>
    <w:rsid w:val="00A155E3"/>
    <w:rsid w:val="00A16764"/>
    <w:rsid w:val="00A16865"/>
    <w:rsid w:val="00A171BE"/>
    <w:rsid w:val="00A1787D"/>
    <w:rsid w:val="00A208BC"/>
    <w:rsid w:val="00A20B5C"/>
    <w:rsid w:val="00A20E28"/>
    <w:rsid w:val="00A214F4"/>
    <w:rsid w:val="00A21C49"/>
    <w:rsid w:val="00A22080"/>
    <w:rsid w:val="00A22490"/>
    <w:rsid w:val="00A228D0"/>
    <w:rsid w:val="00A23A14"/>
    <w:rsid w:val="00A25B55"/>
    <w:rsid w:val="00A270B3"/>
    <w:rsid w:val="00A273B5"/>
    <w:rsid w:val="00A27585"/>
    <w:rsid w:val="00A27AE7"/>
    <w:rsid w:val="00A27EF9"/>
    <w:rsid w:val="00A30719"/>
    <w:rsid w:val="00A30A49"/>
    <w:rsid w:val="00A31106"/>
    <w:rsid w:val="00A32159"/>
    <w:rsid w:val="00A324EA"/>
    <w:rsid w:val="00A32715"/>
    <w:rsid w:val="00A34277"/>
    <w:rsid w:val="00A34C92"/>
    <w:rsid w:val="00A35A0A"/>
    <w:rsid w:val="00A35B9E"/>
    <w:rsid w:val="00A369ED"/>
    <w:rsid w:val="00A371AC"/>
    <w:rsid w:val="00A37A1A"/>
    <w:rsid w:val="00A37B88"/>
    <w:rsid w:val="00A37CAF"/>
    <w:rsid w:val="00A37E44"/>
    <w:rsid w:val="00A40633"/>
    <w:rsid w:val="00A41FDC"/>
    <w:rsid w:val="00A42D49"/>
    <w:rsid w:val="00A42F15"/>
    <w:rsid w:val="00A430E5"/>
    <w:rsid w:val="00A43BBD"/>
    <w:rsid w:val="00A43C0E"/>
    <w:rsid w:val="00A43C3E"/>
    <w:rsid w:val="00A45CA2"/>
    <w:rsid w:val="00A463A6"/>
    <w:rsid w:val="00A46A6D"/>
    <w:rsid w:val="00A4794A"/>
    <w:rsid w:val="00A50A86"/>
    <w:rsid w:val="00A50F34"/>
    <w:rsid w:val="00A51204"/>
    <w:rsid w:val="00A51CDE"/>
    <w:rsid w:val="00A55377"/>
    <w:rsid w:val="00A563E9"/>
    <w:rsid w:val="00A60E91"/>
    <w:rsid w:val="00A60E96"/>
    <w:rsid w:val="00A612D2"/>
    <w:rsid w:val="00A614B2"/>
    <w:rsid w:val="00A61E3B"/>
    <w:rsid w:val="00A62642"/>
    <w:rsid w:val="00A62E4A"/>
    <w:rsid w:val="00A62EF4"/>
    <w:rsid w:val="00A634C1"/>
    <w:rsid w:val="00A6505D"/>
    <w:rsid w:val="00A65847"/>
    <w:rsid w:val="00A65EB2"/>
    <w:rsid w:val="00A66236"/>
    <w:rsid w:val="00A667D4"/>
    <w:rsid w:val="00A66A19"/>
    <w:rsid w:val="00A67EC6"/>
    <w:rsid w:val="00A70E9E"/>
    <w:rsid w:val="00A71047"/>
    <w:rsid w:val="00A71159"/>
    <w:rsid w:val="00A7118C"/>
    <w:rsid w:val="00A7139A"/>
    <w:rsid w:val="00A71764"/>
    <w:rsid w:val="00A71C5E"/>
    <w:rsid w:val="00A72C57"/>
    <w:rsid w:val="00A73CEA"/>
    <w:rsid w:val="00A7438E"/>
    <w:rsid w:val="00A74CFE"/>
    <w:rsid w:val="00A74FDB"/>
    <w:rsid w:val="00A7511C"/>
    <w:rsid w:val="00A75F02"/>
    <w:rsid w:val="00A76F61"/>
    <w:rsid w:val="00A77A16"/>
    <w:rsid w:val="00A80253"/>
    <w:rsid w:val="00A815D1"/>
    <w:rsid w:val="00A82819"/>
    <w:rsid w:val="00A82B00"/>
    <w:rsid w:val="00A82CB2"/>
    <w:rsid w:val="00A8381F"/>
    <w:rsid w:val="00A847C5"/>
    <w:rsid w:val="00A87119"/>
    <w:rsid w:val="00A87539"/>
    <w:rsid w:val="00A92424"/>
    <w:rsid w:val="00A9272C"/>
    <w:rsid w:val="00A92CDF"/>
    <w:rsid w:val="00A94915"/>
    <w:rsid w:val="00A9668C"/>
    <w:rsid w:val="00A96BD6"/>
    <w:rsid w:val="00A970C1"/>
    <w:rsid w:val="00A973BE"/>
    <w:rsid w:val="00A97748"/>
    <w:rsid w:val="00AA111F"/>
    <w:rsid w:val="00AA1607"/>
    <w:rsid w:val="00AA2534"/>
    <w:rsid w:val="00AA32AB"/>
    <w:rsid w:val="00AA4125"/>
    <w:rsid w:val="00AA5DD0"/>
    <w:rsid w:val="00AA6348"/>
    <w:rsid w:val="00AA65B7"/>
    <w:rsid w:val="00AB04F5"/>
    <w:rsid w:val="00AB15BC"/>
    <w:rsid w:val="00AB16B4"/>
    <w:rsid w:val="00AB1EBE"/>
    <w:rsid w:val="00AB27CA"/>
    <w:rsid w:val="00AB4D80"/>
    <w:rsid w:val="00AB4E26"/>
    <w:rsid w:val="00AB539A"/>
    <w:rsid w:val="00AB7389"/>
    <w:rsid w:val="00AC07B0"/>
    <w:rsid w:val="00AC0AD9"/>
    <w:rsid w:val="00AC0D21"/>
    <w:rsid w:val="00AC2BB4"/>
    <w:rsid w:val="00AC3218"/>
    <w:rsid w:val="00AC3557"/>
    <w:rsid w:val="00AC36BB"/>
    <w:rsid w:val="00AC42CF"/>
    <w:rsid w:val="00AC47A1"/>
    <w:rsid w:val="00AC4B15"/>
    <w:rsid w:val="00AC551E"/>
    <w:rsid w:val="00AC7225"/>
    <w:rsid w:val="00AC7580"/>
    <w:rsid w:val="00AC75B0"/>
    <w:rsid w:val="00AD10E0"/>
    <w:rsid w:val="00AD20DA"/>
    <w:rsid w:val="00AD218D"/>
    <w:rsid w:val="00AD22DD"/>
    <w:rsid w:val="00AD2BBA"/>
    <w:rsid w:val="00AD2CC5"/>
    <w:rsid w:val="00AD2CE8"/>
    <w:rsid w:val="00AD2EFA"/>
    <w:rsid w:val="00AD3786"/>
    <w:rsid w:val="00AD45B6"/>
    <w:rsid w:val="00AD700F"/>
    <w:rsid w:val="00AE1EE0"/>
    <w:rsid w:val="00AE1FFB"/>
    <w:rsid w:val="00AE2652"/>
    <w:rsid w:val="00AE29F9"/>
    <w:rsid w:val="00AE3326"/>
    <w:rsid w:val="00AE3C56"/>
    <w:rsid w:val="00AE3E82"/>
    <w:rsid w:val="00AE40F3"/>
    <w:rsid w:val="00AE5B7C"/>
    <w:rsid w:val="00AE5F9B"/>
    <w:rsid w:val="00AE681B"/>
    <w:rsid w:val="00AE71A0"/>
    <w:rsid w:val="00AE76FD"/>
    <w:rsid w:val="00AF0AD4"/>
    <w:rsid w:val="00AF1679"/>
    <w:rsid w:val="00AF197C"/>
    <w:rsid w:val="00AF1A8C"/>
    <w:rsid w:val="00AF428E"/>
    <w:rsid w:val="00AF5640"/>
    <w:rsid w:val="00AF74AF"/>
    <w:rsid w:val="00AF762F"/>
    <w:rsid w:val="00AF7C8C"/>
    <w:rsid w:val="00B00BBB"/>
    <w:rsid w:val="00B00DBC"/>
    <w:rsid w:val="00B01056"/>
    <w:rsid w:val="00B01683"/>
    <w:rsid w:val="00B02791"/>
    <w:rsid w:val="00B027EC"/>
    <w:rsid w:val="00B032FC"/>
    <w:rsid w:val="00B04A0A"/>
    <w:rsid w:val="00B05E23"/>
    <w:rsid w:val="00B06222"/>
    <w:rsid w:val="00B06718"/>
    <w:rsid w:val="00B112DE"/>
    <w:rsid w:val="00B12DC7"/>
    <w:rsid w:val="00B155A8"/>
    <w:rsid w:val="00B162C6"/>
    <w:rsid w:val="00B1721E"/>
    <w:rsid w:val="00B20C06"/>
    <w:rsid w:val="00B2111F"/>
    <w:rsid w:val="00B21341"/>
    <w:rsid w:val="00B23B84"/>
    <w:rsid w:val="00B24618"/>
    <w:rsid w:val="00B2474A"/>
    <w:rsid w:val="00B2570F"/>
    <w:rsid w:val="00B259BC"/>
    <w:rsid w:val="00B25F23"/>
    <w:rsid w:val="00B270FC"/>
    <w:rsid w:val="00B27A6A"/>
    <w:rsid w:val="00B27A97"/>
    <w:rsid w:val="00B3101B"/>
    <w:rsid w:val="00B31770"/>
    <w:rsid w:val="00B31EBB"/>
    <w:rsid w:val="00B334D6"/>
    <w:rsid w:val="00B34447"/>
    <w:rsid w:val="00B34CB0"/>
    <w:rsid w:val="00B36104"/>
    <w:rsid w:val="00B3650F"/>
    <w:rsid w:val="00B37C85"/>
    <w:rsid w:val="00B40A2E"/>
    <w:rsid w:val="00B40B38"/>
    <w:rsid w:val="00B416BE"/>
    <w:rsid w:val="00B42DA1"/>
    <w:rsid w:val="00B43098"/>
    <w:rsid w:val="00B43D52"/>
    <w:rsid w:val="00B47593"/>
    <w:rsid w:val="00B47827"/>
    <w:rsid w:val="00B533ED"/>
    <w:rsid w:val="00B5355B"/>
    <w:rsid w:val="00B53B5B"/>
    <w:rsid w:val="00B54006"/>
    <w:rsid w:val="00B547DA"/>
    <w:rsid w:val="00B54A1A"/>
    <w:rsid w:val="00B556D3"/>
    <w:rsid w:val="00B55F1A"/>
    <w:rsid w:val="00B56173"/>
    <w:rsid w:val="00B565D7"/>
    <w:rsid w:val="00B60D1B"/>
    <w:rsid w:val="00B60FAF"/>
    <w:rsid w:val="00B6160E"/>
    <w:rsid w:val="00B61F40"/>
    <w:rsid w:val="00B638FC"/>
    <w:rsid w:val="00B6425D"/>
    <w:rsid w:val="00B64E01"/>
    <w:rsid w:val="00B64E54"/>
    <w:rsid w:val="00B650D7"/>
    <w:rsid w:val="00B675EE"/>
    <w:rsid w:val="00B7023E"/>
    <w:rsid w:val="00B70D8E"/>
    <w:rsid w:val="00B714E1"/>
    <w:rsid w:val="00B72BDA"/>
    <w:rsid w:val="00B73115"/>
    <w:rsid w:val="00B73FEE"/>
    <w:rsid w:val="00B74B3A"/>
    <w:rsid w:val="00B755C0"/>
    <w:rsid w:val="00B75827"/>
    <w:rsid w:val="00B75AA0"/>
    <w:rsid w:val="00B760B4"/>
    <w:rsid w:val="00B769B1"/>
    <w:rsid w:val="00B76CF1"/>
    <w:rsid w:val="00B77462"/>
    <w:rsid w:val="00B81A54"/>
    <w:rsid w:val="00B82852"/>
    <w:rsid w:val="00B82B72"/>
    <w:rsid w:val="00B83E57"/>
    <w:rsid w:val="00B83EC2"/>
    <w:rsid w:val="00B848C9"/>
    <w:rsid w:val="00B851D4"/>
    <w:rsid w:val="00B876F9"/>
    <w:rsid w:val="00B9008D"/>
    <w:rsid w:val="00B90538"/>
    <w:rsid w:val="00B9152F"/>
    <w:rsid w:val="00B91E48"/>
    <w:rsid w:val="00B92B8E"/>
    <w:rsid w:val="00B93521"/>
    <w:rsid w:val="00B9382F"/>
    <w:rsid w:val="00B941C6"/>
    <w:rsid w:val="00B94B22"/>
    <w:rsid w:val="00B94C7B"/>
    <w:rsid w:val="00B952A3"/>
    <w:rsid w:val="00B953A6"/>
    <w:rsid w:val="00B95970"/>
    <w:rsid w:val="00B96747"/>
    <w:rsid w:val="00B967AA"/>
    <w:rsid w:val="00B9764D"/>
    <w:rsid w:val="00BA057E"/>
    <w:rsid w:val="00BA07EA"/>
    <w:rsid w:val="00BA30B9"/>
    <w:rsid w:val="00BA4529"/>
    <w:rsid w:val="00BA4C1F"/>
    <w:rsid w:val="00BA5CCB"/>
    <w:rsid w:val="00BA5FB0"/>
    <w:rsid w:val="00BA6616"/>
    <w:rsid w:val="00BA708E"/>
    <w:rsid w:val="00BB0304"/>
    <w:rsid w:val="00BB1165"/>
    <w:rsid w:val="00BB1241"/>
    <w:rsid w:val="00BB2053"/>
    <w:rsid w:val="00BB2C64"/>
    <w:rsid w:val="00BB34B4"/>
    <w:rsid w:val="00BB467F"/>
    <w:rsid w:val="00BB5429"/>
    <w:rsid w:val="00BB5774"/>
    <w:rsid w:val="00BB6E62"/>
    <w:rsid w:val="00BB780B"/>
    <w:rsid w:val="00BB7873"/>
    <w:rsid w:val="00BC0F7C"/>
    <w:rsid w:val="00BC1044"/>
    <w:rsid w:val="00BC1734"/>
    <w:rsid w:val="00BC1FF8"/>
    <w:rsid w:val="00BC22D9"/>
    <w:rsid w:val="00BC26E2"/>
    <w:rsid w:val="00BC2C55"/>
    <w:rsid w:val="00BC2D79"/>
    <w:rsid w:val="00BC34CD"/>
    <w:rsid w:val="00BC37EB"/>
    <w:rsid w:val="00BC3F66"/>
    <w:rsid w:val="00BC4ABA"/>
    <w:rsid w:val="00BC69C8"/>
    <w:rsid w:val="00BC722D"/>
    <w:rsid w:val="00BD0C16"/>
    <w:rsid w:val="00BD0EB4"/>
    <w:rsid w:val="00BD10CC"/>
    <w:rsid w:val="00BD2A0A"/>
    <w:rsid w:val="00BD2BBC"/>
    <w:rsid w:val="00BD48CD"/>
    <w:rsid w:val="00BD5064"/>
    <w:rsid w:val="00BD5076"/>
    <w:rsid w:val="00BD6562"/>
    <w:rsid w:val="00BD6DF4"/>
    <w:rsid w:val="00BE0156"/>
    <w:rsid w:val="00BE040A"/>
    <w:rsid w:val="00BE0CE7"/>
    <w:rsid w:val="00BE1462"/>
    <w:rsid w:val="00BE25DB"/>
    <w:rsid w:val="00BE2639"/>
    <w:rsid w:val="00BE2B00"/>
    <w:rsid w:val="00BE2B4E"/>
    <w:rsid w:val="00BE399E"/>
    <w:rsid w:val="00BE4237"/>
    <w:rsid w:val="00BE44E5"/>
    <w:rsid w:val="00BE7CCB"/>
    <w:rsid w:val="00BF0369"/>
    <w:rsid w:val="00BF12C5"/>
    <w:rsid w:val="00BF3642"/>
    <w:rsid w:val="00BF4031"/>
    <w:rsid w:val="00BF53D2"/>
    <w:rsid w:val="00C0013A"/>
    <w:rsid w:val="00C002C6"/>
    <w:rsid w:val="00C004A1"/>
    <w:rsid w:val="00C0078A"/>
    <w:rsid w:val="00C01714"/>
    <w:rsid w:val="00C030CC"/>
    <w:rsid w:val="00C03270"/>
    <w:rsid w:val="00C03781"/>
    <w:rsid w:val="00C06D99"/>
    <w:rsid w:val="00C07132"/>
    <w:rsid w:val="00C07348"/>
    <w:rsid w:val="00C10DED"/>
    <w:rsid w:val="00C11546"/>
    <w:rsid w:val="00C11AE3"/>
    <w:rsid w:val="00C11F5F"/>
    <w:rsid w:val="00C12860"/>
    <w:rsid w:val="00C13569"/>
    <w:rsid w:val="00C13645"/>
    <w:rsid w:val="00C166FB"/>
    <w:rsid w:val="00C16ACC"/>
    <w:rsid w:val="00C16C70"/>
    <w:rsid w:val="00C21497"/>
    <w:rsid w:val="00C2404A"/>
    <w:rsid w:val="00C256DB"/>
    <w:rsid w:val="00C25E41"/>
    <w:rsid w:val="00C27114"/>
    <w:rsid w:val="00C272DA"/>
    <w:rsid w:val="00C27908"/>
    <w:rsid w:val="00C27ECA"/>
    <w:rsid w:val="00C3004B"/>
    <w:rsid w:val="00C31AFA"/>
    <w:rsid w:val="00C32052"/>
    <w:rsid w:val="00C33017"/>
    <w:rsid w:val="00C33FAB"/>
    <w:rsid w:val="00C3410F"/>
    <w:rsid w:val="00C35024"/>
    <w:rsid w:val="00C35E9A"/>
    <w:rsid w:val="00C37369"/>
    <w:rsid w:val="00C40FF1"/>
    <w:rsid w:val="00C42D34"/>
    <w:rsid w:val="00C42F86"/>
    <w:rsid w:val="00C43A79"/>
    <w:rsid w:val="00C44331"/>
    <w:rsid w:val="00C4433D"/>
    <w:rsid w:val="00C44872"/>
    <w:rsid w:val="00C44A7B"/>
    <w:rsid w:val="00C46199"/>
    <w:rsid w:val="00C46710"/>
    <w:rsid w:val="00C46F0B"/>
    <w:rsid w:val="00C47190"/>
    <w:rsid w:val="00C4750A"/>
    <w:rsid w:val="00C501EE"/>
    <w:rsid w:val="00C5138E"/>
    <w:rsid w:val="00C52119"/>
    <w:rsid w:val="00C53F6A"/>
    <w:rsid w:val="00C5490F"/>
    <w:rsid w:val="00C5519D"/>
    <w:rsid w:val="00C56438"/>
    <w:rsid w:val="00C60532"/>
    <w:rsid w:val="00C60A35"/>
    <w:rsid w:val="00C61060"/>
    <w:rsid w:val="00C614C9"/>
    <w:rsid w:val="00C644BC"/>
    <w:rsid w:val="00C646D7"/>
    <w:rsid w:val="00C648FC"/>
    <w:rsid w:val="00C64CBB"/>
    <w:rsid w:val="00C65E25"/>
    <w:rsid w:val="00C65F69"/>
    <w:rsid w:val="00C6633B"/>
    <w:rsid w:val="00C6668D"/>
    <w:rsid w:val="00C66F9F"/>
    <w:rsid w:val="00C67737"/>
    <w:rsid w:val="00C7183E"/>
    <w:rsid w:val="00C728C0"/>
    <w:rsid w:val="00C728E5"/>
    <w:rsid w:val="00C737DA"/>
    <w:rsid w:val="00C743F9"/>
    <w:rsid w:val="00C74AB3"/>
    <w:rsid w:val="00C751A7"/>
    <w:rsid w:val="00C751C1"/>
    <w:rsid w:val="00C75BCE"/>
    <w:rsid w:val="00C768C2"/>
    <w:rsid w:val="00C76B00"/>
    <w:rsid w:val="00C76C1A"/>
    <w:rsid w:val="00C81178"/>
    <w:rsid w:val="00C812C7"/>
    <w:rsid w:val="00C81FC8"/>
    <w:rsid w:val="00C84773"/>
    <w:rsid w:val="00C84CE3"/>
    <w:rsid w:val="00C85B77"/>
    <w:rsid w:val="00C8760E"/>
    <w:rsid w:val="00C878C7"/>
    <w:rsid w:val="00C904D1"/>
    <w:rsid w:val="00C90699"/>
    <w:rsid w:val="00C90E83"/>
    <w:rsid w:val="00C91A4F"/>
    <w:rsid w:val="00C9386F"/>
    <w:rsid w:val="00C938D0"/>
    <w:rsid w:val="00C93920"/>
    <w:rsid w:val="00C943E5"/>
    <w:rsid w:val="00C9564D"/>
    <w:rsid w:val="00C9628A"/>
    <w:rsid w:val="00C978E3"/>
    <w:rsid w:val="00C97FFC"/>
    <w:rsid w:val="00CA0166"/>
    <w:rsid w:val="00CA1458"/>
    <w:rsid w:val="00CA2CE2"/>
    <w:rsid w:val="00CA32E6"/>
    <w:rsid w:val="00CA3D28"/>
    <w:rsid w:val="00CA5628"/>
    <w:rsid w:val="00CA59E9"/>
    <w:rsid w:val="00CA6241"/>
    <w:rsid w:val="00CA718D"/>
    <w:rsid w:val="00CA7F1D"/>
    <w:rsid w:val="00CB2C0E"/>
    <w:rsid w:val="00CB4613"/>
    <w:rsid w:val="00CB467D"/>
    <w:rsid w:val="00CB4F7A"/>
    <w:rsid w:val="00CB50E5"/>
    <w:rsid w:val="00CB595E"/>
    <w:rsid w:val="00CB5FC7"/>
    <w:rsid w:val="00CB6039"/>
    <w:rsid w:val="00CB6AED"/>
    <w:rsid w:val="00CB6E3A"/>
    <w:rsid w:val="00CB7393"/>
    <w:rsid w:val="00CB7B8A"/>
    <w:rsid w:val="00CC12F0"/>
    <w:rsid w:val="00CC21AF"/>
    <w:rsid w:val="00CC2A9C"/>
    <w:rsid w:val="00CC2C0F"/>
    <w:rsid w:val="00CC32D0"/>
    <w:rsid w:val="00CC36ED"/>
    <w:rsid w:val="00CC624C"/>
    <w:rsid w:val="00CC74D1"/>
    <w:rsid w:val="00CD0688"/>
    <w:rsid w:val="00CD0A2B"/>
    <w:rsid w:val="00CD0D4A"/>
    <w:rsid w:val="00CD0E4F"/>
    <w:rsid w:val="00CD0EF2"/>
    <w:rsid w:val="00CD105C"/>
    <w:rsid w:val="00CD10C6"/>
    <w:rsid w:val="00CD1670"/>
    <w:rsid w:val="00CD3343"/>
    <w:rsid w:val="00CD3F33"/>
    <w:rsid w:val="00CD4328"/>
    <w:rsid w:val="00CD553D"/>
    <w:rsid w:val="00CD5879"/>
    <w:rsid w:val="00CD61A5"/>
    <w:rsid w:val="00CD64D4"/>
    <w:rsid w:val="00CD7817"/>
    <w:rsid w:val="00CD7F6D"/>
    <w:rsid w:val="00CE087F"/>
    <w:rsid w:val="00CE32B2"/>
    <w:rsid w:val="00CE4A16"/>
    <w:rsid w:val="00CE4E86"/>
    <w:rsid w:val="00CE7B6E"/>
    <w:rsid w:val="00CE7B8E"/>
    <w:rsid w:val="00CF1939"/>
    <w:rsid w:val="00CF298F"/>
    <w:rsid w:val="00CF2BF8"/>
    <w:rsid w:val="00CF3104"/>
    <w:rsid w:val="00D00361"/>
    <w:rsid w:val="00D017E3"/>
    <w:rsid w:val="00D01A45"/>
    <w:rsid w:val="00D02F51"/>
    <w:rsid w:val="00D033F9"/>
    <w:rsid w:val="00D03CDB"/>
    <w:rsid w:val="00D04544"/>
    <w:rsid w:val="00D0521E"/>
    <w:rsid w:val="00D055E9"/>
    <w:rsid w:val="00D05AB4"/>
    <w:rsid w:val="00D05E17"/>
    <w:rsid w:val="00D05F71"/>
    <w:rsid w:val="00D06B92"/>
    <w:rsid w:val="00D07004"/>
    <w:rsid w:val="00D07912"/>
    <w:rsid w:val="00D10309"/>
    <w:rsid w:val="00D10F2D"/>
    <w:rsid w:val="00D114EA"/>
    <w:rsid w:val="00D11E6C"/>
    <w:rsid w:val="00D1232A"/>
    <w:rsid w:val="00D1235F"/>
    <w:rsid w:val="00D1337D"/>
    <w:rsid w:val="00D135C7"/>
    <w:rsid w:val="00D138A0"/>
    <w:rsid w:val="00D14547"/>
    <w:rsid w:val="00D157EB"/>
    <w:rsid w:val="00D1646D"/>
    <w:rsid w:val="00D17B9D"/>
    <w:rsid w:val="00D21A30"/>
    <w:rsid w:val="00D21C11"/>
    <w:rsid w:val="00D220D7"/>
    <w:rsid w:val="00D2211E"/>
    <w:rsid w:val="00D222EA"/>
    <w:rsid w:val="00D237E3"/>
    <w:rsid w:val="00D241A1"/>
    <w:rsid w:val="00D26413"/>
    <w:rsid w:val="00D27CEF"/>
    <w:rsid w:val="00D301E6"/>
    <w:rsid w:val="00D31208"/>
    <w:rsid w:val="00D31396"/>
    <w:rsid w:val="00D332BD"/>
    <w:rsid w:val="00D33D91"/>
    <w:rsid w:val="00D342E0"/>
    <w:rsid w:val="00D344EF"/>
    <w:rsid w:val="00D3506C"/>
    <w:rsid w:val="00D41067"/>
    <w:rsid w:val="00D41A42"/>
    <w:rsid w:val="00D41F04"/>
    <w:rsid w:val="00D428A1"/>
    <w:rsid w:val="00D42D06"/>
    <w:rsid w:val="00D442ED"/>
    <w:rsid w:val="00D45465"/>
    <w:rsid w:val="00D464E4"/>
    <w:rsid w:val="00D475FC"/>
    <w:rsid w:val="00D47AEE"/>
    <w:rsid w:val="00D5045B"/>
    <w:rsid w:val="00D515D9"/>
    <w:rsid w:val="00D51B71"/>
    <w:rsid w:val="00D52013"/>
    <w:rsid w:val="00D522F9"/>
    <w:rsid w:val="00D526FC"/>
    <w:rsid w:val="00D52AA1"/>
    <w:rsid w:val="00D535D0"/>
    <w:rsid w:val="00D5388D"/>
    <w:rsid w:val="00D5406C"/>
    <w:rsid w:val="00D54D19"/>
    <w:rsid w:val="00D56061"/>
    <w:rsid w:val="00D56536"/>
    <w:rsid w:val="00D56D9A"/>
    <w:rsid w:val="00D57A6D"/>
    <w:rsid w:val="00D57BD6"/>
    <w:rsid w:val="00D57EC6"/>
    <w:rsid w:val="00D6040C"/>
    <w:rsid w:val="00D60428"/>
    <w:rsid w:val="00D60941"/>
    <w:rsid w:val="00D61001"/>
    <w:rsid w:val="00D61A2D"/>
    <w:rsid w:val="00D62ACA"/>
    <w:rsid w:val="00D63000"/>
    <w:rsid w:val="00D64D54"/>
    <w:rsid w:val="00D6568A"/>
    <w:rsid w:val="00D65CA1"/>
    <w:rsid w:val="00D65E2A"/>
    <w:rsid w:val="00D70A16"/>
    <w:rsid w:val="00D718B3"/>
    <w:rsid w:val="00D7287E"/>
    <w:rsid w:val="00D734BF"/>
    <w:rsid w:val="00D7354B"/>
    <w:rsid w:val="00D745F4"/>
    <w:rsid w:val="00D75ABE"/>
    <w:rsid w:val="00D75CA8"/>
    <w:rsid w:val="00D76383"/>
    <w:rsid w:val="00D76D03"/>
    <w:rsid w:val="00D76DBC"/>
    <w:rsid w:val="00D77B6E"/>
    <w:rsid w:val="00D77F85"/>
    <w:rsid w:val="00D80611"/>
    <w:rsid w:val="00D81282"/>
    <w:rsid w:val="00D8183E"/>
    <w:rsid w:val="00D826A0"/>
    <w:rsid w:val="00D84B7C"/>
    <w:rsid w:val="00D84F35"/>
    <w:rsid w:val="00D85288"/>
    <w:rsid w:val="00D85CB6"/>
    <w:rsid w:val="00D85F41"/>
    <w:rsid w:val="00D8722B"/>
    <w:rsid w:val="00D87F7C"/>
    <w:rsid w:val="00D9182D"/>
    <w:rsid w:val="00D9199B"/>
    <w:rsid w:val="00D91B7F"/>
    <w:rsid w:val="00D92F75"/>
    <w:rsid w:val="00D93F5E"/>
    <w:rsid w:val="00D946DC"/>
    <w:rsid w:val="00D95B0B"/>
    <w:rsid w:val="00D96D72"/>
    <w:rsid w:val="00DA0018"/>
    <w:rsid w:val="00DA1028"/>
    <w:rsid w:val="00DA1FA2"/>
    <w:rsid w:val="00DA3033"/>
    <w:rsid w:val="00DA31E4"/>
    <w:rsid w:val="00DA3CF9"/>
    <w:rsid w:val="00DA55F5"/>
    <w:rsid w:val="00DA56F9"/>
    <w:rsid w:val="00DA5FEF"/>
    <w:rsid w:val="00DA771A"/>
    <w:rsid w:val="00DA7CA4"/>
    <w:rsid w:val="00DB0997"/>
    <w:rsid w:val="00DB16B1"/>
    <w:rsid w:val="00DB214F"/>
    <w:rsid w:val="00DB2B7E"/>
    <w:rsid w:val="00DB4951"/>
    <w:rsid w:val="00DB52E2"/>
    <w:rsid w:val="00DB6CE5"/>
    <w:rsid w:val="00DB74D7"/>
    <w:rsid w:val="00DB77D0"/>
    <w:rsid w:val="00DB7A36"/>
    <w:rsid w:val="00DC0065"/>
    <w:rsid w:val="00DC0B0C"/>
    <w:rsid w:val="00DC14BD"/>
    <w:rsid w:val="00DC43D4"/>
    <w:rsid w:val="00DC48E0"/>
    <w:rsid w:val="00DD18E3"/>
    <w:rsid w:val="00DD1A74"/>
    <w:rsid w:val="00DD1C0F"/>
    <w:rsid w:val="00DD1E8A"/>
    <w:rsid w:val="00DD21A6"/>
    <w:rsid w:val="00DD26B1"/>
    <w:rsid w:val="00DD3318"/>
    <w:rsid w:val="00DD6B10"/>
    <w:rsid w:val="00DD7898"/>
    <w:rsid w:val="00DE063C"/>
    <w:rsid w:val="00DE0BB0"/>
    <w:rsid w:val="00DE1961"/>
    <w:rsid w:val="00DE3AFA"/>
    <w:rsid w:val="00DE51A2"/>
    <w:rsid w:val="00DE567A"/>
    <w:rsid w:val="00DE5CFF"/>
    <w:rsid w:val="00DE6475"/>
    <w:rsid w:val="00DE6FB0"/>
    <w:rsid w:val="00DE7095"/>
    <w:rsid w:val="00DE7A0D"/>
    <w:rsid w:val="00DE7A9F"/>
    <w:rsid w:val="00DE7B72"/>
    <w:rsid w:val="00DE7FDE"/>
    <w:rsid w:val="00DF0328"/>
    <w:rsid w:val="00DF07DB"/>
    <w:rsid w:val="00DF1418"/>
    <w:rsid w:val="00DF2699"/>
    <w:rsid w:val="00DF2988"/>
    <w:rsid w:val="00DF2AAA"/>
    <w:rsid w:val="00DF2DC1"/>
    <w:rsid w:val="00DF5018"/>
    <w:rsid w:val="00DF57B2"/>
    <w:rsid w:val="00DF57C0"/>
    <w:rsid w:val="00DF5A3F"/>
    <w:rsid w:val="00DF5DBD"/>
    <w:rsid w:val="00DF68AD"/>
    <w:rsid w:val="00DF7A17"/>
    <w:rsid w:val="00E00123"/>
    <w:rsid w:val="00E00665"/>
    <w:rsid w:val="00E00872"/>
    <w:rsid w:val="00E0112D"/>
    <w:rsid w:val="00E013FE"/>
    <w:rsid w:val="00E02295"/>
    <w:rsid w:val="00E0299A"/>
    <w:rsid w:val="00E02EE8"/>
    <w:rsid w:val="00E032B2"/>
    <w:rsid w:val="00E03711"/>
    <w:rsid w:val="00E037A8"/>
    <w:rsid w:val="00E04DCD"/>
    <w:rsid w:val="00E05A30"/>
    <w:rsid w:val="00E0642D"/>
    <w:rsid w:val="00E06830"/>
    <w:rsid w:val="00E07E2D"/>
    <w:rsid w:val="00E108E2"/>
    <w:rsid w:val="00E10FD8"/>
    <w:rsid w:val="00E13DE0"/>
    <w:rsid w:val="00E141D9"/>
    <w:rsid w:val="00E152B3"/>
    <w:rsid w:val="00E16C05"/>
    <w:rsid w:val="00E17734"/>
    <w:rsid w:val="00E21252"/>
    <w:rsid w:val="00E232F7"/>
    <w:rsid w:val="00E23A97"/>
    <w:rsid w:val="00E23AB3"/>
    <w:rsid w:val="00E24806"/>
    <w:rsid w:val="00E2480F"/>
    <w:rsid w:val="00E24A5A"/>
    <w:rsid w:val="00E24AC4"/>
    <w:rsid w:val="00E26192"/>
    <w:rsid w:val="00E26D1B"/>
    <w:rsid w:val="00E27390"/>
    <w:rsid w:val="00E304D3"/>
    <w:rsid w:val="00E3075C"/>
    <w:rsid w:val="00E329C1"/>
    <w:rsid w:val="00E33986"/>
    <w:rsid w:val="00E3614A"/>
    <w:rsid w:val="00E371FF"/>
    <w:rsid w:val="00E400B0"/>
    <w:rsid w:val="00E4088B"/>
    <w:rsid w:val="00E41C98"/>
    <w:rsid w:val="00E427DF"/>
    <w:rsid w:val="00E42B50"/>
    <w:rsid w:val="00E4307B"/>
    <w:rsid w:val="00E43393"/>
    <w:rsid w:val="00E43E76"/>
    <w:rsid w:val="00E45D5A"/>
    <w:rsid w:val="00E47262"/>
    <w:rsid w:val="00E4730E"/>
    <w:rsid w:val="00E47FC6"/>
    <w:rsid w:val="00E53859"/>
    <w:rsid w:val="00E53DB3"/>
    <w:rsid w:val="00E549CD"/>
    <w:rsid w:val="00E55EB4"/>
    <w:rsid w:val="00E5672D"/>
    <w:rsid w:val="00E573E4"/>
    <w:rsid w:val="00E57E61"/>
    <w:rsid w:val="00E6041E"/>
    <w:rsid w:val="00E60543"/>
    <w:rsid w:val="00E60669"/>
    <w:rsid w:val="00E62753"/>
    <w:rsid w:val="00E63573"/>
    <w:rsid w:val="00E64FB2"/>
    <w:rsid w:val="00E65850"/>
    <w:rsid w:val="00E65A42"/>
    <w:rsid w:val="00E65B6C"/>
    <w:rsid w:val="00E66250"/>
    <w:rsid w:val="00E66596"/>
    <w:rsid w:val="00E701C3"/>
    <w:rsid w:val="00E702D0"/>
    <w:rsid w:val="00E71053"/>
    <w:rsid w:val="00E728A4"/>
    <w:rsid w:val="00E744A5"/>
    <w:rsid w:val="00E75BFF"/>
    <w:rsid w:val="00E76E7F"/>
    <w:rsid w:val="00E76E8E"/>
    <w:rsid w:val="00E77985"/>
    <w:rsid w:val="00E81546"/>
    <w:rsid w:val="00E815B2"/>
    <w:rsid w:val="00E81C08"/>
    <w:rsid w:val="00E826C6"/>
    <w:rsid w:val="00E82D9F"/>
    <w:rsid w:val="00E8496E"/>
    <w:rsid w:val="00E8510F"/>
    <w:rsid w:val="00E85D65"/>
    <w:rsid w:val="00E86B8A"/>
    <w:rsid w:val="00E922A9"/>
    <w:rsid w:val="00E93275"/>
    <w:rsid w:val="00E934DD"/>
    <w:rsid w:val="00E934E3"/>
    <w:rsid w:val="00E94A8C"/>
    <w:rsid w:val="00E959DC"/>
    <w:rsid w:val="00E96CA9"/>
    <w:rsid w:val="00E978BE"/>
    <w:rsid w:val="00EA02B8"/>
    <w:rsid w:val="00EA0DBE"/>
    <w:rsid w:val="00EA12B8"/>
    <w:rsid w:val="00EA1D38"/>
    <w:rsid w:val="00EA1DB6"/>
    <w:rsid w:val="00EA1DF5"/>
    <w:rsid w:val="00EA46F2"/>
    <w:rsid w:val="00EA5DD9"/>
    <w:rsid w:val="00EA6C3E"/>
    <w:rsid w:val="00EA6CD0"/>
    <w:rsid w:val="00EA7172"/>
    <w:rsid w:val="00EA7618"/>
    <w:rsid w:val="00EB0086"/>
    <w:rsid w:val="00EB00A2"/>
    <w:rsid w:val="00EB2743"/>
    <w:rsid w:val="00EB3076"/>
    <w:rsid w:val="00EB36DE"/>
    <w:rsid w:val="00EB417A"/>
    <w:rsid w:val="00EB5CFA"/>
    <w:rsid w:val="00EB5D93"/>
    <w:rsid w:val="00EB619C"/>
    <w:rsid w:val="00EB6930"/>
    <w:rsid w:val="00EB6B9A"/>
    <w:rsid w:val="00EC0128"/>
    <w:rsid w:val="00EC0B6B"/>
    <w:rsid w:val="00EC0D22"/>
    <w:rsid w:val="00EC157D"/>
    <w:rsid w:val="00EC1D9D"/>
    <w:rsid w:val="00EC36D4"/>
    <w:rsid w:val="00EC42C5"/>
    <w:rsid w:val="00EC523C"/>
    <w:rsid w:val="00EC5686"/>
    <w:rsid w:val="00EC63A6"/>
    <w:rsid w:val="00EC6A55"/>
    <w:rsid w:val="00EC7286"/>
    <w:rsid w:val="00ED03DE"/>
    <w:rsid w:val="00ED09DF"/>
    <w:rsid w:val="00ED169E"/>
    <w:rsid w:val="00ED23D5"/>
    <w:rsid w:val="00ED39D0"/>
    <w:rsid w:val="00ED6444"/>
    <w:rsid w:val="00ED774B"/>
    <w:rsid w:val="00ED7F00"/>
    <w:rsid w:val="00EE0B5B"/>
    <w:rsid w:val="00EE1929"/>
    <w:rsid w:val="00EE1CB5"/>
    <w:rsid w:val="00EE1F4B"/>
    <w:rsid w:val="00EE2173"/>
    <w:rsid w:val="00EE3F3B"/>
    <w:rsid w:val="00EE4A58"/>
    <w:rsid w:val="00EE4EBA"/>
    <w:rsid w:val="00EE5563"/>
    <w:rsid w:val="00EE7F75"/>
    <w:rsid w:val="00EF230D"/>
    <w:rsid w:val="00EF2AFF"/>
    <w:rsid w:val="00EF3C62"/>
    <w:rsid w:val="00EF5582"/>
    <w:rsid w:val="00EF5CEA"/>
    <w:rsid w:val="00EF64BF"/>
    <w:rsid w:val="00EF689F"/>
    <w:rsid w:val="00F005EB"/>
    <w:rsid w:val="00F008BB"/>
    <w:rsid w:val="00F01C2B"/>
    <w:rsid w:val="00F04961"/>
    <w:rsid w:val="00F05640"/>
    <w:rsid w:val="00F06117"/>
    <w:rsid w:val="00F065EF"/>
    <w:rsid w:val="00F0750E"/>
    <w:rsid w:val="00F07F0A"/>
    <w:rsid w:val="00F1035A"/>
    <w:rsid w:val="00F138E5"/>
    <w:rsid w:val="00F14B41"/>
    <w:rsid w:val="00F15834"/>
    <w:rsid w:val="00F1589A"/>
    <w:rsid w:val="00F159C3"/>
    <w:rsid w:val="00F15BA2"/>
    <w:rsid w:val="00F16325"/>
    <w:rsid w:val="00F163F7"/>
    <w:rsid w:val="00F20516"/>
    <w:rsid w:val="00F2223D"/>
    <w:rsid w:val="00F2243D"/>
    <w:rsid w:val="00F22A41"/>
    <w:rsid w:val="00F22D35"/>
    <w:rsid w:val="00F232A6"/>
    <w:rsid w:val="00F2356A"/>
    <w:rsid w:val="00F23D28"/>
    <w:rsid w:val="00F24C50"/>
    <w:rsid w:val="00F30781"/>
    <w:rsid w:val="00F3080A"/>
    <w:rsid w:val="00F312F7"/>
    <w:rsid w:val="00F31452"/>
    <w:rsid w:val="00F31AD2"/>
    <w:rsid w:val="00F3223C"/>
    <w:rsid w:val="00F34909"/>
    <w:rsid w:val="00F35652"/>
    <w:rsid w:val="00F35F7D"/>
    <w:rsid w:val="00F364B3"/>
    <w:rsid w:val="00F36F32"/>
    <w:rsid w:val="00F371AA"/>
    <w:rsid w:val="00F37212"/>
    <w:rsid w:val="00F379E3"/>
    <w:rsid w:val="00F40587"/>
    <w:rsid w:val="00F40BA2"/>
    <w:rsid w:val="00F42A95"/>
    <w:rsid w:val="00F42FA9"/>
    <w:rsid w:val="00F44089"/>
    <w:rsid w:val="00F4592E"/>
    <w:rsid w:val="00F474DA"/>
    <w:rsid w:val="00F5002D"/>
    <w:rsid w:val="00F5005E"/>
    <w:rsid w:val="00F50448"/>
    <w:rsid w:val="00F515A2"/>
    <w:rsid w:val="00F51842"/>
    <w:rsid w:val="00F518E9"/>
    <w:rsid w:val="00F51A84"/>
    <w:rsid w:val="00F533B4"/>
    <w:rsid w:val="00F53B70"/>
    <w:rsid w:val="00F53DCE"/>
    <w:rsid w:val="00F54B3C"/>
    <w:rsid w:val="00F5764D"/>
    <w:rsid w:val="00F60233"/>
    <w:rsid w:val="00F60E71"/>
    <w:rsid w:val="00F61E63"/>
    <w:rsid w:val="00F6240C"/>
    <w:rsid w:val="00F62A63"/>
    <w:rsid w:val="00F630FF"/>
    <w:rsid w:val="00F634B6"/>
    <w:rsid w:val="00F6416E"/>
    <w:rsid w:val="00F643AF"/>
    <w:rsid w:val="00F653E9"/>
    <w:rsid w:val="00F65407"/>
    <w:rsid w:val="00F65B17"/>
    <w:rsid w:val="00F6705D"/>
    <w:rsid w:val="00F70836"/>
    <w:rsid w:val="00F70C50"/>
    <w:rsid w:val="00F7136E"/>
    <w:rsid w:val="00F717F0"/>
    <w:rsid w:val="00F71F86"/>
    <w:rsid w:val="00F73928"/>
    <w:rsid w:val="00F739A2"/>
    <w:rsid w:val="00F73BBC"/>
    <w:rsid w:val="00F75F47"/>
    <w:rsid w:val="00F762AB"/>
    <w:rsid w:val="00F76360"/>
    <w:rsid w:val="00F7718A"/>
    <w:rsid w:val="00F81744"/>
    <w:rsid w:val="00F82C95"/>
    <w:rsid w:val="00F846DF"/>
    <w:rsid w:val="00F84CA3"/>
    <w:rsid w:val="00F8616C"/>
    <w:rsid w:val="00F8674E"/>
    <w:rsid w:val="00F8776F"/>
    <w:rsid w:val="00F90E8A"/>
    <w:rsid w:val="00F92B43"/>
    <w:rsid w:val="00F934D1"/>
    <w:rsid w:val="00F936ED"/>
    <w:rsid w:val="00F946F9"/>
    <w:rsid w:val="00F94FC3"/>
    <w:rsid w:val="00F94FDF"/>
    <w:rsid w:val="00F95E45"/>
    <w:rsid w:val="00F95EDD"/>
    <w:rsid w:val="00F95F7E"/>
    <w:rsid w:val="00F9729F"/>
    <w:rsid w:val="00FA09C8"/>
    <w:rsid w:val="00FA10DE"/>
    <w:rsid w:val="00FA13BA"/>
    <w:rsid w:val="00FA1590"/>
    <w:rsid w:val="00FA4D13"/>
    <w:rsid w:val="00FA512E"/>
    <w:rsid w:val="00FA684A"/>
    <w:rsid w:val="00FA6E66"/>
    <w:rsid w:val="00FA6F6F"/>
    <w:rsid w:val="00FA7670"/>
    <w:rsid w:val="00FB078D"/>
    <w:rsid w:val="00FB2A28"/>
    <w:rsid w:val="00FB3312"/>
    <w:rsid w:val="00FB4633"/>
    <w:rsid w:val="00FB4DB9"/>
    <w:rsid w:val="00FB51B5"/>
    <w:rsid w:val="00FB5628"/>
    <w:rsid w:val="00FB63F2"/>
    <w:rsid w:val="00FB6FAA"/>
    <w:rsid w:val="00FB725A"/>
    <w:rsid w:val="00FB7C96"/>
    <w:rsid w:val="00FC0381"/>
    <w:rsid w:val="00FC12C8"/>
    <w:rsid w:val="00FC2C2C"/>
    <w:rsid w:val="00FC3BD3"/>
    <w:rsid w:val="00FC4E91"/>
    <w:rsid w:val="00FC57B8"/>
    <w:rsid w:val="00FC6899"/>
    <w:rsid w:val="00FD0A7C"/>
    <w:rsid w:val="00FD0DA7"/>
    <w:rsid w:val="00FD2755"/>
    <w:rsid w:val="00FD4EE2"/>
    <w:rsid w:val="00FD58F8"/>
    <w:rsid w:val="00FD6552"/>
    <w:rsid w:val="00FD7BBA"/>
    <w:rsid w:val="00FE07BC"/>
    <w:rsid w:val="00FE13CA"/>
    <w:rsid w:val="00FE1FC6"/>
    <w:rsid w:val="00FE2092"/>
    <w:rsid w:val="00FE2818"/>
    <w:rsid w:val="00FE2D9F"/>
    <w:rsid w:val="00FE2F19"/>
    <w:rsid w:val="00FE3AAC"/>
    <w:rsid w:val="00FE4551"/>
    <w:rsid w:val="00FE5AEC"/>
    <w:rsid w:val="00FE7371"/>
    <w:rsid w:val="00FF128B"/>
    <w:rsid w:val="00FF2710"/>
    <w:rsid w:val="00FF2A2B"/>
    <w:rsid w:val="00FF3CDB"/>
    <w:rsid w:val="00FF42A8"/>
    <w:rsid w:val="00FF54B2"/>
    <w:rsid w:val="00FF5A3B"/>
    <w:rsid w:val="00FF634B"/>
    <w:rsid w:val="00FF6BD9"/>
    <w:rsid w:val="00FF6DC0"/>
    <w:rsid w:val="00FF6E52"/>
    <w:rsid w:val="00FF729A"/>
    <w:rsid w:val="00FF7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455C"/>
  <w15:chartTrackingRefBased/>
  <w15:docId w15:val="{665F35F9-A8A1-4594-A560-07569C63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718B3"/>
    <w:pPr>
      <w:spacing w:after="0" w:line="240" w:lineRule="auto"/>
    </w:pPr>
    <w:rPr>
      <w:sz w:val="20"/>
      <w:szCs w:val="20"/>
    </w:rPr>
  </w:style>
  <w:style w:type="character" w:customStyle="1" w:styleId="FootnoteTextChar">
    <w:name w:val="Footnote Text Char"/>
    <w:basedOn w:val="DefaultParagraphFont"/>
    <w:link w:val="FootnoteText"/>
    <w:uiPriority w:val="99"/>
    <w:rsid w:val="00D718B3"/>
    <w:rPr>
      <w:sz w:val="20"/>
      <w:szCs w:val="20"/>
    </w:rPr>
  </w:style>
  <w:style w:type="character" w:styleId="FootnoteReference">
    <w:name w:val="footnote reference"/>
    <w:basedOn w:val="DefaultParagraphFont"/>
    <w:uiPriority w:val="99"/>
    <w:semiHidden/>
    <w:unhideWhenUsed/>
    <w:rsid w:val="00D718B3"/>
    <w:rPr>
      <w:vertAlign w:val="superscript"/>
    </w:rPr>
  </w:style>
  <w:style w:type="paragraph" w:styleId="ListParagraph">
    <w:name w:val="List Paragraph"/>
    <w:basedOn w:val="Normal"/>
    <w:uiPriority w:val="34"/>
    <w:qFormat/>
    <w:rsid w:val="00F15BA2"/>
    <w:pPr>
      <w:ind w:left="720"/>
      <w:contextualSpacing/>
    </w:pPr>
  </w:style>
  <w:style w:type="paragraph" w:styleId="EndnoteText">
    <w:name w:val="endnote text"/>
    <w:basedOn w:val="Normal"/>
    <w:link w:val="EndnoteTextChar"/>
    <w:uiPriority w:val="99"/>
    <w:unhideWhenUsed/>
    <w:rsid w:val="001E261A"/>
    <w:pPr>
      <w:spacing w:after="0" w:line="240" w:lineRule="auto"/>
    </w:pPr>
    <w:rPr>
      <w:sz w:val="20"/>
      <w:szCs w:val="20"/>
    </w:rPr>
  </w:style>
  <w:style w:type="character" w:customStyle="1" w:styleId="EndnoteTextChar">
    <w:name w:val="Endnote Text Char"/>
    <w:basedOn w:val="DefaultParagraphFont"/>
    <w:link w:val="EndnoteText"/>
    <w:uiPriority w:val="99"/>
    <w:rsid w:val="001E261A"/>
    <w:rPr>
      <w:sz w:val="20"/>
      <w:szCs w:val="20"/>
    </w:rPr>
  </w:style>
  <w:style w:type="character" w:styleId="EndnoteReference">
    <w:name w:val="endnote reference"/>
    <w:basedOn w:val="DefaultParagraphFont"/>
    <w:uiPriority w:val="99"/>
    <w:semiHidden/>
    <w:unhideWhenUsed/>
    <w:rsid w:val="001E261A"/>
    <w:rPr>
      <w:vertAlign w:val="superscript"/>
    </w:rPr>
  </w:style>
  <w:style w:type="paragraph" w:styleId="Header">
    <w:name w:val="header"/>
    <w:basedOn w:val="Normal"/>
    <w:link w:val="HeaderChar"/>
    <w:uiPriority w:val="99"/>
    <w:unhideWhenUsed/>
    <w:rsid w:val="00F51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5A2"/>
  </w:style>
  <w:style w:type="paragraph" w:styleId="Footer">
    <w:name w:val="footer"/>
    <w:basedOn w:val="Normal"/>
    <w:link w:val="FooterChar"/>
    <w:uiPriority w:val="99"/>
    <w:unhideWhenUsed/>
    <w:rsid w:val="00F51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5A2"/>
  </w:style>
  <w:style w:type="paragraph" w:styleId="Revision">
    <w:name w:val="Revision"/>
    <w:hidden/>
    <w:uiPriority w:val="99"/>
    <w:semiHidden/>
    <w:rsid w:val="00D055E9"/>
    <w:pPr>
      <w:spacing w:after="0" w:line="240" w:lineRule="auto"/>
    </w:pPr>
  </w:style>
  <w:style w:type="character" w:styleId="CommentReference">
    <w:name w:val="annotation reference"/>
    <w:basedOn w:val="DefaultParagraphFont"/>
    <w:uiPriority w:val="99"/>
    <w:semiHidden/>
    <w:unhideWhenUsed/>
    <w:rsid w:val="005F6EBB"/>
    <w:rPr>
      <w:sz w:val="16"/>
      <w:szCs w:val="16"/>
    </w:rPr>
  </w:style>
  <w:style w:type="paragraph" w:styleId="CommentText">
    <w:name w:val="annotation text"/>
    <w:basedOn w:val="Normal"/>
    <w:link w:val="CommentTextChar"/>
    <w:uiPriority w:val="99"/>
    <w:semiHidden/>
    <w:unhideWhenUsed/>
    <w:rsid w:val="005F6EBB"/>
    <w:pPr>
      <w:spacing w:line="240" w:lineRule="auto"/>
    </w:pPr>
    <w:rPr>
      <w:sz w:val="20"/>
      <w:szCs w:val="20"/>
    </w:rPr>
  </w:style>
  <w:style w:type="character" w:customStyle="1" w:styleId="CommentTextChar">
    <w:name w:val="Comment Text Char"/>
    <w:basedOn w:val="DefaultParagraphFont"/>
    <w:link w:val="CommentText"/>
    <w:uiPriority w:val="99"/>
    <w:semiHidden/>
    <w:rsid w:val="005F6EBB"/>
    <w:rPr>
      <w:sz w:val="20"/>
      <w:szCs w:val="20"/>
    </w:rPr>
  </w:style>
  <w:style w:type="paragraph" w:styleId="CommentSubject">
    <w:name w:val="annotation subject"/>
    <w:basedOn w:val="CommentText"/>
    <w:next w:val="CommentText"/>
    <w:link w:val="CommentSubjectChar"/>
    <w:uiPriority w:val="99"/>
    <w:semiHidden/>
    <w:unhideWhenUsed/>
    <w:rsid w:val="005F6EBB"/>
    <w:rPr>
      <w:b/>
      <w:bCs/>
    </w:rPr>
  </w:style>
  <w:style w:type="character" w:customStyle="1" w:styleId="CommentSubjectChar">
    <w:name w:val="Comment Subject Char"/>
    <w:basedOn w:val="CommentTextChar"/>
    <w:link w:val="CommentSubject"/>
    <w:uiPriority w:val="99"/>
    <w:semiHidden/>
    <w:rsid w:val="005F6EBB"/>
    <w:rPr>
      <w:b/>
      <w:bCs/>
      <w:sz w:val="20"/>
      <w:szCs w:val="20"/>
    </w:rPr>
  </w:style>
  <w:style w:type="paragraph" w:styleId="BalloonText">
    <w:name w:val="Balloon Text"/>
    <w:basedOn w:val="Normal"/>
    <w:link w:val="BalloonTextChar"/>
    <w:uiPriority w:val="99"/>
    <w:semiHidden/>
    <w:unhideWhenUsed/>
    <w:rsid w:val="005F6E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E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4D65712-BA8B-4E9B-81D9-162D7BBE8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3486</Words>
  <Characters>19875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McKinnell</dc:creator>
  <cp:keywords/>
  <dc:description/>
  <cp:lastModifiedBy>SHSU</cp:lastModifiedBy>
  <cp:revision>3</cp:revision>
  <dcterms:created xsi:type="dcterms:W3CDTF">2021-08-26T18:40:00Z</dcterms:created>
  <dcterms:modified xsi:type="dcterms:W3CDTF">2021-08-26T18:44:00Z</dcterms:modified>
</cp:coreProperties>
</file>