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944E10" w14:textId="77777777" w:rsidR="007614B9" w:rsidRDefault="00921A54" w:rsidP="00944F93">
      <w:pPr>
        <w:spacing w:after="0" w:line="360" w:lineRule="auto"/>
        <w:jc w:val="both"/>
        <w:rPr>
          <w:rFonts w:ascii="Times New Roman" w:hAnsi="Times New Roman" w:cs="Times New Roman"/>
          <w:sz w:val="24"/>
          <w:lang w:val="en-GB"/>
        </w:rPr>
      </w:pPr>
      <w:bookmarkStart w:id="0" w:name="_GoBack"/>
      <w:bookmarkEnd w:id="0"/>
      <w:r w:rsidRPr="00944F93">
        <w:rPr>
          <w:rFonts w:ascii="Times New Roman" w:hAnsi="Times New Roman" w:cs="Times New Roman"/>
          <w:sz w:val="24"/>
          <w:lang w:val="en-GB"/>
        </w:rPr>
        <w:t>R</w:t>
      </w:r>
      <w:r w:rsidR="00D1548F" w:rsidRPr="00944F93">
        <w:rPr>
          <w:rFonts w:ascii="Times New Roman" w:hAnsi="Times New Roman" w:cs="Times New Roman"/>
          <w:sz w:val="24"/>
          <w:lang w:val="en-GB"/>
        </w:rPr>
        <w:t xml:space="preserve">ationality and </w:t>
      </w:r>
      <w:r w:rsidR="00A97D83" w:rsidRPr="00944F93">
        <w:rPr>
          <w:rFonts w:ascii="Times New Roman" w:hAnsi="Times New Roman" w:cs="Times New Roman"/>
          <w:sz w:val="24"/>
          <w:lang w:val="en-GB"/>
        </w:rPr>
        <w:t>Tradition in Roger Scruton’s Thought</w:t>
      </w:r>
    </w:p>
    <w:p w14:paraId="6083ABE7" w14:textId="77777777" w:rsidR="00944F93" w:rsidRDefault="00944F93"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Ferenc Hörcher</w:t>
      </w:r>
    </w:p>
    <w:p w14:paraId="3666B2EE" w14:textId="77777777" w:rsidR="00944F93" w:rsidRDefault="00944F93" w:rsidP="00944F93">
      <w:pPr>
        <w:spacing w:after="0" w:line="360" w:lineRule="auto"/>
        <w:jc w:val="both"/>
        <w:rPr>
          <w:rFonts w:ascii="Times New Roman" w:hAnsi="Times New Roman" w:cs="Times New Roman"/>
          <w:sz w:val="24"/>
          <w:lang w:val="en-GB"/>
        </w:rPr>
      </w:pPr>
    </w:p>
    <w:p w14:paraId="1CEB3186" w14:textId="77777777" w:rsidR="00944F93" w:rsidRPr="00944F93" w:rsidRDefault="00944F93" w:rsidP="00944F93">
      <w:pPr>
        <w:spacing w:after="0" w:line="360" w:lineRule="auto"/>
        <w:jc w:val="both"/>
        <w:rPr>
          <w:rFonts w:ascii="Times New Roman" w:hAnsi="Times New Roman" w:cs="Times New Roman"/>
          <w:sz w:val="24"/>
          <w:lang w:val="en-GB"/>
        </w:rPr>
      </w:pPr>
    </w:p>
    <w:p w14:paraId="05D7AC16" w14:textId="77777777" w:rsidR="00134FE2" w:rsidRPr="00944F93" w:rsidRDefault="009D0DB0"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Abstract</w:t>
      </w:r>
    </w:p>
    <w:p w14:paraId="3DF189A1" w14:textId="7C3A8610" w:rsidR="00134FE2" w:rsidRPr="00944F93" w:rsidRDefault="009F2FD5"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H</w:t>
      </w:r>
      <w:r w:rsidR="00134FE2" w:rsidRPr="00944F93">
        <w:rPr>
          <w:rFonts w:ascii="Times New Roman" w:hAnsi="Times New Roman" w:cs="Times New Roman"/>
          <w:sz w:val="24"/>
          <w:lang w:val="en-GB"/>
        </w:rPr>
        <w:t xml:space="preserve">aving been brought up in the analytical tradition of philosophy, </w:t>
      </w:r>
      <w:r w:rsidRPr="00944F93">
        <w:rPr>
          <w:rFonts w:ascii="Times New Roman" w:hAnsi="Times New Roman" w:cs="Times New Roman"/>
          <w:sz w:val="24"/>
          <w:lang w:val="en-GB"/>
        </w:rPr>
        <w:t>Roger Scruton</w:t>
      </w:r>
      <w:r w:rsidR="00134FE2" w:rsidRPr="00944F93">
        <w:rPr>
          <w:rFonts w:ascii="Times New Roman" w:hAnsi="Times New Roman" w:cs="Times New Roman"/>
          <w:sz w:val="24"/>
          <w:lang w:val="en-GB"/>
        </w:rPr>
        <w:t xml:space="preserve"> was </w:t>
      </w:r>
      <w:r w:rsidR="00003CDD">
        <w:rPr>
          <w:rFonts w:ascii="Times New Roman" w:hAnsi="Times New Roman" w:cs="Times New Roman"/>
          <w:sz w:val="24"/>
          <w:lang w:val="en-GB"/>
        </w:rPr>
        <w:t>anxious</w:t>
      </w:r>
      <w:r w:rsidR="00003CDD" w:rsidRPr="00944F93">
        <w:rPr>
          <w:rFonts w:ascii="Times New Roman" w:hAnsi="Times New Roman" w:cs="Times New Roman"/>
          <w:sz w:val="24"/>
          <w:lang w:val="en-GB"/>
        </w:rPr>
        <w:t xml:space="preserve"> </w:t>
      </w:r>
      <w:r w:rsidR="00134FE2" w:rsidRPr="00944F93">
        <w:rPr>
          <w:rFonts w:ascii="Times New Roman" w:hAnsi="Times New Roman" w:cs="Times New Roman"/>
          <w:sz w:val="24"/>
          <w:lang w:val="en-GB"/>
        </w:rPr>
        <w:t xml:space="preserve">to delineate the </w:t>
      </w:r>
      <w:r w:rsidR="001064C6" w:rsidRPr="00944F93">
        <w:rPr>
          <w:rFonts w:ascii="Times New Roman" w:hAnsi="Times New Roman" w:cs="Times New Roman"/>
          <w:sz w:val="24"/>
          <w:lang w:val="en-GB"/>
        </w:rPr>
        <w:t>philosophical</w:t>
      </w:r>
      <w:r w:rsidRPr="00944F93">
        <w:rPr>
          <w:rFonts w:ascii="Times New Roman" w:hAnsi="Times New Roman" w:cs="Times New Roman"/>
          <w:sz w:val="24"/>
          <w:lang w:val="en-GB"/>
        </w:rPr>
        <w:t>-conceptual</w:t>
      </w:r>
      <w:r w:rsidR="001064C6" w:rsidRPr="00944F93">
        <w:rPr>
          <w:rFonts w:ascii="Times New Roman" w:hAnsi="Times New Roman" w:cs="Times New Roman"/>
          <w:sz w:val="24"/>
          <w:lang w:val="en-GB"/>
        </w:rPr>
        <w:t xml:space="preserve"> foundations of conservatism</w:t>
      </w:r>
      <w:r w:rsidR="00134FE2" w:rsidRPr="00944F93">
        <w:rPr>
          <w:rFonts w:ascii="Times New Roman" w:hAnsi="Times New Roman" w:cs="Times New Roman"/>
          <w:sz w:val="24"/>
          <w:lang w:val="en-GB"/>
        </w:rPr>
        <w:t xml:space="preserve">. This chapter </w:t>
      </w:r>
      <w:r w:rsidR="00003CDD">
        <w:rPr>
          <w:rFonts w:ascii="Times New Roman" w:hAnsi="Times New Roman" w:cs="Times New Roman"/>
          <w:sz w:val="24"/>
          <w:lang w:val="en-GB"/>
        </w:rPr>
        <w:t>will</w:t>
      </w:r>
      <w:r w:rsidR="00134FE2" w:rsidRPr="00944F93">
        <w:rPr>
          <w:rFonts w:ascii="Times New Roman" w:hAnsi="Times New Roman" w:cs="Times New Roman"/>
          <w:sz w:val="24"/>
          <w:lang w:val="en-GB"/>
        </w:rPr>
        <w:t xml:space="preserve"> focus on Scruton’s </w:t>
      </w:r>
      <w:r w:rsidR="001064C6" w:rsidRPr="00944F93">
        <w:rPr>
          <w:rFonts w:ascii="Times New Roman" w:hAnsi="Times New Roman" w:cs="Times New Roman"/>
          <w:sz w:val="24"/>
          <w:lang w:val="en-GB"/>
        </w:rPr>
        <w:t>criticism of enlightened</w:t>
      </w:r>
      <w:r w:rsidR="00134FE2" w:rsidRPr="00944F93">
        <w:rPr>
          <w:rFonts w:ascii="Times New Roman" w:hAnsi="Times New Roman" w:cs="Times New Roman"/>
          <w:sz w:val="24"/>
          <w:lang w:val="en-GB"/>
        </w:rPr>
        <w:t xml:space="preserve"> </w:t>
      </w:r>
      <w:r w:rsidR="00921A54" w:rsidRPr="00944F93">
        <w:rPr>
          <w:rFonts w:ascii="Times New Roman" w:hAnsi="Times New Roman" w:cs="Times New Roman"/>
          <w:sz w:val="24"/>
          <w:lang w:val="en-GB"/>
        </w:rPr>
        <w:t>reason</w:t>
      </w:r>
      <w:r w:rsidRPr="00944F93">
        <w:rPr>
          <w:rFonts w:ascii="Times New Roman" w:hAnsi="Times New Roman" w:cs="Times New Roman"/>
          <w:sz w:val="24"/>
          <w:lang w:val="en-GB"/>
        </w:rPr>
        <w:t xml:space="preserve"> as one of the main </w:t>
      </w:r>
      <w:r w:rsidR="00CE7A4E" w:rsidRPr="00944F93">
        <w:rPr>
          <w:rFonts w:ascii="Times New Roman" w:hAnsi="Times New Roman" w:cs="Times New Roman"/>
          <w:sz w:val="24"/>
          <w:lang w:val="en-GB"/>
        </w:rPr>
        <w:t>pillars</w:t>
      </w:r>
      <w:r w:rsidRPr="00944F93">
        <w:rPr>
          <w:rFonts w:ascii="Times New Roman" w:hAnsi="Times New Roman" w:cs="Times New Roman"/>
          <w:sz w:val="24"/>
          <w:lang w:val="en-GB"/>
        </w:rPr>
        <w:t xml:space="preserve"> of a conservative </w:t>
      </w:r>
      <w:r w:rsidR="00CE7A4E" w:rsidRPr="00944F93">
        <w:rPr>
          <w:rFonts w:ascii="Times New Roman" w:hAnsi="Times New Roman" w:cs="Times New Roman"/>
          <w:sz w:val="24"/>
          <w:lang w:val="en-GB"/>
        </w:rPr>
        <w:t>edifice</w:t>
      </w:r>
      <w:r w:rsidRPr="00944F93">
        <w:rPr>
          <w:rFonts w:ascii="Times New Roman" w:hAnsi="Times New Roman" w:cs="Times New Roman"/>
          <w:sz w:val="24"/>
          <w:lang w:val="en-GB"/>
        </w:rPr>
        <w:t xml:space="preserve"> of modern politics</w:t>
      </w:r>
      <w:r w:rsidR="00134FE2" w:rsidRPr="00944F93">
        <w:rPr>
          <w:rFonts w:ascii="Times New Roman" w:hAnsi="Times New Roman" w:cs="Times New Roman"/>
          <w:sz w:val="24"/>
          <w:lang w:val="en-GB"/>
        </w:rPr>
        <w:t>.</w:t>
      </w:r>
    </w:p>
    <w:p w14:paraId="7639C3D2" w14:textId="3929FFF0" w:rsidR="00134FE2" w:rsidRDefault="009F2FD5"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The</w:t>
      </w:r>
      <w:r w:rsidR="00003CDD">
        <w:rPr>
          <w:rFonts w:ascii="Times New Roman" w:hAnsi="Times New Roman" w:cs="Times New Roman"/>
          <w:sz w:val="24"/>
          <w:lang w:val="en-GB"/>
        </w:rPr>
        <w:t xml:space="preserve"> structure of the</w:t>
      </w:r>
      <w:r w:rsidRPr="00944F93">
        <w:rPr>
          <w:rFonts w:ascii="Times New Roman" w:hAnsi="Times New Roman" w:cs="Times New Roman"/>
          <w:sz w:val="24"/>
          <w:lang w:val="en-GB"/>
        </w:rPr>
        <w:t xml:space="preserve"> chapter </w:t>
      </w:r>
      <w:r w:rsidR="00003CDD">
        <w:rPr>
          <w:rFonts w:ascii="Times New Roman" w:hAnsi="Times New Roman" w:cs="Times New Roman"/>
          <w:sz w:val="24"/>
          <w:lang w:val="en-GB"/>
        </w:rPr>
        <w:t>is as</w:t>
      </w:r>
      <w:r w:rsidRPr="00944F93">
        <w:rPr>
          <w:rFonts w:ascii="Times New Roman" w:hAnsi="Times New Roman" w:cs="Times New Roman"/>
          <w:sz w:val="24"/>
          <w:lang w:val="en-GB"/>
        </w:rPr>
        <w:t xml:space="preserve"> follow</w:t>
      </w:r>
      <w:r w:rsidR="00003CDD">
        <w:rPr>
          <w:rFonts w:ascii="Times New Roman" w:hAnsi="Times New Roman" w:cs="Times New Roman"/>
          <w:sz w:val="24"/>
          <w:lang w:val="en-GB"/>
        </w:rPr>
        <w:t>s</w:t>
      </w:r>
      <w:r w:rsidRPr="00944F93">
        <w:rPr>
          <w:rFonts w:ascii="Times New Roman" w:hAnsi="Times New Roman" w:cs="Times New Roman"/>
          <w:sz w:val="24"/>
          <w:lang w:val="en-GB"/>
        </w:rPr>
        <w:t xml:space="preserve">. </w:t>
      </w:r>
      <w:r w:rsidR="00134FE2" w:rsidRPr="00944F93">
        <w:rPr>
          <w:rFonts w:ascii="Times New Roman" w:hAnsi="Times New Roman" w:cs="Times New Roman"/>
          <w:sz w:val="24"/>
          <w:lang w:val="en-GB"/>
        </w:rPr>
        <w:t xml:space="preserve">First, </w:t>
      </w:r>
      <w:r w:rsidRPr="00944F93">
        <w:rPr>
          <w:rFonts w:ascii="Times New Roman" w:hAnsi="Times New Roman" w:cs="Times New Roman"/>
          <w:sz w:val="24"/>
          <w:lang w:val="en-GB"/>
        </w:rPr>
        <w:t>it recollects a</w:t>
      </w:r>
      <w:r w:rsidR="00003CDD">
        <w:rPr>
          <w:rFonts w:ascii="Times New Roman" w:hAnsi="Times New Roman" w:cs="Times New Roman"/>
          <w:sz w:val="24"/>
          <w:lang w:val="en-GB"/>
        </w:rPr>
        <w:t xml:space="preserve"> formative</w:t>
      </w:r>
      <w:r w:rsidRPr="00944F93">
        <w:rPr>
          <w:rFonts w:ascii="Times New Roman" w:hAnsi="Times New Roman" w:cs="Times New Roman"/>
          <w:sz w:val="24"/>
          <w:lang w:val="en-GB"/>
        </w:rPr>
        <w:t xml:space="preserve"> episode </w:t>
      </w:r>
      <w:r w:rsidR="00003CDD">
        <w:rPr>
          <w:rFonts w:ascii="Times New Roman" w:hAnsi="Times New Roman" w:cs="Times New Roman"/>
          <w:sz w:val="24"/>
          <w:lang w:val="en-GB"/>
        </w:rPr>
        <w:t>in</w:t>
      </w:r>
      <w:r w:rsidR="00003CDD"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Scruton’s life, which led him to distance</w:t>
      </w:r>
      <w:r w:rsidR="001064C6" w:rsidRPr="00944F93">
        <w:rPr>
          <w:rFonts w:ascii="Times New Roman" w:hAnsi="Times New Roman" w:cs="Times New Roman"/>
          <w:sz w:val="24"/>
          <w:lang w:val="en-GB"/>
        </w:rPr>
        <w:t xml:space="preserve"> himself from enlightened rationality. He </w:t>
      </w:r>
      <w:r w:rsidRPr="00944F93">
        <w:rPr>
          <w:rFonts w:ascii="Times New Roman" w:hAnsi="Times New Roman" w:cs="Times New Roman"/>
          <w:sz w:val="24"/>
          <w:lang w:val="en-GB"/>
        </w:rPr>
        <w:t xml:space="preserve">happened to witness </w:t>
      </w:r>
      <w:r w:rsidR="001064C6" w:rsidRPr="00944F93">
        <w:rPr>
          <w:rFonts w:ascii="Times New Roman" w:hAnsi="Times New Roman" w:cs="Times New Roman"/>
          <w:sz w:val="24"/>
          <w:lang w:val="en-GB"/>
        </w:rPr>
        <w:t xml:space="preserve">the street violence of </w:t>
      </w:r>
      <w:r w:rsidR="00921A54" w:rsidRPr="00944F93">
        <w:rPr>
          <w:rFonts w:ascii="Times New Roman" w:hAnsi="Times New Roman" w:cs="Times New Roman"/>
          <w:sz w:val="24"/>
          <w:lang w:val="en-GB"/>
        </w:rPr>
        <w:t>M</w:t>
      </w:r>
      <w:r w:rsidR="00541984" w:rsidRPr="00944F93">
        <w:rPr>
          <w:rFonts w:ascii="Times New Roman" w:hAnsi="Times New Roman" w:cs="Times New Roman"/>
          <w:sz w:val="24"/>
          <w:lang w:val="en-GB"/>
        </w:rPr>
        <w:t>ay 1968 in Paris</w:t>
      </w:r>
      <w:r w:rsidRPr="00944F93">
        <w:rPr>
          <w:rFonts w:ascii="Times New Roman" w:hAnsi="Times New Roman" w:cs="Times New Roman"/>
          <w:sz w:val="24"/>
          <w:lang w:val="en-GB"/>
        </w:rPr>
        <w:t xml:space="preserve">, in the heyday of </w:t>
      </w:r>
      <w:r w:rsidR="00003CDD">
        <w:rPr>
          <w:rFonts w:ascii="Times New Roman" w:hAnsi="Times New Roman" w:cs="Times New Roman"/>
          <w:sz w:val="24"/>
          <w:lang w:val="en-GB"/>
        </w:rPr>
        <w:t xml:space="preserve">the </w:t>
      </w:r>
      <w:r w:rsidRPr="00944F93">
        <w:rPr>
          <w:rFonts w:ascii="Times New Roman" w:hAnsi="Times New Roman" w:cs="Times New Roman"/>
          <w:sz w:val="24"/>
          <w:lang w:val="en-GB"/>
        </w:rPr>
        <w:t>progressivist ideological breakthrough</w:t>
      </w:r>
      <w:r w:rsidR="00541984" w:rsidRPr="00944F93">
        <w:rPr>
          <w:rFonts w:ascii="Times New Roman" w:hAnsi="Times New Roman" w:cs="Times New Roman"/>
          <w:sz w:val="24"/>
          <w:lang w:val="en-GB"/>
        </w:rPr>
        <w:t>.</w:t>
      </w:r>
      <w:r w:rsidRPr="00944F93">
        <w:rPr>
          <w:rFonts w:ascii="Times New Roman" w:hAnsi="Times New Roman" w:cs="Times New Roman"/>
          <w:sz w:val="24"/>
          <w:lang w:val="en-GB"/>
        </w:rPr>
        <w:t xml:space="preserve"> Apparently, i</w:t>
      </w:r>
      <w:r w:rsidR="00541984" w:rsidRPr="00944F93">
        <w:rPr>
          <w:rFonts w:ascii="Times New Roman" w:hAnsi="Times New Roman" w:cs="Times New Roman"/>
          <w:sz w:val="24"/>
          <w:lang w:val="en-GB"/>
        </w:rPr>
        <w:t xml:space="preserve">t was this </w:t>
      </w:r>
      <w:r w:rsidRPr="00944F93">
        <w:rPr>
          <w:rFonts w:ascii="Times New Roman" w:hAnsi="Times New Roman" w:cs="Times New Roman"/>
          <w:sz w:val="24"/>
          <w:lang w:val="en-GB"/>
        </w:rPr>
        <w:t xml:space="preserve">shocking experience </w:t>
      </w:r>
      <w:r w:rsidR="001064C6" w:rsidRPr="00944F93">
        <w:rPr>
          <w:rFonts w:ascii="Times New Roman" w:hAnsi="Times New Roman" w:cs="Times New Roman"/>
          <w:sz w:val="24"/>
          <w:lang w:val="en-GB"/>
        </w:rPr>
        <w:t xml:space="preserve">which </w:t>
      </w:r>
      <w:r w:rsidR="002D1C75" w:rsidRPr="00944F93">
        <w:rPr>
          <w:rFonts w:ascii="Times New Roman" w:hAnsi="Times New Roman" w:cs="Times New Roman"/>
          <w:sz w:val="24"/>
          <w:lang w:val="en-GB"/>
        </w:rPr>
        <w:t>predestined his turn towards</w:t>
      </w:r>
      <w:r w:rsidR="00921A54" w:rsidRPr="00944F93">
        <w:rPr>
          <w:rFonts w:ascii="Times New Roman" w:hAnsi="Times New Roman" w:cs="Times New Roman"/>
          <w:sz w:val="24"/>
          <w:lang w:val="en-GB"/>
        </w:rPr>
        <w:t xml:space="preserve"> conservatism.</w:t>
      </w:r>
      <w:r w:rsidR="00134FE2" w:rsidRPr="00944F93">
        <w:rPr>
          <w:rFonts w:ascii="Times New Roman" w:hAnsi="Times New Roman" w:cs="Times New Roman"/>
          <w:sz w:val="24"/>
          <w:lang w:val="en-GB"/>
        </w:rPr>
        <w:t xml:space="preserve"> </w:t>
      </w:r>
      <w:r w:rsidR="00003CDD">
        <w:rPr>
          <w:rFonts w:ascii="Times New Roman" w:hAnsi="Times New Roman" w:cs="Times New Roman"/>
          <w:sz w:val="24"/>
          <w:lang w:val="en-GB"/>
        </w:rPr>
        <w:t>For Scruton, this change in his thinking</w:t>
      </w:r>
      <w:r w:rsidR="002D1C75" w:rsidRPr="00944F93">
        <w:rPr>
          <w:rFonts w:ascii="Times New Roman" w:hAnsi="Times New Roman" w:cs="Times New Roman"/>
          <w:sz w:val="24"/>
          <w:lang w:val="en-GB"/>
        </w:rPr>
        <w:t xml:space="preserve"> </w:t>
      </w:r>
      <w:r w:rsidR="001064C6" w:rsidRPr="00944F93">
        <w:rPr>
          <w:rFonts w:ascii="Times New Roman" w:hAnsi="Times New Roman" w:cs="Times New Roman"/>
          <w:sz w:val="24"/>
          <w:lang w:val="en-GB"/>
        </w:rPr>
        <w:t xml:space="preserve">was a rather complex </w:t>
      </w:r>
      <w:r w:rsidR="002D1C75" w:rsidRPr="00944F93">
        <w:rPr>
          <w:rFonts w:ascii="Times New Roman" w:hAnsi="Times New Roman" w:cs="Times New Roman"/>
          <w:sz w:val="24"/>
          <w:lang w:val="en-GB"/>
        </w:rPr>
        <w:t>intellectual development</w:t>
      </w:r>
      <w:r w:rsidR="00003CDD">
        <w:rPr>
          <w:rFonts w:ascii="Times New Roman" w:hAnsi="Times New Roman" w:cs="Times New Roman"/>
          <w:sz w:val="24"/>
          <w:lang w:val="en-GB"/>
        </w:rPr>
        <w:t>, however</w:t>
      </w:r>
      <w:r w:rsidR="001064C6" w:rsidRPr="00944F93">
        <w:rPr>
          <w:rFonts w:ascii="Times New Roman" w:hAnsi="Times New Roman" w:cs="Times New Roman"/>
          <w:sz w:val="24"/>
          <w:lang w:val="en-GB"/>
        </w:rPr>
        <w:t xml:space="preserve">. </w:t>
      </w:r>
      <w:r w:rsidR="00003CDD">
        <w:rPr>
          <w:rFonts w:ascii="Times New Roman" w:hAnsi="Times New Roman" w:cs="Times New Roman"/>
          <w:sz w:val="24"/>
          <w:lang w:val="en-GB"/>
        </w:rPr>
        <w:t>Drawing</w:t>
      </w:r>
      <w:r w:rsidR="00003CDD" w:rsidRPr="00944F93">
        <w:rPr>
          <w:rFonts w:ascii="Times New Roman" w:hAnsi="Times New Roman" w:cs="Times New Roman"/>
          <w:sz w:val="24"/>
          <w:lang w:val="en-GB"/>
        </w:rPr>
        <w:t xml:space="preserve"> </w:t>
      </w:r>
      <w:r w:rsidR="001064C6" w:rsidRPr="00944F93">
        <w:rPr>
          <w:rFonts w:ascii="Times New Roman" w:hAnsi="Times New Roman" w:cs="Times New Roman"/>
          <w:sz w:val="24"/>
          <w:lang w:val="en-GB"/>
        </w:rPr>
        <w:t>on Burke’s critique of the French revolutio</w:t>
      </w:r>
      <w:r w:rsidR="002D1C75" w:rsidRPr="00944F93">
        <w:rPr>
          <w:rFonts w:ascii="Times New Roman" w:hAnsi="Times New Roman" w:cs="Times New Roman"/>
          <w:sz w:val="24"/>
          <w:lang w:val="en-GB"/>
        </w:rPr>
        <w:t>n, Scruton’s</w:t>
      </w:r>
      <w:r w:rsidR="00CE7A4E" w:rsidRPr="00944F93">
        <w:rPr>
          <w:rFonts w:ascii="Times New Roman" w:hAnsi="Times New Roman" w:cs="Times New Roman"/>
          <w:sz w:val="24"/>
          <w:lang w:val="en-GB"/>
        </w:rPr>
        <w:t xml:space="preserve"> British version of</w:t>
      </w:r>
      <w:r w:rsidR="002D1C75" w:rsidRPr="00944F93">
        <w:rPr>
          <w:rFonts w:ascii="Times New Roman" w:hAnsi="Times New Roman" w:cs="Times New Roman"/>
          <w:sz w:val="24"/>
          <w:lang w:val="en-GB"/>
        </w:rPr>
        <w:t xml:space="preserve"> conservatism argues</w:t>
      </w:r>
      <w:r w:rsidR="001064C6" w:rsidRPr="00944F93">
        <w:rPr>
          <w:rFonts w:ascii="Times New Roman" w:hAnsi="Times New Roman" w:cs="Times New Roman"/>
          <w:sz w:val="24"/>
          <w:lang w:val="en-GB"/>
        </w:rPr>
        <w:t xml:space="preserve"> that</w:t>
      </w:r>
      <w:r w:rsidR="00C57A9C" w:rsidRPr="00944F93">
        <w:rPr>
          <w:rFonts w:ascii="Times New Roman" w:hAnsi="Times New Roman" w:cs="Times New Roman"/>
          <w:sz w:val="24"/>
          <w:lang w:val="en-GB"/>
        </w:rPr>
        <w:t xml:space="preserve"> </w:t>
      </w:r>
      <w:r w:rsidR="00DE64BB" w:rsidRPr="00944F93">
        <w:rPr>
          <w:rFonts w:ascii="Times New Roman" w:hAnsi="Times New Roman" w:cs="Times New Roman"/>
          <w:sz w:val="24"/>
          <w:lang w:val="en-GB"/>
        </w:rPr>
        <w:t xml:space="preserve">in the socio-political </w:t>
      </w:r>
      <w:r w:rsidR="002D1C75" w:rsidRPr="00944F93">
        <w:rPr>
          <w:rFonts w:ascii="Times New Roman" w:hAnsi="Times New Roman" w:cs="Times New Roman"/>
          <w:sz w:val="24"/>
          <w:lang w:val="en-GB"/>
        </w:rPr>
        <w:t>realm</w:t>
      </w:r>
      <w:r w:rsidR="00DE64BB" w:rsidRPr="00944F93">
        <w:rPr>
          <w:rFonts w:ascii="Times New Roman" w:hAnsi="Times New Roman" w:cs="Times New Roman"/>
          <w:sz w:val="24"/>
          <w:lang w:val="en-GB"/>
        </w:rPr>
        <w:t xml:space="preserve">, individual rationality should often yield to </w:t>
      </w:r>
      <w:r w:rsidR="00940B3A" w:rsidRPr="00944F93">
        <w:rPr>
          <w:rFonts w:ascii="Times New Roman" w:hAnsi="Times New Roman" w:cs="Times New Roman"/>
          <w:sz w:val="24"/>
          <w:lang w:val="en-GB"/>
        </w:rPr>
        <w:t xml:space="preserve">manners, custom and </w:t>
      </w:r>
      <w:r w:rsidR="009D0DB0" w:rsidRPr="00944F93">
        <w:rPr>
          <w:rFonts w:ascii="Times New Roman" w:hAnsi="Times New Roman" w:cs="Times New Roman"/>
          <w:sz w:val="24"/>
          <w:lang w:val="en-GB"/>
        </w:rPr>
        <w:t xml:space="preserve">traditional </w:t>
      </w:r>
      <w:r w:rsidR="00940B3A" w:rsidRPr="00944F93">
        <w:rPr>
          <w:rFonts w:ascii="Times New Roman" w:hAnsi="Times New Roman" w:cs="Times New Roman"/>
          <w:sz w:val="24"/>
          <w:lang w:val="en-GB"/>
        </w:rPr>
        <w:t>institutions.</w:t>
      </w:r>
      <w:r w:rsidR="001064C6" w:rsidRPr="00944F93">
        <w:rPr>
          <w:rFonts w:ascii="Times New Roman" w:hAnsi="Times New Roman" w:cs="Times New Roman"/>
          <w:sz w:val="24"/>
          <w:lang w:val="en-GB"/>
        </w:rPr>
        <w:t xml:space="preserve"> </w:t>
      </w:r>
      <w:r w:rsidR="00CE7A4E" w:rsidRPr="00944F93">
        <w:rPr>
          <w:rFonts w:ascii="Times New Roman" w:hAnsi="Times New Roman" w:cs="Times New Roman"/>
          <w:sz w:val="24"/>
          <w:lang w:val="en-GB"/>
        </w:rPr>
        <w:t>An</w:t>
      </w:r>
      <w:r w:rsidR="001064C6" w:rsidRPr="00944F93">
        <w:rPr>
          <w:rFonts w:ascii="Times New Roman" w:hAnsi="Times New Roman" w:cs="Times New Roman"/>
          <w:sz w:val="24"/>
          <w:lang w:val="en-GB"/>
        </w:rPr>
        <w:t xml:space="preserve"> analysis of Rousseau’s concept of rationality </w:t>
      </w:r>
      <w:r w:rsidR="00CE7A4E" w:rsidRPr="00944F93">
        <w:rPr>
          <w:rFonts w:ascii="Times New Roman" w:hAnsi="Times New Roman" w:cs="Times New Roman"/>
          <w:sz w:val="24"/>
          <w:lang w:val="en-GB"/>
        </w:rPr>
        <w:t>prepares the ground for</w:t>
      </w:r>
      <w:r w:rsidR="001064C6" w:rsidRPr="00944F93">
        <w:rPr>
          <w:rFonts w:ascii="Times New Roman" w:hAnsi="Times New Roman" w:cs="Times New Roman"/>
          <w:sz w:val="24"/>
          <w:lang w:val="en-GB"/>
        </w:rPr>
        <w:t xml:space="preserve"> </w:t>
      </w:r>
      <w:r w:rsidR="00167423">
        <w:rPr>
          <w:rFonts w:ascii="Times New Roman" w:hAnsi="Times New Roman" w:cs="Times New Roman"/>
          <w:sz w:val="24"/>
          <w:lang w:val="en-GB"/>
        </w:rPr>
        <w:t>a discussion</w:t>
      </w:r>
      <w:r w:rsidR="00CE7A4E" w:rsidRPr="00944F93">
        <w:rPr>
          <w:rFonts w:ascii="Times New Roman" w:hAnsi="Times New Roman" w:cs="Times New Roman"/>
          <w:sz w:val="24"/>
          <w:lang w:val="en-GB"/>
        </w:rPr>
        <w:t xml:space="preserve"> </w:t>
      </w:r>
      <w:r w:rsidR="001064C6" w:rsidRPr="00944F93">
        <w:rPr>
          <w:rFonts w:ascii="Times New Roman" w:hAnsi="Times New Roman" w:cs="Times New Roman"/>
          <w:sz w:val="24"/>
          <w:lang w:val="en-GB"/>
        </w:rPr>
        <w:t xml:space="preserve">of </w:t>
      </w:r>
      <w:r w:rsidR="002D1C75" w:rsidRPr="00944F93">
        <w:rPr>
          <w:rFonts w:ascii="Times New Roman" w:hAnsi="Times New Roman" w:cs="Times New Roman"/>
          <w:sz w:val="24"/>
          <w:lang w:val="en-GB"/>
        </w:rPr>
        <w:t>two terms</w:t>
      </w:r>
      <w:r w:rsidR="00167423">
        <w:rPr>
          <w:rFonts w:ascii="Times New Roman" w:hAnsi="Times New Roman" w:cs="Times New Roman"/>
          <w:sz w:val="24"/>
          <w:lang w:val="en-GB"/>
        </w:rPr>
        <w:t xml:space="preserve"> which</w:t>
      </w:r>
      <w:r w:rsidR="00CE7A4E" w:rsidRPr="00944F93">
        <w:rPr>
          <w:rFonts w:ascii="Times New Roman" w:hAnsi="Times New Roman" w:cs="Times New Roman"/>
          <w:sz w:val="24"/>
          <w:lang w:val="en-GB"/>
        </w:rPr>
        <w:t xml:space="preserve"> Scruton</w:t>
      </w:r>
      <w:r w:rsidR="00167423">
        <w:rPr>
          <w:rFonts w:ascii="Times New Roman" w:hAnsi="Times New Roman" w:cs="Times New Roman"/>
          <w:sz w:val="24"/>
          <w:lang w:val="en-GB"/>
        </w:rPr>
        <w:t xml:space="preserve"> frequently uses in his</w:t>
      </w:r>
      <w:r w:rsidR="00167423" w:rsidRPr="00944F93">
        <w:rPr>
          <w:rFonts w:ascii="Times New Roman" w:hAnsi="Times New Roman" w:cs="Times New Roman"/>
          <w:sz w:val="24"/>
          <w:lang w:val="en-GB"/>
        </w:rPr>
        <w:t xml:space="preserve"> </w:t>
      </w:r>
      <w:r w:rsidR="00CE7A4E" w:rsidRPr="00944F93">
        <w:rPr>
          <w:rFonts w:ascii="Times New Roman" w:hAnsi="Times New Roman" w:cs="Times New Roman"/>
          <w:sz w:val="24"/>
          <w:lang w:val="en-GB"/>
        </w:rPr>
        <w:t>positive account of conservatism</w:t>
      </w:r>
      <w:r w:rsidR="002D1C75" w:rsidRPr="00944F93">
        <w:rPr>
          <w:rFonts w:ascii="Times New Roman" w:hAnsi="Times New Roman" w:cs="Times New Roman"/>
          <w:sz w:val="24"/>
          <w:lang w:val="en-GB"/>
        </w:rPr>
        <w:t xml:space="preserve">. One of </w:t>
      </w:r>
      <w:r w:rsidR="00167423" w:rsidRPr="00944F93">
        <w:rPr>
          <w:rFonts w:ascii="Times New Roman" w:hAnsi="Times New Roman" w:cs="Times New Roman"/>
          <w:sz w:val="24"/>
          <w:lang w:val="en-GB"/>
        </w:rPr>
        <w:t>th</w:t>
      </w:r>
      <w:r w:rsidR="00167423">
        <w:rPr>
          <w:rFonts w:ascii="Times New Roman" w:hAnsi="Times New Roman" w:cs="Times New Roman"/>
          <w:sz w:val="24"/>
          <w:lang w:val="en-GB"/>
        </w:rPr>
        <w:t xml:space="preserve">ese </w:t>
      </w:r>
      <w:r w:rsidR="002D1C75" w:rsidRPr="00944F93">
        <w:rPr>
          <w:rFonts w:ascii="Times New Roman" w:hAnsi="Times New Roman" w:cs="Times New Roman"/>
          <w:sz w:val="24"/>
          <w:lang w:val="en-GB"/>
        </w:rPr>
        <w:t xml:space="preserve">is </w:t>
      </w:r>
      <w:r w:rsidR="001064C6" w:rsidRPr="00944F93">
        <w:rPr>
          <w:rFonts w:ascii="Times New Roman" w:hAnsi="Times New Roman" w:cs="Times New Roman"/>
          <w:sz w:val="24"/>
          <w:lang w:val="en-GB"/>
        </w:rPr>
        <w:t>social knowl</w:t>
      </w:r>
      <w:r w:rsidR="002D1C75" w:rsidRPr="00944F93">
        <w:rPr>
          <w:rFonts w:ascii="Times New Roman" w:hAnsi="Times New Roman" w:cs="Times New Roman"/>
          <w:sz w:val="24"/>
          <w:lang w:val="en-GB"/>
        </w:rPr>
        <w:t xml:space="preserve">edge, based on practical wisdom. The other one is </w:t>
      </w:r>
      <w:r w:rsidR="00167423">
        <w:rPr>
          <w:rFonts w:ascii="Times New Roman" w:hAnsi="Times New Roman" w:cs="Times New Roman"/>
          <w:sz w:val="24"/>
          <w:lang w:val="en-GB"/>
        </w:rPr>
        <w:t>his</w:t>
      </w:r>
      <w:r w:rsidR="00167423" w:rsidRPr="00944F93">
        <w:rPr>
          <w:rFonts w:ascii="Times New Roman" w:hAnsi="Times New Roman" w:cs="Times New Roman"/>
          <w:sz w:val="24"/>
          <w:lang w:val="en-GB"/>
        </w:rPr>
        <w:t xml:space="preserve"> </w:t>
      </w:r>
      <w:r w:rsidR="001064C6" w:rsidRPr="00944F93">
        <w:rPr>
          <w:rFonts w:ascii="Times New Roman" w:hAnsi="Times New Roman" w:cs="Times New Roman"/>
          <w:sz w:val="24"/>
          <w:lang w:val="en-GB"/>
        </w:rPr>
        <w:t xml:space="preserve">concept of </w:t>
      </w:r>
      <w:r w:rsidR="001064C6" w:rsidRPr="00944F93">
        <w:rPr>
          <w:rFonts w:ascii="Times New Roman" w:hAnsi="Times New Roman" w:cs="Times New Roman"/>
          <w:i/>
          <w:sz w:val="24"/>
          <w:lang w:val="en-GB"/>
        </w:rPr>
        <w:t>oikophilia</w:t>
      </w:r>
      <w:r w:rsidR="001064C6" w:rsidRPr="00944F93">
        <w:rPr>
          <w:rFonts w:ascii="Times New Roman" w:hAnsi="Times New Roman" w:cs="Times New Roman"/>
          <w:sz w:val="24"/>
          <w:lang w:val="en-GB"/>
        </w:rPr>
        <w:t>.</w:t>
      </w:r>
      <w:r w:rsidR="002D1C75" w:rsidRPr="00944F93">
        <w:rPr>
          <w:rFonts w:ascii="Times New Roman" w:hAnsi="Times New Roman" w:cs="Times New Roman"/>
          <w:sz w:val="24"/>
          <w:lang w:val="en-GB"/>
        </w:rPr>
        <w:t xml:space="preserve"> The chapter gives a </w:t>
      </w:r>
      <w:r w:rsidR="00167423">
        <w:rPr>
          <w:rFonts w:ascii="Times New Roman" w:hAnsi="Times New Roman" w:cs="Times New Roman"/>
          <w:sz w:val="24"/>
          <w:lang w:val="en-GB"/>
        </w:rPr>
        <w:t>brief</w:t>
      </w:r>
      <w:r w:rsidR="00167423" w:rsidRPr="00944F93">
        <w:rPr>
          <w:rFonts w:ascii="Times New Roman" w:hAnsi="Times New Roman" w:cs="Times New Roman"/>
          <w:sz w:val="24"/>
          <w:lang w:val="en-GB"/>
        </w:rPr>
        <w:t xml:space="preserve"> </w:t>
      </w:r>
      <w:r w:rsidR="002D1C75" w:rsidRPr="00944F93">
        <w:rPr>
          <w:rFonts w:ascii="Times New Roman" w:hAnsi="Times New Roman" w:cs="Times New Roman"/>
          <w:sz w:val="24"/>
          <w:lang w:val="en-GB"/>
        </w:rPr>
        <w:t xml:space="preserve">account of both of these concepts, </w:t>
      </w:r>
      <w:r w:rsidR="00167423">
        <w:rPr>
          <w:rFonts w:ascii="Times New Roman" w:hAnsi="Times New Roman" w:cs="Times New Roman"/>
          <w:sz w:val="24"/>
          <w:lang w:val="en-GB"/>
        </w:rPr>
        <w:t>the products</w:t>
      </w:r>
      <w:r w:rsidR="00167423" w:rsidRPr="00944F93">
        <w:rPr>
          <w:rFonts w:ascii="Times New Roman" w:hAnsi="Times New Roman" w:cs="Times New Roman"/>
          <w:sz w:val="24"/>
          <w:lang w:val="en-GB"/>
        </w:rPr>
        <w:t xml:space="preserve"> </w:t>
      </w:r>
      <w:r w:rsidR="002D1C75" w:rsidRPr="00944F93">
        <w:rPr>
          <w:rFonts w:ascii="Times New Roman" w:hAnsi="Times New Roman" w:cs="Times New Roman"/>
          <w:sz w:val="24"/>
          <w:lang w:val="en-GB"/>
        </w:rPr>
        <w:t>of his criticism of enlightened rationality.</w:t>
      </w:r>
      <w:r w:rsidR="00940B3A" w:rsidRPr="00944F93">
        <w:rPr>
          <w:rFonts w:ascii="Times New Roman" w:hAnsi="Times New Roman" w:cs="Times New Roman"/>
          <w:sz w:val="24"/>
          <w:lang w:val="en-GB"/>
        </w:rPr>
        <w:t xml:space="preserve"> The conclusion </w:t>
      </w:r>
      <w:r w:rsidR="00CE7A4E" w:rsidRPr="00944F93">
        <w:rPr>
          <w:rFonts w:ascii="Times New Roman" w:hAnsi="Times New Roman" w:cs="Times New Roman"/>
          <w:sz w:val="24"/>
          <w:lang w:val="en-GB"/>
        </w:rPr>
        <w:t xml:space="preserve">consists of two complementary claims. The first </w:t>
      </w:r>
      <w:r w:rsidR="002D1C75" w:rsidRPr="00944F93">
        <w:rPr>
          <w:rFonts w:ascii="Times New Roman" w:hAnsi="Times New Roman" w:cs="Times New Roman"/>
          <w:sz w:val="24"/>
          <w:lang w:val="en-GB"/>
        </w:rPr>
        <w:t>is</w:t>
      </w:r>
      <w:r w:rsidR="00940B3A" w:rsidRPr="00944F93">
        <w:rPr>
          <w:rFonts w:ascii="Times New Roman" w:hAnsi="Times New Roman" w:cs="Times New Roman"/>
          <w:sz w:val="24"/>
          <w:lang w:val="en-GB"/>
        </w:rPr>
        <w:t xml:space="preserve"> that</w:t>
      </w:r>
      <w:r w:rsidR="009D0DB0" w:rsidRPr="00944F93">
        <w:rPr>
          <w:rFonts w:ascii="Times New Roman" w:hAnsi="Times New Roman" w:cs="Times New Roman"/>
          <w:sz w:val="24"/>
          <w:lang w:val="en-GB"/>
        </w:rPr>
        <w:t xml:space="preserve"> </w:t>
      </w:r>
      <w:r w:rsidR="00940B3A" w:rsidRPr="00944F93">
        <w:rPr>
          <w:rFonts w:ascii="Times New Roman" w:hAnsi="Times New Roman" w:cs="Times New Roman"/>
          <w:sz w:val="24"/>
          <w:lang w:val="en-GB"/>
        </w:rPr>
        <w:t xml:space="preserve">Scruton </w:t>
      </w:r>
      <w:r w:rsidR="009D0DB0" w:rsidRPr="00944F93">
        <w:rPr>
          <w:rFonts w:ascii="Times New Roman" w:hAnsi="Times New Roman" w:cs="Times New Roman"/>
          <w:sz w:val="24"/>
          <w:lang w:val="en-GB"/>
        </w:rPr>
        <w:t>was</w:t>
      </w:r>
      <w:r w:rsidR="00940B3A" w:rsidRPr="00944F93">
        <w:rPr>
          <w:rFonts w:ascii="Times New Roman" w:hAnsi="Times New Roman" w:cs="Times New Roman"/>
          <w:sz w:val="24"/>
          <w:lang w:val="en-GB"/>
        </w:rPr>
        <w:t xml:space="preserve"> a modernist, </w:t>
      </w:r>
      <w:r w:rsidR="00167423">
        <w:rPr>
          <w:rFonts w:ascii="Times New Roman" w:hAnsi="Times New Roman" w:cs="Times New Roman"/>
          <w:sz w:val="24"/>
          <w:lang w:val="en-GB"/>
        </w:rPr>
        <w:t xml:space="preserve">who </w:t>
      </w:r>
      <w:r w:rsidR="00167423" w:rsidRPr="00944F93">
        <w:rPr>
          <w:rFonts w:ascii="Times New Roman" w:hAnsi="Times New Roman" w:cs="Times New Roman"/>
          <w:sz w:val="24"/>
          <w:lang w:val="en-GB"/>
        </w:rPr>
        <w:t>accept</w:t>
      </w:r>
      <w:r w:rsidR="00167423">
        <w:rPr>
          <w:rFonts w:ascii="Times New Roman" w:hAnsi="Times New Roman" w:cs="Times New Roman"/>
          <w:sz w:val="24"/>
          <w:lang w:val="en-GB"/>
        </w:rPr>
        <w:t>ed</w:t>
      </w:r>
      <w:r w:rsidR="00167423" w:rsidRPr="00944F93">
        <w:rPr>
          <w:rFonts w:ascii="Times New Roman" w:hAnsi="Times New Roman" w:cs="Times New Roman"/>
          <w:sz w:val="24"/>
          <w:lang w:val="en-GB"/>
        </w:rPr>
        <w:t xml:space="preserve"> </w:t>
      </w:r>
      <w:r w:rsidR="001064C6" w:rsidRPr="00944F93">
        <w:rPr>
          <w:rFonts w:ascii="Times New Roman" w:hAnsi="Times New Roman" w:cs="Times New Roman"/>
          <w:sz w:val="24"/>
          <w:lang w:val="en-GB"/>
        </w:rPr>
        <w:t>much of the Enlightenment’</w:t>
      </w:r>
      <w:r w:rsidR="00CE7A4E" w:rsidRPr="00944F93">
        <w:rPr>
          <w:rFonts w:ascii="Times New Roman" w:hAnsi="Times New Roman" w:cs="Times New Roman"/>
          <w:sz w:val="24"/>
          <w:lang w:val="en-GB"/>
        </w:rPr>
        <w:t>s teaching. The second is</w:t>
      </w:r>
      <w:r w:rsidR="00541984" w:rsidRPr="00944F93">
        <w:rPr>
          <w:rFonts w:ascii="Times New Roman" w:hAnsi="Times New Roman" w:cs="Times New Roman"/>
          <w:sz w:val="24"/>
          <w:lang w:val="en-GB"/>
        </w:rPr>
        <w:t xml:space="preserve"> </w:t>
      </w:r>
      <w:r w:rsidR="00CE7A4E" w:rsidRPr="00944F93">
        <w:rPr>
          <w:rFonts w:ascii="Times New Roman" w:hAnsi="Times New Roman" w:cs="Times New Roman"/>
          <w:sz w:val="24"/>
          <w:lang w:val="en-GB"/>
        </w:rPr>
        <w:t>that he was</w:t>
      </w:r>
      <w:r w:rsidR="00167423">
        <w:rPr>
          <w:rFonts w:ascii="Times New Roman" w:hAnsi="Times New Roman" w:cs="Times New Roman"/>
          <w:sz w:val="24"/>
          <w:lang w:val="en-GB"/>
        </w:rPr>
        <w:t xml:space="preserve"> simultaneously</w:t>
      </w:r>
      <w:r w:rsidR="00CE7A4E" w:rsidRPr="00944F93">
        <w:rPr>
          <w:rFonts w:ascii="Times New Roman" w:hAnsi="Times New Roman" w:cs="Times New Roman"/>
          <w:sz w:val="24"/>
          <w:lang w:val="en-GB"/>
        </w:rPr>
        <w:t xml:space="preserve"> an enlightened critic of the Enlightenment, like Burke. </w:t>
      </w:r>
      <w:r w:rsidR="00167423">
        <w:rPr>
          <w:rFonts w:ascii="Times New Roman" w:hAnsi="Times New Roman" w:cs="Times New Roman"/>
          <w:sz w:val="24"/>
          <w:lang w:val="en-GB"/>
        </w:rPr>
        <w:t>Burke</w:t>
      </w:r>
      <w:r w:rsidR="00CE7A4E" w:rsidRPr="00944F93">
        <w:rPr>
          <w:rFonts w:ascii="Times New Roman" w:hAnsi="Times New Roman" w:cs="Times New Roman"/>
          <w:sz w:val="24"/>
          <w:lang w:val="en-GB"/>
        </w:rPr>
        <w:t>, too,</w:t>
      </w:r>
      <w:r w:rsidR="00541984" w:rsidRPr="00944F93">
        <w:rPr>
          <w:rFonts w:ascii="Times New Roman" w:hAnsi="Times New Roman" w:cs="Times New Roman"/>
          <w:sz w:val="24"/>
          <w:lang w:val="en-GB"/>
        </w:rPr>
        <w:t xml:space="preserve"> thought that enlightened rationality need</w:t>
      </w:r>
      <w:r w:rsidR="002D1C75" w:rsidRPr="00944F93">
        <w:rPr>
          <w:rFonts w:ascii="Times New Roman" w:hAnsi="Times New Roman" w:cs="Times New Roman"/>
          <w:sz w:val="24"/>
          <w:lang w:val="en-GB"/>
        </w:rPr>
        <w:t>s</w:t>
      </w:r>
      <w:r w:rsidR="00541984" w:rsidRPr="00944F93">
        <w:rPr>
          <w:rFonts w:ascii="Times New Roman" w:hAnsi="Times New Roman" w:cs="Times New Roman"/>
          <w:sz w:val="24"/>
          <w:lang w:val="en-GB"/>
        </w:rPr>
        <w:t xml:space="preserve"> a counterpoise, which he found in </w:t>
      </w:r>
      <w:r w:rsidR="001064C6" w:rsidRPr="00944F93">
        <w:rPr>
          <w:rFonts w:ascii="Times New Roman" w:hAnsi="Times New Roman" w:cs="Times New Roman"/>
          <w:sz w:val="24"/>
          <w:lang w:val="en-GB"/>
        </w:rPr>
        <w:t>Burkean traditionalism,</w:t>
      </w:r>
      <w:r w:rsidR="00940B3A" w:rsidRPr="00944F93">
        <w:rPr>
          <w:rFonts w:ascii="Times New Roman" w:hAnsi="Times New Roman" w:cs="Times New Roman"/>
          <w:sz w:val="24"/>
          <w:lang w:val="en-GB"/>
        </w:rPr>
        <w:t xml:space="preserve"> </w:t>
      </w:r>
      <w:r w:rsidR="00CE7A4E" w:rsidRPr="00944F93">
        <w:rPr>
          <w:rFonts w:ascii="Times New Roman" w:hAnsi="Times New Roman" w:cs="Times New Roman"/>
          <w:sz w:val="24"/>
          <w:lang w:val="en-GB"/>
        </w:rPr>
        <w:t>in the notion of an inherited stock of social knowledge</w:t>
      </w:r>
      <w:r w:rsidR="00D1548F" w:rsidRPr="00944F93">
        <w:rPr>
          <w:rFonts w:ascii="Times New Roman" w:hAnsi="Times New Roman" w:cs="Times New Roman"/>
          <w:sz w:val="24"/>
          <w:lang w:val="en-GB"/>
        </w:rPr>
        <w:t xml:space="preserve">, </w:t>
      </w:r>
      <w:r w:rsidR="00CE7A4E" w:rsidRPr="00944F93">
        <w:rPr>
          <w:rFonts w:ascii="Times New Roman" w:hAnsi="Times New Roman" w:cs="Times New Roman"/>
          <w:sz w:val="24"/>
          <w:lang w:val="en-GB"/>
        </w:rPr>
        <w:t>and</w:t>
      </w:r>
      <w:r w:rsidR="00D1548F" w:rsidRPr="00944F93">
        <w:rPr>
          <w:rFonts w:ascii="Times New Roman" w:hAnsi="Times New Roman" w:cs="Times New Roman"/>
          <w:sz w:val="24"/>
          <w:lang w:val="en-GB"/>
        </w:rPr>
        <w:t xml:space="preserve"> in </w:t>
      </w:r>
      <w:r w:rsidR="00541984" w:rsidRPr="00944F93">
        <w:rPr>
          <w:rFonts w:ascii="Times New Roman" w:hAnsi="Times New Roman" w:cs="Times New Roman"/>
          <w:sz w:val="24"/>
          <w:lang w:val="en-GB"/>
        </w:rPr>
        <w:t>hi</w:t>
      </w:r>
      <w:r w:rsidR="00C57A9C" w:rsidRPr="00944F93">
        <w:rPr>
          <w:rFonts w:ascii="Times New Roman" w:hAnsi="Times New Roman" w:cs="Times New Roman"/>
          <w:sz w:val="24"/>
          <w:lang w:val="en-GB"/>
        </w:rPr>
        <w:t>s</w:t>
      </w:r>
      <w:r w:rsidR="00D1548F" w:rsidRPr="00944F93">
        <w:rPr>
          <w:rFonts w:ascii="Times New Roman" w:hAnsi="Times New Roman" w:cs="Times New Roman"/>
          <w:sz w:val="24"/>
          <w:lang w:val="en-GB"/>
        </w:rPr>
        <w:t xml:space="preserve"> defence of </w:t>
      </w:r>
      <w:r w:rsidR="00D1548F" w:rsidRPr="00944F93">
        <w:rPr>
          <w:rFonts w:ascii="Times New Roman" w:hAnsi="Times New Roman" w:cs="Times New Roman"/>
          <w:i/>
          <w:sz w:val="24"/>
          <w:lang w:val="en-GB"/>
        </w:rPr>
        <w:t>oikophilia</w:t>
      </w:r>
      <w:r w:rsidR="009D0DB0" w:rsidRPr="00944F93">
        <w:rPr>
          <w:rFonts w:ascii="Times New Roman" w:hAnsi="Times New Roman" w:cs="Times New Roman"/>
          <w:sz w:val="24"/>
          <w:lang w:val="en-GB"/>
        </w:rPr>
        <w:t xml:space="preserve"> and local </w:t>
      </w:r>
      <w:r w:rsidR="00CE7A4E" w:rsidRPr="00944F93">
        <w:rPr>
          <w:rFonts w:ascii="Times New Roman" w:hAnsi="Times New Roman" w:cs="Times New Roman"/>
          <w:sz w:val="24"/>
          <w:lang w:val="en-GB"/>
        </w:rPr>
        <w:t>patriotism</w:t>
      </w:r>
      <w:r w:rsidR="00D1548F" w:rsidRPr="00944F93">
        <w:rPr>
          <w:rFonts w:ascii="Times New Roman" w:hAnsi="Times New Roman" w:cs="Times New Roman"/>
          <w:sz w:val="24"/>
          <w:lang w:val="en-GB"/>
        </w:rPr>
        <w:t xml:space="preserve">. </w:t>
      </w:r>
    </w:p>
    <w:p w14:paraId="211A436E" w14:textId="77777777" w:rsidR="00C652B4" w:rsidRPr="00944F93" w:rsidRDefault="00C652B4" w:rsidP="00944F93">
      <w:pPr>
        <w:spacing w:after="0" w:line="360" w:lineRule="auto"/>
        <w:jc w:val="both"/>
        <w:rPr>
          <w:rFonts w:ascii="Times New Roman" w:hAnsi="Times New Roman" w:cs="Times New Roman"/>
          <w:sz w:val="24"/>
          <w:lang w:val="en-GB"/>
        </w:rPr>
      </w:pPr>
    </w:p>
    <w:p w14:paraId="07999B6C" w14:textId="1B4C7F6B" w:rsidR="00134FE2" w:rsidRDefault="00C57A9C"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Scruton’s </w:t>
      </w:r>
      <w:r w:rsidR="00987B89" w:rsidRPr="00944F93">
        <w:rPr>
          <w:rFonts w:ascii="Times New Roman" w:hAnsi="Times New Roman" w:cs="Times New Roman"/>
          <w:sz w:val="24"/>
          <w:lang w:val="en-GB"/>
        </w:rPr>
        <w:t xml:space="preserve">disillusionment </w:t>
      </w:r>
      <w:r w:rsidR="00305C98">
        <w:rPr>
          <w:rFonts w:ascii="Times New Roman" w:hAnsi="Times New Roman" w:cs="Times New Roman"/>
          <w:sz w:val="24"/>
          <w:lang w:val="en-GB"/>
        </w:rPr>
        <w:t>with</w:t>
      </w:r>
      <w:r w:rsidR="00305C98" w:rsidRPr="00944F93">
        <w:rPr>
          <w:rFonts w:ascii="Times New Roman" w:hAnsi="Times New Roman" w:cs="Times New Roman"/>
          <w:sz w:val="24"/>
          <w:lang w:val="en-GB"/>
        </w:rPr>
        <w:t xml:space="preserve"> </w:t>
      </w:r>
      <w:r w:rsidR="00987B89" w:rsidRPr="00944F93">
        <w:rPr>
          <w:rFonts w:ascii="Times New Roman" w:hAnsi="Times New Roman" w:cs="Times New Roman"/>
          <w:sz w:val="24"/>
          <w:lang w:val="en-GB"/>
        </w:rPr>
        <w:t>Enlightened rationality in</w:t>
      </w:r>
      <w:r w:rsidRPr="00944F93">
        <w:rPr>
          <w:rFonts w:ascii="Times New Roman" w:hAnsi="Times New Roman" w:cs="Times New Roman"/>
          <w:sz w:val="24"/>
          <w:lang w:val="en-GB"/>
        </w:rPr>
        <w:t xml:space="preserve"> 1968</w:t>
      </w:r>
    </w:p>
    <w:p w14:paraId="2AEC2426" w14:textId="77777777" w:rsidR="00C652B4" w:rsidRPr="00944F93" w:rsidRDefault="00C652B4" w:rsidP="00944F93">
      <w:pPr>
        <w:spacing w:after="0" w:line="360" w:lineRule="auto"/>
        <w:jc w:val="both"/>
        <w:rPr>
          <w:rFonts w:ascii="Times New Roman" w:hAnsi="Times New Roman" w:cs="Times New Roman"/>
          <w:sz w:val="24"/>
          <w:lang w:val="en-GB"/>
        </w:rPr>
      </w:pPr>
    </w:p>
    <w:p w14:paraId="40339C33" w14:textId="7193BDC9" w:rsidR="009C5BD3" w:rsidRPr="00944F93" w:rsidRDefault="00987B89"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Scruton </w:t>
      </w:r>
      <w:r w:rsidR="00AE2751" w:rsidRPr="00944F93">
        <w:rPr>
          <w:rFonts w:ascii="Times New Roman" w:hAnsi="Times New Roman" w:cs="Times New Roman"/>
          <w:sz w:val="24"/>
          <w:lang w:val="en-GB"/>
        </w:rPr>
        <w:t>g</w:t>
      </w:r>
      <w:r w:rsidR="00AE2751">
        <w:rPr>
          <w:rFonts w:ascii="Times New Roman" w:hAnsi="Times New Roman" w:cs="Times New Roman"/>
          <w:sz w:val="24"/>
          <w:lang w:val="en-GB"/>
        </w:rPr>
        <w:t>ives</w:t>
      </w:r>
      <w:r w:rsidR="00AE275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a detailed account of how he turned towards conservatism, in May 1968, in Paris</w:t>
      </w:r>
      <w:r w:rsidR="00C03739" w:rsidRPr="00944F93">
        <w:rPr>
          <w:rFonts w:ascii="Times New Roman" w:hAnsi="Times New Roman" w:cs="Times New Roman"/>
          <w:sz w:val="24"/>
          <w:lang w:val="en-GB"/>
        </w:rPr>
        <w:t>, in an article written</w:t>
      </w:r>
      <w:r w:rsidR="00CE7A4E" w:rsidRPr="00944F93">
        <w:rPr>
          <w:rFonts w:ascii="Times New Roman" w:hAnsi="Times New Roman" w:cs="Times New Roman"/>
          <w:sz w:val="24"/>
          <w:lang w:val="en-GB"/>
        </w:rPr>
        <w:t xml:space="preserve"> for</w:t>
      </w:r>
      <w:r w:rsidR="00C03739" w:rsidRPr="00944F93">
        <w:rPr>
          <w:rFonts w:ascii="Times New Roman" w:hAnsi="Times New Roman" w:cs="Times New Roman"/>
          <w:sz w:val="24"/>
          <w:lang w:val="en-GB"/>
        </w:rPr>
        <w:t xml:space="preserve"> The</w:t>
      </w:r>
      <w:r w:rsidR="002D1C75" w:rsidRPr="00944F93">
        <w:rPr>
          <w:rFonts w:ascii="Times New Roman" w:hAnsi="Times New Roman" w:cs="Times New Roman"/>
          <w:sz w:val="24"/>
          <w:lang w:val="en-GB"/>
        </w:rPr>
        <w:t xml:space="preserve"> New Criterion, </w:t>
      </w:r>
      <w:r w:rsidR="00CE7A4E" w:rsidRPr="00944F93">
        <w:rPr>
          <w:rFonts w:ascii="Times New Roman" w:hAnsi="Times New Roman" w:cs="Times New Roman"/>
          <w:sz w:val="24"/>
          <w:lang w:val="en-GB"/>
        </w:rPr>
        <w:t xml:space="preserve">and </w:t>
      </w:r>
      <w:r w:rsidR="002D1C75" w:rsidRPr="00944F93">
        <w:rPr>
          <w:rFonts w:ascii="Times New Roman" w:hAnsi="Times New Roman" w:cs="Times New Roman"/>
          <w:sz w:val="24"/>
          <w:lang w:val="en-GB"/>
        </w:rPr>
        <w:t>published in February</w:t>
      </w:r>
      <w:r w:rsidR="00C03739" w:rsidRPr="00944F93">
        <w:rPr>
          <w:rFonts w:ascii="Times New Roman" w:hAnsi="Times New Roman" w:cs="Times New Roman"/>
          <w:sz w:val="24"/>
          <w:lang w:val="en-GB"/>
        </w:rPr>
        <w:t xml:space="preserve"> 2003, </w:t>
      </w:r>
      <w:r w:rsidR="00B55355">
        <w:rPr>
          <w:rFonts w:ascii="Times New Roman" w:hAnsi="Times New Roman" w:cs="Times New Roman"/>
          <w:sz w:val="24"/>
          <w:lang w:val="en-GB"/>
        </w:rPr>
        <w:t>which was</w:t>
      </w:r>
      <w:r w:rsidR="00B55355" w:rsidRPr="00944F93">
        <w:rPr>
          <w:rFonts w:ascii="Times New Roman" w:hAnsi="Times New Roman" w:cs="Times New Roman"/>
          <w:sz w:val="24"/>
          <w:lang w:val="en-GB"/>
        </w:rPr>
        <w:t xml:space="preserve"> </w:t>
      </w:r>
      <w:r w:rsidR="00C03739" w:rsidRPr="00944F93">
        <w:rPr>
          <w:rFonts w:ascii="Times New Roman" w:hAnsi="Times New Roman" w:cs="Times New Roman"/>
          <w:sz w:val="24"/>
          <w:lang w:val="en-GB"/>
        </w:rPr>
        <w:t xml:space="preserve">republished with minor revisions in his book-length autobiographical recollections, </w:t>
      </w:r>
      <w:r w:rsidR="00C03739" w:rsidRPr="00944F93">
        <w:rPr>
          <w:rFonts w:ascii="Times New Roman" w:hAnsi="Times New Roman" w:cs="Times New Roman"/>
          <w:i/>
          <w:sz w:val="24"/>
          <w:lang w:val="en-GB"/>
        </w:rPr>
        <w:t xml:space="preserve">Gentle Regrets. </w:t>
      </w:r>
      <w:r w:rsidR="002D1C75" w:rsidRPr="00944F93">
        <w:rPr>
          <w:rFonts w:ascii="Times New Roman" w:hAnsi="Times New Roman" w:cs="Times New Roman"/>
          <w:i/>
          <w:sz w:val="24"/>
          <w:lang w:val="en-GB"/>
        </w:rPr>
        <w:t>Thought</w:t>
      </w:r>
      <w:r w:rsidR="00C03739" w:rsidRPr="00944F93">
        <w:rPr>
          <w:rFonts w:ascii="Times New Roman" w:hAnsi="Times New Roman" w:cs="Times New Roman"/>
          <w:i/>
          <w:sz w:val="24"/>
          <w:lang w:val="en-GB"/>
        </w:rPr>
        <w:t xml:space="preserve"> from a Life</w:t>
      </w:r>
      <w:r w:rsidRPr="00944F93">
        <w:rPr>
          <w:rFonts w:ascii="Times New Roman" w:hAnsi="Times New Roman" w:cs="Times New Roman"/>
          <w:i/>
          <w:sz w:val="24"/>
          <w:lang w:val="en-GB"/>
        </w:rPr>
        <w:t>.</w:t>
      </w:r>
      <w:r w:rsidR="009C5BD3" w:rsidRPr="00944F93">
        <w:rPr>
          <w:rStyle w:val="Vgjegyzet-hivatkozs"/>
          <w:rFonts w:ascii="Times New Roman" w:hAnsi="Times New Roman" w:cs="Times New Roman"/>
          <w:sz w:val="24"/>
          <w:lang w:val="en-GB"/>
        </w:rPr>
        <w:endnoteReference w:id="1"/>
      </w:r>
      <w:r w:rsidR="009C5BD3" w:rsidRPr="00944F93">
        <w:rPr>
          <w:rFonts w:ascii="Times New Roman" w:hAnsi="Times New Roman" w:cs="Times New Roman"/>
          <w:sz w:val="24"/>
          <w:lang w:val="en-GB"/>
        </w:rPr>
        <w:t xml:space="preserve"> He was only 24 </w:t>
      </w:r>
      <w:r w:rsidR="00B55355">
        <w:rPr>
          <w:rFonts w:ascii="Times New Roman" w:hAnsi="Times New Roman" w:cs="Times New Roman"/>
          <w:sz w:val="24"/>
          <w:lang w:val="en-GB"/>
        </w:rPr>
        <w:t>at the time</w:t>
      </w:r>
      <w:r w:rsidR="009C5BD3" w:rsidRPr="00944F93">
        <w:rPr>
          <w:rFonts w:ascii="Times New Roman" w:hAnsi="Times New Roman" w:cs="Times New Roman"/>
          <w:sz w:val="24"/>
          <w:lang w:val="en-GB"/>
        </w:rPr>
        <w:t xml:space="preserve">, and </w:t>
      </w:r>
      <w:r w:rsidR="007E2B77">
        <w:rPr>
          <w:rFonts w:ascii="Times New Roman" w:hAnsi="Times New Roman" w:cs="Times New Roman"/>
          <w:sz w:val="24"/>
          <w:lang w:val="en-GB"/>
        </w:rPr>
        <w:t>was</w:t>
      </w:r>
      <w:r w:rsidR="007E2B77" w:rsidRPr="00944F93">
        <w:rPr>
          <w:rFonts w:ascii="Times New Roman" w:hAnsi="Times New Roman" w:cs="Times New Roman"/>
          <w:sz w:val="24"/>
          <w:lang w:val="en-GB"/>
        </w:rPr>
        <w:t xml:space="preserve"> visit</w:t>
      </w:r>
      <w:r w:rsidR="007E2B77">
        <w:rPr>
          <w:rFonts w:ascii="Times New Roman" w:hAnsi="Times New Roman" w:cs="Times New Roman"/>
          <w:sz w:val="24"/>
          <w:lang w:val="en-GB"/>
        </w:rPr>
        <w:t>ing</w:t>
      </w:r>
      <w:r w:rsidR="007E2B77"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Paris to learn the ways of the world. What he saw in the Latin</w:t>
      </w:r>
      <w:r w:rsidR="007E2B77">
        <w:rPr>
          <w:rFonts w:ascii="Times New Roman" w:hAnsi="Times New Roman" w:cs="Times New Roman"/>
          <w:sz w:val="24"/>
          <w:lang w:val="en-GB"/>
        </w:rPr>
        <w:t xml:space="preserve"> </w:t>
      </w:r>
      <w:r w:rsidR="007E2B77" w:rsidRPr="00944F93">
        <w:rPr>
          <w:rFonts w:ascii="Times New Roman" w:hAnsi="Times New Roman" w:cs="Times New Roman"/>
          <w:sz w:val="24"/>
          <w:lang w:val="en-GB"/>
        </w:rPr>
        <w:t>Quarter</w:t>
      </w:r>
      <w:r w:rsidR="009C5BD3" w:rsidRPr="00944F93">
        <w:rPr>
          <w:rFonts w:ascii="Times New Roman" w:hAnsi="Times New Roman" w:cs="Times New Roman"/>
          <w:sz w:val="24"/>
          <w:lang w:val="en-GB"/>
        </w:rPr>
        <w:t xml:space="preserve"> in those days was enough </w:t>
      </w:r>
      <w:r w:rsidR="007E2B77">
        <w:rPr>
          <w:rFonts w:ascii="Times New Roman" w:hAnsi="Times New Roman" w:cs="Times New Roman"/>
          <w:sz w:val="24"/>
          <w:lang w:val="en-GB"/>
        </w:rPr>
        <w:t>to make</w:t>
      </w:r>
      <w:r w:rsidR="007E2B77"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him to </w:t>
      </w:r>
      <w:r w:rsidR="009C5BD3" w:rsidRPr="00944F93">
        <w:rPr>
          <w:rFonts w:ascii="Times New Roman" w:hAnsi="Times New Roman" w:cs="Times New Roman"/>
          <w:sz w:val="24"/>
          <w:lang w:val="en-GB"/>
        </w:rPr>
        <w:lastRenderedPageBreak/>
        <w:t>reconsider his basic political convictions. A</w:t>
      </w:r>
      <w:r w:rsidR="009C5BD3">
        <w:rPr>
          <w:rFonts w:ascii="Times New Roman" w:hAnsi="Times New Roman" w:cs="Times New Roman"/>
          <w:sz w:val="24"/>
          <w:lang w:val="en-GB"/>
        </w:rPr>
        <w:t>s a</w:t>
      </w:r>
      <w:r w:rsidR="009C5BD3" w:rsidRPr="00944F93">
        <w:rPr>
          <w:rFonts w:ascii="Times New Roman" w:hAnsi="Times New Roman" w:cs="Times New Roman"/>
          <w:sz w:val="24"/>
          <w:lang w:val="en-GB"/>
        </w:rPr>
        <w:t xml:space="preserve"> Cambridge-educated intellectual, he was supposed to identify himself with the cause of the left. Yet the vandalis</w:t>
      </w:r>
      <w:r w:rsidR="007E2B77">
        <w:rPr>
          <w:rFonts w:ascii="Times New Roman" w:hAnsi="Times New Roman" w:cs="Times New Roman"/>
          <w:sz w:val="24"/>
          <w:lang w:val="en-GB"/>
        </w:rPr>
        <w:t>m</w:t>
      </w:r>
      <w:r w:rsidR="009C5BD3" w:rsidRPr="00944F93">
        <w:rPr>
          <w:rFonts w:ascii="Times New Roman" w:hAnsi="Times New Roman" w:cs="Times New Roman"/>
          <w:sz w:val="24"/>
          <w:lang w:val="en-GB"/>
        </w:rPr>
        <w:t xml:space="preserve"> </w:t>
      </w:r>
      <w:r w:rsidR="007E2B77">
        <w:rPr>
          <w:rFonts w:ascii="Times New Roman" w:hAnsi="Times New Roman" w:cs="Times New Roman"/>
          <w:sz w:val="24"/>
          <w:lang w:val="en-GB"/>
        </w:rPr>
        <w:t>perpetrated by</w:t>
      </w:r>
      <w:r w:rsidR="007E2B77"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the students of Paris </w:t>
      </w:r>
      <w:r w:rsidR="007E2B77">
        <w:rPr>
          <w:rFonts w:ascii="Times New Roman" w:hAnsi="Times New Roman" w:cs="Times New Roman"/>
          <w:sz w:val="24"/>
          <w:lang w:val="en-GB"/>
        </w:rPr>
        <w:t>left</w:t>
      </w:r>
      <w:r w:rsidR="007E2B77"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more than</w:t>
      </w:r>
      <w:r w:rsidR="007E2B77">
        <w:rPr>
          <w:rFonts w:ascii="Times New Roman" w:hAnsi="Times New Roman" w:cs="Times New Roman"/>
          <w:sz w:val="24"/>
          <w:lang w:val="en-GB"/>
        </w:rPr>
        <w:t xml:space="preserve"> a</w:t>
      </w:r>
      <w:r w:rsidR="009C5BD3" w:rsidRPr="00944F93">
        <w:rPr>
          <w:rFonts w:ascii="Times New Roman" w:hAnsi="Times New Roman" w:cs="Times New Roman"/>
          <w:sz w:val="24"/>
          <w:lang w:val="en-GB"/>
        </w:rPr>
        <w:t xml:space="preserve"> </w:t>
      </w:r>
      <w:r w:rsidR="007E2B77">
        <w:rPr>
          <w:rFonts w:ascii="Times New Roman" w:hAnsi="Times New Roman" w:cs="Times New Roman"/>
          <w:sz w:val="24"/>
          <w:lang w:val="en-GB"/>
        </w:rPr>
        <w:t>merely</w:t>
      </w:r>
      <w:r w:rsidR="007E2B77"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disconcerting</w:t>
      </w:r>
      <w:r w:rsidR="007E2B77">
        <w:rPr>
          <w:rFonts w:ascii="Times New Roman" w:hAnsi="Times New Roman" w:cs="Times New Roman"/>
          <w:sz w:val="24"/>
          <w:lang w:val="en-GB"/>
        </w:rPr>
        <w:t xml:space="preserve"> impression on him</w:t>
      </w:r>
      <w:r w:rsidR="009C5BD3" w:rsidRPr="00944F93">
        <w:rPr>
          <w:rFonts w:ascii="Times New Roman" w:hAnsi="Times New Roman" w:cs="Times New Roman"/>
          <w:sz w:val="24"/>
          <w:lang w:val="en-GB"/>
        </w:rPr>
        <w:t xml:space="preserve">. It </w:t>
      </w:r>
      <w:r w:rsidR="007E2B77">
        <w:rPr>
          <w:rFonts w:ascii="Times New Roman" w:hAnsi="Times New Roman" w:cs="Times New Roman"/>
          <w:sz w:val="24"/>
          <w:lang w:val="en-GB"/>
        </w:rPr>
        <w:t xml:space="preserve">revealed </w:t>
      </w:r>
      <w:r w:rsidR="009C5BD3">
        <w:rPr>
          <w:rFonts w:ascii="Times New Roman" w:hAnsi="Times New Roman" w:cs="Times New Roman"/>
          <w:sz w:val="24"/>
          <w:lang w:val="en-GB"/>
        </w:rPr>
        <w:t xml:space="preserve">a view of the world, </w:t>
      </w:r>
      <w:r w:rsidR="00D45673">
        <w:rPr>
          <w:rFonts w:ascii="Times New Roman" w:hAnsi="Times New Roman" w:cs="Times New Roman"/>
          <w:sz w:val="24"/>
          <w:lang w:val="en-GB"/>
        </w:rPr>
        <w:t>dramatiz</w:t>
      </w:r>
      <w:r w:rsidR="00D45673" w:rsidRPr="00944F93">
        <w:rPr>
          <w:rFonts w:ascii="Times New Roman" w:hAnsi="Times New Roman" w:cs="Times New Roman"/>
          <w:sz w:val="24"/>
          <w:lang w:val="en-GB"/>
        </w:rPr>
        <w:t>ed</w:t>
      </w:r>
      <w:r w:rsidR="009C5BD3" w:rsidRPr="00944F93">
        <w:rPr>
          <w:rFonts w:ascii="Times New Roman" w:hAnsi="Times New Roman" w:cs="Times New Roman"/>
          <w:sz w:val="24"/>
          <w:lang w:val="en-GB"/>
        </w:rPr>
        <w:t xml:space="preserve"> by the improvisations of the demonstrators, which was subversive, inconsistent and aggressive. What he saw was the victory of the revolutionaries: </w:t>
      </w:r>
      <w:r w:rsidR="009C5BD3">
        <w:rPr>
          <w:rFonts w:ascii="Times New Roman" w:hAnsi="Times New Roman" w:cs="Times New Roman"/>
          <w:sz w:val="24"/>
          <w:lang w:val="en-GB"/>
        </w:rPr>
        <w:t>ʻ</w:t>
      </w:r>
      <w:r w:rsidR="009C5BD3" w:rsidRPr="00944F93">
        <w:rPr>
          <w:rFonts w:ascii="Times New Roman" w:hAnsi="Times New Roman" w:cs="Times New Roman"/>
          <w:sz w:val="24"/>
          <w:lang w:val="en-GB"/>
        </w:rPr>
        <w:t>policemen injured, cars set alight, slogans chanted, graffiti daubed. T</w:t>
      </w:r>
      <w:r w:rsidR="009C5BD3">
        <w:rPr>
          <w:rFonts w:ascii="Times New Roman" w:hAnsi="Times New Roman" w:cs="Times New Roman"/>
          <w:sz w:val="24"/>
          <w:lang w:val="en-GB"/>
        </w:rPr>
        <w:t>he bourgeoisie were on the run…’</w:t>
      </w:r>
      <w:r w:rsidR="009C5BD3" w:rsidRPr="00944F93">
        <w:rPr>
          <w:rStyle w:val="Vgjegyzet-hivatkozs"/>
          <w:rFonts w:ascii="Times New Roman" w:hAnsi="Times New Roman" w:cs="Times New Roman"/>
          <w:sz w:val="24"/>
          <w:lang w:val="en-GB"/>
        </w:rPr>
        <w:endnoteReference w:id="2"/>
      </w:r>
      <w:r w:rsidR="009C5BD3" w:rsidRPr="00944F93">
        <w:rPr>
          <w:rFonts w:ascii="Times New Roman" w:hAnsi="Times New Roman" w:cs="Times New Roman"/>
          <w:sz w:val="24"/>
          <w:lang w:val="en-GB"/>
        </w:rPr>
        <w:t xml:space="preserve"> </w:t>
      </w:r>
    </w:p>
    <w:p w14:paraId="16FC1491" w14:textId="3011EE5C"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T</w:t>
      </w:r>
      <w:r>
        <w:rPr>
          <w:rFonts w:ascii="Times New Roman" w:hAnsi="Times New Roman" w:cs="Times New Roman"/>
          <w:sz w:val="24"/>
          <w:lang w:val="en-GB"/>
        </w:rPr>
        <w:t>o</w:t>
      </w:r>
      <w:r w:rsidRPr="00944F93">
        <w:rPr>
          <w:rFonts w:ascii="Times New Roman" w:hAnsi="Times New Roman" w:cs="Times New Roman"/>
          <w:sz w:val="24"/>
          <w:lang w:val="en-GB"/>
        </w:rPr>
        <w:t xml:space="preserve"> make sense of </w:t>
      </w:r>
      <w:r w:rsidR="00C7593D">
        <w:rPr>
          <w:rFonts w:ascii="Times New Roman" w:hAnsi="Times New Roman" w:cs="Times New Roman"/>
          <w:sz w:val="24"/>
          <w:lang w:val="en-GB"/>
        </w:rPr>
        <w:t>his</w:t>
      </w:r>
      <w:r w:rsidR="00C7593D"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personal experiences of street brutality,</w:t>
      </w:r>
      <w:r w:rsidR="00C7593D">
        <w:rPr>
          <w:rFonts w:ascii="Times New Roman" w:hAnsi="Times New Roman" w:cs="Times New Roman"/>
          <w:sz w:val="24"/>
          <w:lang w:val="en-GB"/>
        </w:rPr>
        <w:t xml:space="preserve"> he was able to draw</w:t>
      </w:r>
      <w:r w:rsidRPr="00944F93">
        <w:rPr>
          <w:rFonts w:ascii="Times New Roman" w:hAnsi="Times New Roman" w:cs="Times New Roman"/>
          <w:sz w:val="24"/>
          <w:lang w:val="en-GB"/>
        </w:rPr>
        <w:t xml:space="preserve"> indirectly on an analysis of the events by Ant</w:t>
      </w:r>
      <w:r>
        <w:rPr>
          <w:rFonts w:ascii="Times New Roman" w:hAnsi="Times New Roman" w:cs="Times New Roman"/>
          <w:sz w:val="24"/>
          <w:lang w:val="en-GB"/>
        </w:rPr>
        <w:t>onin Artaud, the author of the ʻtheatre of cruelty’</w:t>
      </w:r>
      <w:r w:rsidRPr="00944F93">
        <w:rPr>
          <w:rFonts w:ascii="Times New Roman" w:hAnsi="Times New Roman" w:cs="Times New Roman"/>
          <w:sz w:val="24"/>
          <w:lang w:val="en-GB"/>
        </w:rPr>
        <w:t xml:space="preserve">, whose message was mediated by two personal acquaintances. The proposal of the theatre director was to look at the events as </w:t>
      </w:r>
      <w:r>
        <w:rPr>
          <w:rFonts w:ascii="Times New Roman" w:hAnsi="Times New Roman" w:cs="Times New Roman"/>
          <w:sz w:val="24"/>
          <w:lang w:val="en-GB"/>
        </w:rPr>
        <w:t>ʻ</w:t>
      </w:r>
      <w:r w:rsidRPr="00944F93">
        <w:rPr>
          <w:rFonts w:ascii="Times New Roman" w:hAnsi="Times New Roman" w:cs="Times New Roman"/>
          <w:sz w:val="24"/>
          <w:lang w:val="en-GB"/>
        </w:rPr>
        <w:t>the artistic transfiguration of…bourgeois life.</w:t>
      </w:r>
      <w:r>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3"/>
      </w:r>
      <w:r w:rsidRPr="00944F93">
        <w:rPr>
          <w:rFonts w:ascii="Times New Roman" w:hAnsi="Times New Roman" w:cs="Times New Roman"/>
          <w:sz w:val="24"/>
          <w:lang w:val="en-GB"/>
        </w:rPr>
        <w:t xml:space="preserve"> </w:t>
      </w:r>
      <w:r w:rsidR="00C7593D">
        <w:rPr>
          <w:rFonts w:ascii="Times New Roman" w:hAnsi="Times New Roman" w:cs="Times New Roman"/>
          <w:sz w:val="24"/>
          <w:lang w:val="en-GB"/>
        </w:rPr>
        <w:t>His</w:t>
      </w:r>
      <w:r w:rsidR="00C7593D"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other </w:t>
      </w:r>
      <w:r w:rsidR="00C7593D">
        <w:rPr>
          <w:rFonts w:ascii="Times New Roman" w:hAnsi="Times New Roman" w:cs="Times New Roman"/>
          <w:sz w:val="24"/>
          <w:lang w:val="en-GB"/>
        </w:rPr>
        <w:t>major source</w:t>
      </w:r>
      <w:r w:rsidR="00C7593D" w:rsidRPr="00944F93">
        <w:rPr>
          <w:rFonts w:ascii="Times New Roman" w:hAnsi="Times New Roman" w:cs="Times New Roman"/>
          <w:sz w:val="24"/>
          <w:lang w:val="en-GB"/>
        </w:rPr>
        <w:t xml:space="preserve"> </w:t>
      </w:r>
      <w:r w:rsidR="00C7593D">
        <w:rPr>
          <w:rFonts w:ascii="Times New Roman" w:hAnsi="Times New Roman" w:cs="Times New Roman"/>
          <w:sz w:val="24"/>
          <w:lang w:val="en-GB"/>
        </w:rPr>
        <w:t>was</w:t>
      </w:r>
      <w:r w:rsidRPr="00944F93">
        <w:rPr>
          <w:rFonts w:ascii="Times New Roman" w:hAnsi="Times New Roman" w:cs="Times New Roman"/>
          <w:sz w:val="24"/>
          <w:lang w:val="en-GB"/>
        </w:rPr>
        <w:t xml:space="preserve"> the famous philosopher of the intellectual opposition, Michel Foucault. His</w:t>
      </w:r>
      <w:r w:rsidR="00A5502D">
        <w:rPr>
          <w:rFonts w:ascii="Times New Roman" w:hAnsi="Times New Roman" w:cs="Times New Roman"/>
          <w:sz w:val="24"/>
          <w:lang w:val="en-GB"/>
        </w:rPr>
        <w:t xml:space="preserve"> book</w:t>
      </w:r>
      <w:r w:rsidRPr="00944F93">
        <w:rPr>
          <w:rFonts w:ascii="Times New Roman" w:hAnsi="Times New Roman" w:cs="Times New Roman"/>
          <w:sz w:val="24"/>
          <w:lang w:val="en-GB"/>
        </w:rPr>
        <w:t xml:space="preserve"> </w:t>
      </w:r>
      <w:r w:rsidRPr="00944F93">
        <w:rPr>
          <w:rFonts w:ascii="Times New Roman" w:hAnsi="Times New Roman" w:cs="Times New Roman"/>
          <w:i/>
          <w:sz w:val="24"/>
          <w:lang w:val="en-GB"/>
        </w:rPr>
        <w:t>Les mots et les choses</w:t>
      </w:r>
      <w:r w:rsidRPr="00944F93">
        <w:rPr>
          <w:rFonts w:ascii="Times New Roman" w:hAnsi="Times New Roman" w:cs="Times New Roman"/>
          <w:sz w:val="24"/>
          <w:lang w:val="en-GB"/>
        </w:rPr>
        <w:t xml:space="preserve"> was regarded by the revolutionaries as their Bible.</w:t>
      </w:r>
      <w:r w:rsidRPr="00944F93">
        <w:rPr>
          <w:rStyle w:val="Vgjegyzet-hivatkozs"/>
          <w:rFonts w:ascii="Times New Roman" w:hAnsi="Times New Roman" w:cs="Times New Roman"/>
          <w:sz w:val="24"/>
          <w:lang w:val="en-GB"/>
        </w:rPr>
        <w:t xml:space="preserve"> </w:t>
      </w:r>
      <w:r w:rsidRPr="00944F93">
        <w:rPr>
          <w:rStyle w:val="Vgjegyzet-hivatkozs"/>
          <w:rFonts w:ascii="Times New Roman" w:hAnsi="Times New Roman" w:cs="Times New Roman"/>
          <w:sz w:val="24"/>
          <w:lang w:val="en-GB"/>
        </w:rPr>
        <w:endnoteReference w:id="4"/>
      </w:r>
      <w:r>
        <w:rPr>
          <w:rFonts w:ascii="Times New Roman" w:hAnsi="Times New Roman" w:cs="Times New Roman"/>
          <w:sz w:val="24"/>
          <w:lang w:val="en-GB"/>
        </w:rPr>
        <w:t xml:space="preserve"> Scruton characteris</w:t>
      </w:r>
      <w:r w:rsidRPr="00944F93">
        <w:rPr>
          <w:rFonts w:ascii="Times New Roman" w:hAnsi="Times New Roman" w:cs="Times New Roman"/>
          <w:sz w:val="24"/>
          <w:lang w:val="en-GB"/>
        </w:rPr>
        <w:t xml:space="preserve">ed this cult book as </w:t>
      </w:r>
      <w:r>
        <w:rPr>
          <w:rFonts w:ascii="Times New Roman" w:hAnsi="Times New Roman" w:cs="Times New Roman"/>
          <w:sz w:val="24"/>
          <w:lang w:val="en-GB"/>
        </w:rPr>
        <w:t>‘</w:t>
      </w:r>
      <w:r w:rsidRPr="00944F93">
        <w:rPr>
          <w:rFonts w:ascii="Times New Roman" w:hAnsi="Times New Roman" w:cs="Times New Roman"/>
          <w:sz w:val="24"/>
          <w:lang w:val="en-GB"/>
        </w:rPr>
        <w:t>an artful book, co</w:t>
      </w:r>
      <w:r>
        <w:rPr>
          <w:rFonts w:ascii="Times New Roman" w:hAnsi="Times New Roman" w:cs="Times New Roman"/>
          <w:sz w:val="24"/>
          <w:lang w:val="en-GB"/>
        </w:rPr>
        <w:t>mposed with a satanic mendacity’</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5"/>
      </w:r>
      <w:r w:rsidRPr="00944F93">
        <w:rPr>
          <w:rFonts w:ascii="Times New Roman" w:hAnsi="Times New Roman" w:cs="Times New Roman"/>
          <w:sz w:val="24"/>
          <w:lang w:val="en-GB"/>
        </w:rPr>
        <w:t xml:space="preserve"> He criticised its message as simple rheto</w:t>
      </w:r>
      <w:r>
        <w:rPr>
          <w:rFonts w:ascii="Times New Roman" w:hAnsi="Times New Roman" w:cs="Times New Roman"/>
          <w:sz w:val="24"/>
          <w:lang w:val="en-GB"/>
        </w:rPr>
        <w:t>ric, with a direct conclusion: ‘</w:t>
      </w:r>
      <w:r w:rsidRPr="00944F93">
        <w:rPr>
          <w:rFonts w:ascii="Times New Roman" w:hAnsi="Times New Roman" w:cs="Times New Roman"/>
          <w:sz w:val="24"/>
          <w:lang w:val="en-GB"/>
        </w:rPr>
        <w:t>Where there is power there is oppression. And where there is oppression</w:t>
      </w:r>
      <w:r>
        <w:rPr>
          <w:rFonts w:ascii="Times New Roman" w:hAnsi="Times New Roman" w:cs="Times New Roman"/>
          <w:sz w:val="24"/>
          <w:lang w:val="en-GB"/>
        </w:rPr>
        <w:t xml:space="preserve"> there is the right to destroy.’</w:t>
      </w:r>
      <w:r w:rsidRPr="00944F93">
        <w:rPr>
          <w:rStyle w:val="Vgjegyzet-hivatkozs"/>
          <w:rFonts w:ascii="Times New Roman" w:hAnsi="Times New Roman" w:cs="Times New Roman"/>
          <w:sz w:val="24"/>
          <w:lang w:val="en-GB"/>
        </w:rPr>
        <w:endnoteReference w:id="6"/>
      </w:r>
      <w:r w:rsidRPr="00944F93">
        <w:rPr>
          <w:rFonts w:ascii="Times New Roman" w:hAnsi="Times New Roman" w:cs="Times New Roman"/>
          <w:sz w:val="24"/>
          <w:lang w:val="en-GB"/>
        </w:rPr>
        <w:t xml:space="preserve"> Scruton was not alone</w:t>
      </w:r>
      <w:r w:rsidR="00A5502D">
        <w:rPr>
          <w:rFonts w:ascii="Times New Roman" w:hAnsi="Times New Roman" w:cs="Times New Roman"/>
          <w:sz w:val="24"/>
          <w:lang w:val="en-GB"/>
        </w:rPr>
        <w:t xml:space="preserve"> in viewing</w:t>
      </w:r>
      <w:r w:rsidRPr="00944F93">
        <w:rPr>
          <w:rFonts w:ascii="Times New Roman" w:hAnsi="Times New Roman" w:cs="Times New Roman"/>
          <w:sz w:val="24"/>
          <w:lang w:val="en-GB"/>
        </w:rPr>
        <w:t xml:space="preserve"> the actions in the streets</w:t>
      </w:r>
      <w:r w:rsidR="00A5502D">
        <w:rPr>
          <w:rFonts w:ascii="Times New Roman" w:hAnsi="Times New Roman" w:cs="Times New Roman"/>
          <w:sz w:val="24"/>
          <w:lang w:val="en-GB"/>
        </w:rPr>
        <w:t xml:space="preserve"> of Paris</w:t>
      </w:r>
      <w:r w:rsidRPr="00944F93">
        <w:rPr>
          <w:rFonts w:ascii="Times New Roman" w:hAnsi="Times New Roman" w:cs="Times New Roman"/>
          <w:sz w:val="24"/>
          <w:lang w:val="en-GB"/>
        </w:rPr>
        <w:t xml:space="preserve"> as a direct translation of Foucault’s message into action.</w:t>
      </w:r>
    </w:p>
    <w:p w14:paraId="5FADAF74" w14:textId="2398F0F2" w:rsidR="009C5BD3" w:rsidRPr="00944F93" w:rsidRDefault="00A5502D"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However,</w:t>
      </w:r>
      <w:r w:rsidRPr="00944F93">
        <w:rPr>
          <w:rFonts w:ascii="Times New Roman" w:hAnsi="Times New Roman" w:cs="Times New Roman"/>
          <w:sz w:val="24"/>
          <w:lang w:val="en-GB"/>
        </w:rPr>
        <w:t xml:space="preserve"> </w:t>
      </w:r>
      <w:r>
        <w:rPr>
          <w:rFonts w:ascii="Times New Roman" w:hAnsi="Times New Roman" w:cs="Times New Roman"/>
          <w:sz w:val="24"/>
          <w:lang w:val="en-GB"/>
        </w:rPr>
        <w:t>Scruton still</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needed to find </w:t>
      </w:r>
      <w:r>
        <w:rPr>
          <w:rFonts w:ascii="Times New Roman" w:hAnsi="Times New Roman" w:cs="Times New Roman"/>
          <w:sz w:val="24"/>
          <w:lang w:val="en-GB"/>
        </w:rPr>
        <w:t>an appropriate</w:t>
      </w:r>
      <w:r w:rsidR="009C5BD3" w:rsidRPr="00944F93">
        <w:rPr>
          <w:rFonts w:ascii="Times New Roman" w:hAnsi="Times New Roman" w:cs="Times New Roman"/>
          <w:sz w:val="24"/>
          <w:lang w:val="en-GB"/>
        </w:rPr>
        <w:t xml:space="preserve"> response to Foucault’s subversive message. The</w:t>
      </w:r>
      <w:r>
        <w:rPr>
          <w:rFonts w:ascii="Times New Roman" w:hAnsi="Times New Roman" w:cs="Times New Roman"/>
          <w:sz w:val="24"/>
          <w:lang w:val="en-GB"/>
        </w:rPr>
        <w:t xml:space="preserve"> primary</w:t>
      </w:r>
      <w:r w:rsidR="009C5BD3" w:rsidRPr="00944F93">
        <w:rPr>
          <w:rFonts w:ascii="Times New Roman" w:hAnsi="Times New Roman" w:cs="Times New Roman"/>
          <w:sz w:val="24"/>
          <w:lang w:val="en-GB"/>
        </w:rPr>
        <w:t xml:space="preserve"> question</w:t>
      </w:r>
      <w:r>
        <w:rPr>
          <w:rFonts w:ascii="Times New Roman" w:hAnsi="Times New Roman" w:cs="Times New Roman"/>
          <w:sz w:val="24"/>
          <w:lang w:val="en-GB"/>
        </w:rPr>
        <w:t xml:space="preserve"> he addressed</w:t>
      </w:r>
      <w:r w:rsidR="009C5BD3" w:rsidRPr="00944F93">
        <w:rPr>
          <w:rFonts w:ascii="Times New Roman" w:hAnsi="Times New Roman" w:cs="Times New Roman"/>
          <w:sz w:val="24"/>
          <w:lang w:val="en-GB"/>
        </w:rPr>
        <w:t xml:space="preserve"> </w:t>
      </w:r>
      <w:r>
        <w:rPr>
          <w:rFonts w:ascii="Times New Roman" w:hAnsi="Times New Roman" w:cs="Times New Roman"/>
          <w:sz w:val="24"/>
          <w:lang w:val="en-GB"/>
        </w:rPr>
        <w:t>was that of</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how to distinguish oppression from the use of power. </w:t>
      </w:r>
      <w:r>
        <w:rPr>
          <w:rFonts w:ascii="Times New Roman" w:hAnsi="Times New Roman" w:cs="Times New Roman"/>
          <w:sz w:val="24"/>
          <w:lang w:val="en-GB"/>
        </w:rPr>
        <w:t>I</w:t>
      </w:r>
      <w:r w:rsidRPr="00944F93">
        <w:rPr>
          <w:rFonts w:ascii="Times New Roman" w:hAnsi="Times New Roman" w:cs="Times New Roman"/>
          <w:sz w:val="24"/>
          <w:lang w:val="en-GB"/>
        </w:rPr>
        <w:t xml:space="preserve">n </w:t>
      </w:r>
      <w:r w:rsidR="009C5BD3" w:rsidRPr="00944F93">
        <w:rPr>
          <w:rFonts w:ascii="Times New Roman" w:hAnsi="Times New Roman" w:cs="Times New Roman"/>
          <w:sz w:val="24"/>
          <w:lang w:val="en-GB"/>
        </w:rPr>
        <w:t>these years</w:t>
      </w:r>
      <w:r>
        <w:rPr>
          <w:rFonts w:ascii="Times New Roman" w:hAnsi="Times New Roman" w:cs="Times New Roman"/>
          <w:sz w:val="24"/>
          <w:lang w:val="en-GB"/>
        </w:rPr>
        <w:t xml:space="preserve"> </w:t>
      </w:r>
      <w:r w:rsidRPr="00944F93">
        <w:rPr>
          <w:rFonts w:ascii="Times New Roman" w:hAnsi="Times New Roman" w:cs="Times New Roman"/>
          <w:sz w:val="24"/>
          <w:lang w:val="en-GB"/>
        </w:rPr>
        <w:t>Scruton</w:t>
      </w:r>
      <w:r w:rsidR="009C5BD3" w:rsidRPr="00944F93">
        <w:rPr>
          <w:rFonts w:ascii="Times New Roman" w:hAnsi="Times New Roman" w:cs="Times New Roman"/>
          <w:sz w:val="24"/>
          <w:lang w:val="en-GB"/>
        </w:rPr>
        <w:t xml:space="preserve"> started to study for the Bar, in order to</w:t>
      </w:r>
      <w:r w:rsidR="008C782F">
        <w:rPr>
          <w:rFonts w:ascii="Times New Roman" w:hAnsi="Times New Roman" w:cs="Times New Roman"/>
          <w:sz w:val="24"/>
          <w:lang w:val="en-GB"/>
        </w:rPr>
        <w:t xml:space="preserve"> be able to</w:t>
      </w:r>
      <w:r w:rsidR="009C5BD3" w:rsidRPr="00944F93">
        <w:rPr>
          <w:rFonts w:ascii="Times New Roman" w:hAnsi="Times New Roman" w:cs="Times New Roman"/>
          <w:sz w:val="24"/>
          <w:lang w:val="en-GB"/>
        </w:rPr>
        <w:t xml:space="preserve"> </w:t>
      </w:r>
      <w:r w:rsidR="008C782F">
        <w:rPr>
          <w:rFonts w:ascii="Times New Roman" w:hAnsi="Times New Roman" w:cs="Times New Roman"/>
          <w:sz w:val="24"/>
          <w:lang w:val="en-GB"/>
        </w:rPr>
        <w:t>pursue</w:t>
      </w:r>
      <w:r w:rsidR="008C782F" w:rsidRPr="00944F93">
        <w:rPr>
          <w:rFonts w:ascii="Times New Roman" w:hAnsi="Times New Roman" w:cs="Times New Roman"/>
          <w:sz w:val="24"/>
          <w:lang w:val="en-GB"/>
        </w:rPr>
        <w:t xml:space="preserve">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a career in which realities enjoyed an advantage over utopias</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w:t>
      </w:r>
      <w:r w:rsidR="009C5BD3" w:rsidRPr="00944F93">
        <w:rPr>
          <w:rStyle w:val="Vgjegyzet-hivatkozs"/>
          <w:rFonts w:ascii="Times New Roman" w:hAnsi="Times New Roman" w:cs="Times New Roman"/>
          <w:sz w:val="24"/>
          <w:lang w:val="en-GB"/>
        </w:rPr>
        <w:endnoteReference w:id="7"/>
      </w:r>
      <w:r w:rsidR="009C5BD3" w:rsidRPr="00944F93">
        <w:rPr>
          <w:rFonts w:ascii="Times New Roman" w:hAnsi="Times New Roman" w:cs="Times New Roman"/>
          <w:sz w:val="24"/>
          <w:lang w:val="en-GB"/>
        </w:rPr>
        <w:t xml:space="preserve"> Although he finished his studies, he did not change career to become a lawyer. </w:t>
      </w:r>
      <w:r w:rsidR="008C782F">
        <w:rPr>
          <w:rFonts w:ascii="Times New Roman" w:hAnsi="Times New Roman" w:cs="Times New Roman"/>
          <w:sz w:val="24"/>
          <w:lang w:val="en-GB"/>
        </w:rPr>
        <w:t>A</w:t>
      </w:r>
      <w:r w:rsidR="009C5BD3" w:rsidRPr="00944F93">
        <w:rPr>
          <w:rFonts w:ascii="Times New Roman" w:hAnsi="Times New Roman" w:cs="Times New Roman"/>
          <w:sz w:val="24"/>
          <w:lang w:val="en-GB"/>
        </w:rPr>
        <w:t xml:space="preserve">n unintended side-effect of those studies was that he found </w:t>
      </w:r>
      <w:r w:rsidR="008C782F">
        <w:rPr>
          <w:rFonts w:ascii="Times New Roman" w:hAnsi="Times New Roman" w:cs="Times New Roman"/>
          <w:sz w:val="24"/>
          <w:lang w:val="en-GB"/>
        </w:rPr>
        <w:t>a suitable</w:t>
      </w:r>
      <w:r w:rsidR="008C782F"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response to Foucault’s celebrated message. </w:t>
      </w:r>
      <w:r w:rsidR="008C782F">
        <w:rPr>
          <w:rFonts w:ascii="Times New Roman" w:hAnsi="Times New Roman" w:cs="Times New Roman"/>
          <w:sz w:val="24"/>
          <w:lang w:val="en-GB"/>
        </w:rPr>
        <w:t>This</w:t>
      </w:r>
      <w:r w:rsidR="008C782F"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was t</w:t>
      </w:r>
      <w:r w:rsidR="009C5BD3">
        <w:rPr>
          <w:rFonts w:ascii="Times New Roman" w:hAnsi="Times New Roman" w:cs="Times New Roman"/>
          <w:sz w:val="24"/>
          <w:lang w:val="en-GB"/>
        </w:rPr>
        <w:t>he common law of England. ‘</w:t>
      </w:r>
      <w:r w:rsidR="009C5BD3" w:rsidRPr="00944F93">
        <w:rPr>
          <w:rFonts w:ascii="Times New Roman" w:hAnsi="Times New Roman" w:cs="Times New Roman"/>
          <w:sz w:val="24"/>
          <w:lang w:val="en-GB"/>
        </w:rPr>
        <w:t>The common law of England is proof that… power can exist without oppression…English law, I discove</w:t>
      </w:r>
      <w:r w:rsidR="009C5BD3">
        <w:rPr>
          <w:rFonts w:ascii="Times New Roman" w:hAnsi="Times New Roman" w:cs="Times New Roman"/>
          <w:sz w:val="24"/>
          <w:lang w:val="en-GB"/>
        </w:rPr>
        <w:t>red, is the answer to Foucault.’</w:t>
      </w:r>
      <w:r w:rsidR="009C5BD3" w:rsidRPr="00944F93">
        <w:rPr>
          <w:rStyle w:val="Vgjegyzet-hivatkozs"/>
          <w:rFonts w:ascii="Times New Roman" w:hAnsi="Times New Roman" w:cs="Times New Roman"/>
          <w:sz w:val="24"/>
          <w:lang w:val="en-GB"/>
        </w:rPr>
        <w:endnoteReference w:id="8"/>
      </w:r>
    </w:p>
    <w:p w14:paraId="2530D87F" w14:textId="4377521E"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It is remarkable that Scruton was</w:t>
      </w:r>
      <w:r w:rsidR="008C782F">
        <w:rPr>
          <w:rFonts w:ascii="Times New Roman" w:hAnsi="Times New Roman" w:cs="Times New Roman"/>
          <w:sz w:val="24"/>
          <w:lang w:val="en-GB"/>
        </w:rPr>
        <w:t xml:space="preserve"> indeed</w:t>
      </w:r>
      <w:r w:rsidRPr="00944F93">
        <w:rPr>
          <w:rFonts w:ascii="Times New Roman" w:hAnsi="Times New Roman" w:cs="Times New Roman"/>
          <w:sz w:val="24"/>
          <w:lang w:val="en-GB"/>
        </w:rPr>
        <w:t xml:space="preserve"> able to answer the theoretical question of Foucault, with the help of the living reality of English Common Law</w:t>
      </w:r>
      <w:r w:rsidR="008C782F">
        <w:rPr>
          <w:rFonts w:ascii="Times New Roman" w:hAnsi="Times New Roman" w:cs="Times New Roman"/>
          <w:sz w:val="24"/>
          <w:lang w:val="en-GB"/>
        </w:rPr>
        <w:t>, or</w:t>
      </w:r>
      <w:r w:rsidRPr="00944F93">
        <w:rPr>
          <w:rFonts w:ascii="Times New Roman" w:hAnsi="Times New Roman" w:cs="Times New Roman"/>
          <w:sz w:val="24"/>
          <w:lang w:val="en-GB"/>
        </w:rPr>
        <w:t xml:space="preserve"> more </w:t>
      </w:r>
      <w:r w:rsidR="008C782F">
        <w:rPr>
          <w:rFonts w:ascii="Times New Roman" w:hAnsi="Times New Roman" w:cs="Times New Roman"/>
          <w:sz w:val="24"/>
          <w:lang w:val="en-GB"/>
        </w:rPr>
        <w:t>exactly</w:t>
      </w:r>
      <w:r w:rsidRPr="00944F93">
        <w:rPr>
          <w:rFonts w:ascii="Times New Roman" w:hAnsi="Times New Roman" w:cs="Times New Roman"/>
          <w:sz w:val="24"/>
          <w:lang w:val="en-GB"/>
        </w:rPr>
        <w:t>, by the implicit logic of it. In the common law of England, neither laws nor particular judgements are based on</w:t>
      </w:r>
      <w:r w:rsidRPr="00944F93">
        <w:rPr>
          <w:rFonts w:ascii="Times New Roman" w:hAnsi="Times New Roman" w:cs="Times New Roman"/>
          <w:i/>
          <w:sz w:val="24"/>
          <w:lang w:val="en-GB"/>
        </w:rPr>
        <w:t xml:space="preserve"> a priori </w:t>
      </w:r>
      <w:r w:rsidRPr="00944F93">
        <w:rPr>
          <w:rFonts w:ascii="Times New Roman" w:hAnsi="Times New Roman" w:cs="Times New Roman"/>
          <w:sz w:val="24"/>
          <w:lang w:val="en-GB"/>
        </w:rPr>
        <w:t xml:space="preserve">principles. Instead, they are based on principles originating in immemorial customs. What is remarkable about this </w:t>
      </w:r>
      <w:r w:rsidR="000771E1">
        <w:rPr>
          <w:rFonts w:ascii="Times New Roman" w:hAnsi="Times New Roman" w:cs="Times New Roman"/>
          <w:sz w:val="24"/>
          <w:lang w:val="en-GB"/>
        </w:rPr>
        <w:t>system</w:t>
      </w:r>
      <w:r w:rsidRPr="00944F93">
        <w:rPr>
          <w:rFonts w:ascii="Times New Roman" w:hAnsi="Times New Roman" w:cs="Times New Roman"/>
          <w:sz w:val="24"/>
          <w:lang w:val="en-GB"/>
        </w:rPr>
        <w:t xml:space="preserve"> is that the unplanned nature of legal evolution ensures that the substance of the law reflects the actual logic of human symbiosis (a term used by Johannes Althusius) in the context of the European engagement with the rule of law. In the Common Law tradition Scruton </w:t>
      </w:r>
      <w:r w:rsidR="000771E1">
        <w:rPr>
          <w:rFonts w:ascii="Times New Roman" w:hAnsi="Times New Roman" w:cs="Times New Roman"/>
          <w:sz w:val="24"/>
          <w:lang w:val="en-GB"/>
        </w:rPr>
        <w:t>found</w:t>
      </w:r>
      <w:r w:rsidRPr="00944F93">
        <w:rPr>
          <w:rFonts w:ascii="Times New Roman" w:hAnsi="Times New Roman" w:cs="Times New Roman"/>
          <w:sz w:val="24"/>
          <w:lang w:val="en-GB"/>
        </w:rPr>
        <w:t xml:space="preserve"> the inner logic of a coherent system, which was not built on a kind of premeditated legislation, and which was, therefore, the direct opposite of social engineering. H</w:t>
      </w:r>
      <w:r>
        <w:rPr>
          <w:rFonts w:ascii="Times New Roman" w:hAnsi="Times New Roman" w:cs="Times New Roman"/>
          <w:sz w:val="24"/>
          <w:lang w:val="en-GB"/>
        </w:rPr>
        <w:t>e</w:t>
      </w:r>
      <w:r w:rsidRPr="00944F93">
        <w:rPr>
          <w:rFonts w:ascii="Times New Roman" w:hAnsi="Times New Roman" w:cs="Times New Roman"/>
          <w:sz w:val="24"/>
          <w:lang w:val="en-GB"/>
        </w:rPr>
        <w:t xml:space="preserve"> was also aware of the difference between the framework of the common law </w:t>
      </w:r>
      <w:r w:rsidRPr="00944F93">
        <w:rPr>
          <w:rFonts w:ascii="Times New Roman" w:hAnsi="Times New Roman" w:cs="Times New Roman"/>
          <w:sz w:val="24"/>
          <w:lang w:val="en-GB"/>
        </w:rPr>
        <w:lastRenderedPageBreak/>
        <w:t xml:space="preserve">and that of the modern Continental legal systems. Both the legal theory of the French Code Napoleon and the principles of the Enlightened Prussian law books were based on what Max Weber calls a </w:t>
      </w:r>
      <w:r w:rsidR="000771E1">
        <w:rPr>
          <w:rFonts w:ascii="Times New Roman" w:hAnsi="Times New Roman" w:cs="Times New Roman"/>
          <w:sz w:val="24"/>
          <w:lang w:val="en-GB"/>
        </w:rPr>
        <w:t>rational-</w:t>
      </w:r>
      <w:r w:rsidRPr="00944F93">
        <w:rPr>
          <w:rFonts w:ascii="Times New Roman" w:hAnsi="Times New Roman" w:cs="Times New Roman"/>
          <w:sz w:val="24"/>
          <w:lang w:val="en-GB"/>
        </w:rPr>
        <w:t xml:space="preserve">legal </w:t>
      </w:r>
      <w:r w:rsidR="00B64801">
        <w:rPr>
          <w:rFonts w:ascii="Times New Roman" w:hAnsi="Times New Roman" w:cs="Times New Roman"/>
          <w:sz w:val="24"/>
          <w:lang w:val="en-GB"/>
        </w:rPr>
        <w:t>ethos</w:t>
      </w:r>
      <w:r w:rsidRPr="00944F93">
        <w:rPr>
          <w:rFonts w:ascii="Times New Roman" w:hAnsi="Times New Roman" w:cs="Times New Roman"/>
          <w:sz w:val="24"/>
          <w:lang w:val="en-GB"/>
        </w:rPr>
        <w:t xml:space="preserve">. The English Common Law, on the other hand, preserved its traditional nature, and with it a legal mindset which is able to uphold social peace and a settled way of life without initiating radical social transformations in the name of progress and Enlightenment. </w:t>
      </w:r>
    </w:p>
    <w:p w14:paraId="5DEE546E" w14:textId="5E01D0DE" w:rsidR="009C5BD3" w:rsidRDefault="00B64801"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Once</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Scruton</w:t>
      </w:r>
      <w:r>
        <w:rPr>
          <w:rFonts w:ascii="Times New Roman" w:hAnsi="Times New Roman" w:cs="Times New Roman"/>
          <w:sz w:val="24"/>
          <w:lang w:val="en-GB"/>
        </w:rPr>
        <w:t xml:space="preserve"> had</w:t>
      </w:r>
      <w:r w:rsidR="009C5BD3" w:rsidRPr="00944F93">
        <w:rPr>
          <w:rFonts w:ascii="Times New Roman" w:hAnsi="Times New Roman" w:cs="Times New Roman"/>
          <w:sz w:val="24"/>
          <w:lang w:val="en-GB"/>
        </w:rPr>
        <w:t xml:space="preserve"> found the conservative ideal in the spirit of the common law, his next step was to </w:t>
      </w:r>
      <w:r>
        <w:rPr>
          <w:rFonts w:ascii="Times New Roman" w:hAnsi="Times New Roman" w:cs="Times New Roman"/>
          <w:sz w:val="24"/>
          <w:lang w:val="en-GB"/>
        </w:rPr>
        <w:t>seek</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thinkers who share</w:t>
      </w:r>
      <w:r>
        <w:rPr>
          <w:rFonts w:ascii="Times New Roman" w:hAnsi="Times New Roman" w:cs="Times New Roman"/>
          <w:sz w:val="24"/>
          <w:lang w:val="en-GB"/>
        </w:rPr>
        <w:t>d</w:t>
      </w:r>
      <w:r w:rsidR="009C5BD3" w:rsidRPr="00944F93">
        <w:rPr>
          <w:rFonts w:ascii="Times New Roman" w:hAnsi="Times New Roman" w:cs="Times New Roman"/>
          <w:sz w:val="24"/>
          <w:lang w:val="en-GB"/>
        </w:rPr>
        <w:t xml:space="preserve"> a view of politics </w:t>
      </w:r>
      <w:r>
        <w:rPr>
          <w:rFonts w:ascii="Times New Roman" w:hAnsi="Times New Roman" w:cs="Times New Roman"/>
          <w:sz w:val="24"/>
          <w:lang w:val="en-GB"/>
        </w:rPr>
        <w:t>approximating</w:t>
      </w:r>
      <w:r w:rsidR="009C5BD3" w:rsidRPr="00944F93">
        <w:rPr>
          <w:rFonts w:ascii="Times New Roman" w:hAnsi="Times New Roman" w:cs="Times New Roman"/>
          <w:sz w:val="24"/>
          <w:lang w:val="en-GB"/>
        </w:rPr>
        <w:t xml:space="preserve"> the Common Law model. </w:t>
      </w:r>
      <w:r>
        <w:rPr>
          <w:rFonts w:ascii="Times New Roman" w:hAnsi="Times New Roman" w:cs="Times New Roman"/>
          <w:sz w:val="24"/>
          <w:lang w:val="en-GB"/>
        </w:rPr>
        <w:t>H</w:t>
      </w:r>
      <w:r w:rsidR="009C5BD3" w:rsidRPr="00944F93">
        <w:rPr>
          <w:rFonts w:ascii="Times New Roman" w:hAnsi="Times New Roman" w:cs="Times New Roman"/>
          <w:sz w:val="24"/>
          <w:lang w:val="en-GB"/>
        </w:rPr>
        <w:t>e soon found one such hero in the person of Edmund Burke, the first and</w:t>
      </w:r>
      <w:r>
        <w:rPr>
          <w:rFonts w:ascii="Times New Roman" w:hAnsi="Times New Roman" w:cs="Times New Roman"/>
          <w:sz w:val="24"/>
          <w:lang w:val="en-GB"/>
        </w:rPr>
        <w:t xml:space="preserve"> perhaps most</w:t>
      </w:r>
      <w:r w:rsidR="009C5BD3" w:rsidRPr="00944F93">
        <w:rPr>
          <w:rFonts w:ascii="Times New Roman" w:hAnsi="Times New Roman" w:cs="Times New Roman"/>
          <w:sz w:val="24"/>
          <w:lang w:val="en-GB"/>
        </w:rPr>
        <w:t xml:space="preserve"> characteristically British critic of the French Revolution. Burke famously represented an alternative rationality, in direct contrast with the voluntarist Enlightened social rationality of the French republican tradition, which Scruton </w:t>
      </w:r>
      <w:r>
        <w:rPr>
          <w:rFonts w:ascii="Times New Roman" w:hAnsi="Times New Roman" w:cs="Times New Roman"/>
          <w:sz w:val="24"/>
          <w:lang w:val="en-GB"/>
        </w:rPr>
        <w:t>had witnessed</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in the ideology of the rev</w:t>
      </w:r>
      <w:r w:rsidR="009C5BD3">
        <w:rPr>
          <w:rFonts w:ascii="Times New Roman" w:hAnsi="Times New Roman" w:cs="Times New Roman"/>
          <w:sz w:val="24"/>
          <w:lang w:val="en-GB"/>
        </w:rPr>
        <w:t>olutionaries of Paris in 1968.</w:t>
      </w:r>
    </w:p>
    <w:p w14:paraId="1B29E711" w14:textId="77777777" w:rsidR="009C5BD3" w:rsidRPr="00944F93" w:rsidRDefault="009C5BD3" w:rsidP="00944F93">
      <w:pPr>
        <w:spacing w:after="0" w:line="360" w:lineRule="auto"/>
        <w:jc w:val="both"/>
        <w:rPr>
          <w:rFonts w:ascii="Times New Roman" w:hAnsi="Times New Roman" w:cs="Times New Roman"/>
          <w:sz w:val="24"/>
          <w:lang w:val="en-GB"/>
        </w:rPr>
      </w:pPr>
    </w:p>
    <w:p w14:paraId="31922841" w14:textId="77777777" w:rsidR="009C5BD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Burke’s criticism of Enlightened rationality</w:t>
      </w:r>
    </w:p>
    <w:p w14:paraId="4F1F1E7A" w14:textId="77777777" w:rsidR="009C5BD3" w:rsidRPr="00944F93" w:rsidRDefault="009C5BD3" w:rsidP="00944F93">
      <w:pPr>
        <w:spacing w:after="0" w:line="360" w:lineRule="auto"/>
        <w:jc w:val="both"/>
        <w:rPr>
          <w:rFonts w:ascii="Times New Roman" w:hAnsi="Times New Roman" w:cs="Times New Roman"/>
          <w:sz w:val="24"/>
          <w:lang w:val="en-GB"/>
        </w:rPr>
      </w:pPr>
    </w:p>
    <w:p w14:paraId="77E1187E" w14:textId="275FB770"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Scruton’s account of Burke is not black and white. </w:t>
      </w:r>
      <w:r w:rsidR="00B64801">
        <w:rPr>
          <w:rFonts w:ascii="Times New Roman" w:hAnsi="Times New Roman" w:cs="Times New Roman"/>
          <w:sz w:val="24"/>
          <w:lang w:val="en-GB"/>
        </w:rPr>
        <w:t>It could not be,</w:t>
      </w:r>
      <w:r w:rsidRPr="00944F93">
        <w:rPr>
          <w:rFonts w:ascii="Times New Roman" w:hAnsi="Times New Roman" w:cs="Times New Roman"/>
          <w:sz w:val="24"/>
          <w:lang w:val="en-GB"/>
        </w:rPr>
        <w:t xml:space="preserve"> because Burke’s position itself was not always clear, as his general philosophy largely depended on his </w:t>
      </w:r>
      <w:r w:rsidR="00B64801">
        <w:rPr>
          <w:rFonts w:ascii="Times New Roman" w:hAnsi="Times New Roman" w:cs="Times New Roman"/>
          <w:sz w:val="24"/>
          <w:lang w:val="en-GB"/>
        </w:rPr>
        <w:t>current</w:t>
      </w:r>
      <w:r w:rsidR="00B6480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political stance, as his reactions </w:t>
      </w:r>
      <w:r w:rsidR="00B64801">
        <w:rPr>
          <w:rFonts w:ascii="Times New Roman" w:hAnsi="Times New Roman" w:cs="Times New Roman"/>
          <w:sz w:val="24"/>
          <w:lang w:val="en-GB"/>
        </w:rPr>
        <w:t>to</w:t>
      </w:r>
      <w:r w:rsidR="00B6480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the changing landscape of contemporary politics demanded reformulations and refinements – or, for that matter, even more radical </w:t>
      </w:r>
      <w:r w:rsidR="00E60E35">
        <w:rPr>
          <w:rFonts w:ascii="Times New Roman" w:hAnsi="Times New Roman" w:cs="Times New Roman"/>
          <w:sz w:val="24"/>
          <w:lang w:val="en-GB"/>
        </w:rPr>
        <w:t>transformations</w:t>
      </w:r>
      <w:r w:rsidRPr="00944F93">
        <w:rPr>
          <w:rFonts w:ascii="Times New Roman" w:hAnsi="Times New Roman" w:cs="Times New Roman"/>
          <w:sz w:val="24"/>
          <w:lang w:val="en-GB"/>
        </w:rPr>
        <w:t xml:space="preserve">. </w:t>
      </w:r>
      <w:r w:rsidR="00E60E35">
        <w:rPr>
          <w:rFonts w:ascii="Times New Roman" w:hAnsi="Times New Roman" w:cs="Times New Roman"/>
          <w:sz w:val="24"/>
          <w:lang w:val="en-GB"/>
        </w:rPr>
        <w:t>Scruton’s attitude to Burke is revealed in</w:t>
      </w:r>
      <w:r w:rsidRPr="00944F93">
        <w:rPr>
          <w:rFonts w:ascii="Times New Roman" w:hAnsi="Times New Roman" w:cs="Times New Roman"/>
          <w:sz w:val="24"/>
          <w:lang w:val="en-GB"/>
        </w:rPr>
        <w:t xml:space="preserve"> two of </w:t>
      </w:r>
      <w:r w:rsidR="00E60E35">
        <w:rPr>
          <w:rFonts w:ascii="Times New Roman" w:hAnsi="Times New Roman" w:cs="Times New Roman"/>
          <w:sz w:val="24"/>
          <w:lang w:val="en-GB"/>
        </w:rPr>
        <w:t>his</w:t>
      </w:r>
      <w:r w:rsidR="00E60E3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descriptions of </w:t>
      </w:r>
      <w:r w:rsidR="00E60E35">
        <w:rPr>
          <w:rFonts w:ascii="Times New Roman" w:hAnsi="Times New Roman" w:cs="Times New Roman"/>
          <w:sz w:val="24"/>
          <w:lang w:val="en-GB"/>
        </w:rPr>
        <w:t>the conservative thinker</w:t>
      </w:r>
      <w:r w:rsidRPr="00944F93">
        <w:rPr>
          <w:rFonts w:ascii="Times New Roman" w:hAnsi="Times New Roman" w:cs="Times New Roman"/>
          <w:sz w:val="24"/>
          <w:lang w:val="en-GB"/>
        </w:rPr>
        <w:t>, focusing on Burke’s criticism of Enlightened rationalism.</w:t>
      </w:r>
      <w:r w:rsidRPr="00944F93">
        <w:rPr>
          <w:rStyle w:val="Vgjegyzet-hivatkozs"/>
          <w:rFonts w:ascii="Times New Roman" w:hAnsi="Times New Roman" w:cs="Times New Roman"/>
          <w:sz w:val="24"/>
          <w:lang w:val="en-GB"/>
        </w:rPr>
        <w:endnoteReference w:id="9"/>
      </w:r>
    </w:p>
    <w:p w14:paraId="11758260" w14:textId="44B747FE"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The first of these reconstructions </w:t>
      </w:r>
      <w:r w:rsidR="00A86BBF">
        <w:rPr>
          <w:rFonts w:ascii="Times New Roman" w:hAnsi="Times New Roman" w:cs="Times New Roman"/>
          <w:sz w:val="24"/>
          <w:lang w:val="en-GB"/>
        </w:rPr>
        <w:t>comes from</w:t>
      </w:r>
      <w:r w:rsidRPr="00944F93">
        <w:rPr>
          <w:rFonts w:ascii="Times New Roman" w:hAnsi="Times New Roman" w:cs="Times New Roman"/>
          <w:sz w:val="24"/>
          <w:lang w:val="en-GB"/>
        </w:rPr>
        <w:t xml:space="preserve"> the chapter on Paris </w:t>
      </w:r>
      <w:r w:rsidR="00A86BBF">
        <w:rPr>
          <w:rFonts w:ascii="Times New Roman" w:hAnsi="Times New Roman" w:cs="Times New Roman"/>
          <w:sz w:val="24"/>
          <w:lang w:val="en-GB"/>
        </w:rPr>
        <w:t>in 19</w:t>
      </w:r>
      <w:r w:rsidR="00A86BBF" w:rsidRPr="00944F93">
        <w:rPr>
          <w:rFonts w:ascii="Times New Roman" w:hAnsi="Times New Roman" w:cs="Times New Roman"/>
          <w:sz w:val="24"/>
          <w:lang w:val="en-GB"/>
        </w:rPr>
        <w:t xml:space="preserve">68 </w:t>
      </w:r>
      <w:r w:rsidRPr="00944F93">
        <w:rPr>
          <w:rFonts w:ascii="Times New Roman" w:hAnsi="Times New Roman" w:cs="Times New Roman"/>
          <w:sz w:val="24"/>
          <w:lang w:val="en-GB"/>
        </w:rPr>
        <w:t xml:space="preserve">in Gentle Regrets that </w:t>
      </w:r>
      <w:r w:rsidR="00A86BBF">
        <w:rPr>
          <w:rFonts w:ascii="Times New Roman" w:hAnsi="Times New Roman" w:cs="Times New Roman"/>
          <w:sz w:val="24"/>
          <w:lang w:val="en-GB"/>
        </w:rPr>
        <w:t>was mentioned earlier</w:t>
      </w:r>
      <w:r w:rsidRPr="00944F93">
        <w:rPr>
          <w:rFonts w:ascii="Times New Roman" w:hAnsi="Times New Roman" w:cs="Times New Roman"/>
          <w:sz w:val="24"/>
          <w:lang w:val="en-GB"/>
        </w:rPr>
        <w:t xml:space="preserve">. Here, Scruton’s sympathy with Burke </w:t>
      </w:r>
      <w:r w:rsidR="00A86BBF">
        <w:rPr>
          <w:rFonts w:ascii="Times New Roman" w:hAnsi="Times New Roman" w:cs="Times New Roman"/>
          <w:sz w:val="24"/>
          <w:lang w:val="en-GB"/>
        </w:rPr>
        <w:t>derives from</w:t>
      </w:r>
      <w:r w:rsidR="00A86BBF"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 shared intellectual interest: that both of them focused </w:t>
      </w:r>
      <w:r w:rsidR="00A86BBF">
        <w:rPr>
          <w:rFonts w:ascii="Times New Roman" w:hAnsi="Times New Roman" w:cs="Times New Roman"/>
          <w:sz w:val="24"/>
          <w:lang w:val="en-GB"/>
        </w:rPr>
        <w:t>not only on</w:t>
      </w:r>
      <w:r w:rsidRPr="00944F93">
        <w:rPr>
          <w:rFonts w:ascii="Times New Roman" w:hAnsi="Times New Roman" w:cs="Times New Roman"/>
          <w:sz w:val="24"/>
          <w:lang w:val="en-GB"/>
        </w:rPr>
        <w:t xml:space="preserve"> political thought </w:t>
      </w:r>
      <w:r w:rsidR="00A86BBF">
        <w:rPr>
          <w:rFonts w:ascii="Times New Roman" w:hAnsi="Times New Roman" w:cs="Times New Roman"/>
          <w:sz w:val="24"/>
          <w:lang w:val="en-GB"/>
        </w:rPr>
        <w:t xml:space="preserve">but also </w:t>
      </w:r>
      <w:r w:rsidR="00A86BBF" w:rsidRPr="00944F93">
        <w:rPr>
          <w:rFonts w:ascii="Times New Roman" w:hAnsi="Times New Roman" w:cs="Times New Roman"/>
          <w:sz w:val="24"/>
          <w:lang w:val="en-GB"/>
        </w:rPr>
        <w:t>on the philosophy of art</w:t>
      </w:r>
      <w:r w:rsidRPr="00944F93">
        <w:rPr>
          <w:rFonts w:ascii="Times New Roman" w:hAnsi="Times New Roman" w:cs="Times New Roman"/>
          <w:sz w:val="24"/>
          <w:lang w:val="en-GB"/>
        </w:rPr>
        <w:t xml:space="preserve">. </w:t>
      </w:r>
      <w:r w:rsidR="00A86BBF">
        <w:rPr>
          <w:rFonts w:ascii="Times New Roman" w:hAnsi="Times New Roman" w:cs="Times New Roman"/>
          <w:sz w:val="24"/>
          <w:lang w:val="en-GB"/>
        </w:rPr>
        <w:t xml:space="preserve">It is </w:t>
      </w:r>
      <w:r w:rsidRPr="00944F93">
        <w:rPr>
          <w:rFonts w:ascii="Times New Roman" w:hAnsi="Times New Roman" w:cs="Times New Roman"/>
          <w:sz w:val="24"/>
          <w:lang w:val="en-GB"/>
        </w:rPr>
        <w:t>obvious</w:t>
      </w:r>
      <w:r w:rsidR="00A86BBF">
        <w:rPr>
          <w:rFonts w:ascii="Times New Roman" w:hAnsi="Times New Roman" w:cs="Times New Roman"/>
          <w:sz w:val="24"/>
          <w:lang w:val="en-GB"/>
        </w:rPr>
        <w:t xml:space="preserve"> from this </w:t>
      </w:r>
      <w:r w:rsidRPr="00944F93">
        <w:rPr>
          <w:rFonts w:ascii="Times New Roman" w:hAnsi="Times New Roman" w:cs="Times New Roman"/>
          <w:sz w:val="24"/>
          <w:lang w:val="en-GB"/>
        </w:rPr>
        <w:t xml:space="preserve">that </w:t>
      </w:r>
      <w:r w:rsidR="00A86BBF">
        <w:rPr>
          <w:rFonts w:ascii="Times New Roman" w:hAnsi="Times New Roman" w:cs="Times New Roman"/>
          <w:sz w:val="24"/>
          <w:lang w:val="en-GB"/>
        </w:rPr>
        <w:t>Scruton’s</w:t>
      </w:r>
      <w:r w:rsidR="00A86BBF"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turn towards a conservative political philosophical position had an aesthetic starting point: his dissatisfaction with the recent trends of modernist architecture, including its background intentions of </w:t>
      </w:r>
      <w:r>
        <w:rPr>
          <w:rFonts w:ascii="Times New Roman" w:hAnsi="Times New Roman" w:cs="Times New Roman"/>
          <w:sz w:val="24"/>
          <w:lang w:val="en-GB"/>
        </w:rPr>
        <w:t>‘</w:t>
      </w:r>
      <w:r w:rsidRPr="00944F93">
        <w:rPr>
          <w:rFonts w:ascii="Times New Roman" w:hAnsi="Times New Roman" w:cs="Times New Roman"/>
          <w:sz w:val="24"/>
          <w:lang w:val="en-GB"/>
        </w:rPr>
        <w:t>denial of the past, its vandalization of the landscape and townscape, and its attempt to purge the world of history</w:t>
      </w:r>
      <w:r>
        <w:rPr>
          <w:rFonts w:ascii="Times New Roman" w:hAnsi="Times New Roman" w:cs="Times New Roman"/>
          <w:sz w:val="24"/>
          <w:lang w:val="en-GB"/>
        </w:rPr>
        <w:t>’</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10"/>
      </w:r>
      <w:r>
        <w:rPr>
          <w:rFonts w:ascii="Times New Roman" w:hAnsi="Times New Roman" w:cs="Times New Roman"/>
          <w:sz w:val="24"/>
          <w:lang w:val="en-GB"/>
        </w:rPr>
        <w:t xml:space="preserve"> He </w:t>
      </w:r>
      <w:r w:rsidR="00A86BBF">
        <w:rPr>
          <w:rFonts w:ascii="Times New Roman" w:hAnsi="Times New Roman" w:cs="Times New Roman"/>
          <w:sz w:val="24"/>
          <w:lang w:val="en-GB"/>
        </w:rPr>
        <w:t xml:space="preserve">came </w:t>
      </w:r>
      <w:r>
        <w:rPr>
          <w:rFonts w:ascii="Times New Roman" w:hAnsi="Times New Roman" w:cs="Times New Roman"/>
          <w:sz w:val="24"/>
          <w:lang w:val="en-GB"/>
        </w:rPr>
        <w:t>to realis</w:t>
      </w:r>
      <w:r w:rsidRPr="00944F93">
        <w:rPr>
          <w:rFonts w:ascii="Times New Roman" w:hAnsi="Times New Roman" w:cs="Times New Roman"/>
          <w:sz w:val="24"/>
          <w:lang w:val="en-GB"/>
        </w:rPr>
        <w:t>e that</w:t>
      </w:r>
      <w:r w:rsidR="00A86BBF">
        <w:rPr>
          <w:rFonts w:ascii="Times New Roman" w:hAnsi="Times New Roman" w:cs="Times New Roman"/>
          <w:sz w:val="24"/>
          <w:lang w:val="en-GB"/>
        </w:rPr>
        <w:t>,</w:t>
      </w:r>
      <w:r w:rsidRPr="00944F93">
        <w:rPr>
          <w:rFonts w:ascii="Times New Roman" w:hAnsi="Times New Roman" w:cs="Times New Roman"/>
          <w:sz w:val="24"/>
          <w:lang w:val="en-GB"/>
        </w:rPr>
        <w:t xml:space="preserve"> like Burke, he is facing a reality which destroys people’s sense of </w:t>
      </w:r>
      <w:r>
        <w:rPr>
          <w:rFonts w:ascii="Times New Roman" w:hAnsi="Times New Roman" w:cs="Times New Roman"/>
          <w:sz w:val="24"/>
          <w:lang w:val="en-GB"/>
        </w:rPr>
        <w:t>‘community, home and settlement’</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11"/>
      </w:r>
    </w:p>
    <w:p w14:paraId="6417663A" w14:textId="00C97BB4"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It was from Burke’s account of the causes of the French Revolution that </w:t>
      </w:r>
      <w:r w:rsidR="00BF6EEC">
        <w:rPr>
          <w:rFonts w:ascii="Times New Roman" w:hAnsi="Times New Roman" w:cs="Times New Roman"/>
          <w:sz w:val="24"/>
          <w:lang w:val="en-GB"/>
        </w:rPr>
        <w:t>Scruton</w:t>
      </w:r>
      <w:r w:rsidR="00BF6EEC"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learnt that there is a specific type of rationality behind the subversive ideology of the revolutionaries: </w:t>
      </w:r>
      <w:r>
        <w:rPr>
          <w:rFonts w:ascii="Times New Roman" w:hAnsi="Times New Roman" w:cs="Times New Roman"/>
          <w:sz w:val="24"/>
          <w:lang w:val="en-GB"/>
        </w:rPr>
        <w:t>‘</w:t>
      </w:r>
      <w:r w:rsidRPr="00944F93">
        <w:rPr>
          <w:rFonts w:ascii="Times New Roman" w:hAnsi="Times New Roman" w:cs="Times New Roman"/>
          <w:sz w:val="24"/>
          <w:lang w:val="en-GB"/>
        </w:rPr>
        <w:t>he persuaded me that the utopian promises of socialism go hand in hand with a wholly ab</w:t>
      </w:r>
      <w:r>
        <w:rPr>
          <w:rFonts w:ascii="Times New Roman" w:hAnsi="Times New Roman" w:cs="Times New Roman"/>
          <w:sz w:val="24"/>
          <w:lang w:val="en-GB"/>
        </w:rPr>
        <w:t xml:space="preserve">stract </w:t>
      </w:r>
      <w:r>
        <w:rPr>
          <w:rFonts w:ascii="Times New Roman" w:hAnsi="Times New Roman" w:cs="Times New Roman"/>
          <w:sz w:val="24"/>
          <w:lang w:val="en-GB"/>
        </w:rPr>
        <w:lastRenderedPageBreak/>
        <w:t>vision of the human mind’</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12"/>
      </w:r>
      <w:r w:rsidRPr="00944F93">
        <w:rPr>
          <w:rFonts w:ascii="Times New Roman" w:hAnsi="Times New Roman" w:cs="Times New Roman"/>
          <w:sz w:val="24"/>
          <w:lang w:val="en-GB"/>
        </w:rPr>
        <w:t xml:space="preserve"> The political application of the French Enlightenment was in fact an exaggerated form of rationality, a </w:t>
      </w:r>
      <w:r>
        <w:rPr>
          <w:rFonts w:ascii="Times New Roman" w:hAnsi="Times New Roman" w:cs="Times New Roman"/>
          <w:sz w:val="24"/>
          <w:lang w:val="en-GB"/>
        </w:rPr>
        <w:t>‘</w:t>
      </w:r>
      <w:r w:rsidRPr="00944F93">
        <w:rPr>
          <w:rFonts w:ascii="Times New Roman" w:hAnsi="Times New Roman" w:cs="Times New Roman"/>
          <w:sz w:val="24"/>
          <w:lang w:val="en-GB"/>
        </w:rPr>
        <w:t>rational pursuit o</w:t>
      </w:r>
      <w:r>
        <w:rPr>
          <w:rFonts w:ascii="Times New Roman" w:hAnsi="Times New Roman" w:cs="Times New Roman"/>
          <w:sz w:val="24"/>
          <w:lang w:val="en-GB"/>
        </w:rPr>
        <w:t>f liberty, equality, fraternity’</w:t>
      </w:r>
      <w:r w:rsidRPr="00944F93">
        <w:rPr>
          <w:rFonts w:ascii="Times New Roman" w:hAnsi="Times New Roman" w:cs="Times New Roman"/>
          <w:sz w:val="24"/>
          <w:lang w:val="en-GB"/>
        </w:rPr>
        <w:t xml:space="preserve"> which turned</w:t>
      </w:r>
      <w:r w:rsidR="00BF6EEC">
        <w:rPr>
          <w:rFonts w:ascii="Times New Roman" w:hAnsi="Times New Roman" w:cs="Times New Roman"/>
          <w:sz w:val="24"/>
          <w:lang w:val="en-GB"/>
        </w:rPr>
        <w:t xml:space="preserve"> the</w:t>
      </w:r>
      <w:r w:rsidRPr="00944F93">
        <w:rPr>
          <w:rFonts w:ascii="Times New Roman" w:hAnsi="Times New Roman" w:cs="Times New Roman"/>
          <w:sz w:val="24"/>
          <w:lang w:val="en-GB"/>
        </w:rPr>
        <w:t xml:space="preserve"> social order upside-down</w:t>
      </w:r>
      <w:r w:rsidR="002075E5">
        <w:rPr>
          <w:rFonts w:ascii="Times New Roman" w:hAnsi="Times New Roman" w:cs="Times New Roman"/>
          <w:sz w:val="24"/>
          <w:lang w:val="en-GB"/>
        </w:rPr>
        <w:t xml:space="preserve"> for no purpose</w:t>
      </w:r>
      <w:r w:rsidRPr="00944F93">
        <w:rPr>
          <w:rFonts w:ascii="Times New Roman" w:hAnsi="Times New Roman" w:cs="Times New Roman"/>
          <w:sz w:val="24"/>
          <w:lang w:val="en-GB"/>
        </w:rPr>
        <w:t xml:space="preserve">, </w:t>
      </w:r>
      <w:r w:rsidR="002075E5">
        <w:rPr>
          <w:rFonts w:ascii="Times New Roman" w:hAnsi="Times New Roman" w:cs="Times New Roman"/>
          <w:sz w:val="24"/>
          <w:lang w:val="en-GB"/>
        </w:rPr>
        <w:t xml:space="preserve">rapidly </w:t>
      </w:r>
      <w:r w:rsidRPr="00944F93">
        <w:rPr>
          <w:rFonts w:ascii="Times New Roman" w:hAnsi="Times New Roman" w:cs="Times New Roman"/>
          <w:sz w:val="24"/>
          <w:lang w:val="en-GB"/>
        </w:rPr>
        <w:t>drifting towards a</w:t>
      </w:r>
      <w:r>
        <w:rPr>
          <w:rFonts w:ascii="Times New Roman" w:hAnsi="Times New Roman" w:cs="Times New Roman"/>
          <w:sz w:val="24"/>
          <w:lang w:val="en-GB"/>
        </w:rPr>
        <w:t xml:space="preserve"> ‘militant irrationality’</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13"/>
      </w:r>
      <w:r w:rsidRPr="00944F93">
        <w:rPr>
          <w:rFonts w:ascii="Times New Roman" w:hAnsi="Times New Roman" w:cs="Times New Roman"/>
          <w:sz w:val="24"/>
          <w:lang w:val="en-GB"/>
        </w:rPr>
        <w:t xml:space="preserve"> This is because this rationality claimed</w:t>
      </w:r>
      <w:r w:rsidR="002075E5">
        <w:rPr>
          <w:rFonts w:ascii="Times New Roman" w:hAnsi="Times New Roman" w:cs="Times New Roman"/>
          <w:sz w:val="24"/>
          <w:lang w:val="en-GB"/>
        </w:rPr>
        <w:t xml:space="preserve"> to have</w:t>
      </w:r>
      <w:r w:rsidRPr="00944F93">
        <w:rPr>
          <w:rFonts w:ascii="Times New Roman" w:hAnsi="Times New Roman" w:cs="Times New Roman"/>
          <w:sz w:val="24"/>
          <w:lang w:val="en-GB"/>
        </w:rPr>
        <w:t xml:space="preserve"> collective validity, and the only form of collective rationality which can be executed is in fact war.</w:t>
      </w:r>
      <w:r w:rsidR="002075E5">
        <w:rPr>
          <w:rFonts w:ascii="Times New Roman" w:hAnsi="Times New Roman" w:cs="Times New Roman"/>
          <w:sz w:val="24"/>
          <w:lang w:val="en-GB"/>
        </w:rPr>
        <w:t xml:space="preserve"> T</w:t>
      </w:r>
      <w:r w:rsidRPr="00944F93">
        <w:rPr>
          <w:rFonts w:ascii="Times New Roman" w:hAnsi="Times New Roman" w:cs="Times New Roman"/>
          <w:sz w:val="24"/>
          <w:lang w:val="en-GB"/>
        </w:rPr>
        <w:t>he twentieth century</w:t>
      </w:r>
      <w:r w:rsidR="002075E5">
        <w:rPr>
          <w:rFonts w:ascii="Times New Roman" w:hAnsi="Times New Roman" w:cs="Times New Roman"/>
          <w:sz w:val="24"/>
          <w:lang w:val="en-GB"/>
        </w:rPr>
        <w:t xml:space="preserve"> has</w:t>
      </w:r>
      <w:r w:rsidRPr="00944F93">
        <w:rPr>
          <w:rFonts w:ascii="Times New Roman" w:hAnsi="Times New Roman" w:cs="Times New Roman"/>
          <w:sz w:val="24"/>
          <w:lang w:val="en-GB"/>
        </w:rPr>
        <w:t xml:space="preserve"> indeed proved the risks of wa</w:t>
      </w:r>
      <w:r w:rsidR="002075E5">
        <w:rPr>
          <w:rFonts w:ascii="Times New Roman" w:hAnsi="Times New Roman" w:cs="Times New Roman"/>
          <w:sz w:val="24"/>
          <w:lang w:val="en-GB"/>
        </w:rPr>
        <w:t>r</w:t>
      </w:r>
      <w:r w:rsidRPr="00944F93">
        <w:rPr>
          <w:rFonts w:ascii="Times New Roman" w:hAnsi="Times New Roman" w:cs="Times New Roman"/>
          <w:sz w:val="24"/>
          <w:lang w:val="en-GB"/>
        </w:rPr>
        <w:t>ring ideologies, and  Paris</w:t>
      </w:r>
      <w:r w:rsidR="002075E5">
        <w:rPr>
          <w:rFonts w:ascii="Times New Roman" w:hAnsi="Times New Roman" w:cs="Times New Roman"/>
          <w:sz w:val="24"/>
          <w:lang w:val="en-GB"/>
        </w:rPr>
        <w:t xml:space="preserve"> in ‘68</w:t>
      </w:r>
      <w:r w:rsidRPr="00944F93">
        <w:rPr>
          <w:rFonts w:ascii="Times New Roman" w:hAnsi="Times New Roman" w:cs="Times New Roman"/>
          <w:sz w:val="24"/>
          <w:lang w:val="en-GB"/>
        </w:rPr>
        <w:t xml:space="preserve"> </w:t>
      </w:r>
      <w:r w:rsidR="002075E5">
        <w:rPr>
          <w:rFonts w:ascii="Times New Roman" w:hAnsi="Times New Roman" w:cs="Times New Roman"/>
          <w:sz w:val="24"/>
          <w:lang w:val="en-GB"/>
        </w:rPr>
        <w:t>saw the re-emergence of</w:t>
      </w:r>
      <w:r w:rsidR="002075E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similar threats as the 1989 outbreak of collective violence. </w:t>
      </w:r>
    </w:p>
    <w:p w14:paraId="70B9B89A" w14:textId="04899087"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According to Scruton, Burke’s response to this form</w:t>
      </w:r>
      <w:r>
        <w:rPr>
          <w:rFonts w:ascii="Times New Roman" w:hAnsi="Times New Roman" w:cs="Times New Roman"/>
          <w:sz w:val="24"/>
          <w:lang w:val="en-GB"/>
        </w:rPr>
        <w:t xml:space="preserve"> of militant rationality was a ‘</w:t>
      </w:r>
      <w:r w:rsidRPr="00944F93">
        <w:rPr>
          <w:rFonts w:ascii="Times New Roman" w:hAnsi="Times New Roman" w:cs="Times New Roman"/>
          <w:sz w:val="24"/>
          <w:lang w:val="en-GB"/>
        </w:rPr>
        <w:t xml:space="preserve">subtle defence of tradition, prejudice and custom against the enlightened plans of </w:t>
      </w:r>
      <w:r>
        <w:rPr>
          <w:rFonts w:ascii="Times New Roman" w:hAnsi="Times New Roman" w:cs="Times New Roman"/>
          <w:sz w:val="24"/>
          <w:lang w:val="en-GB"/>
        </w:rPr>
        <w:t>the reformers.’</w:t>
      </w:r>
      <w:r w:rsidRPr="00944F93">
        <w:rPr>
          <w:rStyle w:val="Vgjegyzet-hivatkozs"/>
          <w:rFonts w:ascii="Times New Roman" w:hAnsi="Times New Roman" w:cs="Times New Roman"/>
          <w:sz w:val="24"/>
          <w:lang w:val="en-GB"/>
        </w:rPr>
        <w:endnoteReference w:id="14"/>
      </w:r>
      <w:r w:rsidRPr="00944F93">
        <w:rPr>
          <w:rFonts w:ascii="Times New Roman" w:hAnsi="Times New Roman" w:cs="Times New Roman"/>
          <w:sz w:val="24"/>
          <w:lang w:val="en-GB"/>
        </w:rPr>
        <w:t xml:space="preserve"> Scruton’s own approach to the notion of political preservation </w:t>
      </w:r>
      <w:r w:rsidR="00D52634">
        <w:rPr>
          <w:rFonts w:ascii="Times New Roman" w:hAnsi="Times New Roman" w:cs="Times New Roman"/>
          <w:sz w:val="24"/>
          <w:lang w:val="en-GB"/>
        </w:rPr>
        <w:t>was</w:t>
      </w:r>
      <w:r w:rsidR="00D52634"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once again via art and in particular, via li</w:t>
      </w:r>
      <w:r>
        <w:rPr>
          <w:rFonts w:ascii="Times New Roman" w:hAnsi="Times New Roman" w:cs="Times New Roman"/>
          <w:sz w:val="24"/>
          <w:lang w:val="en-GB"/>
        </w:rPr>
        <w:t>terature. He refers to Eliot’s f</w:t>
      </w:r>
      <w:r w:rsidRPr="00944F93">
        <w:rPr>
          <w:rFonts w:ascii="Times New Roman" w:hAnsi="Times New Roman" w:cs="Times New Roman"/>
          <w:sz w:val="24"/>
          <w:lang w:val="en-GB"/>
        </w:rPr>
        <w:t xml:space="preserve">amous essay </w:t>
      </w:r>
      <w:r w:rsidRPr="00944F93">
        <w:rPr>
          <w:rFonts w:ascii="Times New Roman" w:hAnsi="Times New Roman" w:cs="Times New Roman"/>
          <w:i/>
          <w:sz w:val="24"/>
          <w:lang w:val="en-GB"/>
        </w:rPr>
        <w:t>Tradition and the Individual Talent</w:t>
      </w:r>
      <w:r w:rsidRPr="00944F93">
        <w:rPr>
          <w:rFonts w:ascii="Times New Roman" w:hAnsi="Times New Roman" w:cs="Times New Roman"/>
          <w:sz w:val="24"/>
          <w:lang w:val="en-GB"/>
        </w:rPr>
        <w:t xml:space="preserve">, which is </w:t>
      </w:r>
      <w:r w:rsidR="00D52634">
        <w:rPr>
          <w:rFonts w:ascii="Times New Roman" w:hAnsi="Times New Roman" w:cs="Times New Roman"/>
          <w:sz w:val="24"/>
          <w:lang w:val="en-GB"/>
        </w:rPr>
        <w:t>especially significant</w:t>
      </w:r>
      <w:r w:rsidR="00D52634"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for him as a devoted admirer of Eliot’s own modern art. </w:t>
      </w:r>
      <w:r w:rsidR="00B356DE">
        <w:rPr>
          <w:rFonts w:ascii="Times New Roman" w:hAnsi="Times New Roman" w:cs="Times New Roman"/>
          <w:sz w:val="24"/>
          <w:lang w:val="en-GB"/>
        </w:rPr>
        <w:t xml:space="preserve">For Scruton, </w:t>
      </w:r>
      <w:r w:rsidRPr="00944F93">
        <w:rPr>
          <w:rFonts w:ascii="Times New Roman" w:hAnsi="Times New Roman" w:cs="Times New Roman"/>
          <w:sz w:val="24"/>
          <w:lang w:val="en-GB"/>
        </w:rPr>
        <w:t xml:space="preserve">Eliot’s essay is about adaptation in order to preserve; an idea which is important for Scruton both in art – where much of his interest lies in the classics </w:t>
      </w:r>
      <w:r>
        <w:rPr>
          <w:rFonts w:ascii="Times New Roman" w:hAnsi="Times New Roman" w:cs="Times New Roman"/>
          <w:sz w:val="24"/>
          <w:lang w:val="en-GB"/>
        </w:rPr>
        <w:t>–</w:t>
      </w:r>
      <w:r w:rsidRPr="00944F93">
        <w:rPr>
          <w:rFonts w:ascii="Times New Roman" w:hAnsi="Times New Roman" w:cs="Times New Roman"/>
          <w:sz w:val="24"/>
          <w:lang w:val="en-GB"/>
        </w:rPr>
        <w:t xml:space="preserve"> and in politics. As he understands it, conservative politics is </w:t>
      </w:r>
      <w:r w:rsidR="0083218E">
        <w:rPr>
          <w:rFonts w:ascii="Times New Roman" w:hAnsi="Times New Roman" w:cs="Times New Roman"/>
          <w:sz w:val="24"/>
          <w:lang w:val="en-GB"/>
        </w:rPr>
        <w:t>concerned with</w:t>
      </w:r>
      <w:r w:rsidR="0083218E"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adaptation to the moment, in order to preserve the best of the past. As Eliot’s </w:t>
      </w:r>
      <w:r w:rsidR="0083218E">
        <w:rPr>
          <w:rFonts w:ascii="Times New Roman" w:hAnsi="Times New Roman" w:cs="Times New Roman"/>
          <w:sz w:val="24"/>
          <w:lang w:val="en-GB"/>
        </w:rPr>
        <w:t>brand</w:t>
      </w:r>
      <w:r w:rsidR="0083218E"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of poetic modernism was not a denial of the past, but rather a continuum with it, </w:t>
      </w:r>
      <w:r w:rsidR="0083218E" w:rsidRPr="00944F93">
        <w:rPr>
          <w:rFonts w:ascii="Times New Roman" w:hAnsi="Times New Roman" w:cs="Times New Roman"/>
          <w:sz w:val="24"/>
          <w:lang w:val="en-GB"/>
        </w:rPr>
        <w:t>updat</w:t>
      </w:r>
      <w:r w:rsidR="0083218E">
        <w:rPr>
          <w:rFonts w:ascii="Times New Roman" w:hAnsi="Times New Roman" w:cs="Times New Roman"/>
          <w:sz w:val="24"/>
          <w:lang w:val="en-GB"/>
        </w:rPr>
        <w:t>ing</w:t>
      </w:r>
      <w:r w:rsidRPr="00944F93">
        <w:rPr>
          <w:rFonts w:ascii="Times New Roman" w:hAnsi="Times New Roman" w:cs="Times New Roman"/>
          <w:sz w:val="24"/>
          <w:lang w:val="en-GB"/>
        </w:rPr>
        <w:t xml:space="preserve"> the classical idiom to fit </w:t>
      </w:r>
      <w:r w:rsidR="0083218E">
        <w:rPr>
          <w:rFonts w:ascii="Times New Roman" w:hAnsi="Times New Roman" w:cs="Times New Roman"/>
          <w:sz w:val="24"/>
          <w:lang w:val="en-GB"/>
        </w:rPr>
        <w:t>a</w:t>
      </w:r>
      <w:r w:rsidR="0083218E"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new environment. The survival of tradition depends on the authority of prejudices and the exercise of customs – all of which seemed irrational to the Enlightened thinkers, who threw them out from their conceptual repertoire. Instead</w:t>
      </w:r>
      <w:r>
        <w:rPr>
          <w:rFonts w:ascii="Times New Roman" w:hAnsi="Times New Roman" w:cs="Times New Roman"/>
          <w:sz w:val="24"/>
          <w:lang w:val="en-GB"/>
        </w:rPr>
        <w:t>, the ‘</w:t>
      </w:r>
      <w:r w:rsidRPr="00944F93">
        <w:rPr>
          <w:rFonts w:ascii="Times New Roman" w:hAnsi="Times New Roman" w:cs="Times New Roman"/>
          <w:sz w:val="24"/>
          <w:lang w:val="en-GB"/>
        </w:rPr>
        <w:t>abstract rational systems of the phil</w:t>
      </w:r>
      <w:r>
        <w:rPr>
          <w:rFonts w:ascii="Times New Roman" w:hAnsi="Times New Roman" w:cs="Times New Roman"/>
          <w:sz w:val="24"/>
          <w:lang w:val="en-GB"/>
        </w:rPr>
        <w:t>osophers’</w:t>
      </w:r>
      <w:r w:rsidRPr="00944F93">
        <w:rPr>
          <w:rFonts w:ascii="Times New Roman" w:hAnsi="Times New Roman" w:cs="Times New Roman"/>
          <w:sz w:val="24"/>
          <w:lang w:val="en-GB"/>
        </w:rPr>
        <w:t xml:space="preserve"> </w:t>
      </w:r>
      <w:r w:rsidR="0083218E">
        <w:rPr>
          <w:rFonts w:ascii="Times New Roman" w:hAnsi="Times New Roman" w:cs="Times New Roman"/>
          <w:sz w:val="24"/>
          <w:lang w:val="en-GB"/>
        </w:rPr>
        <w:t>were</w:t>
      </w:r>
      <w:r w:rsidRPr="00944F93">
        <w:rPr>
          <w:rFonts w:ascii="Times New Roman" w:hAnsi="Times New Roman" w:cs="Times New Roman"/>
          <w:sz w:val="24"/>
          <w:lang w:val="en-GB"/>
        </w:rPr>
        <w:t xml:space="preserve"> forced on society, causing tremendous calamities and political cataclysms. </w:t>
      </w:r>
    </w:p>
    <w:p w14:paraId="1FEBDD9D" w14:textId="2DE8C445"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The reference to Eliot’s essay also shows that Scruton is not a traditionalist in the strong sense of the word. He is fully engaged with the contemporary world and does not deny the real advantages it offers. </w:t>
      </w:r>
      <w:r w:rsidR="00747510">
        <w:rPr>
          <w:rFonts w:ascii="Times New Roman" w:hAnsi="Times New Roman" w:cs="Times New Roman"/>
          <w:sz w:val="24"/>
          <w:lang w:val="en-GB"/>
        </w:rPr>
        <w:t>Moreover,</w:t>
      </w:r>
      <w:r w:rsidR="00747510"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his reading of Burke does not present the Irish author as a simple nostalgic thinker who could not accommodate himself to the modern conditions of politics. In the third essay of his book on Modern Culture, which deals with the Enlightenment, and which </w:t>
      </w:r>
      <w:r w:rsidR="002424D3">
        <w:rPr>
          <w:rFonts w:ascii="Times New Roman" w:hAnsi="Times New Roman" w:cs="Times New Roman"/>
          <w:sz w:val="24"/>
          <w:lang w:val="en-GB"/>
        </w:rPr>
        <w:t>takes its</w:t>
      </w:r>
      <w:r w:rsidRPr="00944F93">
        <w:rPr>
          <w:rFonts w:ascii="Times New Roman" w:hAnsi="Times New Roman" w:cs="Times New Roman"/>
          <w:sz w:val="24"/>
          <w:lang w:val="en-GB"/>
        </w:rPr>
        <w:t xml:space="preserve"> motto from </w:t>
      </w:r>
      <w:r w:rsidR="002424D3">
        <w:rPr>
          <w:rFonts w:ascii="Times New Roman" w:hAnsi="Times New Roman" w:cs="Times New Roman"/>
          <w:sz w:val="24"/>
          <w:lang w:val="en-GB"/>
        </w:rPr>
        <w:t>a poem by</w:t>
      </w:r>
      <w:r w:rsidR="002424D3"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British poet Philip Larkin, </w:t>
      </w:r>
      <w:r w:rsidRPr="00944F93">
        <w:rPr>
          <w:rFonts w:ascii="Times New Roman" w:hAnsi="Times New Roman" w:cs="Times New Roman"/>
          <w:i/>
          <w:sz w:val="24"/>
          <w:lang w:val="en-GB"/>
        </w:rPr>
        <w:t>Church going</w:t>
      </w:r>
      <w:r w:rsidRPr="00944F93">
        <w:rPr>
          <w:rFonts w:ascii="Times New Roman" w:hAnsi="Times New Roman" w:cs="Times New Roman"/>
          <w:sz w:val="24"/>
          <w:lang w:val="en-GB"/>
        </w:rPr>
        <w:t>, he returns to a description of Burke.</w:t>
      </w:r>
      <w:r w:rsidRPr="00944F93">
        <w:rPr>
          <w:rStyle w:val="Vgjegyzet-hivatkozs"/>
          <w:rFonts w:ascii="Times New Roman" w:hAnsi="Times New Roman" w:cs="Times New Roman"/>
          <w:sz w:val="24"/>
          <w:lang w:val="en-GB"/>
        </w:rPr>
        <w:endnoteReference w:id="15"/>
      </w:r>
      <w:r w:rsidRPr="00944F93">
        <w:rPr>
          <w:rFonts w:ascii="Times New Roman" w:hAnsi="Times New Roman" w:cs="Times New Roman"/>
          <w:sz w:val="24"/>
          <w:lang w:val="en-GB"/>
        </w:rPr>
        <w:t xml:space="preserve"> Here, too, Scruton presents Burke’s</w:t>
      </w:r>
      <w:r>
        <w:rPr>
          <w:rFonts w:ascii="Times New Roman" w:hAnsi="Times New Roman" w:cs="Times New Roman"/>
          <w:sz w:val="24"/>
          <w:lang w:val="en-GB"/>
        </w:rPr>
        <w:t xml:space="preserve"> argument as ‘</w:t>
      </w:r>
      <w:r w:rsidRPr="00944F93">
        <w:rPr>
          <w:rFonts w:ascii="Times New Roman" w:hAnsi="Times New Roman" w:cs="Times New Roman"/>
          <w:sz w:val="24"/>
          <w:lang w:val="en-GB"/>
        </w:rPr>
        <w:t>a s</w:t>
      </w:r>
      <w:r>
        <w:rPr>
          <w:rFonts w:ascii="Times New Roman" w:hAnsi="Times New Roman" w:cs="Times New Roman"/>
          <w:sz w:val="24"/>
          <w:lang w:val="en-GB"/>
        </w:rPr>
        <w:t>ustained defence of “</w:t>
      </w:r>
      <w:r w:rsidRPr="00944F93">
        <w:rPr>
          <w:rFonts w:ascii="Times New Roman" w:hAnsi="Times New Roman" w:cs="Times New Roman"/>
          <w:sz w:val="24"/>
          <w:lang w:val="en-GB"/>
        </w:rPr>
        <w:t>prejudice</w:t>
      </w:r>
      <w:r>
        <w:rPr>
          <w:rFonts w:ascii="Times New Roman" w:hAnsi="Times New Roman" w:cs="Times New Roman"/>
          <w:sz w:val="24"/>
          <w:lang w:val="en-GB"/>
        </w:rPr>
        <w:t>”</w:t>
      </w:r>
      <w:r w:rsidRPr="00944F93">
        <w:rPr>
          <w:rFonts w:ascii="Times New Roman" w:hAnsi="Times New Roman" w:cs="Times New Roman"/>
          <w:sz w:val="24"/>
          <w:lang w:val="en-GB"/>
        </w:rPr>
        <w:t>’ against the ‘reason’ of Enlightenment thinking.</w:t>
      </w:r>
      <w:r w:rsidRPr="00944F93">
        <w:rPr>
          <w:rStyle w:val="Vgjegyzet-hivatkozs"/>
          <w:rFonts w:ascii="Times New Roman" w:hAnsi="Times New Roman" w:cs="Times New Roman"/>
          <w:sz w:val="24"/>
          <w:lang w:val="en-GB"/>
        </w:rPr>
        <w:endnoteReference w:id="16"/>
      </w:r>
      <w:r w:rsidRPr="00944F93">
        <w:rPr>
          <w:rFonts w:ascii="Times New Roman" w:hAnsi="Times New Roman" w:cs="Times New Roman"/>
          <w:sz w:val="24"/>
          <w:lang w:val="en-GB"/>
        </w:rPr>
        <w:t xml:space="preserve"> Yet he is</w:t>
      </w:r>
      <w:r w:rsidR="002424D3">
        <w:rPr>
          <w:rFonts w:ascii="Times New Roman" w:hAnsi="Times New Roman" w:cs="Times New Roman"/>
          <w:sz w:val="24"/>
          <w:lang w:val="en-GB"/>
        </w:rPr>
        <w:t xml:space="preserve"> also</w:t>
      </w:r>
      <w:r w:rsidRPr="00944F93">
        <w:rPr>
          <w:rFonts w:ascii="Times New Roman" w:hAnsi="Times New Roman" w:cs="Times New Roman"/>
          <w:sz w:val="24"/>
          <w:lang w:val="en-GB"/>
        </w:rPr>
        <w:t xml:space="preserve"> </w:t>
      </w:r>
      <w:r w:rsidR="004B220F">
        <w:rPr>
          <w:rFonts w:ascii="Times New Roman" w:hAnsi="Times New Roman" w:cs="Times New Roman"/>
          <w:sz w:val="24"/>
          <w:lang w:val="en-GB"/>
        </w:rPr>
        <w:t>clear</w:t>
      </w:r>
      <w:r w:rsidR="004B220F" w:rsidRPr="00944F93">
        <w:rPr>
          <w:rFonts w:ascii="Times New Roman" w:hAnsi="Times New Roman" w:cs="Times New Roman"/>
          <w:sz w:val="24"/>
          <w:lang w:val="en-GB"/>
        </w:rPr>
        <w:t xml:space="preserve"> </w:t>
      </w:r>
      <w:r w:rsidR="004B220F">
        <w:rPr>
          <w:rFonts w:ascii="Times New Roman" w:hAnsi="Times New Roman" w:cs="Times New Roman"/>
          <w:sz w:val="24"/>
          <w:lang w:val="en-GB"/>
        </w:rPr>
        <w:t>that there is</w:t>
      </w:r>
      <w:r w:rsidR="004B220F" w:rsidRPr="00944F93">
        <w:rPr>
          <w:rFonts w:ascii="Times New Roman" w:hAnsi="Times New Roman" w:cs="Times New Roman"/>
          <w:sz w:val="24"/>
          <w:lang w:val="en-GB"/>
        </w:rPr>
        <w:t xml:space="preserve"> </w:t>
      </w:r>
      <w:r w:rsidR="004B220F">
        <w:rPr>
          <w:rFonts w:ascii="Times New Roman" w:hAnsi="Times New Roman" w:cs="Times New Roman"/>
          <w:sz w:val="24"/>
          <w:lang w:val="en-GB"/>
        </w:rPr>
        <w:t>a</w:t>
      </w:r>
      <w:r w:rsidR="004B220F"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modern component in Burke’s thought. In Scruton’s interpretation, the Irish critic of French revolutionary manners turns out to be a</w:t>
      </w:r>
      <w:r>
        <w:rPr>
          <w:rFonts w:ascii="Times New Roman" w:hAnsi="Times New Roman" w:cs="Times New Roman"/>
          <w:sz w:val="24"/>
          <w:lang w:val="en-GB"/>
        </w:rPr>
        <w:t>n enlightened person himself: ‘</w:t>
      </w:r>
      <w:r w:rsidRPr="00944F93">
        <w:rPr>
          <w:rFonts w:ascii="Times New Roman" w:hAnsi="Times New Roman" w:cs="Times New Roman"/>
          <w:sz w:val="24"/>
          <w:lang w:val="en-GB"/>
        </w:rPr>
        <w:t xml:space="preserve">Only an enlightened </w:t>
      </w:r>
      <w:r>
        <w:rPr>
          <w:rFonts w:ascii="Times New Roman" w:hAnsi="Times New Roman" w:cs="Times New Roman"/>
          <w:sz w:val="24"/>
          <w:lang w:val="en-GB"/>
        </w:rPr>
        <w:t>person could think as Burke did’</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17"/>
      </w:r>
      <w:r w:rsidRPr="00944F93">
        <w:rPr>
          <w:rFonts w:ascii="Times New Roman" w:hAnsi="Times New Roman" w:cs="Times New Roman"/>
          <w:sz w:val="24"/>
          <w:lang w:val="en-GB"/>
        </w:rPr>
        <w:t xml:space="preserve"> Scruton’s point is </w:t>
      </w:r>
      <w:r w:rsidR="004B220F">
        <w:rPr>
          <w:rFonts w:ascii="Times New Roman" w:hAnsi="Times New Roman" w:cs="Times New Roman"/>
          <w:sz w:val="24"/>
          <w:lang w:val="en-GB"/>
        </w:rPr>
        <w:t>that</w:t>
      </w:r>
      <w:r w:rsidR="004B220F"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both prejudice and tradition</w:t>
      </w:r>
      <w:r w:rsidR="004B220F">
        <w:rPr>
          <w:rFonts w:ascii="Times New Roman" w:hAnsi="Times New Roman" w:cs="Times New Roman"/>
          <w:sz w:val="24"/>
          <w:lang w:val="en-GB"/>
        </w:rPr>
        <w:t xml:space="preserve"> are subject to a</w:t>
      </w:r>
      <w:r w:rsidR="004B220F" w:rsidRPr="00944F93">
        <w:rPr>
          <w:rFonts w:ascii="Times New Roman" w:hAnsi="Times New Roman" w:cs="Times New Roman"/>
          <w:sz w:val="24"/>
          <w:lang w:val="en-GB"/>
        </w:rPr>
        <w:t xml:space="preserve"> paradox</w:t>
      </w:r>
      <w:r w:rsidRPr="00944F93">
        <w:rPr>
          <w:rFonts w:ascii="Times New Roman" w:hAnsi="Times New Roman" w:cs="Times New Roman"/>
          <w:sz w:val="24"/>
          <w:lang w:val="en-GB"/>
        </w:rPr>
        <w:t>: once you recogni</w:t>
      </w:r>
      <w:r>
        <w:rPr>
          <w:rFonts w:ascii="Times New Roman" w:hAnsi="Times New Roman" w:cs="Times New Roman"/>
          <w:sz w:val="24"/>
          <w:lang w:val="en-GB"/>
        </w:rPr>
        <w:t>s</w:t>
      </w:r>
      <w:r w:rsidRPr="00944F93">
        <w:rPr>
          <w:rFonts w:ascii="Times New Roman" w:hAnsi="Times New Roman" w:cs="Times New Roman"/>
          <w:sz w:val="24"/>
          <w:lang w:val="en-GB"/>
        </w:rPr>
        <w:t xml:space="preserve">e either of them as part of your own package, you are not part of them. And that is exactly what Burke </w:t>
      </w:r>
      <w:r w:rsidR="0082340B">
        <w:rPr>
          <w:rFonts w:ascii="Times New Roman" w:hAnsi="Times New Roman" w:cs="Times New Roman"/>
          <w:sz w:val="24"/>
          <w:lang w:val="en-GB"/>
        </w:rPr>
        <w:t>did</w:t>
      </w:r>
      <w:r w:rsidRPr="00944F93">
        <w:rPr>
          <w:rFonts w:ascii="Times New Roman" w:hAnsi="Times New Roman" w:cs="Times New Roman"/>
          <w:sz w:val="24"/>
          <w:lang w:val="en-GB"/>
        </w:rPr>
        <w:t xml:space="preserve">, and what </w:t>
      </w:r>
      <w:r w:rsidR="0082340B">
        <w:rPr>
          <w:rFonts w:ascii="Times New Roman" w:hAnsi="Times New Roman" w:cs="Times New Roman"/>
          <w:sz w:val="24"/>
          <w:lang w:val="en-GB"/>
        </w:rPr>
        <w:t>makes him</w:t>
      </w:r>
      <w:r w:rsidRPr="00944F93">
        <w:rPr>
          <w:rFonts w:ascii="Times New Roman" w:hAnsi="Times New Roman" w:cs="Times New Roman"/>
          <w:sz w:val="24"/>
          <w:lang w:val="en-GB"/>
        </w:rPr>
        <w:t xml:space="preserve"> a conservative. There </w:t>
      </w:r>
      <w:r w:rsidRPr="00944F93">
        <w:rPr>
          <w:rFonts w:ascii="Times New Roman" w:hAnsi="Times New Roman" w:cs="Times New Roman"/>
          <w:sz w:val="24"/>
          <w:lang w:val="en-GB"/>
        </w:rPr>
        <w:lastRenderedPageBreak/>
        <w:t>is no conservatism in the context of a living, and therefore unreflected practice of prejudice and tradition. Scruton lists Burke among the internal adversaries of the Enlightenment – he is one of the enlightened critics of Enlightenment rationality. In this respect he is comparable</w:t>
      </w:r>
      <w:r w:rsidR="0082340B">
        <w:rPr>
          <w:rFonts w:ascii="Times New Roman" w:hAnsi="Times New Roman" w:cs="Times New Roman"/>
          <w:sz w:val="24"/>
          <w:lang w:val="en-GB"/>
        </w:rPr>
        <w:t xml:space="preserve"> with</w:t>
      </w:r>
      <w:r w:rsidRPr="00944F93">
        <w:rPr>
          <w:rFonts w:ascii="Times New Roman" w:hAnsi="Times New Roman" w:cs="Times New Roman"/>
          <w:sz w:val="24"/>
          <w:lang w:val="en-GB"/>
        </w:rPr>
        <w:t xml:space="preserve">, and </w:t>
      </w:r>
      <w:r w:rsidR="0082340B">
        <w:rPr>
          <w:rFonts w:ascii="Times New Roman" w:hAnsi="Times New Roman" w:cs="Times New Roman"/>
          <w:sz w:val="24"/>
          <w:lang w:val="en-GB"/>
        </w:rPr>
        <w:t>has</w:t>
      </w:r>
      <w:r w:rsidRPr="00944F93">
        <w:rPr>
          <w:rFonts w:ascii="Times New Roman" w:hAnsi="Times New Roman" w:cs="Times New Roman"/>
          <w:sz w:val="24"/>
          <w:lang w:val="en-GB"/>
        </w:rPr>
        <w:t xml:space="preserve"> indeed</w:t>
      </w:r>
      <w:r w:rsidR="0082340B">
        <w:rPr>
          <w:rFonts w:ascii="Times New Roman" w:hAnsi="Times New Roman" w:cs="Times New Roman"/>
          <w:sz w:val="24"/>
          <w:lang w:val="en-GB"/>
        </w:rPr>
        <w:t xml:space="preserve"> been</w:t>
      </w:r>
      <w:r w:rsidRPr="00944F93">
        <w:rPr>
          <w:rFonts w:ascii="Times New Roman" w:hAnsi="Times New Roman" w:cs="Times New Roman"/>
          <w:sz w:val="24"/>
          <w:lang w:val="en-GB"/>
        </w:rPr>
        <w:t xml:space="preserve"> compared to </w:t>
      </w:r>
      <w:r w:rsidR="0082340B" w:rsidRPr="00944F93">
        <w:rPr>
          <w:rFonts w:ascii="Times New Roman" w:hAnsi="Times New Roman" w:cs="Times New Roman"/>
          <w:sz w:val="24"/>
          <w:lang w:val="en-GB"/>
        </w:rPr>
        <w:t>th</w:t>
      </w:r>
      <w:r w:rsidR="0082340B">
        <w:rPr>
          <w:rFonts w:ascii="Times New Roman" w:hAnsi="Times New Roman" w:cs="Times New Roman"/>
          <w:sz w:val="24"/>
          <w:lang w:val="en-GB"/>
        </w:rPr>
        <w:t>e</w:t>
      </w:r>
      <w:r w:rsidR="0082340B"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mostly German critics of the mostly French Enlightenment, who were fully aware of the losses</w:t>
      </w:r>
      <w:r w:rsidR="0082340B">
        <w:rPr>
          <w:rFonts w:ascii="Times New Roman" w:hAnsi="Times New Roman" w:cs="Times New Roman"/>
          <w:sz w:val="24"/>
          <w:lang w:val="en-GB"/>
        </w:rPr>
        <w:t xml:space="preserve"> which would</w:t>
      </w:r>
      <w:r w:rsidRPr="00944F93">
        <w:rPr>
          <w:rFonts w:ascii="Times New Roman" w:hAnsi="Times New Roman" w:cs="Times New Roman"/>
          <w:sz w:val="24"/>
          <w:lang w:val="en-GB"/>
        </w:rPr>
        <w:t xml:space="preserve"> result from the tri</w:t>
      </w:r>
      <w:r>
        <w:rPr>
          <w:rFonts w:ascii="Times New Roman" w:hAnsi="Times New Roman" w:cs="Times New Roman"/>
          <w:sz w:val="24"/>
          <w:lang w:val="en-GB"/>
        </w:rPr>
        <w:t>umph of the Enlightenment over ‘inherited attachments’</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18"/>
      </w:r>
      <w:r w:rsidRPr="00944F93">
        <w:rPr>
          <w:rFonts w:ascii="Times New Roman" w:hAnsi="Times New Roman" w:cs="Times New Roman"/>
          <w:sz w:val="24"/>
          <w:lang w:val="en-GB"/>
        </w:rPr>
        <w:t xml:space="preserve"> The comparison of Burke with Herder is not obviously true </w:t>
      </w:r>
      <w:r w:rsidR="0082340B">
        <w:rPr>
          <w:rFonts w:ascii="Times New Roman" w:hAnsi="Times New Roman" w:cs="Times New Roman"/>
          <w:sz w:val="24"/>
          <w:lang w:val="en-GB"/>
        </w:rPr>
        <w:t>n</w:t>
      </w:r>
      <w:r w:rsidRPr="00944F93">
        <w:rPr>
          <w:rFonts w:ascii="Times New Roman" w:hAnsi="Times New Roman" w:cs="Times New Roman"/>
          <w:sz w:val="24"/>
          <w:lang w:val="en-GB"/>
        </w:rPr>
        <w:t xml:space="preserve">or convincing as a general claim. The comparison holds, however, </w:t>
      </w:r>
      <w:r w:rsidR="0082340B">
        <w:rPr>
          <w:rFonts w:ascii="Times New Roman" w:hAnsi="Times New Roman" w:cs="Times New Roman"/>
          <w:sz w:val="24"/>
          <w:lang w:val="en-GB"/>
        </w:rPr>
        <w:t xml:space="preserve">according to </w:t>
      </w:r>
      <w:r w:rsidRPr="00944F93">
        <w:rPr>
          <w:rFonts w:ascii="Times New Roman" w:hAnsi="Times New Roman" w:cs="Times New Roman"/>
          <w:sz w:val="24"/>
          <w:lang w:val="en-GB"/>
        </w:rPr>
        <w:t xml:space="preserve">Scruton, as far as their views in defence of local customs were concerned. </w:t>
      </w:r>
    </w:p>
    <w:p w14:paraId="36A198A4" w14:textId="13BC9843"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Interestingly, he finds that this internal schism in his relationship to the Enlighte</w:t>
      </w:r>
      <w:r>
        <w:rPr>
          <w:rFonts w:ascii="Times New Roman" w:hAnsi="Times New Roman" w:cs="Times New Roman"/>
          <w:sz w:val="24"/>
          <w:lang w:val="en-GB"/>
        </w:rPr>
        <w:t>n</w:t>
      </w:r>
      <w:r w:rsidRPr="00944F93">
        <w:rPr>
          <w:rFonts w:ascii="Times New Roman" w:hAnsi="Times New Roman" w:cs="Times New Roman"/>
          <w:sz w:val="24"/>
          <w:lang w:val="en-GB"/>
        </w:rPr>
        <w:t xml:space="preserve">ment </w:t>
      </w:r>
      <w:r w:rsidR="0052791E">
        <w:rPr>
          <w:rFonts w:ascii="Times New Roman" w:hAnsi="Times New Roman" w:cs="Times New Roman"/>
          <w:sz w:val="24"/>
          <w:lang w:val="en-GB"/>
        </w:rPr>
        <w:t>actually strengthens</w:t>
      </w:r>
      <w:r w:rsidR="0052791E"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Burke’s position, and defends his notion of rationality against the instrumental rationality of the universalist trend within the Enlightenment. While Scruton was not against Kantian rationalism, and described the Enlightenment as identifiable by </w:t>
      </w:r>
      <w:r>
        <w:rPr>
          <w:rFonts w:ascii="Times New Roman" w:hAnsi="Times New Roman" w:cs="Times New Roman"/>
          <w:sz w:val="24"/>
          <w:lang w:val="en-GB"/>
        </w:rPr>
        <w:t>‘</w:t>
      </w:r>
      <w:r w:rsidRPr="00944F93">
        <w:rPr>
          <w:rFonts w:ascii="Times New Roman" w:hAnsi="Times New Roman" w:cs="Times New Roman"/>
          <w:sz w:val="24"/>
          <w:lang w:val="en-GB"/>
        </w:rPr>
        <w:t>a respect for reason</w:t>
      </w:r>
      <w:r>
        <w:rPr>
          <w:rFonts w:ascii="Times New Roman" w:hAnsi="Times New Roman" w:cs="Times New Roman"/>
          <w:sz w:val="24"/>
          <w:lang w:val="en-GB"/>
        </w:rPr>
        <w:t>’</w:t>
      </w:r>
      <w:r w:rsidRPr="00944F93">
        <w:rPr>
          <w:rFonts w:ascii="Times New Roman" w:hAnsi="Times New Roman" w:cs="Times New Roman"/>
          <w:sz w:val="24"/>
          <w:lang w:val="en-GB"/>
        </w:rPr>
        <w:t xml:space="preserve">, he </w:t>
      </w:r>
      <w:r w:rsidR="0052791E">
        <w:rPr>
          <w:rFonts w:ascii="Times New Roman" w:hAnsi="Times New Roman" w:cs="Times New Roman"/>
          <w:sz w:val="24"/>
          <w:lang w:val="en-GB"/>
        </w:rPr>
        <w:t>joined</w:t>
      </w:r>
      <w:r w:rsidRPr="00944F93">
        <w:rPr>
          <w:rFonts w:ascii="Times New Roman" w:hAnsi="Times New Roman" w:cs="Times New Roman"/>
          <w:sz w:val="24"/>
          <w:lang w:val="en-GB"/>
        </w:rPr>
        <w:t xml:space="preserve"> Herder </w:t>
      </w:r>
      <w:r w:rsidR="0052791E">
        <w:rPr>
          <w:rFonts w:ascii="Times New Roman" w:hAnsi="Times New Roman" w:cs="Times New Roman"/>
          <w:sz w:val="24"/>
          <w:lang w:val="en-GB"/>
        </w:rPr>
        <w:t>in</w:t>
      </w:r>
      <w:r w:rsidR="0052791E"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lament</w:t>
      </w:r>
      <w:r w:rsidR="0052791E">
        <w:rPr>
          <w:rFonts w:ascii="Times New Roman" w:hAnsi="Times New Roman" w:cs="Times New Roman"/>
          <w:sz w:val="24"/>
          <w:lang w:val="en-GB"/>
        </w:rPr>
        <w:t>ing</w:t>
      </w:r>
      <w:r w:rsidRPr="00944F93">
        <w:rPr>
          <w:rFonts w:ascii="Times New Roman" w:hAnsi="Times New Roman" w:cs="Times New Roman"/>
          <w:sz w:val="24"/>
          <w:lang w:val="en-GB"/>
        </w:rPr>
        <w:t xml:space="preserve"> the loss of those values which seem to be </w:t>
      </w:r>
      <w:r>
        <w:rPr>
          <w:rFonts w:ascii="Times New Roman" w:hAnsi="Times New Roman" w:cs="Times New Roman"/>
          <w:sz w:val="24"/>
          <w:lang w:val="en-GB"/>
        </w:rPr>
        <w:t>‘</w:t>
      </w:r>
      <w:r w:rsidRPr="00944F93">
        <w:rPr>
          <w:rFonts w:ascii="Times New Roman" w:hAnsi="Times New Roman" w:cs="Times New Roman"/>
          <w:sz w:val="24"/>
          <w:lang w:val="en-GB"/>
        </w:rPr>
        <w:t>most precious in the human soul – namely, the l</w:t>
      </w:r>
      <w:r>
        <w:rPr>
          <w:rFonts w:ascii="Times New Roman" w:hAnsi="Times New Roman" w:cs="Times New Roman"/>
          <w:sz w:val="24"/>
          <w:lang w:val="en-GB"/>
        </w:rPr>
        <w:t>ocal, the loyal and the rooted.’</w:t>
      </w:r>
      <w:r w:rsidRPr="00944F93">
        <w:rPr>
          <w:rStyle w:val="Vgjegyzet-hivatkozs"/>
          <w:rFonts w:ascii="Times New Roman" w:hAnsi="Times New Roman" w:cs="Times New Roman"/>
          <w:sz w:val="24"/>
          <w:lang w:val="en-GB"/>
        </w:rPr>
        <w:endnoteReference w:id="19"/>
      </w:r>
      <w:r w:rsidRPr="00944F93">
        <w:rPr>
          <w:rFonts w:ascii="Times New Roman" w:hAnsi="Times New Roman" w:cs="Times New Roman"/>
          <w:sz w:val="24"/>
          <w:lang w:val="en-GB"/>
        </w:rPr>
        <w:t xml:space="preserve"> </w:t>
      </w:r>
    </w:p>
    <w:p w14:paraId="7069A5CA" w14:textId="5CBFF62A"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In </w:t>
      </w:r>
      <w:r w:rsidR="005E6CF5">
        <w:rPr>
          <w:rFonts w:ascii="Times New Roman" w:hAnsi="Times New Roman" w:cs="Times New Roman"/>
          <w:sz w:val="24"/>
          <w:lang w:val="en-GB"/>
        </w:rPr>
        <w:t>short</w:t>
      </w:r>
      <w:r w:rsidRPr="00944F93">
        <w:rPr>
          <w:rFonts w:ascii="Times New Roman" w:hAnsi="Times New Roman" w:cs="Times New Roman"/>
          <w:sz w:val="24"/>
          <w:lang w:val="en-GB"/>
        </w:rPr>
        <w:t>, Scruton’s elaborate view of Burke and the Enlightenment is rather</w:t>
      </w:r>
      <w:r w:rsidR="005E6CF5">
        <w:rPr>
          <w:rFonts w:ascii="Times New Roman" w:hAnsi="Times New Roman" w:cs="Times New Roman"/>
          <w:sz w:val="24"/>
          <w:lang w:val="en-GB"/>
        </w:rPr>
        <w:t xml:space="preserve"> a</w:t>
      </w:r>
      <w:r w:rsidRPr="00944F93">
        <w:rPr>
          <w:rFonts w:ascii="Times New Roman" w:hAnsi="Times New Roman" w:cs="Times New Roman"/>
          <w:sz w:val="24"/>
          <w:lang w:val="en-GB"/>
        </w:rPr>
        <w:t xml:space="preserve"> complex</w:t>
      </w:r>
      <w:r w:rsidR="005E6CF5">
        <w:rPr>
          <w:rFonts w:ascii="Times New Roman" w:hAnsi="Times New Roman" w:cs="Times New Roman"/>
          <w:sz w:val="24"/>
          <w:lang w:val="en-GB"/>
        </w:rPr>
        <w:t xml:space="preserve"> one</w:t>
      </w:r>
      <w:r w:rsidRPr="00944F93">
        <w:rPr>
          <w:rFonts w:ascii="Times New Roman" w:hAnsi="Times New Roman" w:cs="Times New Roman"/>
          <w:sz w:val="24"/>
          <w:lang w:val="en-GB"/>
        </w:rPr>
        <w:t xml:space="preserve">. It is based on his critical stance about the potential of the sciences </w:t>
      </w:r>
      <w:r w:rsidR="005E6CF5">
        <w:rPr>
          <w:rFonts w:ascii="Times New Roman" w:hAnsi="Times New Roman" w:cs="Times New Roman"/>
          <w:sz w:val="24"/>
          <w:lang w:val="en-GB"/>
        </w:rPr>
        <w:t>to</w:t>
      </w:r>
      <w:r w:rsidR="005E6CF5" w:rsidRPr="00944F93">
        <w:rPr>
          <w:rFonts w:ascii="Times New Roman" w:hAnsi="Times New Roman" w:cs="Times New Roman"/>
          <w:sz w:val="24"/>
          <w:lang w:val="en-GB"/>
        </w:rPr>
        <w:t xml:space="preserve"> mak</w:t>
      </w:r>
      <w:r w:rsidR="005E6CF5">
        <w:rPr>
          <w:rFonts w:ascii="Times New Roman" w:hAnsi="Times New Roman" w:cs="Times New Roman"/>
          <w:sz w:val="24"/>
          <w:lang w:val="en-GB"/>
        </w:rPr>
        <w:t>e</w:t>
      </w:r>
      <w:r w:rsidR="005E6CF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sense of the human condition. As he saw</w:t>
      </w:r>
      <w:r w:rsidR="005E6CF5">
        <w:rPr>
          <w:rFonts w:ascii="Times New Roman" w:hAnsi="Times New Roman" w:cs="Times New Roman"/>
          <w:sz w:val="24"/>
          <w:lang w:val="en-GB"/>
        </w:rPr>
        <w:t xml:space="preserve"> it</w:t>
      </w:r>
      <w:r w:rsidRPr="00944F93">
        <w:rPr>
          <w:rFonts w:ascii="Times New Roman" w:hAnsi="Times New Roman" w:cs="Times New Roman"/>
          <w:sz w:val="24"/>
          <w:lang w:val="en-GB"/>
        </w:rPr>
        <w:t>, the Enlightenment identified itself with the rise of modern science, as exemplified by the oeuvre of Kant. The progress of science made</w:t>
      </w:r>
      <w:r w:rsidR="005E6CF5">
        <w:rPr>
          <w:rFonts w:ascii="Times New Roman" w:hAnsi="Times New Roman" w:cs="Times New Roman"/>
          <w:sz w:val="24"/>
          <w:lang w:val="en-GB"/>
        </w:rPr>
        <w:t xml:space="preserve"> it</w:t>
      </w:r>
      <w:r w:rsidRPr="00944F93">
        <w:rPr>
          <w:rFonts w:ascii="Times New Roman" w:hAnsi="Times New Roman" w:cs="Times New Roman"/>
          <w:sz w:val="24"/>
          <w:lang w:val="en-GB"/>
        </w:rPr>
        <w:t xml:space="preserve"> possible </w:t>
      </w:r>
      <w:r w:rsidR="005E6CF5">
        <w:rPr>
          <w:rFonts w:ascii="Times New Roman" w:hAnsi="Times New Roman" w:cs="Times New Roman"/>
          <w:sz w:val="24"/>
          <w:lang w:val="en-GB"/>
        </w:rPr>
        <w:t>to</w:t>
      </w:r>
      <w:r w:rsidR="005E6CF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focus on individual liberty, but the social and political program initiated by that negative concept of freedom led to the destruction of established authority and a growing scepticism about divine command. </w:t>
      </w:r>
      <w:r>
        <w:rPr>
          <w:rFonts w:ascii="Times New Roman" w:hAnsi="Times New Roman" w:cs="Times New Roman"/>
          <w:sz w:val="24"/>
          <w:lang w:val="en-GB"/>
        </w:rPr>
        <w:t>Eighteenth</w:t>
      </w:r>
      <w:r w:rsidRPr="00944F93">
        <w:rPr>
          <w:rFonts w:ascii="Times New Roman" w:hAnsi="Times New Roman" w:cs="Times New Roman"/>
          <w:sz w:val="24"/>
          <w:lang w:val="en-GB"/>
        </w:rPr>
        <w:t xml:space="preserve"> century German culture produced an alternative to the Enlightenment as established in France and embodied by the thought of Kant – this is what Scruton calls Herder’s advocacy of ‘culture’ against ‘civilisation’. This challenge offered a different perspective on human nature. For Kant, who </w:t>
      </w:r>
      <w:r w:rsidR="0030781B">
        <w:rPr>
          <w:rFonts w:ascii="Times New Roman" w:hAnsi="Times New Roman" w:cs="Times New Roman"/>
          <w:sz w:val="24"/>
          <w:lang w:val="en-GB"/>
        </w:rPr>
        <w:t>was the epitome</w:t>
      </w:r>
      <w:r w:rsidRPr="00944F93">
        <w:rPr>
          <w:rFonts w:ascii="Times New Roman" w:hAnsi="Times New Roman" w:cs="Times New Roman"/>
          <w:sz w:val="24"/>
          <w:lang w:val="en-GB"/>
        </w:rPr>
        <w:t xml:space="preserve"> of the enlightened trust of modern science, the distinctive feature of the human being </w:t>
      </w:r>
      <w:r w:rsidR="0030781B">
        <w:rPr>
          <w:rFonts w:ascii="Times New Roman" w:hAnsi="Times New Roman" w:cs="Times New Roman"/>
          <w:sz w:val="24"/>
          <w:lang w:val="en-GB"/>
        </w:rPr>
        <w:t>was</w:t>
      </w:r>
      <w:r w:rsidR="0030781B"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reflexivity or rationality</w:t>
      </w:r>
      <w:r w:rsidR="0030781B">
        <w:rPr>
          <w:rFonts w:ascii="Times New Roman" w:hAnsi="Times New Roman" w:cs="Times New Roman"/>
          <w:sz w:val="24"/>
          <w:lang w:val="en-GB"/>
        </w:rPr>
        <w:t>:</w:t>
      </w:r>
      <w:r w:rsidR="0030781B"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the capacity to produce a verified account of the external world, and of the place of the human being in it. </w:t>
      </w:r>
      <w:r w:rsidR="0030781B">
        <w:rPr>
          <w:rFonts w:ascii="Times New Roman" w:hAnsi="Times New Roman" w:cs="Times New Roman"/>
          <w:sz w:val="24"/>
          <w:lang w:val="en-GB"/>
        </w:rPr>
        <w:t>However,</w:t>
      </w:r>
      <w:r w:rsidR="0030781B"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the human </w:t>
      </w:r>
      <w:r w:rsidR="0030781B">
        <w:rPr>
          <w:rFonts w:ascii="Times New Roman" w:hAnsi="Times New Roman" w:cs="Times New Roman"/>
          <w:sz w:val="24"/>
          <w:lang w:val="en-GB"/>
        </w:rPr>
        <w:t>condition</w:t>
      </w:r>
      <w:r w:rsidR="0030781B"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is more than the result of causally necessary external events. In his moral philosophy</w:t>
      </w:r>
      <w:r w:rsidR="00037D23">
        <w:rPr>
          <w:rFonts w:ascii="Times New Roman" w:hAnsi="Times New Roman" w:cs="Times New Roman"/>
          <w:sz w:val="24"/>
          <w:lang w:val="en-GB"/>
        </w:rPr>
        <w:t>,</w:t>
      </w:r>
      <w:r w:rsidRPr="00944F93">
        <w:rPr>
          <w:rFonts w:ascii="Times New Roman" w:hAnsi="Times New Roman" w:cs="Times New Roman"/>
          <w:sz w:val="24"/>
          <w:lang w:val="en-GB"/>
        </w:rPr>
        <w:t xml:space="preserve"> Kant stressed that human beings are also agents with a free will, who are </w:t>
      </w:r>
      <w:r w:rsidR="00037D23">
        <w:rPr>
          <w:rFonts w:ascii="Times New Roman" w:hAnsi="Times New Roman" w:cs="Times New Roman"/>
          <w:sz w:val="24"/>
          <w:lang w:val="en-GB"/>
        </w:rPr>
        <w:t>cap</w:t>
      </w:r>
      <w:r w:rsidRPr="00944F93">
        <w:rPr>
          <w:rFonts w:ascii="Times New Roman" w:hAnsi="Times New Roman" w:cs="Times New Roman"/>
          <w:sz w:val="24"/>
          <w:lang w:val="en-GB"/>
        </w:rPr>
        <w:t xml:space="preserve">able </w:t>
      </w:r>
      <w:r w:rsidR="00037D23">
        <w:rPr>
          <w:rFonts w:ascii="Times New Roman" w:hAnsi="Times New Roman" w:cs="Times New Roman"/>
          <w:sz w:val="24"/>
          <w:lang w:val="en-GB"/>
        </w:rPr>
        <w:t>of</w:t>
      </w:r>
      <w:r w:rsidR="00037D23"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sustain</w:t>
      </w:r>
      <w:r w:rsidR="00037D23">
        <w:rPr>
          <w:rFonts w:ascii="Times New Roman" w:hAnsi="Times New Roman" w:cs="Times New Roman"/>
          <w:sz w:val="24"/>
          <w:lang w:val="en-GB"/>
        </w:rPr>
        <w:t>ing</w:t>
      </w:r>
      <w:r w:rsidRPr="00944F93">
        <w:rPr>
          <w:rFonts w:ascii="Times New Roman" w:hAnsi="Times New Roman" w:cs="Times New Roman"/>
          <w:sz w:val="24"/>
          <w:lang w:val="en-GB"/>
        </w:rPr>
        <w:t xml:space="preserve"> their own realm of subjectivity. To </w:t>
      </w:r>
      <w:r w:rsidR="00037D23">
        <w:rPr>
          <w:rFonts w:ascii="Times New Roman" w:hAnsi="Times New Roman" w:cs="Times New Roman"/>
          <w:sz w:val="24"/>
          <w:lang w:val="en-GB"/>
        </w:rPr>
        <w:t>produce</w:t>
      </w:r>
      <w:r w:rsidR="00037D23"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a full description of the human agent, one</w:t>
      </w:r>
      <w:r w:rsidR="00037D23">
        <w:rPr>
          <w:rFonts w:ascii="Times New Roman" w:hAnsi="Times New Roman" w:cs="Times New Roman"/>
          <w:sz w:val="24"/>
          <w:lang w:val="en-GB"/>
        </w:rPr>
        <w:t xml:space="preserve"> also</w:t>
      </w:r>
      <w:r w:rsidRPr="00944F93">
        <w:rPr>
          <w:rFonts w:ascii="Times New Roman" w:hAnsi="Times New Roman" w:cs="Times New Roman"/>
          <w:sz w:val="24"/>
          <w:lang w:val="en-GB"/>
        </w:rPr>
        <w:t xml:space="preserve"> needs to be able to hint at the internal dimension of human consciousness. Scruton reconstructs the genealogy, or intellectual history</w:t>
      </w:r>
      <w:r w:rsidR="00037D23">
        <w:rPr>
          <w:rFonts w:ascii="Times New Roman" w:hAnsi="Times New Roman" w:cs="Times New Roman"/>
          <w:sz w:val="24"/>
          <w:lang w:val="en-GB"/>
        </w:rPr>
        <w:t>,</w:t>
      </w:r>
      <w:r w:rsidRPr="00944F93">
        <w:rPr>
          <w:rFonts w:ascii="Times New Roman" w:hAnsi="Times New Roman" w:cs="Times New Roman"/>
          <w:sz w:val="24"/>
          <w:lang w:val="en-GB"/>
        </w:rPr>
        <w:t xml:space="preserve"> of the subjective aspect of human consciousness. </w:t>
      </w:r>
      <w:r w:rsidR="00037D23">
        <w:rPr>
          <w:rFonts w:ascii="Times New Roman" w:hAnsi="Times New Roman" w:cs="Times New Roman"/>
          <w:sz w:val="24"/>
          <w:lang w:val="en-GB"/>
        </w:rPr>
        <w:t>This</w:t>
      </w:r>
      <w:r w:rsidR="00037D23"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originate</w:t>
      </w:r>
      <w:r w:rsidR="00037D23">
        <w:rPr>
          <w:rFonts w:ascii="Times New Roman" w:hAnsi="Times New Roman" w:cs="Times New Roman"/>
          <w:sz w:val="24"/>
          <w:lang w:val="en-GB"/>
        </w:rPr>
        <w:t xml:space="preserve">d </w:t>
      </w:r>
      <w:r w:rsidRPr="00944F93">
        <w:rPr>
          <w:rFonts w:ascii="Times New Roman" w:hAnsi="Times New Roman" w:cs="Times New Roman"/>
          <w:sz w:val="24"/>
          <w:lang w:val="en-GB"/>
        </w:rPr>
        <w:t xml:space="preserve">from Vico, the Italian professor of rhetoric, and led through Schleiermacher, the romantic theologian, to Wilhelm Dilthey, a thinker </w:t>
      </w:r>
      <w:r w:rsidR="00037D23">
        <w:rPr>
          <w:rFonts w:ascii="Times New Roman" w:hAnsi="Times New Roman" w:cs="Times New Roman"/>
          <w:sz w:val="24"/>
          <w:lang w:val="en-GB"/>
        </w:rPr>
        <w:t>on</w:t>
      </w:r>
      <w:r w:rsidR="00037D23"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scientific method and historical understanding. Vico’s New Science</w:t>
      </w:r>
      <w:r w:rsidR="00037D23">
        <w:rPr>
          <w:rFonts w:ascii="Times New Roman" w:hAnsi="Times New Roman" w:cs="Times New Roman"/>
          <w:sz w:val="24"/>
          <w:lang w:val="en-GB"/>
        </w:rPr>
        <w:t xml:space="preserve"> had</w:t>
      </w:r>
      <w:r w:rsidRPr="00944F93">
        <w:rPr>
          <w:rFonts w:ascii="Times New Roman" w:hAnsi="Times New Roman" w:cs="Times New Roman"/>
          <w:sz w:val="24"/>
          <w:lang w:val="en-GB"/>
        </w:rPr>
        <w:t xml:space="preserve"> hinted at a</w:t>
      </w:r>
      <w:r w:rsidR="00037D23">
        <w:rPr>
          <w:rFonts w:ascii="Times New Roman" w:hAnsi="Times New Roman" w:cs="Times New Roman"/>
          <w:sz w:val="24"/>
          <w:lang w:val="en-GB"/>
        </w:rPr>
        <w:t xml:space="preserve"> separate,</w:t>
      </w:r>
      <w:r w:rsidRPr="00944F93">
        <w:rPr>
          <w:rFonts w:ascii="Times New Roman" w:hAnsi="Times New Roman" w:cs="Times New Roman"/>
          <w:sz w:val="24"/>
          <w:lang w:val="en-GB"/>
        </w:rPr>
        <w:t xml:space="preserve"> specific form of </w:t>
      </w:r>
      <w:r w:rsidRPr="00944F93">
        <w:rPr>
          <w:rFonts w:ascii="Times New Roman" w:hAnsi="Times New Roman" w:cs="Times New Roman"/>
          <w:sz w:val="24"/>
          <w:lang w:val="en-GB"/>
        </w:rPr>
        <w:lastRenderedPageBreak/>
        <w:t xml:space="preserve">understanding, </w:t>
      </w:r>
      <w:r w:rsidR="00037D23">
        <w:rPr>
          <w:rFonts w:ascii="Times New Roman" w:hAnsi="Times New Roman" w:cs="Times New Roman"/>
          <w:sz w:val="24"/>
          <w:lang w:val="en-GB"/>
        </w:rPr>
        <w:t>concerned with</w:t>
      </w:r>
      <w:r w:rsidRPr="00944F93">
        <w:rPr>
          <w:rFonts w:ascii="Times New Roman" w:hAnsi="Times New Roman" w:cs="Times New Roman"/>
          <w:sz w:val="24"/>
          <w:lang w:val="en-GB"/>
        </w:rPr>
        <w:t xml:space="preserve"> the human</w:t>
      </w:r>
      <w:r w:rsidR="00037D23">
        <w:rPr>
          <w:rFonts w:ascii="Times New Roman" w:hAnsi="Times New Roman" w:cs="Times New Roman"/>
          <w:sz w:val="24"/>
          <w:lang w:val="en-GB"/>
        </w:rPr>
        <w:t>ities</w:t>
      </w:r>
      <w:r w:rsidRPr="00944F93">
        <w:rPr>
          <w:rFonts w:ascii="Times New Roman" w:hAnsi="Times New Roman" w:cs="Times New Roman"/>
          <w:sz w:val="24"/>
          <w:lang w:val="en-GB"/>
        </w:rPr>
        <w:t xml:space="preserve"> and poetry, in contrast with the Cartesian account of rationality. Schleiermacher pushed forward this idea, arguing for a specific way of understanding, called hermeneutics, a way of thought adapted to the nature of human actions and human reflection. Finally, Dilthey elaborated a whole theory of the specific way of understanding characteristic of human societies, which he called </w:t>
      </w:r>
      <w:r>
        <w:rPr>
          <w:rFonts w:ascii="Times New Roman" w:hAnsi="Times New Roman" w:cs="Times New Roman"/>
          <w:sz w:val="24"/>
          <w:lang w:val="en-GB"/>
        </w:rPr>
        <w:t>‘</w:t>
      </w:r>
      <w:r w:rsidRPr="00944F93">
        <w:rPr>
          <w:rFonts w:ascii="Times New Roman" w:hAnsi="Times New Roman" w:cs="Times New Roman"/>
          <w:i/>
          <w:sz w:val="24"/>
          <w:lang w:val="en-GB"/>
        </w:rPr>
        <w:t>Verstehen</w:t>
      </w:r>
      <w:r w:rsidRPr="00452BAA">
        <w:rPr>
          <w:rFonts w:ascii="Times New Roman" w:hAnsi="Times New Roman" w:cs="Times New Roman"/>
          <w:sz w:val="24"/>
          <w:lang w:val="en-GB"/>
        </w:rPr>
        <w:t>’</w:t>
      </w:r>
      <w:r w:rsidRPr="00944F93">
        <w:rPr>
          <w:rFonts w:ascii="Times New Roman" w:hAnsi="Times New Roman" w:cs="Times New Roman"/>
          <w:sz w:val="24"/>
          <w:lang w:val="en-GB"/>
        </w:rPr>
        <w:t xml:space="preserve"> (understanding, interpretation), a term he used as a counterpart of </w:t>
      </w:r>
      <w:r>
        <w:rPr>
          <w:rFonts w:ascii="Times New Roman" w:hAnsi="Times New Roman" w:cs="Times New Roman"/>
          <w:sz w:val="24"/>
          <w:lang w:val="en-GB"/>
        </w:rPr>
        <w:t>‘</w:t>
      </w:r>
      <w:r w:rsidRPr="00944F93">
        <w:rPr>
          <w:rFonts w:ascii="Times New Roman" w:hAnsi="Times New Roman" w:cs="Times New Roman"/>
          <w:i/>
          <w:iCs/>
          <w:sz w:val="24"/>
          <w:lang w:val="en-GB"/>
        </w:rPr>
        <w:t>Erklären</w:t>
      </w:r>
      <w:r>
        <w:rPr>
          <w:rFonts w:ascii="Times New Roman" w:hAnsi="Times New Roman" w:cs="Times New Roman"/>
          <w:iCs/>
          <w:sz w:val="24"/>
          <w:lang w:val="en-GB"/>
        </w:rPr>
        <w:t>’</w:t>
      </w:r>
      <w:r w:rsidRPr="00944F93">
        <w:rPr>
          <w:rFonts w:ascii="Times New Roman" w:hAnsi="Times New Roman" w:cs="Times New Roman"/>
          <w:sz w:val="24"/>
          <w:lang w:val="en-GB"/>
        </w:rPr>
        <w:t xml:space="preserve"> (explanation), the particular form of knowledge which result</w:t>
      </w:r>
      <w:r w:rsidR="00037D23">
        <w:rPr>
          <w:rFonts w:ascii="Times New Roman" w:hAnsi="Times New Roman" w:cs="Times New Roman"/>
          <w:sz w:val="24"/>
          <w:lang w:val="en-GB"/>
        </w:rPr>
        <w:t>s</w:t>
      </w:r>
      <w:r w:rsidRPr="00944F93">
        <w:rPr>
          <w:rFonts w:ascii="Times New Roman" w:hAnsi="Times New Roman" w:cs="Times New Roman"/>
          <w:sz w:val="24"/>
          <w:lang w:val="en-GB"/>
        </w:rPr>
        <w:t xml:space="preserve"> </w:t>
      </w:r>
      <w:r w:rsidR="00037D23">
        <w:rPr>
          <w:rFonts w:ascii="Times New Roman" w:hAnsi="Times New Roman" w:cs="Times New Roman"/>
          <w:sz w:val="24"/>
          <w:lang w:val="en-GB"/>
        </w:rPr>
        <w:t>from</w:t>
      </w:r>
      <w:r w:rsidR="00037D23"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the investigation of science. While science focused on the individual being, both the hermeneutic approach and Dilthey’s </w:t>
      </w:r>
      <w:r w:rsidRPr="00944F93">
        <w:rPr>
          <w:rFonts w:ascii="Times New Roman" w:hAnsi="Times New Roman" w:cs="Times New Roman"/>
          <w:i/>
          <w:sz w:val="24"/>
          <w:lang w:val="en-GB"/>
        </w:rPr>
        <w:t>Verstehen</w:t>
      </w:r>
      <w:r w:rsidRPr="00944F93">
        <w:rPr>
          <w:rFonts w:ascii="Times New Roman" w:hAnsi="Times New Roman" w:cs="Times New Roman"/>
          <w:sz w:val="24"/>
          <w:lang w:val="en-GB"/>
        </w:rPr>
        <w:t xml:space="preserve"> give an account of the human being in constant interaction with others. This is why this kind of understanding can </w:t>
      </w:r>
      <w:r w:rsidR="00037D23">
        <w:rPr>
          <w:rFonts w:ascii="Times New Roman" w:hAnsi="Times New Roman" w:cs="Times New Roman"/>
          <w:sz w:val="24"/>
          <w:lang w:val="en-GB"/>
        </w:rPr>
        <w:t>paint</w:t>
      </w:r>
      <w:r w:rsidR="00037D23"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 more reliable picture of the role played in our life by </w:t>
      </w:r>
      <w:r>
        <w:rPr>
          <w:rFonts w:ascii="Times New Roman" w:hAnsi="Times New Roman" w:cs="Times New Roman"/>
          <w:sz w:val="24"/>
          <w:lang w:val="en-GB"/>
        </w:rPr>
        <w:t>‘</w:t>
      </w:r>
      <w:r w:rsidRPr="00944F93">
        <w:rPr>
          <w:rFonts w:ascii="Times New Roman" w:hAnsi="Times New Roman" w:cs="Times New Roman"/>
          <w:sz w:val="24"/>
          <w:lang w:val="en-GB"/>
        </w:rPr>
        <w:t>institutions, customs, laws and culture</w:t>
      </w:r>
      <w:r>
        <w:rPr>
          <w:rFonts w:ascii="Times New Roman" w:hAnsi="Times New Roman" w:cs="Times New Roman"/>
          <w:sz w:val="24"/>
          <w:lang w:val="en-GB"/>
        </w:rPr>
        <w:t>’</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20"/>
      </w:r>
      <w:r w:rsidRPr="00944F93">
        <w:rPr>
          <w:rFonts w:ascii="Times New Roman" w:hAnsi="Times New Roman" w:cs="Times New Roman"/>
          <w:sz w:val="24"/>
          <w:lang w:val="en-GB"/>
        </w:rPr>
        <w:t xml:space="preserve"> </w:t>
      </w:r>
      <w:r w:rsidR="00037D23">
        <w:rPr>
          <w:rFonts w:ascii="Times New Roman" w:hAnsi="Times New Roman" w:cs="Times New Roman"/>
          <w:sz w:val="24"/>
          <w:lang w:val="en-GB"/>
        </w:rPr>
        <w:t>Applying</w:t>
      </w:r>
      <w:r w:rsidRPr="00944F93">
        <w:rPr>
          <w:rFonts w:ascii="Times New Roman" w:hAnsi="Times New Roman" w:cs="Times New Roman"/>
          <w:sz w:val="24"/>
          <w:lang w:val="en-GB"/>
        </w:rPr>
        <w:t xml:space="preserve"> Dilthey’s understanding, a conservative approach to the social world seems to be more promising than the revolutionary fervour inspired by Kantian and French enlightened rationality. </w:t>
      </w:r>
    </w:p>
    <w:p w14:paraId="200A2AE6" w14:textId="2D7B21DA" w:rsidR="009C5BD3" w:rsidRDefault="00037D23"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This</w:t>
      </w:r>
      <w:r w:rsidR="009C5BD3" w:rsidRPr="00944F93">
        <w:rPr>
          <w:rFonts w:ascii="Times New Roman" w:hAnsi="Times New Roman" w:cs="Times New Roman"/>
          <w:sz w:val="24"/>
          <w:lang w:val="en-GB"/>
        </w:rPr>
        <w:t xml:space="preserve"> hermeneutic approach to the human phenomenon, initiated by Schleiermacher, </w:t>
      </w:r>
      <w:r>
        <w:rPr>
          <w:rFonts w:ascii="Times New Roman" w:hAnsi="Times New Roman" w:cs="Times New Roman"/>
          <w:sz w:val="24"/>
          <w:lang w:val="en-GB"/>
        </w:rPr>
        <w:t>may</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be seen as a reaction to the exaggerated hopes of enlightened reason. Yet Scruton is careful to distinguish the sort of criticism </w:t>
      </w:r>
      <w:r>
        <w:rPr>
          <w:rFonts w:ascii="Times New Roman" w:hAnsi="Times New Roman" w:cs="Times New Roman"/>
          <w:sz w:val="24"/>
          <w:lang w:val="en-GB"/>
        </w:rPr>
        <w:t>formulated</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in the German philosophical tradition from the Marxist criticism of an acclaimed bourgeois ideology, which is claimed to bear the mask of culture, but which is much more about the use of power against the mass</w:t>
      </w:r>
      <w:r>
        <w:rPr>
          <w:rFonts w:ascii="Times New Roman" w:hAnsi="Times New Roman" w:cs="Times New Roman"/>
          <w:sz w:val="24"/>
          <w:lang w:val="en-GB"/>
        </w:rPr>
        <w:t>es</w:t>
      </w:r>
      <w:r w:rsidR="009C5BD3" w:rsidRPr="00944F93">
        <w:rPr>
          <w:rFonts w:ascii="Times New Roman" w:hAnsi="Times New Roman" w:cs="Times New Roman"/>
          <w:sz w:val="24"/>
          <w:lang w:val="en-GB"/>
        </w:rPr>
        <w:t xml:space="preserve">. Scruton is ready to admit, in fact proudly claims, that the Enlightenment is part of our own self-consciousness, today, in the West. However, its achievements, of which a focus on the liberty of the individual is certainly crucial, </w:t>
      </w:r>
      <w:r>
        <w:rPr>
          <w:rFonts w:ascii="Times New Roman" w:hAnsi="Times New Roman" w:cs="Times New Roman"/>
          <w:sz w:val="24"/>
          <w:lang w:val="en-GB"/>
        </w:rPr>
        <w:t xml:space="preserve">clearly also </w:t>
      </w:r>
      <w:r w:rsidR="009C5BD3" w:rsidRPr="00944F93">
        <w:rPr>
          <w:rFonts w:ascii="Times New Roman" w:hAnsi="Times New Roman" w:cs="Times New Roman"/>
          <w:sz w:val="24"/>
          <w:lang w:val="en-GB"/>
        </w:rPr>
        <w:t xml:space="preserve">have disadvantageous consequences. In order to </w:t>
      </w:r>
      <w:r>
        <w:rPr>
          <w:rFonts w:ascii="Times New Roman" w:hAnsi="Times New Roman" w:cs="Times New Roman"/>
          <w:sz w:val="24"/>
          <w:lang w:val="en-GB"/>
        </w:rPr>
        <w:t>reveal</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the unalienable rights of the individual, the Enlightenment succeeded </w:t>
      </w:r>
      <w:r>
        <w:rPr>
          <w:rFonts w:ascii="Times New Roman" w:hAnsi="Times New Roman" w:cs="Times New Roman"/>
          <w:sz w:val="24"/>
          <w:lang w:val="en-GB"/>
        </w:rPr>
        <w:t>in</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cut</w:t>
      </w:r>
      <w:r>
        <w:rPr>
          <w:rFonts w:ascii="Times New Roman" w:hAnsi="Times New Roman" w:cs="Times New Roman"/>
          <w:sz w:val="24"/>
          <w:lang w:val="en-GB"/>
        </w:rPr>
        <w:t>ting</w:t>
      </w:r>
      <w:r w:rsidR="009C5BD3" w:rsidRPr="00944F93">
        <w:rPr>
          <w:rFonts w:ascii="Times New Roman" w:hAnsi="Times New Roman" w:cs="Times New Roman"/>
          <w:sz w:val="24"/>
          <w:lang w:val="en-GB"/>
        </w:rPr>
        <w:t xml:space="preserve"> some of the major links which connect the individual to society. </w:t>
      </w:r>
      <w:r w:rsidR="0031316A">
        <w:rPr>
          <w:rFonts w:ascii="Times New Roman" w:hAnsi="Times New Roman" w:cs="Times New Roman"/>
          <w:sz w:val="24"/>
          <w:lang w:val="en-GB"/>
        </w:rPr>
        <w:t>It was on this basis that</w:t>
      </w:r>
      <w:r w:rsidR="009C5BD3" w:rsidRPr="00944F93">
        <w:rPr>
          <w:rFonts w:ascii="Times New Roman" w:hAnsi="Times New Roman" w:cs="Times New Roman"/>
          <w:sz w:val="24"/>
          <w:lang w:val="en-GB"/>
        </w:rPr>
        <w:t xml:space="preserve"> the Enlightenment was from the very beginning criticised from the inside of the movement. Vico is just one </w:t>
      </w:r>
      <w:r w:rsidR="0031316A">
        <w:rPr>
          <w:rFonts w:ascii="Times New Roman" w:hAnsi="Times New Roman" w:cs="Times New Roman"/>
          <w:sz w:val="24"/>
          <w:lang w:val="en-GB"/>
        </w:rPr>
        <w:t>such critic</w:t>
      </w:r>
      <w:r w:rsidR="009C5BD3" w:rsidRPr="00944F93">
        <w:rPr>
          <w:rFonts w:ascii="Times New Roman" w:hAnsi="Times New Roman" w:cs="Times New Roman"/>
          <w:sz w:val="24"/>
          <w:lang w:val="en-GB"/>
        </w:rPr>
        <w:t xml:space="preserve">, </w:t>
      </w:r>
      <w:r w:rsidR="0031316A">
        <w:rPr>
          <w:rFonts w:ascii="Times New Roman" w:hAnsi="Times New Roman" w:cs="Times New Roman"/>
          <w:sz w:val="24"/>
          <w:lang w:val="en-GB"/>
        </w:rPr>
        <w:t xml:space="preserve">while </w:t>
      </w:r>
      <w:r w:rsidR="009C5BD3" w:rsidRPr="00944F93">
        <w:rPr>
          <w:rFonts w:ascii="Times New Roman" w:hAnsi="Times New Roman" w:cs="Times New Roman"/>
          <w:sz w:val="24"/>
          <w:lang w:val="en-GB"/>
        </w:rPr>
        <w:t xml:space="preserve">Rousseau </w:t>
      </w:r>
      <w:r w:rsidR="0031316A">
        <w:rPr>
          <w:rFonts w:ascii="Times New Roman" w:hAnsi="Times New Roman" w:cs="Times New Roman"/>
          <w:sz w:val="24"/>
          <w:lang w:val="en-GB"/>
        </w:rPr>
        <w:t>voiced similar concerns</w:t>
      </w:r>
      <w:r w:rsidR="009C5BD3" w:rsidRPr="00944F93">
        <w:rPr>
          <w:rFonts w:ascii="Times New Roman" w:hAnsi="Times New Roman" w:cs="Times New Roman"/>
          <w:sz w:val="24"/>
          <w:lang w:val="en-GB"/>
        </w:rPr>
        <w:t xml:space="preserve">. Burke, too, </w:t>
      </w:r>
      <w:r w:rsidR="0031316A">
        <w:rPr>
          <w:rFonts w:ascii="Times New Roman" w:hAnsi="Times New Roman" w:cs="Times New Roman"/>
          <w:sz w:val="24"/>
          <w:lang w:val="en-GB"/>
        </w:rPr>
        <w:t>in a similar vein to</w:t>
      </w:r>
      <w:r w:rsidR="009C5BD3" w:rsidRPr="00944F93">
        <w:rPr>
          <w:rFonts w:ascii="Times New Roman" w:hAnsi="Times New Roman" w:cs="Times New Roman"/>
          <w:sz w:val="24"/>
          <w:lang w:val="en-GB"/>
        </w:rPr>
        <w:t xml:space="preserve"> the German </w:t>
      </w:r>
      <w:r w:rsidR="0031316A">
        <w:rPr>
          <w:rFonts w:ascii="Times New Roman" w:hAnsi="Times New Roman" w:cs="Times New Roman"/>
          <w:sz w:val="24"/>
          <w:lang w:val="en-GB"/>
        </w:rPr>
        <w:t>thinkers</w:t>
      </w:r>
      <w:r w:rsidR="0031316A"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from Schleiermacher to Dilthey, </w:t>
      </w:r>
      <w:r w:rsidR="0031316A">
        <w:rPr>
          <w:rFonts w:ascii="Times New Roman" w:hAnsi="Times New Roman" w:cs="Times New Roman"/>
          <w:sz w:val="24"/>
          <w:lang w:val="en-GB"/>
        </w:rPr>
        <w:t>was</w:t>
      </w:r>
      <w:r w:rsidR="0031316A"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inspired by this very enlightened criticism of what came to be </w:t>
      </w:r>
      <w:r w:rsidR="0031316A">
        <w:rPr>
          <w:rFonts w:ascii="Times New Roman" w:hAnsi="Times New Roman" w:cs="Times New Roman"/>
          <w:sz w:val="24"/>
          <w:lang w:val="en-GB"/>
        </w:rPr>
        <w:t>known as</w:t>
      </w:r>
      <w:r w:rsidR="0031316A"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methodological individualism, </w:t>
      </w:r>
      <w:r w:rsidR="0031316A">
        <w:rPr>
          <w:rFonts w:ascii="Times New Roman" w:hAnsi="Times New Roman" w:cs="Times New Roman"/>
          <w:sz w:val="24"/>
          <w:lang w:val="en-GB"/>
        </w:rPr>
        <w:t xml:space="preserve">which was </w:t>
      </w:r>
      <w:r w:rsidR="009C5BD3" w:rsidRPr="00944F93">
        <w:rPr>
          <w:rFonts w:ascii="Times New Roman" w:hAnsi="Times New Roman" w:cs="Times New Roman"/>
          <w:sz w:val="24"/>
          <w:lang w:val="en-GB"/>
        </w:rPr>
        <w:t xml:space="preserve">characteristic of the liberal heritage of enlightened thought. This criticism </w:t>
      </w:r>
      <w:r w:rsidR="0031316A">
        <w:rPr>
          <w:rFonts w:ascii="Times New Roman" w:hAnsi="Times New Roman" w:cs="Times New Roman"/>
          <w:sz w:val="24"/>
          <w:lang w:val="en-GB"/>
        </w:rPr>
        <w:t>emphasized</w:t>
      </w:r>
      <w:r w:rsidR="009C5BD3" w:rsidRPr="00944F93">
        <w:rPr>
          <w:rFonts w:ascii="Times New Roman" w:hAnsi="Times New Roman" w:cs="Times New Roman"/>
          <w:sz w:val="24"/>
          <w:lang w:val="en-GB"/>
        </w:rPr>
        <w:t xml:space="preserve"> the social-political relevance of the community in human life. Communities cannot be sustained on the principles of the social contract and on the assumptions of instrumental rationalism. The hero of enlightened individualism is lost in loneliness,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a str</w:t>
      </w:r>
      <w:r w:rsidR="009C5BD3">
        <w:rPr>
          <w:rFonts w:ascii="Times New Roman" w:hAnsi="Times New Roman" w:cs="Times New Roman"/>
          <w:sz w:val="24"/>
          <w:lang w:val="en-GB"/>
        </w:rPr>
        <w:t>anger among strangers’</w:t>
      </w:r>
      <w:r w:rsidR="009C5BD3" w:rsidRPr="00944F93">
        <w:rPr>
          <w:rFonts w:ascii="Times New Roman" w:hAnsi="Times New Roman" w:cs="Times New Roman"/>
          <w:sz w:val="24"/>
          <w:lang w:val="en-GB"/>
        </w:rPr>
        <w:t>.</w:t>
      </w:r>
      <w:r w:rsidR="009C5BD3" w:rsidRPr="00944F93">
        <w:rPr>
          <w:rStyle w:val="Vgjegyzet-hivatkozs"/>
          <w:rFonts w:ascii="Times New Roman" w:hAnsi="Times New Roman" w:cs="Times New Roman"/>
          <w:sz w:val="24"/>
          <w:lang w:val="en-GB"/>
        </w:rPr>
        <w:endnoteReference w:id="21"/>
      </w:r>
      <w:r w:rsidR="009C5BD3" w:rsidRPr="00944F93">
        <w:rPr>
          <w:rFonts w:ascii="Times New Roman" w:hAnsi="Times New Roman" w:cs="Times New Roman"/>
          <w:sz w:val="24"/>
          <w:lang w:val="en-GB"/>
        </w:rPr>
        <w:t xml:space="preserve"> Th</w:t>
      </w:r>
      <w:r w:rsidR="0031316A">
        <w:rPr>
          <w:rFonts w:ascii="Times New Roman" w:hAnsi="Times New Roman" w:cs="Times New Roman"/>
          <w:sz w:val="24"/>
          <w:lang w:val="en-GB"/>
        </w:rPr>
        <w:t>e cause of this isolation</w:t>
      </w:r>
      <w:r w:rsidR="009C5BD3" w:rsidRPr="00944F93">
        <w:rPr>
          <w:rFonts w:ascii="Times New Roman" w:hAnsi="Times New Roman" w:cs="Times New Roman"/>
          <w:sz w:val="24"/>
          <w:lang w:val="en-GB"/>
        </w:rPr>
        <w:t xml:space="preserve"> is</w:t>
      </w:r>
      <w:r w:rsidR="0031316A">
        <w:rPr>
          <w:rFonts w:ascii="Times New Roman" w:hAnsi="Times New Roman" w:cs="Times New Roman"/>
          <w:sz w:val="24"/>
          <w:lang w:val="en-GB"/>
        </w:rPr>
        <w:t xml:space="preserve"> that</w:t>
      </w:r>
      <w:r w:rsidR="009C5BD3" w:rsidRPr="00944F93">
        <w:rPr>
          <w:rFonts w:ascii="Times New Roman" w:hAnsi="Times New Roman" w:cs="Times New Roman"/>
          <w:sz w:val="24"/>
          <w:lang w:val="en-GB"/>
        </w:rPr>
        <w:t xml:space="preserve"> the tradition of the community </w:t>
      </w:r>
      <w:r w:rsidR="0031316A">
        <w:rPr>
          <w:rFonts w:ascii="Times New Roman" w:hAnsi="Times New Roman" w:cs="Times New Roman"/>
          <w:sz w:val="24"/>
          <w:lang w:val="en-GB"/>
        </w:rPr>
        <w:t>has been</w:t>
      </w:r>
      <w:r w:rsidR="0031316A" w:rsidRPr="00944F93">
        <w:rPr>
          <w:rFonts w:ascii="Times New Roman" w:hAnsi="Times New Roman" w:cs="Times New Roman"/>
          <w:sz w:val="24"/>
          <w:lang w:val="en-GB"/>
        </w:rPr>
        <w:t xml:space="preserve"> </w:t>
      </w:r>
      <w:r w:rsidR="0031316A">
        <w:rPr>
          <w:rFonts w:ascii="Times New Roman" w:hAnsi="Times New Roman" w:cs="Times New Roman"/>
          <w:sz w:val="24"/>
          <w:lang w:val="en-GB"/>
        </w:rPr>
        <w:t>eroded</w:t>
      </w:r>
      <w:r w:rsidR="0031316A"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by the power of individual rationality.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 xml:space="preserve">Communities depend upon the force which Burke called prejudice; they are essentially local, </w:t>
      </w:r>
      <w:r w:rsidR="009C5BD3" w:rsidRPr="00944F93">
        <w:rPr>
          <w:rFonts w:ascii="Times New Roman" w:hAnsi="Times New Roman" w:cs="Times New Roman"/>
          <w:sz w:val="24"/>
          <w:lang w:val="en-GB"/>
        </w:rPr>
        <w:lastRenderedPageBreak/>
        <w:t>bound to a place, a history, a</w:t>
      </w:r>
      <w:r w:rsidR="009C5BD3">
        <w:rPr>
          <w:rFonts w:ascii="Times New Roman" w:hAnsi="Times New Roman" w:cs="Times New Roman"/>
          <w:sz w:val="24"/>
          <w:lang w:val="en-GB"/>
        </w:rPr>
        <w:t xml:space="preserve"> language and a common culture.’</w:t>
      </w:r>
      <w:r w:rsidR="009C5BD3" w:rsidRPr="00944F93">
        <w:rPr>
          <w:rStyle w:val="Vgjegyzet-hivatkozs"/>
          <w:rFonts w:ascii="Times New Roman" w:hAnsi="Times New Roman" w:cs="Times New Roman"/>
          <w:sz w:val="24"/>
          <w:lang w:val="en-GB"/>
        </w:rPr>
        <w:endnoteReference w:id="22"/>
      </w:r>
      <w:r w:rsidR="009C5BD3" w:rsidRPr="00944F93">
        <w:rPr>
          <w:rFonts w:ascii="Times New Roman" w:hAnsi="Times New Roman" w:cs="Times New Roman"/>
          <w:sz w:val="24"/>
          <w:lang w:val="en-GB"/>
        </w:rPr>
        <w:t xml:space="preserve"> </w:t>
      </w:r>
      <w:r w:rsidR="0031316A">
        <w:rPr>
          <w:rFonts w:ascii="Times New Roman" w:hAnsi="Times New Roman" w:cs="Times New Roman"/>
          <w:sz w:val="24"/>
          <w:lang w:val="en-GB"/>
        </w:rPr>
        <w:t>As such, t</w:t>
      </w:r>
      <w:r w:rsidR="0031316A" w:rsidRPr="00944F93">
        <w:rPr>
          <w:rFonts w:ascii="Times New Roman" w:hAnsi="Times New Roman" w:cs="Times New Roman"/>
          <w:sz w:val="24"/>
          <w:lang w:val="en-GB"/>
        </w:rPr>
        <w:t xml:space="preserve">hey </w:t>
      </w:r>
      <w:r w:rsidR="009C5BD3" w:rsidRPr="00944F93">
        <w:rPr>
          <w:rFonts w:ascii="Times New Roman" w:hAnsi="Times New Roman" w:cs="Times New Roman"/>
          <w:sz w:val="24"/>
          <w:lang w:val="en-GB"/>
        </w:rPr>
        <w:t>need protection from the challenge of the universal appeal of enlightened rationalism.</w:t>
      </w:r>
    </w:p>
    <w:p w14:paraId="411C7E6A" w14:textId="77777777" w:rsidR="009C5BD3" w:rsidRPr="00944F93" w:rsidRDefault="009C5BD3" w:rsidP="00944F93">
      <w:pPr>
        <w:spacing w:after="0" w:line="360" w:lineRule="auto"/>
        <w:jc w:val="both"/>
        <w:rPr>
          <w:rFonts w:ascii="Times New Roman" w:hAnsi="Times New Roman" w:cs="Times New Roman"/>
          <w:sz w:val="24"/>
          <w:lang w:val="en-GB"/>
        </w:rPr>
      </w:pPr>
    </w:p>
    <w:p w14:paraId="7D2A7F92" w14:textId="77777777" w:rsidR="009C5BD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Scruton’s criticism of Rousseau and liberalism</w:t>
      </w:r>
    </w:p>
    <w:p w14:paraId="626D06CA" w14:textId="77777777" w:rsidR="009C5BD3" w:rsidRPr="00944F93" w:rsidRDefault="009C5BD3" w:rsidP="00944F93">
      <w:pPr>
        <w:spacing w:after="0" w:line="360" w:lineRule="auto"/>
        <w:jc w:val="both"/>
        <w:rPr>
          <w:rFonts w:ascii="Times New Roman" w:hAnsi="Times New Roman" w:cs="Times New Roman"/>
          <w:sz w:val="24"/>
          <w:lang w:val="en-GB"/>
        </w:rPr>
      </w:pPr>
    </w:p>
    <w:p w14:paraId="0BAA4BE0" w14:textId="71731325"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In </w:t>
      </w:r>
      <w:r w:rsidR="00B20404">
        <w:rPr>
          <w:rFonts w:ascii="Times New Roman" w:hAnsi="Times New Roman" w:cs="Times New Roman"/>
          <w:sz w:val="24"/>
          <w:lang w:val="en-GB"/>
        </w:rPr>
        <w:t>one of his most</w:t>
      </w:r>
      <w:r w:rsidR="00B20404"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important article</w:t>
      </w:r>
      <w:r w:rsidR="00B20404">
        <w:rPr>
          <w:rFonts w:ascii="Times New Roman" w:hAnsi="Times New Roman" w:cs="Times New Roman"/>
          <w:sz w:val="24"/>
          <w:lang w:val="en-GB"/>
        </w:rPr>
        <w:t>s</w:t>
      </w:r>
      <w:r w:rsidRPr="00944F93">
        <w:rPr>
          <w:rFonts w:ascii="Times New Roman" w:hAnsi="Times New Roman" w:cs="Times New Roman"/>
          <w:sz w:val="24"/>
          <w:lang w:val="en-GB"/>
        </w:rPr>
        <w:t xml:space="preserve">, Scruton focuses on the relationship between the rationally defined individual and </w:t>
      </w:r>
      <w:r w:rsidR="008E6815">
        <w:rPr>
          <w:rFonts w:ascii="Times New Roman" w:hAnsi="Times New Roman" w:cs="Times New Roman"/>
          <w:sz w:val="24"/>
          <w:lang w:val="en-GB"/>
        </w:rPr>
        <w:t>the</w:t>
      </w:r>
      <w:r w:rsidR="008E681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community</w:t>
      </w:r>
      <w:r w:rsidR="008E6815">
        <w:rPr>
          <w:rFonts w:ascii="Times New Roman" w:hAnsi="Times New Roman" w:cs="Times New Roman"/>
          <w:sz w:val="24"/>
          <w:lang w:val="en-GB"/>
        </w:rPr>
        <w:t xml:space="preserve"> he has </w:t>
      </w:r>
      <w:r w:rsidR="008E6815" w:rsidRPr="00944F93">
        <w:rPr>
          <w:rFonts w:ascii="Times New Roman" w:hAnsi="Times New Roman" w:cs="Times New Roman"/>
          <w:sz w:val="24"/>
          <w:lang w:val="en-GB"/>
        </w:rPr>
        <w:t>abandoned</w:t>
      </w:r>
      <w:r w:rsidRPr="00944F93">
        <w:rPr>
          <w:rFonts w:ascii="Times New Roman" w:hAnsi="Times New Roman" w:cs="Times New Roman"/>
          <w:sz w:val="24"/>
          <w:lang w:val="en-GB"/>
        </w:rPr>
        <w:t xml:space="preserve">, as embodied by Rousseau. Scruton </w:t>
      </w:r>
      <w:r w:rsidR="008E6815">
        <w:rPr>
          <w:rFonts w:ascii="Times New Roman" w:hAnsi="Times New Roman" w:cs="Times New Roman"/>
          <w:sz w:val="24"/>
          <w:lang w:val="en-GB"/>
        </w:rPr>
        <w:t>explores</w:t>
      </w:r>
      <w:r w:rsidR="008E681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the foundation of liberalism in this article in the context of a philosophical criticism of the social ideas of the French enlightened thinker.</w:t>
      </w:r>
      <w:r w:rsidRPr="00944F93">
        <w:rPr>
          <w:rStyle w:val="Vgjegyzet-hivatkozs"/>
          <w:rFonts w:ascii="Times New Roman" w:hAnsi="Times New Roman" w:cs="Times New Roman"/>
          <w:sz w:val="24"/>
          <w:lang w:val="en-GB"/>
        </w:rPr>
        <w:endnoteReference w:id="23"/>
      </w:r>
      <w:r w:rsidRPr="00944F93">
        <w:rPr>
          <w:rFonts w:ascii="Times New Roman" w:hAnsi="Times New Roman" w:cs="Times New Roman"/>
          <w:sz w:val="24"/>
          <w:lang w:val="en-GB"/>
        </w:rPr>
        <w:t xml:space="preserve"> Scruton’s biting criticism identified the subversive theories of Rousseau as part of the Enlightenment’s overall attack on society. This war against society was waged in the name of </w:t>
      </w:r>
      <w:r w:rsidR="008E6815">
        <w:rPr>
          <w:rFonts w:ascii="Times New Roman" w:hAnsi="Times New Roman" w:cs="Times New Roman"/>
          <w:sz w:val="24"/>
          <w:lang w:val="en-GB"/>
        </w:rPr>
        <w:t>“</w:t>
      </w:r>
      <w:r w:rsidRPr="00944F93">
        <w:rPr>
          <w:rFonts w:ascii="Times New Roman" w:hAnsi="Times New Roman" w:cs="Times New Roman"/>
          <w:sz w:val="24"/>
          <w:lang w:val="en-GB"/>
        </w:rPr>
        <w:t>nature</w:t>
      </w:r>
      <w:r w:rsidR="008E6815">
        <w:rPr>
          <w:rFonts w:ascii="Times New Roman" w:hAnsi="Times New Roman" w:cs="Times New Roman"/>
          <w:sz w:val="24"/>
          <w:lang w:val="en-GB"/>
        </w:rPr>
        <w:t>”</w:t>
      </w:r>
      <w:r w:rsidRPr="00944F93">
        <w:rPr>
          <w:rFonts w:ascii="Times New Roman" w:hAnsi="Times New Roman" w:cs="Times New Roman"/>
          <w:sz w:val="24"/>
          <w:lang w:val="en-GB"/>
        </w:rPr>
        <w:t xml:space="preserve">. </w:t>
      </w:r>
      <w:r w:rsidR="00430B5B">
        <w:rPr>
          <w:rFonts w:ascii="Times New Roman" w:hAnsi="Times New Roman" w:cs="Times New Roman"/>
          <w:sz w:val="24"/>
          <w:lang w:val="en-GB"/>
        </w:rPr>
        <w:t>Of course, it is possible to frame</w:t>
      </w:r>
      <w:r w:rsidRPr="00944F93">
        <w:rPr>
          <w:rFonts w:ascii="Times New Roman" w:hAnsi="Times New Roman" w:cs="Times New Roman"/>
          <w:sz w:val="24"/>
          <w:lang w:val="en-GB"/>
        </w:rPr>
        <w:t xml:space="preserve"> nature and society as polar opposites. Yet this is only possible if society</w:t>
      </w:r>
      <w:r w:rsidR="008E6815">
        <w:rPr>
          <w:rFonts w:ascii="Times New Roman" w:hAnsi="Times New Roman" w:cs="Times New Roman"/>
          <w:sz w:val="24"/>
          <w:lang w:val="en-GB"/>
        </w:rPr>
        <w:t xml:space="preserve"> is viewed</w:t>
      </w:r>
      <w:r w:rsidRPr="00944F93">
        <w:rPr>
          <w:rFonts w:ascii="Times New Roman" w:hAnsi="Times New Roman" w:cs="Times New Roman"/>
          <w:sz w:val="24"/>
          <w:lang w:val="en-GB"/>
        </w:rPr>
        <w:t xml:space="preserve"> with the eye of the social constructivist, who is proud enough to suppose that he (usually they were males) is able to rearrange society so as to better fit our concept of nature. </w:t>
      </w:r>
      <w:r w:rsidR="00430B5B">
        <w:rPr>
          <w:rFonts w:ascii="Times New Roman" w:hAnsi="Times New Roman" w:cs="Times New Roman"/>
          <w:sz w:val="24"/>
          <w:lang w:val="en-GB"/>
        </w:rPr>
        <w:t>Holding</w:t>
      </w:r>
      <w:r w:rsidRPr="00944F93">
        <w:rPr>
          <w:rFonts w:ascii="Times New Roman" w:hAnsi="Times New Roman" w:cs="Times New Roman"/>
          <w:sz w:val="24"/>
          <w:lang w:val="en-GB"/>
        </w:rPr>
        <w:t xml:space="preserve"> society </w:t>
      </w:r>
      <w:r w:rsidR="00430B5B">
        <w:rPr>
          <w:rFonts w:ascii="Times New Roman" w:hAnsi="Times New Roman" w:cs="Times New Roman"/>
          <w:sz w:val="24"/>
          <w:lang w:val="en-GB"/>
        </w:rPr>
        <w:t>up to</w:t>
      </w:r>
      <w:r w:rsidR="008E681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the standards of our </w:t>
      </w:r>
      <w:r w:rsidRPr="00944F93">
        <w:rPr>
          <w:rFonts w:ascii="Times New Roman" w:hAnsi="Times New Roman" w:cs="Times New Roman"/>
          <w:i/>
          <w:sz w:val="24"/>
          <w:lang w:val="en-GB"/>
        </w:rPr>
        <w:t>a priori</w:t>
      </w:r>
      <w:r w:rsidRPr="00944F93">
        <w:rPr>
          <w:rFonts w:ascii="Times New Roman" w:hAnsi="Times New Roman" w:cs="Times New Roman"/>
          <w:sz w:val="24"/>
          <w:lang w:val="en-GB"/>
        </w:rPr>
        <w:t>, or science-based concept of nature</w:t>
      </w:r>
      <w:r w:rsidR="00430B5B">
        <w:rPr>
          <w:rFonts w:ascii="Times New Roman" w:hAnsi="Times New Roman" w:cs="Times New Roman"/>
          <w:sz w:val="24"/>
          <w:lang w:val="en-GB"/>
        </w:rPr>
        <w:t xml:space="preserve"> in this way</w:t>
      </w:r>
      <w:r w:rsidRPr="00944F93">
        <w:rPr>
          <w:rFonts w:ascii="Times New Roman" w:hAnsi="Times New Roman" w:cs="Times New Roman"/>
          <w:sz w:val="24"/>
          <w:lang w:val="en-GB"/>
        </w:rPr>
        <w:t xml:space="preserve"> is </w:t>
      </w:r>
      <w:r w:rsidR="00430B5B">
        <w:rPr>
          <w:rFonts w:ascii="Times New Roman" w:hAnsi="Times New Roman" w:cs="Times New Roman"/>
          <w:sz w:val="24"/>
          <w:lang w:val="en-GB"/>
        </w:rPr>
        <w:t>analogous</w:t>
      </w:r>
      <w:r w:rsidR="008E6815">
        <w:rPr>
          <w:rFonts w:ascii="Times New Roman" w:hAnsi="Times New Roman" w:cs="Times New Roman"/>
          <w:sz w:val="24"/>
          <w:lang w:val="en-GB"/>
        </w:rPr>
        <w:t xml:space="preserve"> with</w:t>
      </w:r>
      <w:r w:rsidRPr="00944F93">
        <w:rPr>
          <w:rFonts w:ascii="Times New Roman" w:hAnsi="Times New Roman" w:cs="Times New Roman"/>
          <w:sz w:val="24"/>
          <w:lang w:val="en-GB"/>
        </w:rPr>
        <w:t xml:space="preserve"> social constructivism. This is of course, a later term, but it more or less covers the mindset of Rousseau and the active practice of the French revolutionaries. Both the philosopher and the revolutionary</w:t>
      </w:r>
      <w:r>
        <w:rPr>
          <w:rFonts w:ascii="Times New Roman" w:hAnsi="Times New Roman" w:cs="Times New Roman"/>
          <w:sz w:val="24"/>
          <w:lang w:val="en-GB"/>
        </w:rPr>
        <w:t xml:space="preserve"> felt authoris</w:t>
      </w:r>
      <w:r w:rsidRPr="00944F93">
        <w:rPr>
          <w:rFonts w:ascii="Times New Roman" w:hAnsi="Times New Roman" w:cs="Times New Roman"/>
          <w:sz w:val="24"/>
          <w:lang w:val="en-GB"/>
        </w:rPr>
        <w:t xml:space="preserve">ed to encroach on the affairs of society, in order to achieve a better harmony between it and their own concept of nature. This happened because French intellectuals found their societies lacked certain features which they deemed </w:t>
      </w:r>
      <w:r w:rsidR="00430B5B">
        <w:rPr>
          <w:rFonts w:ascii="Times New Roman" w:hAnsi="Times New Roman" w:cs="Times New Roman"/>
          <w:sz w:val="24"/>
          <w:lang w:val="en-GB"/>
        </w:rPr>
        <w:t>to be</w:t>
      </w:r>
      <w:r w:rsidRPr="00944F93">
        <w:rPr>
          <w:rFonts w:ascii="Times New Roman" w:hAnsi="Times New Roman" w:cs="Times New Roman"/>
          <w:sz w:val="24"/>
          <w:lang w:val="en-GB"/>
        </w:rPr>
        <w:t xml:space="preserve"> essential. Certainly, those societies had serious flaws, and </w:t>
      </w:r>
      <w:r w:rsidR="005A44D4">
        <w:rPr>
          <w:rFonts w:ascii="Times New Roman" w:hAnsi="Times New Roman" w:cs="Times New Roman"/>
          <w:sz w:val="24"/>
          <w:lang w:val="en-GB"/>
        </w:rPr>
        <w:t>just as surely</w:t>
      </w:r>
      <w:r w:rsidRPr="00944F93">
        <w:rPr>
          <w:rFonts w:ascii="Times New Roman" w:hAnsi="Times New Roman" w:cs="Times New Roman"/>
          <w:sz w:val="24"/>
          <w:lang w:val="en-GB"/>
        </w:rPr>
        <w:t xml:space="preserve"> </w:t>
      </w:r>
      <w:r w:rsidR="005A44D4">
        <w:rPr>
          <w:rFonts w:ascii="Times New Roman" w:hAnsi="Times New Roman" w:cs="Times New Roman"/>
          <w:sz w:val="24"/>
          <w:lang w:val="en-GB"/>
        </w:rPr>
        <w:t xml:space="preserve">the </w:t>
      </w:r>
      <w:r w:rsidRPr="00944F93">
        <w:rPr>
          <w:rFonts w:ascii="Times New Roman" w:hAnsi="Times New Roman" w:cs="Times New Roman"/>
          <w:sz w:val="24"/>
          <w:lang w:val="en-GB"/>
        </w:rPr>
        <w:t xml:space="preserve">intellectuals </w:t>
      </w:r>
      <w:r w:rsidR="005A44D4">
        <w:rPr>
          <w:rFonts w:ascii="Times New Roman" w:hAnsi="Times New Roman" w:cs="Times New Roman"/>
          <w:sz w:val="24"/>
          <w:lang w:val="en-GB"/>
        </w:rPr>
        <w:t>advanced</w:t>
      </w:r>
      <w:r w:rsidR="005A44D4"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strong arguments against those flaws. </w:t>
      </w:r>
      <w:r w:rsidR="002F3FF1">
        <w:rPr>
          <w:rFonts w:ascii="Times New Roman" w:hAnsi="Times New Roman" w:cs="Times New Roman"/>
          <w:sz w:val="24"/>
          <w:lang w:val="en-GB"/>
        </w:rPr>
        <w:t>Moreover,</w:t>
      </w:r>
      <w:r w:rsidRPr="00944F93">
        <w:rPr>
          <w:rFonts w:ascii="Times New Roman" w:hAnsi="Times New Roman" w:cs="Times New Roman"/>
          <w:sz w:val="24"/>
          <w:lang w:val="en-GB"/>
        </w:rPr>
        <w:t xml:space="preserve"> they </w:t>
      </w:r>
      <w:r w:rsidR="002F3FF1">
        <w:rPr>
          <w:rFonts w:ascii="Times New Roman" w:hAnsi="Times New Roman" w:cs="Times New Roman"/>
          <w:sz w:val="24"/>
          <w:lang w:val="en-GB"/>
        </w:rPr>
        <w:t>were subjected to</w:t>
      </w:r>
      <w:r w:rsidR="002F3FF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political persecution for their unorthodox views – </w:t>
      </w:r>
      <w:r w:rsidR="002F3FF1">
        <w:rPr>
          <w:rFonts w:ascii="Times New Roman" w:hAnsi="Times New Roman" w:cs="Times New Roman"/>
          <w:sz w:val="24"/>
          <w:lang w:val="en-GB"/>
        </w:rPr>
        <w:t>indeed,</w:t>
      </w:r>
      <w:r w:rsidRPr="00944F93">
        <w:rPr>
          <w:rFonts w:ascii="Times New Roman" w:hAnsi="Times New Roman" w:cs="Times New Roman"/>
          <w:sz w:val="24"/>
          <w:lang w:val="en-GB"/>
        </w:rPr>
        <w:t xml:space="preserve"> Rousseau, was</w:t>
      </w:r>
      <w:r w:rsidR="002F3FF1">
        <w:rPr>
          <w:rFonts w:ascii="Times New Roman" w:hAnsi="Times New Roman" w:cs="Times New Roman"/>
          <w:sz w:val="24"/>
          <w:lang w:val="en-GB"/>
        </w:rPr>
        <w:t xml:space="preserve"> also</w:t>
      </w:r>
      <w:r w:rsidRPr="00944F93">
        <w:rPr>
          <w:rFonts w:ascii="Times New Roman" w:hAnsi="Times New Roman" w:cs="Times New Roman"/>
          <w:sz w:val="24"/>
          <w:lang w:val="en-GB"/>
        </w:rPr>
        <w:t xml:space="preserve"> a target of Versailles. The Enlightenment created the modern republic of letters as a rebellion against</w:t>
      </w:r>
      <w:r w:rsidR="002F3FF1">
        <w:rPr>
          <w:rFonts w:ascii="Times New Roman" w:hAnsi="Times New Roman" w:cs="Times New Roman"/>
          <w:sz w:val="24"/>
          <w:lang w:val="en-GB"/>
        </w:rPr>
        <w:t xml:space="preserve"> the then</w:t>
      </w:r>
      <w:r w:rsidRPr="00944F93">
        <w:rPr>
          <w:rFonts w:ascii="Times New Roman" w:hAnsi="Times New Roman" w:cs="Times New Roman"/>
          <w:sz w:val="24"/>
          <w:lang w:val="en-GB"/>
        </w:rPr>
        <w:t xml:space="preserve"> accepted opinion, in the name of reason. Rousseau was </w:t>
      </w:r>
      <w:r w:rsidR="002F3FF1">
        <w:rPr>
          <w:rFonts w:ascii="Times New Roman" w:hAnsi="Times New Roman" w:cs="Times New Roman"/>
          <w:sz w:val="24"/>
          <w:lang w:val="en-GB"/>
        </w:rPr>
        <w:t>at</w:t>
      </w:r>
      <w:r w:rsidR="002F3FF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the centre of this newly conceived circle of French intellectuals</w:t>
      </w:r>
      <w:r w:rsidR="002F3FF1">
        <w:rPr>
          <w:rFonts w:ascii="Times New Roman" w:hAnsi="Times New Roman" w:cs="Times New Roman"/>
          <w:sz w:val="24"/>
          <w:lang w:val="en-GB"/>
        </w:rPr>
        <w:t>, and</w:t>
      </w:r>
      <w:r w:rsidRPr="00944F93">
        <w:rPr>
          <w:rFonts w:ascii="Times New Roman" w:hAnsi="Times New Roman" w:cs="Times New Roman"/>
          <w:sz w:val="24"/>
          <w:lang w:val="en-GB"/>
        </w:rPr>
        <w:t xml:space="preserve"> he was even more radical than most of the others. He could not tolerate the intolerance of the regime that he lived under. His criticism </w:t>
      </w:r>
      <w:r w:rsidR="002F3FF1">
        <w:rPr>
          <w:rFonts w:ascii="Times New Roman" w:hAnsi="Times New Roman" w:cs="Times New Roman"/>
          <w:sz w:val="24"/>
          <w:lang w:val="en-GB"/>
        </w:rPr>
        <w:t>came</w:t>
      </w:r>
      <w:r w:rsidR="002F3FF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close to </w:t>
      </w:r>
      <w:r w:rsidR="002F3FF1" w:rsidRPr="00944F93">
        <w:rPr>
          <w:rFonts w:ascii="Times New Roman" w:hAnsi="Times New Roman" w:cs="Times New Roman"/>
          <w:sz w:val="24"/>
          <w:lang w:val="en-GB"/>
        </w:rPr>
        <w:t>a</w:t>
      </w:r>
      <w:r w:rsidR="002F3FF1">
        <w:rPr>
          <w:rFonts w:ascii="Times New Roman" w:hAnsi="Times New Roman" w:cs="Times New Roman"/>
          <w:sz w:val="24"/>
          <w:lang w:val="en-GB"/>
        </w:rPr>
        <w:t xml:space="preserve"> direct</w:t>
      </w:r>
      <w:r w:rsidR="002F3FF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attack on society, or at least </w:t>
      </w:r>
      <w:r w:rsidR="002F3FF1">
        <w:rPr>
          <w:rFonts w:ascii="Times New Roman" w:hAnsi="Times New Roman" w:cs="Times New Roman"/>
          <w:sz w:val="24"/>
          <w:lang w:val="en-GB"/>
        </w:rPr>
        <w:t>on</w:t>
      </w:r>
      <w:r w:rsidR="002F3FF1" w:rsidRPr="00944F93">
        <w:rPr>
          <w:rFonts w:ascii="Times New Roman" w:hAnsi="Times New Roman" w:cs="Times New Roman"/>
          <w:sz w:val="24"/>
          <w:lang w:val="en-GB"/>
        </w:rPr>
        <w:t xml:space="preserve"> </w:t>
      </w:r>
      <w:r>
        <w:rPr>
          <w:rFonts w:ascii="Times New Roman" w:hAnsi="Times New Roman" w:cs="Times New Roman"/>
          <w:sz w:val="24"/>
          <w:lang w:val="en-GB"/>
        </w:rPr>
        <w:t>‘</w:t>
      </w:r>
      <w:r w:rsidRPr="00944F93">
        <w:rPr>
          <w:rFonts w:ascii="Times New Roman" w:hAnsi="Times New Roman" w:cs="Times New Roman"/>
          <w:sz w:val="24"/>
          <w:lang w:val="en-GB"/>
        </w:rPr>
        <w:t>the inherited forms of social know</w:t>
      </w:r>
      <w:r>
        <w:rPr>
          <w:rFonts w:ascii="Times New Roman" w:hAnsi="Times New Roman" w:cs="Times New Roman"/>
          <w:sz w:val="24"/>
          <w:lang w:val="en-GB"/>
        </w:rPr>
        <w:t>ledge’</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24"/>
      </w:r>
      <w:r w:rsidRPr="00944F93">
        <w:rPr>
          <w:rFonts w:ascii="Times New Roman" w:hAnsi="Times New Roman" w:cs="Times New Roman"/>
          <w:sz w:val="24"/>
          <w:lang w:val="en-GB"/>
        </w:rPr>
        <w:t xml:space="preserve"> As a philosopher, he</w:t>
      </w:r>
      <w:r>
        <w:rPr>
          <w:rFonts w:ascii="Times New Roman" w:hAnsi="Times New Roman" w:cs="Times New Roman"/>
          <w:sz w:val="24"/>
          <w:lang w:val="en-GB"/>
        </w:rPr>
        <w:t xml:space="preserve"> mobilis</w:t>
      </w:r>
      <w:r w:rsidRPr="00944F93">
        <w:rPr>
          <w:rFonts w:ascii="Times New Roman" w:hAnsi="Times New Roman" w:cs="Times New Roman"/>
          <w:sz w:val="24"/>
          <w:lang w:val="en-GB"/>
        </w:rPr>
        <w:t xml:space="preserve">ed his creative rational genius to destroy the forms of traditional institutionalised knowledge within his urban (Genevan) and national (French) community. </w:t>
      </w:r>
    </w:p>
    <w:p w14:paraId="1F2D97B6" w14:textId="18EC9D5F"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Scruton, on the other hand, wanted to preserve the </w:t>
      </w:r>
      <w:r>
        <w:rPr>
          <w:rFonts w:ascii="Times New Roman" w:hAnsi="Times New Roman" w:cs="Times New Roman"/>
          <w:sz w:val="24"/>
          <w:lang w:val="en-GB"/>
        </w:rPr>
        <w:t>‘</w:t>
      </w:r>
      <w:r w:rsidRPr="00944F93">
        <w:rPr>
          <w:rFonts w:ascii="Times New Roman" w:hAnsi="Times New Roman" w:cs="Times New Roman"/>
          <w:sz w:val="24"/>
          <w:lang w:val="en-GB"/>
        </w:rPr>
        <w:t>inherited forms of social knowledge</w:t>
      </w:r>
      <w:r>
        <w:rPr>
          <w:rFonts w:ascii="Times New Roman" w:hAnsi="Times New Roman" w:cs="Times New Roman"/>
          <w:sz w:val="24"/>
          <w:lang w:val="en-GB"/>
        </w:rPr>
        <w:t>’</w:t>
      </w:r>
      <w:r w:rsidR="002F3FF1">
        <w:rPr>
          <w:rFonts w:ascii="Times New Roman" w:hAnsi="Times New Roman" w:cs="Times New Roman"/>
          <w:sz w:val="24"/>
          <w:lang w:val="en-GB"/>
        </w:rPr>
        <w:t xml:space="preserve"> in his society</w:t>
      </w:r>
      <w:r w:rsidRPr="00944F93">
        <w:rPr>
          <w:rFonts w:ascii="Times New Roman" w:hAnsi="Times New Roman" w:cs="Times New Roman"/>
          <w:sz w:val="24"/>
          <w:lang w:val="en-GB"/>
        </w:rPr>
        <w:t xml:space="preserve">. Both common law and British parliamentary procedures were, of course, part of the traditional political and legal culture of his home country, Britain. </w:t>
      </w:r>
      <w:r w:rsidR="002F3FF1">
        <w:rPr>
          <w:rFonts w:ascii="Times New Roman" w:hAnsi="Times New Roman" w:cs="Times New Roman"/>
          <w:sz w:val="24"/>
          <w:lang w:val="en-GB"/>
        </w:rPr>
        <w:t>S</w:t>
      </w:r>
      <w:r w:rsidRPr="00944F93">
        <w:rPr>
          <w:rFonts w:ascii="Times New Roman" w:hAnsi="Times New Roman" w:cs="Times New Roman"/>
          <w:sz w:val="24"/>
          <w:lang w:val="en-GB"/>
        </w:rPr>
        <w:t>tudy</w:t>
      </w:r>
      <w:r w:rsidR="002F3FF1">
        <w:rPr>
          <w:rFonts w:ascii="Times New Roman" w:hAnsi="Times New Roman" w:cs="Times New Roman"/>
          <w:sz w:val="24"/>
          <w:lang w:val="en-GB"/>
        </w:rPr>
        <w:t>ing</w:t>
      </w:r>
      <w:r w:rsidRPr="00944F93">
        <w:rPr>
          <w:rFonts w:ascii="Times New Roman" w:hAnsi="Times New Roman" w:cs="Times New Roman"/>
          <w:sz w:val="24"/>
          <w:lang w:val="en-GB"/>
        </w:rPr>
        <w:t xml:space="preserve"> the existing discourse of law </w:t>
      </w:r>
      <w:r w:rsidR="00530DF4">
        <w:rPr>
          <w:rFonts w:ascii="Times New Roman" w:hAnsi="Times New Roman" w:cs="Times New Roman"/>
          <w:sz w:val="24"/>
          <w:lang w:val="en-GB"/>
        </w:rPr>
        <w:t>were</w:t>
      </w:r>
      <w:r w:rsidRPr="00944F93">
        <w:rPr>
          <w:rFonts w:ascii="Times New Roman" w:hAnsi="Times New Roman" w:cs="Times New Roman"/>
          <w:sz w:val="24"/>
          <w:lang w:val="en-GB"/>
        </w:rPr>
        <w:t xml:space="preserve"> to be crucial for him. Later he added to that background knowledge a </w:t>
      </w:r>
      <w:r w:rsidRPr="00944F93">
        <w:rPr>
          <w:rFonts w:ascii="Times New Roman" w:hAnsi="Times New Roman" w:cs="Times New Roman"/>
          <w:sz w:val="24"/>
          <w:lang w:val="en-GB"/>
        </w:rPr>
        <w:lastRenderedPageBreak/>
        <w:t xml:space="preserve">systematic investigation of British parliamentary procedures. The two together </w:t>
      </w:r>
      <w:r w:rsidR="00530DF4">
        <w:rPr>
          <w:rFonts w:ascii="Times New Roman" w:hAnsi="Times New Roman" w:cs="Times New Roman"/>
          <w:sz w:val="24"/>
          <w:lang w:val="en-GB"/>
        </w:rPr>
        <w:t>represent</w:t>
      </w:r>
      <w:r w:rsidRPr="00944F93">
        <w:rPr>
          <w:rFonts w:ascii="Times New Roman" w:hAnsi="Times New Roman" w:cs="Times New Roman"/>
          <w:sz w:val="24"/>
          <w:lang w:val="en-GB"/>
        </w:rPr>
        <w:t xml:space="preserve"> the foundations of British liberty: </w:t>
      </w:r>
      <w:r>
        <w:rPr>
          <w:rFonts w:ascii="Times New Roman" w:hAnsi="Times New Roman" w:cs="Times New Roman"/>
          <w:sz w:val="24"/>
          <w:lang w:val="en-GB"/>
        </w:rPr>
        <w:t>‘</w:t>
      </w:r>
      <w:r w:rsidRPr="00944F93">
        <w:rPr>
          <w:rFonts w:ascii="Times New Roman" w:hAnsi="Times New Roman" w:cs="Times New Roman"/>
          <w:sz w:val="24"/>
          <w:lang w:val="en-GB"/>
        </w:rPr>
        <w:t xml:space="preserve">I remain convinced that the core of our political inheritance, which is the common law and the culture of compromise that grows from it, retains its ancient sovereignty over both the government and the feelings </w:t>
      </w:r>
      <w:r>
        <w:rPr>
          <w:rFonts w:ascii="Times New Roman" w:hAnsi="Times New Roman" w:cs="Times New Roman"/>
          <w:sz w:val="24"/>
          <w:lang w:val="en-GB"/>
        </w:rPr>
        <w:t>of the English-speaking people…’</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25"/>
      </w:r>
    </w:p>
    <w:p w14:paraId="3321D199" w14:textId="5DB30635" w:rsidR="009C5BD3" w:rsidRPr="00944F93" w:rsidRDefault="00530DF4"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C</w:t>
      </w:r>
      <w:r>
        <w:rPr>
          <w:rFonts w:ascii="Times New Roman" w:hAnsi="Times New Roman" w:cs="Times New Roman"/>
          <w:sz w:val="24"/>
          <w:lang w:val="en-GB"/>
        </w:rPr>
        <w:t>learly</w:t>
      </w:r>
      <w:r w:rsidR="009C5BD3" w:rsidRPr="00944F93">
        <w:rPr>
          <w:rFonts w:ascii="Times New Roman" w:hAnsi="Times New Roman" w:cs="Times New Roman"/>
          <w:sz w:val="24"/>
          <w:lang w:val="en-GB"/>
        </w:rPr>
        <w:t>, the British system was different from the French one – yet Scruton seems to share Burke’s conviction that the subversion of the inherited institutions and procedures was</w:t>
      </w:r>
      <w:r>
        <w:rPr>
          <w:rFonts w:ascii="Times New Roman" w:hAnsi="Times New Roman" w:cs="Times New Roman"/>
          <w:sz w:val="24"/>
          <w:lang w:val="en-GB"/>
        </w:rPr>
        <w:t xml:space="preserve"> also</w:t>
      </w:r>
      <w:r w:rsidR="009C5BD3"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co</w:t>
      </w:r>
      <w:r>
        <w:rPr>
          <w:rFonts w:ascii="Times New Roman" w:hAnsi="Times New Roman" w:cs="Times New Roman"/>
          <w:sz w:val="24"/>
          <w:lang w:val="en-GB"/>
        </w:rPr>
        <w:t>unter</w:t>
      </w:r>
      <w:r w:rsidR="009C5BD3" w:rsidRPr="00944F93">
        <w:rPr>
          <w:rFonts w:ascii="Times New Roman" w:hAnsi="Times New Roman" w:cs="Times New Roman"/>
          <w:sz w:val="24"/>
          <w:lang w:val="en-GB"/>
        </w:rPr>
        <w:t xml:space="preserve">-productive and irrational in France.  Burke </w:t>
      </w:r>
      <w:r>
        <w:rPr>
          <w:rFonts w:ascii="Times New Roman" w:hAnsi="Times New Roman" w:cs="Times New Roman"/>
          <w:sz w:val="24"/>
          <w:lang w:val="en-GB"/>
        </w:rPr>
        <w:t>was</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not</w:t>
      </w:r>
      <w:r>
        <w:rPr>
          <w:rFonts w:ascii="Times New Roman" w:hAnsi="Times New Roman" w:cs="Times New Roman"/>
          <w:sz w:val="24"/>
          <w:lang w:val="en-GB"/>
        </w:rPr>
        <w:t xml:space="preserve"> able to</w:t>
      </w:r>
      <w:r w:rsidR="009C5BD3" w:rsidRPr="00944F93">
        <w:rPr>
          <w:rFonts w:ascii="Times New Roman" w:hAnsi="Times New Roman" w:cs="Times New Roman"/>
          <w:sz w:val="24"/>
          <w:lang w:val="en-GB"/>
        </w:rPr>
        <w:t xml:space="preserve"> convince Rousseau about this, partly because the French thinker died too early for that.</w:t>
      </w:r>
      <w:r w:rsidR="009C5BD3" w:rsidRPr="00944F93">
        <w:rPr>
          <w:rStyle w:val="Vgjegyzet-hivatkozs"/>
          <w:rFonts w:ascii="Times New Roman" w:hAnsi="Times New Roman" w:cs="Times New Roman"/>
          <w:sz w:val="24"/>
          <w:lang w:val="en-GB"/>
        </w:rPr>
        <w:endnoteReference w:id="26"/>
      </w:r>
      <w:r w:rsidR="009C5BD3" w:rsidRPr="00944F93">
        <w:rPr>
          <w:rFonts w:ascii="Times New Roman" w:hAnsi="Times New Roman" w:cs="Times New Roman"/>
          <w:sz w:val="24"/>
          <w:lang w:val="en-GB"/>
        </w:rPr>
        <w:t xml:space="preserve"> But partly, also, because Rousseau proved to be the paradigm of the progressive public intellectual, who is much better </w:t>
      </w:r>
      <w:r w:rsidR="00BC2C97">
        <w:rPr>
          <w:rFonts w:ascii="Times New Roman" w:hAnsi="Times New Roman" w:cs="Times New Roman"/>
          <w:sz w:val="24"/>
          <w:lang w:val="en-GB"/>
        </w:rPr>
        <w:t>at</w:t>
      </w:r>
      <w:r w:rsidR="00BC2C97"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criticising than </w:t>
      </w:r>
      <w:r w:rsidR="00BC2C97">
        <w:rPr>
          <w:rFonts w:ascii="Times New Roman" w:hAnsi="Times New Roman" w:cs="Times New Roman"/>
          <w:sz w:val="24"/>
          <w:lang w:val="en-GB"/>
        </w:rPr>
        <w:t>at</w:t>
      </w:r>
      <w:r w:rsidR="00BC2C97"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defending existing values. Scruton points out that Rousseau’s refined sense of paradox made him </w:t>
      </w:r>
      <w:r w:rsidR="00BC2C97">
        <w:rPr>
          <w:rFonts w:ascii="Times New Roman" w:hAnsi="Times New Roman" w:cs="Times New Roman"/>
          <w:sz w:val="24"/>
          <w:lang w:val="en-GB"/>
        </w:rPr>
        <w:t>ideally suited for</w:t>
      </w:r>
      <w:r w:rsidR="009C5BD3" w:rsidRPr="00944F93">
        <w:rPr>
          <w:rFonts w:ascii="Times New Roman" w:hAnsi="Times New Roman" w:cs="Times New Roman"/>
          <w:sz w:val="24"/>
          <w:lang w:val="en-GB"/>
        </w:rPr>
        <w:t xml:space="preserve"> questioning existing states of affairs, and that as a philosopher he did not appreciate prejudice, which is a prerequisite </w:t>
      </w:r>
      <w:r w:rsidR="00E34F67">
        <w:rPr>
          <w:rFonts w:ascii="Times New Roman" w:hAnsi="Times New Roman" w:cs="Times New Roman"/>
          <w:sz w:val="24"/>
          <w:lang w:val="en-GB"/>
        </w:rPr>
        <w:t>for</w:t>
      </w:r>
      <w:r w:rsidR="00E34F67"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protect</w:t>
      </w:r>
      <w:r w:rsidR="00E34F67">
        <w:rPr>
          <w:rFonts w:ascii="Times New Roman" w:hAnsi="Times New Roman" w:cs="Times New Roman"/>
          <w:sz w:val="24"/>
          <w:lang w:val="en-GB"/>
        </w:rPr>
        <w:t>ing</w:t>
      </w:r>
      <w:r w:rsidR="009C5BD3" w:rsidRPr="00944F93">
        <w:rPr>
          <w:rFonts w:ascii="Times New Roman" w:hAnsi="Times New Roman" w:cs="Times New Roman"/>
          <w:sz w:val="24"/>
          <w:lang w:val="en-GB"/>
        </w:rPr>
        <w:t xml:space="preserve"> existing things.</w:t>
      </w:r>
      <w:r w:rsidR="009C5BD3" w:rsidRPr="00944F93">
        <w:rPr>
          <w:rStyle w:val="Vgjegyzet-hivatkozs"/>
          <w:rFonts w:ascii="Times New Roman" w:hAnsi="Times New Roman" w:cs="Times New Roman"/>
          <w:sz w:val="24"/>
          <w:lang w:val="en-GB"/>
        </w:rPr>
        <w:endnoteReference w:id="27"/>
      </w:r>
      <w:r w:rsidR="009C5BD3" w:rsidRPr="00944F93">
        <w:rPr>
          <w:rFonts w:ascii="Times New Roman" w:hAnsi="Times New Roman" w:cs="Times New Roman"/>
          <w:sz w:val="24"/>
          <w:lang w:val="en-GB"/>
        </w:rPr>
        <w:t xml:space="preserve"> He makes use of the two concepts as catchwords for two different ways of thinking, </w:t>
      </w:r>
      <w:r w:rsidR="005C2D9C">
        <w:rPr>
          <w:rFonts w:ascii="Times New Roman" w:hAnsi="Times New Roman" w:cs="Times New Roman"/>
          <w:sz w:val="24"/>
          <w:lang w:val="en-GB"/>
        </w:rPr>
        <w:t xml:space="preserve">or </w:t>
      </w:r>
      <w:r w:rsidR="009C5BD3" w:rsidRPr="00944F93">
        <w:rPr>
          <w:rFonts w:ascii="Times New Roman" w:hAnsi="Times New Roman" w:cs="Times New Roman"/>
          <w:sz w:val="24"/>
          <w:lang w:val="en-GB"/>
        </w:rPr>
        <w:t xml:space="preserve">in fact two different forms of rationality: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 xml:space="preserve">Paradox is the mark of </w:t>
      </w:r>
      <w:r w:rsidR="009C5BD3" w:rsidRPr="00944F93">
        <w:rPr>
          <w:rFonts w:ascii="Times New Roman" w:hAnsi="Times New Roman" w:cs="Times New Roman"/>
          <w:i/>
          <w:sz w:val="24"/>
          <w:lang w:val="en-GB"/>
        </w:rPr>
        <w:t xml:space="preserve">a priori </w:t>
      </w:r>
      <w:r w:rsidR="009C5BD3" w:rsidRPr="00944F93">
        <w:rPr>
          <w:rFonts w:ascii="Times New Roman" w:hAnsi="Times New Roman" w:cs="Times New Roman"/>
          <w:sz w:val="24"/>
          <w:lang w:val="en-GB"/>
        </w:rPr>
        <w:t>thinking—thinking from first principles in a situation where human nature has been encrusted by custom and habit.</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 xml:space="preserve"> On the other hand, accepting prejudice is the prerequisite of conservatism. Instead of preserving the existing social frameworks, Rousseau </w:t>
      </w:r>
      <w:r w:rsidR="005C2D9C" w:rsidRPr="00944F93">
        <w:rPr>
          <w:rFonts w:ascii="Times New Roman" w:hAnsi="Times New Roman" w:cs="Times New Roman"/>
          <w:sz w:val="24"/>
          <w:lang w:val="en-GB"/>
        </w:rPr>
        <w:t>prefer</w:t>
      </w:r>
      <w:r w:rsidR="005C2D9C">
        <w:rPr>
          <w:rFonts w:ascii="Times New Roman" w:hAnsi="Times New Roman" w:cs="Times New Roman"/>
          <w:sz w:val="24"/>
          <w:lang w:val="en-GB"/>
        </w:rPr>
        <w:t>red</w:t>
      </w:r>
      <w:r w:rsidR="005C2D9C"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to measure them against </w:t>
      </w:r>
      <w:r w:rsidR="009C5BD3" w:rsidRPr="00944F93">
        <w:rPr>
          <w:rFonts w:ascii="Times New Roman" w:hAnsi="Times New Roman" w:cs="Times New Roman"/>
          <w:i/>
          <w:sz w:val="24"/>
          <w:lang w:val="en-GB"/>
        </w:rPr>
        <w:t>a priori</w:t>
      </w:r>
      <w:r w:rsidR="009C5BD3" w:rsidRPr="00944F93">
        <w:rPr>
          <w:rFonts w:ascii="Times New Roman" w:hAnsi="Times New Roman" w:cs="Times New Roman"/>
          <w:sz w:val="24"/>
          <w:lang w:val="en-GB"/>
        </w:rPr>
        <w:t xml:space="preserve"> standards. While he had no </w:t>
      </w:r>
      <w:r w:rsidR="00FA47CF">
        <w:rPr>
          <w:rFonts w:ascii="Times New Roman" w:hAnsi="Times New Roman" w:cs="Times New Roman"/>
          <w:sz w:val="24"/>
          <w:lang w:val="en-GB"/>
        </w:rPr>
        <w:t>opportunity</w:t>
      </w:r>
      <w:r w:rsidR="00FA47CF"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to test his own </w:t>
      </w:r>
      <w:r w:rsidR="00FA47CF" w:rsidRPr="00944F93">
        <w:rPr>
          <w:rFonts w:ascii="Times New Roman" w:hAnsi="Times New Roman" w:cs="Times New Roman"/>
          <w:sz w:val="24"/>
          <w:lang w:val="en-GB"/>
        </w:rPr>
        <w:t>theor</w:t>
      </w:r>
      <w:r w:rsidR="00FA47CF">
        <w:rPr>
          <w:rFonts w:ascii="Times New Roman" w:hAnsi="Times New Roman" w:cs="Times New Roman"/>
          <w:sz w:val="24"/>
          <w:lang w:val="en-GB"/>
        </w:rPr>
        <w:t>ies</w:t>
      </w:r>
      <w:r w:rsidR="00FA47CF"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against the standards of peaceful social coexistence, Burke and Scruton both </w:t>
      </w:r>
      <w:r w:rsidR="00FA47CF">
        <w:rPr>
          <w:rFonts w:ascii="Times New Roman" w:hAnsi="Times New Roman" w:cs="Times New Roman"/>
          <w:sz w:val="24"/>
          <w:lang w:val="en-GB"/>
        </w:rPr>
        <w:t>saw</w:t>
      </w:r>
      <w:r w:rsidR="009C5BD3" w:rsidRPr="00944F93">
        <w:rPr>
          <w:rFonts w:ascii="Times New Roman" w:hAnsi="Times New Roman" w:cs="Times New Roman"/>
          <w:sz w:val="24"/>
          <w:lang w:val="en-GB"/>
        </w:rPr>
        <w:t xml:space="preserve"> how Robespierre and his comrades translated the bright logical paradoxes of the philosophers into bloody deeds of social unrest, massacre and bloodshed.  </w:t>
      </w:r>
    </w:p>
    <w:p w14:paraId="3372A211" w14:textId="29FDEA3D" w:rsidR="009C5BD3" w:rsidRPr="00944F93" w:rsidRDefault="00E6351A"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I</w:t>
      </w:r>
      <w:r w:rsidRPr="00944F93">
        <w:rPr>
          <w:rFonts w:ascii="Times New Roman" w:hAnsi="Times New Roman" w:cs="Times New Roman"/>
          <w:sz w:val="24"/>
          <w:lang w:val="en-GB"/>
        </w:rPr>
        <w:t>n his interpretation of the outbreak of the French Revolution</w:t>
      </w:r>
      <w:r>
        <w:rPr>
          <w:rFonts w:ascii="Times New Roman" w:hAnsi="Times New Roman" w:cs="Times New Roman"/>
          <w:sz w:val="24"/>
          <w:lang w:val="en-GB"/>
        </w:rPr>
        <w:t>,</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Burke was applying the </w:t>
      </w:r>
      <w:r>
        <w:rPr>
          <w:rFonts w:ascii="Times New Roman" w:hAnsi="Times New Roman" w:cs="Times New Roman"/>
          <w:sz w:val="24"/>
          <w:lang w:val="en-GB"/>
        </w:rPr>
        <w:t>defining</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early-modern British experience of civil war and bloodshed, caused by religious zeal</w:t>
      </w:r>
      <w:r>
        <w:rPr>
          <w:rFonts w:ascii="Times New Roman" w:hAnsi="Times New Roman" w:cs="Times New Roman"/>
          <w:sz w:val="24"/>
          <w:lang w:val="en-GB"/>
        </w:rPr>
        <w:t xml:space="preserve"> and</w:t>
      </w:r>
      <w:r w:rsidRPr="00944F93">
        <w:rPr>
          <w:rFonts w:ascii="Times New Roman" w:hAnsi="Times New Roman" w:cs="Times New Roman"/>
          <w:sz w:val="24"/>
          <w:lang w:val="en-GB"/>
        </w:rPr>
        <w:t xml:space="preserve"> </w:t>
      </w:r>
      <w:r>
        <w:rPr>
          <w:rFonts w:ascii="Times New Roman" w:hAnsi="Times New Roman" w:cs="Times New Roman"/>
          <w:sz w:val="24"/>
          <w:lang w:val="en-GB"/>
        </w:rPr>
        <w:t>an</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uncontrolled outburst of religious enthusiasm</w:t>
      </w:r>
      <w:r>
        <w:rPr>
          <w:rFonts w:ascii="Times New Roman" w:hAnsi="Times New Roman" w:cs="Times New Roman"/>
          <w:sz w:val="24"/>
          <w:lang w:val="en-GB"/>
        </w:rPr>
        <w:t>.</w:t>
      </w:r>
      <w:r w:rsidR="009C5BD3" w:rsidRPr="00944F93">
        <w:rPr>
          <w:rFonts w:ascii="Times New Roman" w:hAnsi="Times New Roman" w:cs="Times New Roman"/>
          <w:sz w:val="24"/>
          <w:lang w:val="en-GB"/>
        </w:rPr>
        <w:t xml:space="preserve">. He was not alone </w:t>
      </w:r>
      <w:r>
        <w:rPr>
          <w:rFonts w:ascii="Times New Roman" w:hAnsi="Times New Roman" w:cs="Times New Roman"/>
          <w:sz w:val="24"/>
          <w:lang w:val="en-GB"/>
        </w:rPr>
        <w:t>in</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suspect</w:t>
      </w:r>
      <w:r>
        <w:rPr>
          <w:rFonts w:ascii="Times New Roman" w:hAnsi="Times New Roman" w:cs="Times New Roman"/>
          <w:sz w:val="24"/>
          <w:lang w:val="en-GB"/>
        </w:rPr>
        <w:t>ing that</w:t>
      </w:r>
      <w:r w:rsidR="009C5BD3" w:rsidRPr="00944F93">
        <w:rPr>
          <w:rFonts w:ascii="Times New Roman" w:hAnsi="Times New Roman" w:cs="Times New Roman"/>
          <w:sz w:val="24"/>
          <w:lang w:val="en-GB"/>
        </w:rPr>
        <w:t xml:space="preserve"> Rousseau’s radical thought</w:t>
      </w:r>
      <w:r>
        <w:rPr>
          <w:rFonts w:ascii="Times New Roman" w:hAnsi="Times New Roman" w:cs="Times New Roman"/>
          <w:sz w:val="24"/>
          <w:lang w:val="en-GB"/>
        </w:rPr>
        <w:t xml:space="preserve"> lay</w:t>
      </w:r>
      <w:r w:rsidR="009C5BD3" w:rsidRPr="00944F93">
        <w:rPr>
          <w:rFonts w:ascii="Times New Roman" w:hAnsi="Times New Roman" w:cs="Times New Roman"/>
          <w:sz w:val="24"/>
          <w:lang w:val="en-GB"/>
        </w:rPr>
        <w:t xml:space="preserve"> behind the acts of the revolutionaries. Scruton calls the fervour of the avant-garde of the revolution a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quasi-religious quest</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 xml:space="preserve">, a search for the perfect social arrangement,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a God’s-eye vie</w:t>
      </w:r>
      <w:r w:rsidR="009C5BD3">
        <w:rPr>
          <w:rFonts w:ascii="Times New Roman" w:hAnsi="Times New Roman" w:cs="Times New Roman"/>
          <w:sz w:val="24"/>
          <w:lang w:val="en-GB"/>
        </w:rPr>
        <w:t>w of all our brief arrangements’</w:t>
      </w:r>
      <w:r w:rsidR="009C5BD3" w:rsidRPr="00944F93">
        <w:rPr>
          <w:rFonts w:ascii="Times New Roman" w:hAnsi="Times New Roman" w:cs="Times New Roman"/>
          <w:sz w:val="24"/>
          <w:lang w:val="en-GB"/>
        </w:rPr>
        <w:t>.</w:t>
      </w:r>
      <w:r w:rsidR="009C5BD3" w:rsidRPr="00944F93">
        <w:rPr>
          <w:rStyle w:val="Vgjegyzet-hivatkozs"/>
          <w:rFonts w:ascii="Times New Roman" w:hAnsi="Times New Roman" w:cs="Times New Roman"/>
          <w:sz w:val="24"/>
          <w:lang w:val="en-GB"/>
        </w:rPr>
        <w:endnoteReference w:id="28"/>
      </w:r>
      <w:r w:rsidR="009C5BD3" w:rsidRPr="00944F93">
        <w:rPr>
          <w:rFonts w:ascii="Times New Roman" w:hAnsi="Times New Roman" w:cs="Times New Roman"/>
          <w:sz w:val="24"/>
          <w:lang w:val="en-GB"/>
        </w:rPr>
        <w:t xml:space="preserve"> </w:t>
      </w:r>
    </w:p>
    <w:p w14:paraId="4FC02497" w14:textId="6BCF80D6"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Hume</w:t>
      </w:r>
      <w:r w:rsidR="00E6351A">
        <w:rPr>
          <w:rFonts w:ascii="Times New Roman" w:hAnsi="Times New Roman" w:cs="Times New Roman"/>
          <w:sz w:val="24"/>
          <w:lang w:val="en-GB"/>
        </w:rPr>
        <w:t xml:space="preserve"> wrote </w:t>
      </w:r>
      <w:r w:rsidRPr="00944F93">
        <w:rPr>
          <w:rFonts w:ascii="Times New Roman" w:hAnsi="Times New Roman" w:cs="Times New Roman"/>
          <w:sz w:val="24"/>
          <w:lang w:val="en-GB"/>
        </w:rPr>
        <w:t xml:space="preserve"> that the Enlightenment struggled against the </w:t>
      </w:r>
      <w:r w:rsidR="0013553A">
        <w:rPr>
          <w:rFonts w:ascii="Times New Roman" w:hAnsi="Times New Roman" w:cs="Times New Roman"/>
          <w:sz w:val="24"/>
          <w:lang w:val="en-GB"/>
        </w:rPr>
        <w:t xml:space="preserve">dual </w:t>
      </w:r>
      <w:r w:rsidR="0013553A" w:rsidRPr="00944F93">
        <w:rPr>
          <w:rFonts w:ascii="Times New Roman" w:hAnsi="Times New Roman" w:cs="Times New Roman"/>
          <w:sz w:val="24"/>
          <w:lang w:val="en-GB"/>
        </w:rPr>
        <w:t>enem</w:t>
      </w:r>
      <w:r w:rsidR="0013553A">
        <w:rPr>
          <w:rFonts w:ascii="Times New Roman" w:hAnsi="Times New Roman" w:cs="Times New Roman"/>
          <w:sz w:val="24"/>
          <w:lang w:val="en-GB"/>
        </w:rPr>
        <w:t>ies</w:t>
      </w:r>
      <w:r w:rsidR="0013553A"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of superstition and enthusiasm.</w:t>
      </w:r>
      <w:r w:rsidRPr="00944F93">
        <w:rPr>
          <w:rStyle w:val="Vgjegyzet-hivatkozs"/>
          <w:rFonts w:ascii="Times New Roman" w:hAnsi="Times New Roman" w:cs="Times New Roman"/>
          <w:sz w:val="24"/>
          <w:lang w:val="en-GB"/>
        </w:rPr>
        <w:endnoteReference w:id="29"/>
      </w:r>
      <w:r w:rsidRPr="00944F93">
        <w:rPr>
          <w:rFonts w:ascii="Times New Roman" w:hAnsi="Times New Roman" w:cs="Times New Roman"/>
          <w:sz w:val="24"/>
          <w:lang w:val="en-GB"/>
        </w:rPr>
        <w:t xml:space="preserve"> </w:t>
      </w:r>
      <w:r w:rsidR="00821160">
        <w:rPr>
          <w:rFonts w:ascii="Times New Roman" w:hAnsi="Times New Roman" w:cs="Times New Roman"/>
          <w:sz w:val="24"/>
          <w:lang w:val="en-GB"/>
        </w:rPr>
        <w:t>Similarly,</w:t>
      </w:r>
      <w:r>
        <w:rPr>
          <w:rFonts w:ascii="Times New Roman" w:hAnsi="Times New Roman" w:cs="Times New Roman"/>
          <w:sz w:val="24"/>
          <w:lang w:val="en-GB"/>
        </w:rPr>
        <w:t xml:space="preserve"> Scruton describes ‘</w:t>
      </w:r>
      <w:r w:rsidRPr="00944F93">
        <w:rPr>
          <w:rFonts w:ascii="Times New Roman" w:hAnsi="Times New Roman" w:cs="Times New Roman"/>
          <w:sz w:val="24"/>
          <w:lang w:val="en-GB"/>
        </w:rPr>
        <w:t xml:space="preserve">a holy war waged against </w:t>
      </w:r>
      <w:r>
        <w:rPr>
          <w:rFonts w:ascii="Times New Roman" w:hAnsi="Times New Roman" w:cs="Times New Roman"/>
          <w:sz w:val="24"/>
          <w:lang w:val="en-GB"/>
        </w:rPr>
        <w:t>superstition in the name of God’</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30"/>
      </w:r>
      <w:r w:rsidRPr="00944F93">
        <w:rPr>
          <w:rFonts w:ascii="Times New Roman" w:hAnsi="Times New Roman" w:cs="Times New Roman"/>
          <w:sz w:val="24"/>
          <w:lang w:val="en-GB"/>
        </w:rPr>
        <w:t xml:space="preserve"> </w:t>
      </w:r>
      <w:r w:rsidR="00821160">
        <w:rPr>
          <w:rFonts w:ascii="Times New Roman" w:hAnsi="Times New Roman" w:cs="Times New Roman"/>
          <w:sz w:val="24"/>
          <w:lang w:val="en-GB"/>
        </w:rPr>
        <w:t>Interestingly,</w:t>
      </w:r>
      <w:r w:rsidRPr="00944F93">
        <w:rPr>
          <w:rFonts w:ascii="Times New Roman" w:hAnsi="Times New Roman" w:cs="Times New Roman"/>
          <w:sz w:val="24"/>
          <w:lang w:val="en-GB"/>
        </w:rPr>
        <w:t xml:space="preserve"> Hume certainly did not become a devote</w:t>
      </w:r>
      <w:r w:rsidR="00821160">
        <w:rPr>
          <w:rFonts w:ascii="Times New Roman" w:hAnsi="Times New Roman" w:cs="Times New Roman"/>
          <w:sz w:val="24"/>
          <w:lang w:val="en-GB"/>
        </w:rPr>
        <w:t>d</w:t>
      </w:r>
      <w:r w:rsidRPr="00944F93">
        <w:rPr>
          <w:rFonts w:ascii="Times New Roman" w:hAnsi="Times New Roman" w:cs="Times New Roman"/>
          <w:sz w:val="24"/>
          <w:lang w:val="en-GB"/>
        </w:rPr>
        <w:t xml:space="preserve"> believer in a fight against superstition, and he did not want to get rid of customs and habits </w:t>
      </w:r>
      <w:r w:rsidR="00821160">
        <w:rPr>
          <w:rFonts w:ascii="Times New Roman" w:hAnsi="Times New Roman" w:cs="Times New Roman"/>
          <w:sz w:val="24"/>
          <w:lang w:val="en-GB"/>
        </w:rPr>
        <w:t>at</w:t>
      </w:r>
      <w:r w:rsidR="00821160"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any </w:t>
      </w:r>
      <w:r w:rsidR="00821160">
        <w:rPr>
          <w:rFonts w:ascii="Times New Roman" w:hAnsi="Times New Roman" w:cs="Times New Roman"/>
          <w:sz w:val="24"/>
          <w:lang w:val="en-GB"/>
        </w:rPr>
        <w:t>cost</w:t>
      </w:r>
      <w:r w:rsidRPr="00944F93">
        <w:rPr>
          <w:rFonts w:ascii="Times New Roman" w:hAnsi="Times New Roman" w:cs="Times New Roman"/>
          <w:sz w:val="24"/>
          <w:lang w:val="en-GB"/>
        </w:rPr>
        <w:t>.</w:t>
      </w:r>
      <w:r w:rsidR="00821160">
        <w:rPr>
          <w:rFonts w:ascii="Times New Roman" w:hAnsi="Times New Roman" w:cs="Times New Roman"/>
          <w:sz w:val="24"/>
          <w:lang w:val="en-GB"/>
        </w:rPr>
        <w:t xml:space="preserve"> Instead,</w:t>
      </w:r>
      <w:r w:rsidRPr="00944F93">
        <w:rPr>
          <w:rFonts w:ascii="Times New Roman" w:hAnsi="Times New Roman" w:cs="Times New Roman"/>
          <w:sz w:val="24"/>
          <w:lang w:val="en-GB"/>
        </w:rPr>
        <w:t xml:space="preserve"> Hume </w:t>
      </w:r>
      <w:r w:rsidR="00821160">
        <w:rPr>
          <w:rFonts w:ascii="Times New Roman" w:hAnsi="Times New Roman" w:cs="Times New Roman"/>
          <w:sz w:val="24"/>
          <w:lang w:val="en-GB"/>
        </w:rPr>
        <w:t>adopted</w:t>
      </w:r>
      <w:r w:rsidR="00821160"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 sceptical position </w:t>
      </w:r>
      <w:r w:rsidR="00821160">
        <w:rPr>
          <w:rFonts w:ascii="Times New Roman" w:hAnsi="Times New Roman" w:cs="Times New Roman"/>
          <w:sz w:val="24"/>
          <w:lang w:val="en-GB"/>
        </w:rPr>
        <w:t>towards</w:t>
      </w:r>
      <w:r w:rsidRPr="00944F93">
        <w:rPr>
          <w:rFonts w:ascii="Times New Roman" w:hAnsi="Times New Roman" w:cs="Times New Roman"/>
          <w:sz w:val="24"/>
          <w:lang w:val="en-GB"/>
        </w:rPr>
        <w:t xml:space="preserve"> the search for perfection in politics. Scruton</w:t>
      </w:r>
      <w:r w:rsidR="00D12EB3">
        <w:rPr>
          <w:rFonts w:ascii="Times New Roman" w:hAnsi="Times New Roman" w:cs="Times New Roman"/>
          <w:sz w:val="24"/>
          <w:lang w:val="en-GB"/>
        </w:rPr>
        <w:t>, too,</w:t>
      </w:r>
      <w:r w:rsidRPr="00944F93">
        <w:rPr>
          <w:rFonts w:ascii="Times New Roman" w:hAnsi="Times New Roman" w:cs="Times New Roman"/>
          <w:sz w:val="24"/>
          <w:lang w:val="en-GB"/>
        </w:rPr>
        <w:t xml:space="preserve"> always </w:t>
      </w:r>
      <w:r w:rsidR="00D12EB3">
        <w:rPr>
          <w:rFonts w:ascii="Times New Roman" w:hAnsi="Times New Roman" w:cs="Times New Roman"/>
          <w:sz w:val="24"/>
          <w:lang w:val="en-GB"/>
        </w:rPr>
        <w:t>remained</w:t>
      </w:r>
      <w:r w:rsidRPr="00944F93">
        <w:rPr>
          <w:rFonts w:ascii="Times New Roman" w:hAnsi="Times New Roman" w:cs="Times New Roman"/>
          <w:sz w:val="24"/>
          <w:lang w:val="en-GB"/>
        </w:rPr>
        <w:t xml:space="preserve"> </w:t>
      </w:r>
      <w:r w:rsidR="00D12EB3" w:rsidRPr="00944F93">
        <w:rPr>
          <w:rFonts w:ascii="Times New Roman" w:hAnsi="Times New Roman" w:cs="Times New Roman"/>
          <w:sz w:val="24"/>
          <w:lang w:val="en-GB"/>
        </w:rPr>
        <w:t>sceptic</w:t>
      </w:r>
      <w:r w:rsidR="00D12EB3">
        <w:rPr>
          <w:rFonts w:ascii="Times New Roman" w:hAnsi="Times New Roman" w:cs="Times New Roman"/>
          <w:sz w:val="24"/>
          <w:lang w:val="en-GB"/>
        </w:rPr>
        <w:t>al about</w:t>
      </w:r>
      <w:r w:rsidR="00D12EB3"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political redemption. He started out from the assumption of the fallen nature of human</w:t>
      </w:r>
      <w:r w:rsidR="00D12EB3">
        <w:rPr>
          <w:rFonts w:ascii="Times New Roman" w:hAnsi="Times New Roman" w:cs="Times New Roman"/>
          <w:sz w:val="24"/>
          <w:lang w:val="en-GB"/>
        </w:rPr>
        <w:t>ity</w:t>
      </w:r>
      <w:r w:rsidRPr="00944F93">
        <w:rPr>
          <w:rFonts w:ascii="Times New Roman" w:hAnsi="Times New Roman" w:cs="Times New Roman"/>
          <w:sz w:val="24"/>
          <w:lang w:val="en-GB"/>
        </w:rPr>
        <w:t xml:space="preserve">, and in particular, of the human individual. He also rejected the idea of a </w:t>
      </w:r>
      <w:r w:rsidRPr="00944F93">
        <w:rPr>
          <w:rFonts w:ascii="Times New Roman" w:hAnsi="Times New Roman" w:cs="Times New Roman"/>
          <w:sz w:val="24"/>
          <w:lang w:val="en-GB"/>
        </w:rPr>
        <w:lastRenderedPageBreak/>
        <w:t>social contract, which played such a major role in the work of Rousseau. Burke shared Hume</w:t>
      </w:r>
      <w:r w:rsidR="004B7975">
        <w:rPr>
          <w:rFonts w:ascii="Times New Roman" w:hAnsi="Times New Roman" w:cs="Times New Roman"/>
          <w:sz w:val="24"/>
          <w:lang w:val="en-GB"/>
        </w:rPr>
        <w:t>’s</w:t>
      </w:r>
      <w:r w:rsidRPr="00944F93">
        <w:rPr>
          <w:rFonts w:ascii="Times New Roman" w:hAnsi="Times New Roman" w:cs="Times New Roman"/>
          <w:sz w:val="24"/>
          <w:lang w:val="en-GB"/>
        </w:rPr>
        <w:t xml:space="preserve"> doubts about the possibility of a social contract, as did Scruton himself.</w:t>
      </w:r>
      <w:r w:rsidR="00CA463D">
        <w:rPr>
          <w:rFonts w:ascii="Times New Roman" w:hAnsi="Times New Roman" w:cs="Times New Roman"/>
          <w:sz w:val="24"/>
          <w:lang w:val="en-GB"/>
        </w:rPr>
        <w:t xml:space="preserve"> </w:t>
      </w:r>
      <w:r w:rsidR="004B7975">
        <w:rPr>
          <w:rFonts w:ascii="Times New Roman" w:hAnsi="Times New Roman" w:cs="Times New Roman"/>
          <w:sz w:val="24"/>
          <w:lang w:val="en-GB"/>
        </w:rPr>
        <w:t>H</w:t>
      </w:r>
      <w:r w:rsidRPr="00944F93">
        <w:rPr>
          <w:rFonts w:ascii="Times New Roman" w:hAnsi="Times New Roman" w:cs="Times New Roman"/>
          <w:sz w:val="24"/>
          <w:lang w:val="en-GB"/>
        </w:rPr>
        <w:t>is basic conservative assumption</w:t>
      </w:r>
      <w:r w:rsidR="004B7975">
        <w:rPr>
          <w:rFonts w:ascii="Times New Roman" w:hAnsi="Times New Roman" w:cs="Times New Roman"/>
          <w:sz w:val="24"/>
          <w:lang w:val="en-GB"/>
        </w:rPr>
        <w:t xml:space="preserve"> was that </w:t>
      </w:r>
      <w:r w:rsidR="004B7975" w:rsidRPr="00944F93">
        <w:rPr>
          <w:rFonts w:ascii="Times New Roman" w:hAnsi="Times New Roman" w:cs="Times New Roman"/>
          <w:sz w:val="24"/>
          <w:lang w:val="en-GB"/>
        </w:rPr>
        <w:t>human being</w:t>
      </w:r>
      <w:r w:rsidR="004B7975">
        <w:rPr>
          <w:rFonts w:ascii="Times New Roman" w:hAnsi="Times New Roman" w:cs="Times New Roman"/>
          <w:sz w:val="24"/>
          <w:lang w:val="en-GB"/>
        </w:rPr>
        <w:t>s</w:t>
      </w:r>
      <w:r w:rsidR="004B7975" w:rsidRPr="00944F93">
        <w:rPr>
          <w:rFonts w:ascii="Times New Roman" w:hAnsi="Times New Roman" w:cs="Times New Roman"/>
          <w:sz w:val="24"/>
          <w:lang w:val="en-GB"/>
        </w:rPr>
        <w:t xml:space="preserve"> remain inherently fallible</w:t>
      </w:r>
      <w:r w:rsidRPr="00944F93">
        <w:rPr>
          <w:rFonts w:ascii="Times New Roman" w:hAnsi="Times New Roman" w:cs="Times New Roman"/>
          <w:sz w:val="24"/>
          <w:lang w:val="en-GB"/>
        </w:rPr>
        <w:t xml:space="preserve">, and modernity is no </w:t>
      </w:r>
      <w:r w:rsidR="004B7975" w:rsidRPr="00944F93">
        <w:rPr>
          <w:rFonts w:ascii="Times New Roman" w:hAnsi="Times New Roman" w:cs="Times New Roman"/>
          <w:sz w:val="24"/>
          <w:lang w:val="en-GB"/>
        </w:rPr>
        <w:t>ex</w:t>
      </w:r>
      <w:r w:rsidR="004B7975">
        <w:rPr>
          <w:rFonts w:ascii="Times New Roman" w:hAnsi="Times New Roman" w:cs="Times New Roman"/>
          <w:sz w:val="24"/>
          <w:lang w:val="en-GB"/>
        </w:rPr>
        <w:t>cep</w:t>
      </w:r>
      <w:r w:rsidR="004B7975" w:rsidRPr="00944F93">
        <w:rPr>
          <w:rFonts w:ascii="Times New Roman" w:hAnsi="Times New Roman" w:cs="Times New Roman"/>
          <w:sz w:val="24"/>
          <w:lang w:val="en-GB"/>
        </w:rPr>
        <w:t xml:space="preserve">tion </w:t>
      </w:r>
      <w:r w:rsidR="004B7975">
        <w:rPr>
          <w:rFonts w:ascii="Times New Roman" w:hAnsi="Times New Roman" w:cs="Times New Roman"/>
          <w:sz w:val="24"/>
          <w:lang w:val="en-GB"/>
        </w:rPr>
        <w:t>to</w:t>
      </w:r>
      <w:r w:rsidR="004B797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this rule. This </w:t>
      </w:r>
      <w:r w:rsidR="004B7975">
        <w:rPr>
          <w:rFonts w:ascii="Times New Roman" w:hAnsi="Times New Roman" w:cs="Times New Roman"/>
          <w:sz w:val="24"/>
          <w:lang w:val="en-GB"/>
        </w:rPr>
        <w:t>is what justifies</w:t>
      </w:r>
      <w:r w:rsidR="004B797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all efforts to fight superstition, while for him custom itself should not be seen as part and parcel of the package of enthusiasm and superstition to be overcome. Instead, custom is, in fact, the remedy against </w:t>
      </w:r>
      <w:r w:rsidR="00CA463D" w:rsidRPr="00944F93">
        <w:rPr>
          <w:rFonts w:ascii="Times New Roman" w:hAnsi="Times New Roman" w:cs="Times New Roman"/>
          <w:sz w:val="24"/>
          <w:lang w:val="en-GB"/>
        </w:rPr>
        <w:t>mis</w:t>
      </w:r>
      <w:r w:rsidR="00CA463D">
        <w:rPr>
          <w:rFonts w:ascii="Times New Roman" w:hAnsi="Times New Roman" w:cs="Times New Roman"/>
          <w:sz w:val="24"/>
          <w:lang w:val="en-GB"/>
        </w:rPr>
        <w:t>guided</w:t>
      </w:r>
      <w:r w:rsidR="00CA463D"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actions. It is through custom that individuals can partake of the wisdom of their community. </w:t>
      </w:r>
      <w:r w:rsidR="00AA5BE9">
        <w:rPr>
          <w:rFonts w:ascii="Times New Roman" w:hAnsi="Times New Roman" w:cs="Times New Roman"/>
          <w:sz w:val="24"/>
          <w:lang w:val="en-GB"/>
        </w:rPr>
        <w:t>Such s</w:t>
      </w:r>
      <w:r w:rsidRPr="00944F93">
        <w:rPr>
          <w:rFonts w:ascii="Times New Roman" w:hAnsi="Times New Roman" w:cs="Times New Roman"/>
          <w:sz w:val="24"/>
          <w:lang w:val="en-GB"/>
        </w:rPr>
        <w:t>cepticism</w:t>
      </w:r>
      <w:r w:rsidR="00AA5BE9">
        <w:rPr>
          <w:rFonts w:ascii="Times New Roman" w:hAnsi="Times New Roman" w:cs="Times New Roman"/>
          <w:sz w:val="24"/>
          <w:lang w:val="en-GB"/>
        </w:rPr>
        <w:t xml:space="preserve"> can take different forms, however</w:t>
      </w:r>
      <w:r w:rsidRPr="00944F93">
        <w:rPr>
          <w:rFonts w:ascii="Times New Roman" w:hAnsi="Times New Roman" w:cs="Times New Roman"/>
          <w:sz w:val="24"/>
          <w:lang w:val="en-GB"/>
        </w:rPr>
        <w:t xml:space="preserve">. Hume’s scepticism determines his more detached attitude towards political </w:t>
      </w:r>
      <w:r w:rsidR="00AA5BE9">
        <w:rPr>
          <w:rFonts w:ascii="Times New Roman" w:hAnsi="Times New Roman" w:cs="Times New Roman"/>
          <w:sz w:val="24"/>
          <w:lang w:val="en-GB"/>
        </w:rPr>
        <w:t>matters</w:t>
      </w:r>
      <w:r w:rsidR="00AA5BE9"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 </w:t>
      </w:r>
      <w:r w:rsidR="00AA5BE9">
        <w:rPr>
          <w:rFonts w:ascii="Times New Roman" w:hAnsi="Times New Roman" w:cs="Times New Roman"/>
          <w:sz w:val="24"/>
          <w:lang w:val="en-GB"/>
        </w:rPr>
        <w:t>which made</w:t>
      </w:r>
      <w:r w:rsidRPr="00944F93">
        <w:rPr>
          <w:rFonts w:ascii="Times New Roman" w:hAnsi="Times New Roman" w:cs="Times New Roman"/>
          <w:sz w:val="24"/>
          <w:lang w:val="en-GB"/>
        </w:rPr>
        <w:t xml:space="preserve"> him </w:t>
      </w:r>
      <w:r w:rsidR="00AA5BE9">
        <w:rPr>
          <w:rFonts w:ascii="Times New Roman" w:hAnsi="Times New Roman" w:cs="Times New Roman"/>
          <w:sz w:val="24"/>
          <w:lang w:val="en-GB"/>
        </w:rPr>
        <w:t>an</w:t>
      </w:r>
      <w:r w:rsidR="00AA5BE9"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unbiased critic of </w:t>
      </w:r>
      <w:r w:rsidR="00AA5BE9">
        <w:rPr>
          <w:rFonts w:ascii="Times New Roman" w:hAnsi="Times New Roman" w:cs="Times New Roman"/>
          <w:sz w:val="24"/>
          <w:lang w:val="en-GB"/>
        </w:rPr>
        <w:t>the follies of</w:t>
      </w:r>
      <w:r w:rsidR="00AA5BE9"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Whig and Tory alike. Hume’s scepticism also distances him from religious phenomenon: he finds religious piety too close to superstition and enthusiasm. Scruton, on the other hand, seems to draw a different lesson from his sceptic</w:t>
      </w:r>
      <w:r w:rsidR="00AA5BE9">
        <w:rPr>
          <w:rFonts w:ascii="Times New Roman" w:hAnsi="Times New Roman" w:cs="Times New Roman"/>
          <w:sz w:val="24"/>
          <w:lang w:val="en-GB"/>
        </w:rPr>
        <w:t>ism</w:t>
      </w:r>
      <w:r w:rsidRPr="00944F93">
        <w:rPr>
          <w:rFonts w:ascii="Times New Roman" w:hAnsi="Times New Roman" w:cs="Times New Roman"/>
          <w:sz w:val="24"/>
          <w:lang w:val="en-GB"/>
        </w:rPr>
        <w:t xml:space="preserve">. </w:t>
      </w:r>
      <w:r w:rsidR="00166597">
        <w:rPr>
          <w:rFonts w:ascii="Times New Roman" w:hAnsi="Times New Roman" w:cs="Times New Roman"/>
          <w:sz w:val="24"/>
          <w:lang w:val="en-GB"/>
        </w:rPr>
        <w:t>Recognising</w:t>
      </w:r>
      <w:r w:rsidRPr="00944F93">
        <w:rPr>
          <w:rFonts w:ascii="Times New Roman" w:hAnsi="Times New Roman" w:cs="Times New Roman"/>
          <w:sz w:val="24"/>
          <w:lang w:val="en-GB"/>
        </w:rPr>
        <w:t xml:space="preserve"> human frailty </w:t>
      </w:r>
      <w:r w:rsidR="00166597">
        <w:rPr>
          <w:rFonts w:ascii="Times New Roman" w:hAnsi="Times New Roman" w:cs="Times New Roman"/>
          <w:sz w:val="24"/>
          <w:lang w:val="en-GB"/>
        </w:rPr>
        <w:t xml:space="preserve">can </w:t>
      </w:r>
      <w:r w:rsidR="00E86361">
        <w:rPr>
          <w:rFonts w:ascii="Times New Roman" w:hAnsi="Times New Roman" w:cs="Times New Roman"/>
          <w:sz w:val="24"/>
          <w:lang w:val="en-GB"/>
        </w:rPr>
        <w:t>shed light on</w:t>
      </w:r>
      <w:r w:rsidRPr="00944F93">
        <w:rPr>
          <w:rFonts w:ascii="Times New Roman" w:hAnsi="Times New Roman" w:cs="Times New Roman"/>
          <w:sz w:val="24"/>
          <w:lang w:val="en-GB"/>
        </w:rPr>
        <w:t xml:space="preserve"> why a pious attitude to the world </w:t>
      </w:r>
      <w:r>
        <w:rPr>
          <w:rFonts w:ascii="Times New Roman" w:hAnsi="Times New Roman" w:cs="Times New Roman"/>
          <w:sz w:val="24"/>
          <w:lang w:val="en-GB"/>
        </w:rPr>
        <w:t>and God might be well-founded. ‘</w:t>
      </w:r>
      <w:r w:rsidRPr="00944F93">
        <w:rPr>
          <w:rFonts w:ascii="Times New Roman" w:hAnsi="Times New Roman" w:cs="Times New Roman"/>
          <w:sz w:val="24"/>
          <w:lang w:val="en-GB"/>
        </w:rPr>
        <w:t>Piety is not confined to the temple and the altar. It is an attitude to life, based in a recognition of our frai</w:t>
      </w:r>
      <w:r>
        <w:rPr>
          <w:rFonts w:ascii="Times New Roman" w:hAnsi="Times New Roman" w:cs="Times New Roman"/>
          <w:sz w:val="24"/>
          <w:lang w:val="en-GB"/>
        </w:rPr>
        <w:t>lty and a respect for the dead.’</w:t>
      </w:r>
      <w:r w:rsidRPr="00944F93">
        <w:rPr>
          <w:rStyle w:val="Vgjegyzet-hivatkozs"/>
          <w:rFonts w:ascii="Times New Roman" w:hAnsi="Times New Roman" w:cs="Times New Roman"/>
          <w:sz w:val="24"/>
          <w:lang w:val="en-GB"/>
        </w:rPr>
        <w:endnoteReference w:id="31"/>
      </w:r>
      <w:r w:rsidRPr="00944F93">
        <w:rPr>
          <w:rFonts w:ascii="Times New Roman" w:hAnsi="Times New Roman" w:cs="Times New Roman"/>
          <w:sz w:val="24"/>
          <w:lang w:val="en-GB"/>
        </w:rPr>
        <w:t xml:space="preserve"> Scruton is especially keen to show that piety, the key virtue </w:t>
      </w:r>
      <w:r w:rsidR="00E86361">
        <w:rPr>
          <w:rFonts w:ascii="Times New Roman" w:hAnsi="Times New Roman" w:cs="Times New Roman"/>
          <w:sz w:val="24"/>
          <w:lang w:val="en-GB"/>
        </w:rPr>
        <w:t>in</w:t>
      </w:r>
      <w:r w:rsidR="00E8636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a sense of religion, leads</w:t>
      </w:r>
      <w:r w:rsidR="00E86361">
        <w:rPr>
          <w:rFonts w:ascii="Times New Roman" w:hAnsi="Times New Roman" w:cs="Times New Roman"/>
          <w:sz w:val="24"/>
          <w:lang w:val="en-GB"/>
        </w:rPr>
        <w:t xml:space="preserve"> the individual</w:t>
      </w:r>
      <w:r w:rsidRPr="00944F93">
        <w:rPr>
          <w:rFonts w:ascii="Times New Roman" w:hAnsi="Times New Roman" w:cs="Times New Roman"/>
          <w:sz w:val="24"/>
          <w:lang w:val="en-GB"/>
        </w:rPr>
        <w:t xml:space="preserve"> not only closer to God, but also closer to </w:t>
      </w:r>
      <w:r w:rsidR="00E86361">
        <w:rPr>
          <w:rFonts w:ascii="Times New Roman" w:hAnsi="Times New Roman" w:cs="Times New Roman"/>
          <w:sz w:val="24"/>
          <w:lang w:val="en-GB"/>
        </w:rPr>
        <w:t>his</w:t>
      </w:r>
      <w:r w:rsidR="00E8636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community. </w:t>
      </w:r>
      <w:r w:rsidR="00C670E9">
        <w:rPr>
          <w:rFonts w:ascii="Times New Roman" w:hAnsi="Times New Roman" w:cs="Times New Roman"/>
          <w:sz w:val="24"/>
          <w:lang w:val="en-GB"/>
        </w:rPr>
        <w:t>I</w:t>
      </w:r>
      <w:r w:rsidRPr="00944F93">
        <w:rPr>
          <w:rFonts w:ascii="Times New Roman" w:hAnsi="Times New Roman" w:cs="Times New Roman"/>
          <w:sz w:val="24"/>
          <w:lang w:val="en-GB"/>
        </w:rPr>
        <w:t xml:space="preserve">t is the Roman concept of </w:t>
      </w:r>
      <w:r w:rsidRPr="00944F93">
        <w:rPr>
          <w:rFonts w:ascii="Times New Roman" w:hAnsi="Times New Roman" w:cs="Times New Roman"/>
          <w:i/>
          <w:sz w:val="24"/>
          <w:lang w:val="en-GB"/>
        </w:rPr>
        <w:t>pietas</w:t>
      </w:r>
      <w:r w:rsidRPr="00944F93">
        <w:rPr>
          <w:rFonts w:ascii="Times New Roman" w:hAnsi="Times New Roman" w:cs="Times New Roman"/>
          <w:sz w:val="24"/>
          <w:lang w:val="en-GB"/>
        </w:rPr>
        <w:t xml:space="preserve"> which </w:t>
      </w:r>
      <w:r w:rsidR="00C670E9">
        <w:rPr>
          <w:rFonts w:ascii="Times New Roman" w:hAnsi="Times New Roman" w:cs="Times New Roman"/>
          <w:sz w:val="24"/>
          <w:lang w:val="en-GB"/>
        </w:rPr>
        <w:t>recurs</w:t>
      </w:r>
      <w:r w:rsidRPr="00944F93">
        <w:rPr>
          <w:rFonts w:ascii="Times New Roman" w:hAnsi="Times New Roman" w:cs="Times New Roman"/>
          <w:sz w:val="24"/>
          <w:lang w:val="en-GB"/>
        </w:rPr>
        <w:t xml:space="preserve"> in his claim that through piety we can reconfirm our respect for the dead. In this respect he refers back to Cicero’s idea of </w:t>
      </w:r>
      <w:r w:rsidRPr="00944F93">
        <w:rPr>
          <w:rFonts w:ascii="Times New Roman" w:hAnsi="Times New Roman" w:cs="Times New Roman"/>
          <w:i/>
          <w:sz w:val="24"/>
          <w:lang w:val="en-GB"/>
        </w:rPr>
        <w:t>pietas</w:t>
      </w:r>
      <w:r w:rsidRPr="00944F93">
        <w:rPr>
          <w:rFonts w:ascii="Times New Roman" w:hAnsi="Times New Roman" w:cs="Times New Roman"/>
          <w:sz w:val="24"/>
          <w:lang w:val="en-GB"/>
        </w:rPr>
        <w:t xml:space="preserve">: </w:t>
      </w:r>
      <w:r>
        <w:rPr>
          <w:rFonts w:ascii="Times New Roman" w:hAnsi="Times New Roman" w:cs="Times New Roman"/>
          <w:sz w:val="24"/>
          <w:lang w:val="en-GB"/>
        </w:rPr>
        <w:t>‘</w:t>
      </w:r>
      <w:r w:rsidRPr="00944F93">
        <w:rPr>
          <w:rFonts w:ascii="Times New Roman" w:hAnsi="Times New Roman" w:cs="Times New Roman"/>
          <w:sz w:val="24"/>
          <w:lang w:val="en-GB"/>
        </w:rPr>
        <w:t>religion is the term applied to the fear (</w:t>
      </w:r>
      <w:r w:rsidRPr="00944F93">
        <w:rPr>
          <w:rFonts w:ascii="Times New Roman" w:hAnsi="Times New Roman" w:cs="Times New Roman"/>
          <w:i/>
          <w:sz w:val="24"/>
          <w:lang w:val="en-GB"/>
        </w:rPr>
        <w:t>metus</w:t>
      </w:r>
      <w:r w:rsidRPr="00944F93">
        <w:rPr>
          <w:rFonts w:ascii="Times New Roman" w:hAnsi="Times New Roman" w:cs="Times New Roman"/>
          <w:sz w:val="24"/>
          <w:lang w:val="en-GB"/>
        </w:rPr>
        <w:t>) and worship (</w:t>
      </w:r>
      <w:r w:rsidRPr="00944F93">
        <w:rPr>
          <w:rFonts w:ascii="Times New Roman" w:hAnsi="Times New Roman" w:cs="Times New Roman"/>
          <w:i/>
          <w:sz w:val="24"/>
          <w:lang w:val="en-GB"/>
        </w:rPr>
        <w:t>caerimonia</w:t>
      </w:r>
      <w:r w:rsidRPr="00944F93">
        <w:rPr>
          <w:rFonts w:ascii="Times New Roman" w:hAnsi="Times New Roman" w:cs="Times New Roman"/>
          <w:sz w:val="24"/>
          <w:lang w:val="en-GB"/>
        </w:rPr>
        <w:t xml:space="preserve">) of the gods. </w:t>
      </w:r>
      <w:r w:rsidRPr="00944F93">
        <w:rPr>
          <w:rFonts w:ascii="Times New Roman" w:hAnsi="Times New Roman" w:cs="Times New Roman"/>
          <w:i/>
          <w:sz w:val="24"/>
          <w:lang w:val="en-GB"/>
        </w:rPr>
        <w:t>Pietas</w:t>
      </w:r>
      <w:r w:rsidRPr="00944F93">
        <w:rPr>
          <w:rFonts w:ascii="Times New Roman" w:hAnsi="Times New Roman" w:cs="Times New Roman"/>
          <w:sz w:val="24"/>
          <w:lang w:val="en-GB"/>
        </w:rPr>
        <w:t xml:space="preserve"> warns us to keep our obligations to our country or parents or other kin</w:t>
      </w:r>
      <w:r>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32"/>
      </w:r>
      <w:r w:rsidRPr="00944F93">
        <w:rPr>
          <w:rFonts w:ascii="Times New Roman" w:hAnsi="Times New Roman" w:cs="Times New Roman"/>
          <w:sz w:val="24"/>
          <w:lang w:val="en-GB"/>
        </w:rPr>
        <w:t xml:space="preserve"> </w:t>
      </w:r>
      <w:r w:rsidR="003B6D2E">
        <w:rPr>
          <w:rFonts w:ascii="Times New Roman" w:hAnsi="Times New Roman" w:cs="Times New Roman"/>
          <w:sz w:val="24"/>
          <w:lang w:val="en-GB"/>
        </w:rPr>
        <w:t>H</w:t>
      </w:r>
      <w:r w:rsidRPr="00944F93">
        <w:rPr>
          <w:rFonts w:ascii="Times New Roman" w:hAnsi="Times New Roman" w:cs="Times New Roman"/>
          <w:sz w:val="24"/>
          <w:lang w:val="en-GB"/>
        </w:rPr>
        <w:t>e also</w:t>
      </w:r>
      <w:r w:rsidR="003B6D2E">
        <w:rPr>
          <w:rFonts w:ascii="Times New Roman" w:hAnsi="Times New Roman" w:cs="Times New Roman"/>
          <w:sz w:val="24"/>
          <w:lang w:val="en-GB"/>
        </w:rPr>
        <w:t>, of course,</w:t>
      </w:r>
      <w:r w:rsidRPr="00944F93">
        <w:rPr>
          <w:rFonts w:ascii="Times New Roman" w:hAnsi="Times New Roman" w:cs="Times New Roman"/>
          <w:sz w:val="24"/>
          <w:lang w:val="en-GB"/>
        </w:rPr>
        <w:t xml:space="preserve"> </w:t>
      </w:r>
      <w:r w:rsidR="003B6D2E">
        <w:rPr>
          <w:rFonts w:ascii="Times New Roman" w:hAnsi="Times New Roman" w:cs="Times New Roman"/>
          <w:sz w:val="24"/>
          <w:lang w:val="en-GB"/>
        </w:rPr>
        <w:t>cites</w:t>
      </w:r>
      <w:r w:rsidRPr="00944F93">
        <w:rPr>
          <w:rFonts w:ascii="Times New Roman" w:hAnsi="Times New Roman" w:cs="Times New Roman"/>
          <w:sz w:val="24"/>
          <w:lang w:val="en-GB"/>
        </w:rPr>
        <w:t xml:space="preserve"> Burke’s famous account of an extended social contract, or rather a covenant among the different</w:t>
      </w:r>
      <w:r>
        <w:rPr>
          <w:rFonts w:ascii="Times New Roman" w:hAnsi="Times New Roman" w:cs="Times New Roman"/>
          <w:sz w:val="24"/>
          <w:lang w:val="en-GB"/>
        </w:rPr>
        <w:t xml:space="preserve"> generations of our community: ‘</w:t>
      </w:r>
      <w:r w:rsidRPr="00944F93">
        <w:rPr>
          <w:rFonts w:ascii="Times New Roman" w:hAnsi="Times New Roman" w:cs="Times New Roman"/>
          <w:sz w:val="24"/>
          <w:lang w:val="en-GB"/>
        </w:rPr>
        <w:t>Society, Burke pointed out, is an open-ended partnership (he even said “contract”) between generations. The dead and the unborn are as much members of society as the living.</w:t>
      </w:r>
      <w:r>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33"/>
      </w:r>
      <w:r w:rsidRPr="00944F93">
        <w:rPr>
          <w:rFonts w:ascii="Times New Roman" w:hAnsi="Times New Roman" w:cs="Times New Roman"/>
          <w:sz w:val="24"/>
          <w:lang w:val="en-GB"/>
        </w:rPr>
        <w:t xml:space="preserve"> Scruton recalls Burke’s legal notion of trusteeship as an explanatory vehicle to show how societies can survive so long: you can rely on the achievements of the preceding generations, but you also have an obligation to take care of </w:t>
      </w:r>
      <w:r w:rsidR="003746B2" w:rsidRPr="00944F93">
        <w:rPr>
          <w:rFonts w:ascii="Times New Roman" w:hAnsi="Times New Roman" w:cs="Times New Roman"/>
          <w:sz w:val="24"/>
          <w:lang w:val="en-GB"/>
        </w:rPr>
        <w:t>th</w:t>
      </w:r>
      <w:r w:rsidR="003746B2">
        <w:rPr>
          <w:rFonts w:ascii="Times New Roman" w:hAnsi="Times New Roman" w:cs="Times New Roman"/>
          <w:sz w:val="24"/>
          <w:lang w:val="en-GB"/>
        </w:rPr>
        <w:t>is</w:t>
      </w:r>
      <w:r w:rsidR="003746B2"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heritage and preserve it for the nex</w:t>
      </w:r>
      <w:r>
        <w:rPr>
          <w:rFonts w:ascii="Times New Roman" w:hAnsi="Times New Roman" w:cs="Times New Roman"/>
          <w:sz w:val="24"/>
          <w:lang w:val="en-GB"/>
        </w:rPr>
        <w:t>t</w:t>
      </w:r>
      <w:r w:rsidRPr="00944F93">
        <w:rPr>
          <w:rFonts w:ascii="Times New Roman" w:hAnsi="Times New Roman" w:cs="Times New Roman"/>
          <w:sz w:val="24"/>
          <w:lang w:val="en-GB"/>
        </w:rPr>
        <w:t xml:space="preserve"> generations which come after you.</w:t>
      </w:r>
    </w:p>
    <w:p w14:paraId="19489A76" w14:textId="77492673"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 xml:space="preserve">Piety as respect for the dead and vigilance </w:t>
      </w:r>
      <w:r w:rsidR="003746B2">
        <w:rPr>
          <w:rFonts w:ascii="Times New Roman" w:hAnsi="Times New Roman" w:cs="Times New Roman"/>
          <w:sz w:val="24"/>
          <w:lang w:val="en-GB"/>
        </w:rPr>
        <w:t>about</w:t>
      </w:r>
      <w:r w:rsidR="003746B2" w:rsidRPr="00944F93">
        <w:rPr>
          <w:rFonts w:ascii="Times New Roman" w:hAnsi="Times New Roman" w:cs="Times New Roman"/>
          <w:sz w:val="24"/>
          <w:lang w:val="en-GB"/>
        </w:rPr>
        <w:t xml:space="preserve"> </w:t>
      </w:r>
      <w:r w:rsidR="003746B2">
        <w:rPr>
          <w:rFonts w:ascii="Times New Roman" w:hAnsi="Times New Roman" w:cs="Times New Roman"/>
          <w:sz w:val="24"/>
          <w:lang w:val="en-GB"/>
        </w:rPr>
        <w:t>preserving</w:t>
      </w:r>
      <w:r w:rsidRPr="00944F93">
        <w:rPr>
          <w:rFonts w:ascii="Times New Roman" w:hAnsi="Times New Roman" w:cs="Times New Roman"/>
          <w:sz w:val="24"/>
          <w:lang w:val="en-GB"/>
        </w:rPr>
        <w:t xml:space="preserve"> those customs which are crucial for </w:t>
      </w:r>
      <w:r w:rsidR="003746B2">
        <w:rPr>
          <w:rFonts w:ascii="Times New Roman" w:hAnsi="Times New Roman" w:cs="Times New Roman"/>
          <w:sz w:val="24"/>
          <w:lang w:val="en-GB"/>
        </w:rPr>
        <w:t>one’s</w:t>
      </w:r>
      <w:r w:rsidR="003746B2"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community are two of the</w:t>
      </w:r>
      <w:r w:rsidR="003746B2">
        <w:rPr>
          <w:rFonts w:ascii="Times New Roman" w:hAnsi="Times New Roman" w:cs="Times New Roman"/>
          <w:sz w:val="24"/>
          <w:lang w:val="en-GB"/>
        </w:rPr>
        <w:t xml:space="preserve"> most</w:t>
      </w:r>
      <w:r w:rsidRPr="00944F93">
        <w:rPr>
          <w:rFonts w:ascii="Times New Roman" w:hAnsi="Times New Roman" w:cs="Times New Roman"/>
          <w:sz w:val="24"/>
          <w:lang w:val="en-GB"/>
        </w:rPr>
        <w:t xml:space="preserve"> crucial concepts </w:t>
      </w:r>
      <w:r w:rsidR="003746B2">
        <w:rPr>
          <w:rFonts w:ascii="Times New Roman" w:hAnsi="Times New Roman" w:cs="Times New Roman"/>
          <w:sz w:val="24"/>
          <w:lang w:val="en-GB"/>
        </w:rPr>
        <w:t>for explaining</w:t>
      </w:r>
      <w:r w:rsidRPr="00944F93">
        <w:rPr>
          <w:rFonts w:ascii="Times New Roman" w:hAnsi="Times New Roman" w:cs="Times New Roman"/>
          <w:sz w:val="24"/>
          <w:lang w:val="en-GB"/>
        </w:rPr>
        <w:t xml:space="preserve"> the long-term success of communities, according to the lessons Scruton draws from a criticism of Rousseau and an appreciation of Burke. Mainstream liberalism cannot stand the test of these two concepts – </w:t>
      </w:r>
      <w:r w:rsidR="00FE2875">
        <w:rPr>
          <w:rFonts w:ascii="Times New Roman" w:hAnsi="Times New Roman" w:cs="Times New Roman"/>
          <w:sz w:val="24"/>
          <w:lang w:val="en-GB"/>
        </w:rPr>
        <w:t>since</w:t>
      </w:r>
      <w:r w:rsidR="00FE287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the root assumption of that ideology is that </w:t>
      </w:r>
      <w:r>
        <w:rPr>
          <w:rFonts w:ascii="Times New Roman" w:hAnsi="Times New Roman" w:cs="Times New Roman"/>
          <w:sz w:val="24"/>
          <w:lang w:val="en-GB"/>
        </w:rPr>
        <w:t>‘</w:t>
      </w:r>
      <w:r w:rsidRPr="00944F93">
        <w:rPr>
          <w:rFonts w:ascii="Times New Roman" w:hAnsi="Times New Roman" w:cs="Times New Roman"/>
          <w:sz w:val="24"/>
          <w:lang w:val="en-GB"/>
        </w:rPr>
        <w:t>we can jettison all institutions, traditions, and conventions and decide how to make t</w:t>
      </w:r>
      <w:r>
        <w:rPr>
          <w:rFonts w:ascii="Times New Roman" w:hAnsi="Times New Roman" w:cs="Times New Roman"/>
          <w:sz w:val="24"/>
          <w:lang w:val="en-GB"/>
        </w:rPr>
        <w:t>hem anew’</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34"/>
      </w:r>
      <w:r w:rsidRPr="00944F93">
        <w:rPr>
          <w:rFonts w:ascii="Times New Roman" w:hAnsi="Times New Roman" w:cs="Times New Roman"/>
          <w:sz w:val="24"/>
          <w:lang w:val="en-GB"/>
        </w:rPr>
        <w:t xml:space="preserve"> </w:t>
      </w:r>
      <w:r w:rsidR="00FE2875">
        <w:rPr>
          <w:rFonts w:ascii="Times New Roman" w:hAnsi="Times New Roman" w:cs="Times New Roman"/>
          <w:sz w:val="24"/>
          <w:lang w:val="en-GB"/>
        </w:rPr>
        <w:t>Such blind</w:t>
      </w:r>
      <w:r w:rsidRPr="00944F93">
        <w:rPr>
          <w:rFonts w:ascii="Times New Roman" w:hAnsi="Times New Roman" w:cs="Times New Roman"/>
          <w:sz w:val="24"/>
          <w:lang w:val="en-GB"/>
        </w:rPr>
        <w:t xml:space="preserve"> trust </w:t>
      </w:r>
      <w:r w:rsidR="00FE2875">
        <w:rPr>
          <w:rFonts w:ascii="Times New Roman" w:hAnsi="Times New Roman" w:cs="Times New Roman"/>
          <w:sz w:val="24"/>
          <w:lang w:val="en-GB"/>
        </w:rPr>
        <w:t>in</w:t>
      </w:r>
      <w:r w:rsidR="00FE287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individual, instrumental human rationality reaches a kind of hubris according to Scruton, and misunderstands the </w:t>
      </w:r>
      <w:r w:rsidRPr="00944F93">
        <w:rPr>
          <w:rFonts w:ascii="Times New Roman" w:hAnsi="Times New Roman" w:cs="Times New Roman"/>
          <w:sz w:val="24"/>
          <w:lang w:val="en-GB"/>
        </w:rPr>
        <w:lastRenderedPageBreak/>
        <w:t xml:space="preserve">mechanism of society, in which individual habits add up to social customs, </w:t>
      </w:r>
      <w:r w:rsidR="00FE2875">
        <w:rPr>
          <w:rFonts w:ascii="Times New Roman" w:hAnsi="Times New Roman" w:cs="Times New Roman"/>
          <w:sz w:val="24"/>
          <w:lang w:val="en-GB"/>
        </w:rPr>
        <w:t>which</w:t>
      </w:r>
      <w:r w:rsidRPr="00944F93">
        <w:rPr>
          <w:rFonts w:ascii="Times New Roman" w:hAnsi="Times New Roman" w:cs="Times New Roman"/>
          <w:sz w:val="24"/>
          <w:lang w:val="en-GB"/>
        </w:rPr>
        <w:t xml:space="preserve"> are much harder to change than enlightened intellectuals might have expected. </w:t>
      </w:r>
      <w:r w:rsidR="00FE2875">
        <w:rPr>
          <w:rFonts w:ascii="Times New Roman" w:hAnsi="Times New Roman" w:cs="Times New Roman"/>
          <w:sz w:val="24"/>
          <w:lang w:val="en-GB"/>
        </w:rPr>
        <w:t>Moreover,</w:t>
      </w:r>
      <w:r w:rsidR="00FE2875"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the destruction of institutions can lead to the </w:t>
      </w:r>
      <w:r w:rsidR="00782E51">
        <w:rPr>
          <w:rFonts w:ascii="Times New Roman" w:hAnsi="Times New Roman" w:cs="Times New Roman"/>
          <w:sz w:val="24"/>
          <w:lang w:val="en-GB"/>
        </w:rPr>
        <w:t>mal</w:t>
      </w:r>
      <w:r w:rsidR="00782E51" w:rsidRPr="00944F93">
        <w:rPr>
          <w:rFonts w:ascii="Times New Roman" w:hAnsi="Times New Roman" w:cs="Times New Roman"/>
          <w:sz w:val="24"/>
          <w:lang w:val="en-GB"/>
        </w:rPr>
        <w:t xml:space="preserve">functioning </w:t>
      </w:r>
      <w:r w:rsidRPr="00944F93">
        <w:rPr>
          <w:rFonts w:ascii="Times New Roman" w:hAnsi="Times New Roman" w:cs="Times New Roman"/>
          <w:sz w:val="24"/>
          <w:lang w:val="en-GB"/>
        </w:rPr>
        <w:t>of the political sphere, endangering the everyday life of the masses, as happened in the French revolution after 1789, and in the Paris revolts of 1968.</w:t>
      </w:r>
    </w:p>
    <w:p w14:paraId="115A6009" w14:textId="62323186" w:rsidR="009C5BD3" w:rsidRDefault="003A54F2"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At the same time</w:t>
      </w:r>
      <w:r w:rsidR="00940FAF">
        <w:rPr>
          <w:rFonts w:ascii="Times New Roman" w:hAnsi="Times New Roman" w:cs="Times New Roman"/>
          <w:sz w:val="24"/>
          <w:lang w:val="en-GB"/>
        </w:rPr>
        <w:t>,</w:t>
      </w:r>
      <w:r>
        <w:rPr>
          <w:rFonts w:ascii="Times New Roman" w:hAnsi="Times New Roman" w:cs="Times New Roman"/>
          <w:sz w:val="24"/>
          <w:lang w:val="en-GB"/>
        </w:rPr>
        <w:t xml:space="preserve"> it is interesting to note that</w:t>
      </w:r>
      <w:r w:rsidR="009C5BD3" w:rsidRPr="00944F93">
        <w:rPr>
          <w:rFonts w:ascii="Times New Roman" w:hAnsi="Times New Roman" w:cs="Times New Roman"/>
          <w:sz w:val="24"/>
          <w:lang w:val="en-GB"/>
        </w:rPr>
        <w:t xml:space="preserve"> when Scruton explains the mechanism of the indirect knowledge which characterises the market or the law, his references are to classical liberals, or liberal-conservatives. He refers to the Austrian economists, e.g. Ludwig von Mises, and their criticism of the centralised economic model of socialism, to Oakeshott’s attack on rationalism in politics, and to von Hayek’s </w:t>
      </w:r>
      <w:r w:rsidR="00940FAF">
        <w:rPr>
          <w:rFonts w:ascii="Times New Roman" w:hAnsi="Times New Roman" w:cs="Times New Roman"/>
          <w:sz w:val="24"/>
          <w:lang w:val="en-GB"/>
        </w:rPr>
        <w:t>discussion</w:t>
      </w:r>
      <w:r w:rsidR="00940FAF"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of the social knowledge embedded in the theory and practice of the law. He </w:t>
      </w:r>
      <w:r w:rsidR="00940FAF">
        <w:rPr>
          <w:rFonts w:ascii="Times New Roman" w:hAnsi="Times New Roman" w:cs="Times New Roman"/>
          <w:sz w:val="24"/>
          <w:lang w:val="en-GB"/>
        </w:rPr>
        <w:t>draws</w:t>
      </w:r>
      <w:r w:rsidR="00940FAF"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on a tradition of old-school liberalism, which is quite easy to </w:t>
      </w:r>
      <w:r w:rsidR="00940FAF">
        <w:rPr>
          <w:rFonts w:ascii="Times New Roman" w:hAnsi="Times New Roman" w:cs="Times New Roman"/>
          <w:sz w:val="24"/>
          <w:lang w:val="en-GB"/>
        </w:rPr>
        <w:t>reconcile</w:t>
      </w:r>
      <w:r w:rsidR="00940FAF"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with social conservatism, and the logic of the rule of law and a market economy plays a crucial role in that tradition.</w:t>
      </w:r>
    </w:p>
    <w:p w14:paraId="5322F177" w14:textId="77777777" w:rsidR="009C5BD3" w:rsidRPr="00944F93" w:rsidRDefault="009C5BD3" w:rsidP="00944F93">
      <w:pPr>
        <w:spacing w:after="0" w:line="360" w:lineRule="auto"/>
        <w:jc w:val="both"/>
        <w:rPr>
          <w:rFonts w:ascii="Times New Roman" w:hAnsi="Times New Roman" w:cs="Times New Roman"/>
          <w:sz w:val="24"/>
          <w:lang w:val="en-GB"/>
        </w:rPr>
      </w:pPr>
    </w:p>
    <w:p w14:paraId="7E9644E8" w14:textId="77777777" w:rsidR="009C5BD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Embodied Social Knowledge</w:t>
      </w:r>
    </w:p>
    <w:p w14:paraId="65DE80F3" w14:textId="77777777" w:rsidR="009C5BD3" w:rsidRPr="00944F93" w:rsidRDefault="009C5BD3" w:rsidP="00944F93">
      <w:pPr>
        <w:spacing w:after="0" w:line="360" w:lineRule="auto"/>
        <w:jc w:val="both"/>
        <w:rPr>
          <w:rFonts w:ascii="Times New Roman" w:hAnsi="Times New Roman" w:cs="Times New Roman"/>
          <w:sz w:val="24"/>
          <w:lang w:val="en-GB"/>
        </w:rPr>
      </w:pPr>
    </w:p>
    <w:p w14:paraId="2405D01B" w14:textId="067F2F6C"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It is from this tradition of Austro-British liberal conservatism that Scruton</w:t>
      </w:r>
      <w:r w:rsidR="00A81472">
        <w:rPr>
          <w:rFonts w:ascii="Times New Roman" w:hAnsi="Times New Roman" w:cs="Times New Roman"/>
          <w:sz w:val="24"/>
          <w:lang w:val="en-GB"/>
        </w:rPr>
        <w:t xml:space="preserve"> drew on when</w:t>
      </w:r>
      <w:r w:rsidRPr="00944F93">
        <w:rPr>
          <w:rFonts w:ascii="Times New Roman" w:hAnsi="Times New Roman" w:cs="Times New Roman"/>
          <w:sz w:val="24"/>
          <w:lang w:val="en-GB"/>
        </w:rPr>
        <w:t xml:space="preserve"> </w:t>
      </w:r>
      <w:r w:rsidR="00A81472">
        <w:rPr>
          <w:rFonts w:ascii="Times New Roman" w:hAnsi="Times New Roman" w:cs="Times New Roman"/>
          <w:sz w:val="24"/>
          <w:lang w:val="en-GB"/>
        </w:rPr>
        <w:t>he</w:t>
      </w:r>
      <w:r w:rsidRPr="00944F93">
        <w:rPr>
          <w:rFonts w:ascii="Times New Roman" w:hAnsi="Times New Roman" w:cs="Times New Roman"/>
          <w:sz w:val="24"/>
          <w:lang w:val="en-GB"/>
        </w:rPr>
        <w:t xml:space="preserve"> </w:t>
      </w:r>
      <w:r w:rsidR="00A81472" w:rsidRPr="00944F93">
        <w:rPr>
          <w:rFonts w:ascii="Times New Roman" w:hAnsi="Times New Roman" w:cs="Times New Roman"/>
          <w:sz w:val="24"/>
          <w:lang w:val="en-GB"/>
        </w:rPr>
        <w:t>develop</w:t>
      </w:r>
      <w:r w:rsidR="00A81472">
        <w:rPr>
          <w:rFonts w:ascii="Times New Roman" w:hAnsi="Times New Roman" w:cs="Times New Roman"/>
          <w:sz w:val="24"/>
          <w:lang w:val="en-GB"/>
        </w:rPr>
        <w:t>ed</w:t>
      </w:r>
      <w:r w:rsidR="00A81472"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his own notion of social knowledge. </w:t>
      </w:r>
      <w:r w:rsidR="00A81472">
        <w:rPr>
          <w:rFonts w:ascii="Times New Roman" w:hAnsi="Times New Roman" w:cs="Times New Roman"/>
          <w:sz w:val="24"/>
          <w:lang w:val="en-GB"/>
        </w:rPr>
        <w:t>This section will attempt to demonstrate</w:t>
      </w:r>
      <w:r w:rsidRPr="00944F93">
        <w:rPr>
          <w:rFonts w:ascii="Times New Roman" w:hAnsi="Times New Roman" w:cs="Times New Roman"/>
          <w:sz w:val="24"/>
          <w:lang w:val="en-GB"/>
        </w:rPr>
        <w:t xml:space="preserve"> that </w:t>
      </w:r>
      <w:r w:rsidR="00A81472">
        <w:rPr>
          <w:rFonts w:ascii="Times New Roman" w:hAnsi="Times New Roman" w:cs="Times New Roman"/>
          <w:sz w:val="24"/>
          <w:lang w:val="en-GB"/>
        </w:rPr>
        <w:t>Scruton advanced</w:t>
      </w:r>
      <w:r w:rsidRPr="00944F93">
        <w:rPr>
          <w:rFonts w:ascii="Times New Roman" w:hAnsi="Times New Roman" w:cs="Times New Roman"/>
          <w:sz w:val="24"/>
          <w:lang w:val="en-GB"/>
        </w:rPr>
        <w:t xml:space="preserve"> a powerful positive </w:t>
      </w:r>
      <w:r w:rsidR="00A81472">
        <w:rPr>
          <w:rFonts w:ascii="Times New Roman" w:hAnsi="Times New Roman" w:cs="Times New Roman"/>
          <w:sz w:val="24"/>
          <w:lang w:val="en-GB"/>
        </w:rPr>
        <w:t>argument</w:t>
      </w:r>
      <w:r w:rsidR="00A81472"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about the form of knowledge that he associates with conservatism, which </w:t>
      </w:r>
      <w:r w:rsidR="00A81472">
        <w:rPr>
          <w:rFonts w:ascii="Times New Roman" w:hAnsi="Times New Roman" w:cs="Times New Roman"/>
          <w:sz w:val="24"/>
          <w:lang w:val="en-GB"/>
        </w:rPr>
        <w:t>goes</w:t>
      </w:r>
      <w:r w:rsidR="00A81472"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well beyond a criticism of socialist </w:t>
      </w:r>
      <w:r w:rsidRPr="00944F93">
        <w:rPr>
          <w:rFonts w:ascii="Times New Roman" w:hAnsi="Times New Roman" w:cs="Times New Roman"/>
          <w:i/>
          <w:sz w:val="24"/>
          <w:lang w:val="en-GB"/>
        </w:rPr>
        <w:t>dirigisme</w:t>
      </w:r>
      <w:r w:rsidRPr="00944F93">
        <w:rPr>
          <w:rFonts w:ascii="Times New Roman" w:hAnsi="Times New Roman" w:cs="Times New Roman"/>
          <w:sz w:val="24"/>
          <w:lang w:val="en-GB"/>
        </w:rPr>
        <w:t xml:space="preserve">, or the </w:t>
      </w:r>
      <w:r w:rsidR="00A81472" w:rsidRPr="00944F93">
        <w:rPr>
          <w:rFonts w:ascii="Times New Roman" w:hAnsi="Times New Roman" w:cs="Times New Roman"/>
          <w:sz w:val="24"/>
          <w:lang w:val="en-GB"/>
        </w:rPr>
        <w:t>individualis</w:t>
      </w:r>
      <w:r w:rsidR="00A81472">
        <w:rPr>
          <w:rFonts w:ascii="Times New Roman" w:hAnsi="Times New Roman" w:cs="Times New Roman"/>
          <w:sz w:val="24"/>
          <w:lang w:val="en-GB"/>
        </w:rPr>
        <w:t xml:space="preserve">m </w:t>
      </w:r>
      <w:r w:rsidRPr="00944F93">
        <w:rPr>
          <w:rFonts w:ascii="Times New Roman" w:hAnsi="Times New Roman" w:cs="Times New Roman"/>
          <w:sz w:val="24"/>
          <w:lang w:val="en-GB"/>
        </w:rPr>
        <w:t>of liberal thinking.</w:t>
      </w:r>
    </w:p>
    <w:p w14:paraId="0E0D6FE2" w14:textId="06FDF3EB" w:rsidR="009C5BD3" w:rsidRPr="00944F93" w:rsidRDefault="00A81472"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Scruton</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defin</w:t>
      </w:r>
      <w:r w:rsidR="009C5BD3">
        <w:rPr>
          <w:rFonts w:ascii="Times New Roman" w:hAnsi="Times New Roman" w:cs="Times New Roman"/>
          <w:sz w:val="24"/>
          <w:lang w:val="en-GB"/>
        </w:rPr>
        <w:t>es the term</w:t>
      </w:r>
      <w:r>
        <w:rPr>
          <w:rFonts w:ascii="Times New Roman" w:hAnsi="Times New Roman" w:cs="Times New Roman"/>
          <w:sz w:val="24"/>
          <w:lang w:val="en-GB"/>
        </w:rPr>
        <w:t xml:space="preserve"> social knowledge as follows</w:t>
      </w:r>
      <w:r w:rsidR="009C5BD3">
        <w:rPr>
          <w:rFonts w:ascii="Times New Roman" w:hAnsi="Times New Roman" w:cs="Times New Roman"/>
          <w:sz w:val="24"/>
          <w:lang w:val="en-GB"/>
        </w:rPr>
        <w:t>: ‘</w:t>
      </w:r>
      <w:r w:rsidR="009C5BD3" w:rsidRPr="00944F93">
        <w:rPr>
          <w:rFonts w:ascii="Times New Roman" w:hAnsi="Times New Roman" w:cs="Times New Roman"/>
          <w:sz w:val="24"/>
          <w:lang w:val="en-GB"/>
        </w:rPr>
        <w:t>By social knowledge, I mean the kind of knowledge embodied in the common law, in parliamentary procedures, in manners, costume, social conv</w:t>
      </w:r>
      <w:r w:rsidR="009C5BD3">
        <w:rPr>
          <w:rFonts w:ascii="Times New Roman" w:hAnsi="Times New Roman" w:cs="Times New Roman"/>
          <w:sz w:val="24"/>
          <w:lang w:val="en-GB"/>
        </w:rPr>
        <w:t>ention, and, also, in morality.’</w:t>
      </w:r>
      <w:r w:rsidR="009C5BD3" w:rsidRPr="00944F93">
        <w:rPr>
          <w:rStyle w:val="Vgjegyzet-hivatkozs"/>
          <w:rFonts w:ascii="Times New Roman" w:hAnsi="Times New Roman" w:cs="Times New Roman"/>
          <w:sz w:val="24"/>
          <w:lang w:val="en-GB"/>
        </w:rPr>
        <w:endnoteReference w:id="35"/>
      </w:r>
      <w:r w:rsidR="009C5BD3" w:rsidRPr="00944F93">
        <w:rPr>
          <w:rFonts w:ascii="Times New Roman" w:hAnsi="Times New Roman" w:cs="Times New Roman"/>
          <w:sz w:val="24"/>
          <w:lang w:val="en-GB"/>
        </w:rPr>
        <w:t xml:space="preserve"> </w:t>
      </w:r>
      <w:r>
        <w:rPr>
          <w:rFonts w:ascii="Times New Roman" w:hAnsi="Times New Roman" w:cs="Times New Roman"/>
          <w:sz w:val="24"/>
          <w:lang w:val="en-GB"/>
        </w:rPr>
        <w:t>H</w:t>
      </w:r>
      <w:r w:rsidR="009C5BD3" w:rsidRPr="00944F93">
        <w:rPr>
          <w:rFonts w:ascii="Times New Roman" w:hAnsi="Times New Roman" w:cs="Times New Roman"/>
          <w:sz w:val="24"/>
          <w:lang w:val="en-GB"/>
        </w:rPr>
        <w:t>e</w:t>
      </w:r>
      <w:r>
        <w:rPr>
          <w:rFonts w:ascii="Times New Roman" w:hAnsi="Times New Roman" w:cs="Times New Roman"/>
          <w:sz w:val="24"/>
          <w:lang w:val="en-GB"/>
        </w:rPr>
        <w:t xml:space="preserve"> thus</w:t>
      </w:r>
      <w:r w:rsidR="009C5BD3" w:rsidRPr="00944F93">
        <w:rPr>
          <w:rFonts w:ascii="Times New Roman" w:hAnsi="Times New Roman" w:cs="Times New Roman"/>
          <w:sz w:val="24"/>
          <w:lang w:val="en-GB"/>
        </w:rPr>
        <w:t xml:space="preserve"> regards social knowledge as embodied knowledge – a term which </w:t>
      </w:r>
      <w:r>
        <w:rPr>
          <w:rFonts w:ascii="Times New Roman" w:hAnsi="Times New Roman" w:cs="Times New Roman"/>
          <w:sz w:val="24"/>
          <w:lang w:val="en-GB"/>
        </w:rPr>
        <w:t>is used frequently</w:t>
      </w:r>
      <w:r w:rsidR="009C5BD3" w:rsidRPr="00944F93">
        <w:rPr>
          <w:rFonts w:ascii="Times New Roman" w:hAnsi="Times New Roman" w:cs="Times New Roman"/>
          <w:sz w:val="24"/>
          <w:lang w:val="en-GB"/>
        </w:rPr>
        <w:t xml:space="preserve"> in recent trends of epistemology.</w:t>
      </w:r>
      <w:r w:rsidR="009C5BD3" w:rsidRPr="00944F93">
        <w:rPr>
          <w:rStyle w:val="Vgjegyzet-hivatkozs"/>
          <w:rFonts w:ascii="Times New Roman" w:hAnsi="Times New Roman" w:cs="Times New Roman"/>
          <w:sz w:val="24"/>
          <w:lang w:val="en-GB"/>
        </w:rPr>
        <w:endnoteReference w:id="36"/>
      </w:r>
      <w:r w:rsidR="009C5BD3" w:rsidRPr="00944F93">
        <w:rPr>
          <w:rFonts w:ascii="Times New Roman" w:hAnsi="Times New Roman" w:cs="Times New Roman"/>
          <w:sz w:val="24"/>
          <w:lang w:val="en-GB"/>
        </w:rPr>
        <w:t xml:space="preserve"> Scruton is aware of the French phenomenological school of the recent past, and in particular of Merleau-Ponty, who played a major role in </w:t>
      </w:r>
      <w:r w:rsidR="007C5B1F">
        <w:rPr>
          <w:rFonts w:ascii="Times New Roman" w:hAnsi="Times New Roman" w:cs="Times New Roman"/>
          <w:sz w:val="24"/>
          <w:lang w:val="en-GB"/>
        </w:rPr>
        <w:t>developing</w:t>
      </w:r>
      <w:r w:rsidR="009C5BD3" w:rsidRPr="00944F93">
        <w:rPr>
          <w:rFonts w:ascii="Times New Roman" w:hAnsi="Times New Roman" w:cs="Times New Roman"/>
          <w:sz w:val="24"/>
          <w:lang w:val="en-GB"/>
        </w:rPr>
        <w:t xml:space="preserve"> th</w:t>
      </w:r>
      <w:r w:rsidR="007C5B1F">
        <w:rPr>
          <w:rFonts w:ascii="Times New Roman" w:hAnsi="Times New Roman" w:cs="Times New Roman"/>
          <w:sz w:val="24"/>
          <w:lang w:val="en-GB"/>
        </w:rPr>
        <w:t>is concept</w:t>
      </w:r>
      <w:r w:rsidR="009C5BD3" w:rsidRPr="00944F93">
        <w:rPr>
          <w:rFonts w:ascii="Times New Roman" w:hAnsi="Times New Roman" w:cs="Times New Roman"/>
          <w:sz w:val="24"/>
          <w:lang w:val="en-GB"/>
        </w:rPr>
        <w:t>.</w:t>
      </w:r>
      <w:r w:rsidR="009C5BD3" w:rsidRPr="00944F93">
        <w:rPr>
          <w:rStyle w:val="Vgjegyzet-hivatkozs"/>
          <w:rFonts w:ascii="Times New Roman" w:hAnsi="Times New Roman" w:cs="Times New Roman"/>
          <w:sz w:val="24"/>
          <w:lang w:val="en-GB"/>
        </w:rPr>
        <w:endnoteReference w:id="37"/>
      </w:r>
      <w:r w:rsidR="009C5BD3" w:rsidRPr="00944F93">
        <w:rPr>
          <w:rFonts w:ascii="Times New Roman" w:hAnsi="Times New Roman" w:cs="Times New Roman"/>
          <w:sz w:val="24"/>
          <w:lang w:val="en-GB"/>
        </w:rPr>
        <w:t xml:space="preserve"> </w:t>
      </w:r>
      <w:r w:rsidR="007C5B1F">
        <w:rPr>
          <w:rFonts w:ascii="Times New Roman" w:hAnsi="Times New Roman" w:cs="Times New Roman"/>
          <w:sz w:val="24"/>
          <w:lang w:val="en-GB"/>
        </w:rPr>
        <w:t>He</w:t>
      </w:r>
      <w:r w:rsidR="009C5BD3" w:rsidRPr="00944F93">
        <w:rPr>
          <w:rFonts w:ascii="Times New Roman" w:hAnsi="Times New Roman" w:cs="Times New Roman"/>
          <w:sz w:val="24"/>
          <w:lang w:val="en-GB"/>
        </w:rPr>
        <w:t xml:space="preserve"> </w:t>
      </w:r>
      <w:r w:rsidR="007C5B1F">
        <w:rPr>
          <w:rFonts w:ascii="Times New Roman" w:hAnsi="Times New Roman" w:cs="Times New Roman"/>
          <w:sz w:val="24"/>
          <w:lang w:val="en-GB"/>
        </w:rPr>
        <w:t>was</w:t>
      </w:r>
      <w:r w:rsidR="007C5B1F"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also aware of the French philosophical </w:t>
      </w:r>
      <w:r w:rsidR="007C5B1F">
        <w:rPr>
          <w:rFonts w:ascii="Times New Roman" w:hAnsi="Times New Roman" w:cs="Times New Roman"/>
          <w:sz w:val="24"/>
          <w:lang w:val="en-GB"/>
        </w:rPr>
        <w:t>pre</w:t>
      </w:r>
      <w:r w:rsidR="009C5BD3" w:rsidRPr="00944F93">
        <w:rPr>
          <w:rFonts w:ascii="Times New Roman" w:hAnsi="Times New Roman" w:cs="Times New Roman"/>
          <w:sz w:val="24"/>
          <w:lang w:val="en-GB"/>
        </w:rPr>
        <w:t xml:space="preserve">occupation with the concept of the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other</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 xml:space="preserve">, </w:t>
      </w:r>
      <w:r w:rsidR="007C5B1F">
        <w:rPr>
          <w:rFonts w:ascii="Times New Roman" w:hAnsi="Times New Roman" w:cs="Times New Roman"/>
          <w:sz w:val="24"/>
          <w:lang w:val="en-GB"/>
        </w:rPr>
        <w:t xml:space="preserve">which exercised French thinkers </w:t>
      </w:r>
      <w:r w:rsidR="009C5BD3" w:rsidRPr="00944F93">
        <w:rPr>
          <w:rFonts w:ascii="Times New Roman" w:hAnsi="Times New Roman" w:cs="Times New Roman"/>
          <w:sz w:val="24"/>
          <w:lang w:val="en-GB"/>
        </w:rPr>
        <w:t xml:space="preserve">from Sartre to Levinas. This interest was to a large extent due to the indirect influence of Hegel’s </w:t>
      </w:r>
      <w:r w:rsidR="009C5BD3" w:rsidRPr="00944F93">
        <w:rPr>
          <w:rFonts w:ascii="Times New Roman" w:hAnsi="Times New Roman" w:cs="Times New Roman"/>
          <w:i/>
          <w:sz w:val="24"/>
          <w:lang w:val="en-GB"/>
        </w:rPr>
        <w:t>Phenomenology of the Spirit</w:t>
      </w:r>
      <w:r w:rsidR="009C5BD3" w:rsidRPr="00944F93">
        <w:rPr>
          <w:rFonts w:ascii="Times New Roman" w:hAnsi="Times New Roman" w:cs="Times New Roman"/>
          <w:sz w:val="24"/>
          <w:lang w:val="en-GB"/>
        </w:rPr>
        <w:t xml:space="preserve">, which was </w:t>
      </w:r>
      <w:r w:rsidR="007C5B1F">
        <w:rPr>
          <w:rFonts w:ascii="Times New Roman" w:hAnsi="Times New Roman" w:cs="Times New Roman"/>
          <w:sz w:val="24"/>
          <w:lang w:val="en-GB"/>
        </w:rPr>
        <w:t>brought</w:t>
      </w:r>
      <w:r w:rsidR="007C5B1F"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to Paris by Alexandre Kojève in a lecture series between 1933 and 1939. Hegel</w:t>
      </w:r>
      <w:r w:rsidR="007C5B1F">
        <w:rPr>
          <w:rFonts w:ascii="Times New Roman" w:hAnsi="Times New Roman" w:cs="Times New Roman"/>
          <w:sz w:val="24"/>
          <w:lang w:val="en-GB"/>
        </w:rPr>
        <w:t xml:space="preserve"> also</w:t>
      </w:r>
      <w:r w:rsidR="009C5BD3" w:rsidRPr="00944F93">
        <w:rPr>
          <w:rFonts w:ascii="Times New Roman" w:hAnsi="Times New Roman" w:cs="Times New Roman"/>
          <w:sz w:val="24"/>
          <w:lang w:val="en-GB"/>
        </w:rPr>
        <w:t xml:space="preserve"> played a major role in the birth of Scruton’s concept of social knowledge. Yet I am inclined to think that his reading of Hegel was only helpful </w:t>
      </w:r>
      <w:r w:rsidR="00DA131D">
        <w:rPr>
          <w:rFonts w:ascii="Times New Roman" w:hAnsi="Times New Roman" w:cs="Times New Roman"/>
          <w:sz w:val="24"/>
          <w:lang w:val="en-GB"/>
        </w:rPr>
        <w:t>in</w:t>
      </w:r>
      <w:r w:rsidR="00DA131D" w:rsidRPr="00944F93">
        <w:rPr>
          <w:rFonts w:ascii="Times New Roman" w:hAnsi="Times New Roman" w:cs="Times New Roman"/>
          <w:sz w:val="24"/>
          <w:lang w:val="en-GB"/>
        </w:rPr>
        <w:t xml:space="preserve"> mak</w:t>
      </w:r>
      <w:r w:rsidR="00DA131D">
        <w:rPr>
          <w:rFonts w:ascii="Times New Roman" w:hAnsi="Times New Roman" w:cs="Times New Roman"/>
          <w:sz w:val="24"/>
          <w:lang w:val="en-GB"/>
        </w:rPr>
        <w:t>ing</w:t>
      </w:r>
      <w:r w:rsidR="00DA131D"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explicit a practice he was already familiar with by the time he started to study Hegel in a systematic manner. </w:t>
      </w:r>
      <w:r w:rsidR="00DA131D">
        <w:rPr>
          <w:rFonts w:ascii="Times New Roman" w:hAnsi="Times New Roman" w:cs="Times New Roman"/>
          <w:sz w:val="24"/>
          <w:lang w:val="en-GB"/>
        </w:rPr>
        <w:t>It seems more likely</w:t>
      </w:r>
      <w:r w:rsidR="009C5BD3" w:rsidRPr="00944F93">
        <w:rPr>
          <w:rFonts w:ascii="Times New Roman" w:hAnsi="Times New Roman" w:cs="Times New Roman"/>
          <w:sz w:val="24"/>
          <w:lang w:val="en-GB"/>
        </w:rPr>
        <w:t xml:space="preserve"> that his own tradition, the common law of </w:t>
      </w:r>
      <w:r w:rsidR="009C5BD3" w:rsidRPr="00944F93">
        <w:rPr>
          <w:rFonts w:ascii="Times New Roman" w:hAnsi="Times New Roman" w:cs="Times New Roman"/>
          <w:sz w:val="24"/>
          <w:lang w:val="en-GB"/>
        </w:rPr>
        <w:lastRenderedPageBreak/>
        <w:t xml:space="preserve">England, and the convention-based parliamentary procedures of the British Parliament must have played more important role in his </w:t>
      </w:r>
      <w:r w:rsidR="00DA131D">
        <w:rPr>
          <w:rFonts w:ascii="Times New Roman" w:hAnsi="Times New Roman" w:cs="Times New Roman"/>
          <w:sz w:val="24"/>
          <w:lang w:val="en-GB"/>
        </w:rPr>
        <w:t>thinking</w:t>
      </w:r>
      <w:r w:rsidR="009C5BD3" w:rsidRPr="00944F93">
        <w:rPr>
          <w:rFonts w:ascii="Times New Roman" w:hAnsi="Times New Roman" w:cs="Times New Roman"/>
          <w:sz w:val="24"/>
          <w:lang w:val="en-GB"/>
        </w:rPr>
        <w:t xml:space="preserve">. </w:t>
      </w:r>
      <w:r w:rsidR="00DA131D">
        <w:rPr>
          <w:rFonts w:ascii="Times New Roman" w:hAnsi="Times New Roman" w:cs="Times New Roman"/>
          <w:sz w:val="24"/>
          <w:lang w:val="en-GB"/>
        </w:rPr>
        <w:t>Scruton had a</w:t>
      </w:r>
      <w:r w:rsidR="009C5BD3" w:rsidRPr="00944F93">
        <w:rPr>
          <w:rFonts w:ascii="Times New Roman" w:hAnsi="Times New Roman" w:cs="Times New Roman"/>
          <w:sz w:val="24"/>
          <w:lang w:val="en-GB"/>
        </w:rPr>
        <w:t xml:space="preserve"> lifelong interest in the history and political arrangement</w:t>
      </w:r>
      <w:r w:rsidR="00DA131D">
        <w:rPr>
          <w:rFonts w:ascii="Times New Roman" w:hAnsi="Times New Roman" w:cs="Times New Roman"/>
          <w:sz w:val="24"/>
          <w:lang w:val="en-GB"/>
        </w:rPr>
        <w:t>s</w:t>
      </w:r>
      <w:r w:rsidR="009C5BD3" w:rsidRPr="00944F93">
        <w:rPr>
          <w:rFonts w:ascii="Times New Roman" w:hAnsi="Times New Roman" w:cs="Times New Roman"/>
          <w:sz w:val="24"/>
          <w:lang w:val="en-GB"/>
        </w:rPr>
        <w:t xml:space="preserve"> of Britain, and in particular, of England, as illustrated in his books on the nation, on England and on settling.</w:t>
      </w:r>
      <w:r w:rsidR="009C5BD3" w:rsidRPr="00944F93">
        <w:rPr>
          <w:rStyle w:val="Vgjegyzet-hivatkozs"/>
          <w:rFonts w:ascii="Times New Roman" w:hAnsi="Times New Roman" w:cs="Times New Roman"/>
          <w:sz w:val="24"/>
          <w:lang w:val="en-GB"/>
        </w:rPr>
        <w:endnoteReference w:id="38"/>
      </w:r>
      <w:r w:rsidR="009C5BD3" w:rsidRPr="00944F93">
        <w:rPr>
          <w:rFonts w:ascii="Times New Roman" w:hAnsi="Times New Roman" w:cs="Times New Roman"/>
          <w:sz w:val="24"/>
          <w:lang w:val="en-GB"/>
        </w:rPr>
        <w:t xml:space="preserve"> When Scruton writes about embodied knowledge</w:t>
      </w:r>
      <w:r w:rsidR="00DA131D">
        <w:rPr>
          <w:rFonts w:ascii="Times New Roman" w:hAnsi="Times New Roman" w:cs="Times New Roman"/>
          <w:sz w:val="24"/>
          <w:lang w:val="en-GB"/>
        </w:rPr>
        <w:t>,</w:t>
      </w:r>
      <w:r w:rsidR="009C5BD3" w:rsidRPr="00944F93">
        <w:rPr>
          <w:rFonts w:ascii="Times New Roman" w:hAnsi="Times New Roman" w:cs="Times New Roman"/>
          <w:sz w:val="24"/>
          <w:lang w:val="en-GB"/>
        </w:rPr>
        <w:t xml:space="preserve"> he</w:t>
      </w:r>
      <w:r w:rsidR="00194BF9">
        <w:rPr>
          <w:rFonts w:ascii="Times New Roman" w:hAnsi="Times New Roman" w:cs="Times New Roman"/>
          <w:sz w:val="24"/>
          <w:lang w:val="en-GB"/>
        </w:rPr>
        <w:t xml:space="preserve"> is</w:t>
      </w:r>
      <w:r w:rsidR="009C5BD3" w:rsidRPr="00944F93">
        <w:rPr>
          <w:rFonts w:ascii="Times New Roman" w:hAnsi="Times New Roman" w:cs="Times New Roman"/>
          <w:sz w:val="24"/>
          <w:lang w:val="en-GB"/>
        </w:rPr>
        <w:t xml:space="preserve"> certainly</w:t>
      </w:r>
      <w:r w:rsidR="00194BF9">
        <w:rPr>
          <w:rFonts w:ascii="Times New Roman" w:hAnsi="Times New Roman" w:cs="Times New Roman"/>
          <w:sz w:val="24"/>
          <w:lang w:val="en-GB"/>
        </w:rPr>
        <w:t xml:space="preserve"> referring to</w:t>
      </w:r>
      <w:r w:rsidR="009C5BD3" w:rsidRPr="00944F93">
        <w:rPr>
          <w:rFonts w:ascii="Times New Roman" w:hAnsi="Times New Roman" w:cs="Times New Roman"/>
          <w:sz w:val="24"/>
          <w:lang w:val="en-GB"/>
        </w:rPr>
        <w:t xml:space="preserve"> the knowledge accumulated within a particular society. </w:t>
      </w:r>
      <w:r w:rsidR="00194BF9">
        <w:rPr>
          <w:rFonts w:ascii="Times New Roman" w:hAnsi="Times New Roman" w:cs="Times New Roman"/>
          <w:sz w:val="24"/>
          <w:lang w:val="en-GB"/>
        </w:rPr>
        <w:t>This</w:t>
      </w:r>
      <w:r w:rsidR="00194BF9"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sort of knowledge has never been made explicit with the help of a strictly defined symbolic language, </w:t>
      </w:r>
      <w:r w:rsidR="00194BF9">
        <w:rPr>
          <w:rFonts w:ascii="Times New Roman" w:hAnsi="Times New Roman" w:cs="Times New Roman"/>
          <w:sz w:val="24"/>
          <w:lang w:val="en-GB"/>
        </w:rPr>
        <w:t xml:space="preserve">as </w:t>
      </w:r>
      <w:r w:rsidR="009C5BD3" w:rsidRPr="00944F93">
        <w:rPr>
          <w:rFonts w:ascii="Times New Roman" w:hAnsi="Times New Roman" w:cs="Times New Roman"/>
          <w:sz w:val="24"/>
          <w:lang w:val="en-GB"/>
        </w:rPr>
        <w:t>in the natural sciences or in mathematics. Instead, this knowledge dwells in the attitudes of</w:t>
      </w:r>
      <w:r w:rsidR="00194BF9">
        <w:rPr>
          <w:rFonts w:ascii="Times New Roman" w:hAnsi="Times New Roman" w:cs="Times New Roman"/>
          <w:sz w:val="24"/>
          <w:lang w:val="en-GB"/>
        </w:rPr>
        <w:t xml:space="preserve"> the</w:t>
      </w:r>
      <w:r w:rsidR="009C5BD3" w:rsidRPr="00944F93">
        <w:rPr>
          <w:rFonts w:ascii="Times New Roman" w:hAnsi="Times New Roman" w:cs="Times New Roman"/>
          <w:sz w:val="24"/>
          <w:lang w:val="en-GB"/>
        </w:rPr>
        <w:t xml:space="preserve"> people, in their interactions with each other, and generally, in the relational patterns of a field of practice.</w:t>
      </w:r>
    </w:p>
    <w:p w14:paraId="3489DCF0" w14:textId="56AC8946" w:rsidR="009C5BD3" w:rsidRPr="00944F93" w:rsidRDefault="008438C0"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E</w:t>
      </w:r>
      <w:r w:rsidR="009C5BD3" w:rsidRPr="00944F93">
        <w:rPr>
          <w:rFonts w:ascii="Times New Roman" w:hAnsi="Times New Roman" w:cs="Times New Roman"/>
          <w:sz w:val="24"/>
          <w:lang w:val="en-GB"/>
        </w:rPr>
        <w:t>mbodied is not the only adjective Scruton</w:t>
      </w:r>
      <w:r>
        <w:rPr>
          <w:rFonts w:ascii="Times New Roman" w:hAnsi="Times New Roman" w:cs="Times New Roman"/>
          <w:sz w:val="24"/>
          <w:lang w:val="en-GB"/>
        </w:rPr>
        <w:t xml:space="preserve"> uses</w:t>
      </w:r>
      <w:r w:rsidR="009C5BD3" w:rsidRPr="00944F93">
        <w:rPr>
          <w:rFonts w:ascii="Times New Roman" w:hAnsi="Times New Roman" w:cs="Times New Roman"/>
          <w:sz w:val="24"/>
          <w:lang w:val="en-GB"/>
        </w:rPr>
        <w:t xml:space="preserve"> to define the social knowledge he has in mind. He also adds t</w:t>
      </w:r>
      <w:r w:rsidR="009C5BD3">
        <w:rPr>
          <w:rFonts w:ascii="Times New Roman" w:hAnsi="Times New Roman" w:cs="Times New Roman"/>
          <w:sz w:val="24"/>
          <w:lang w:val="en-GB"/>
        </w:rPr>
        <w:t>hat the practices</w:t>
      </w:r>
      <w:r>
        <w:rPr>
          <w:rFonts w:ascii="Times New Roman" w:hAnsi="Times New Roman" w:cs="Times New Roman"/>
          <w:sz w:val="24"/>
          <w:lang w:val="en-GB"/>
        </w:rPr>
        <w:t xml:space="preserve"> associated with it</w:t>
      </w:r>
      <w:r w:rsidR="009C5BD3">
        <w:rPr>
          <w:rFonts w:ascii="Times New Roman" w:hAnsi="Times New Roman" w:cs="Times New Roman"/>
          <w:sz w:val="24"/>
          <w:lang w:val="en-GB"/>
        </w:rPr>
        <w:t xml:space="preserve"> are ‘</w:t>
      </w:r>
      <w:r w:rsidR="009C5BD3" w:rsidRPr="00944F93">
        <w:rPr>
          <w:rFonts w:ascii="Times New Roman" w:hAnsi="Times New Roman" w:cs="Times New Roman"/>
          <w:sz w:val="24"/>
          <w:lang w:val="en-GB"/>
        </w:rPr>
        <w:t>inherited forms of social knowledge</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w:t>
      </w:r>
      <w:r w:rsidR="009C5BD3" w:rsidRPr="00944F93">
        <w:rPr>
          <w:rStyle w:val="Vgjegyzet-hivatkozs"/>
          <w:rFonts w:ascii="Times New Roman" w:hAnsi="Times New Roman" w:cs="Times New Roman"/>
          <w:sz w:val="24"/>
          <w:lang w:val="en-GB"/>
        </w:rPr>
        <w:endnoteReference w:id="39"/>
      </w:r>
      <w:r w:rsidR="009C5BD3" w:rsidRPr="00944F93">
        <w:rPr>
          <w:rFonts w:ascii="Times New Roman" w:hAnsi="Times New Roman" w:cs="Times New Roman"/>
          <w:sz w:val="24"/>
          <w:lang w:val="en-GB"/>
        </w:rPr>
        <w:t xml:space="preserve"> Inheritance in this case means that these institutionalised practices come from the past, and therefore they can be seen as long-term forms of accumulated knowledge. Scruton is careful to note</w:t>
      </w:r>
      <w:r>
        <w:rPr>
          <w:rFonts w:ascii="Times New Roman" w:hAnsi="Times New Roman" w:cs="Times New Roman"/>
          <w:sz w:val="24"/>
          <w:lang w:val="en-GB"/>
        </w:rPr>
        <w:t>, however,</w:t>
      </w:r>
      <w:r w:rsidR="009C5BD3" w:rsidRPr="00944F93">
        <w:rPr>
          <w:rFonts w:ascii="Times New Roman" w:hAnsi="Times New Roman" w:cs="Times New Roman"/>
          <w:sz w:val="24"/>
          <w:lang w:val="en-GB"/>
        </w:rPr>
        <w:t xml:space="preserve"> that this epistemological accumulation differ</w:t>
      </w:r>
      <w:r w:rsidR="00442069">
        <w:rPr>
          <w:rFonts w:ascii="Times New Roman" w:hAnsi="Times New Roman" w:cs="Times New Roman"/>
          <w:sz w:val="24"/>
          <w:lang w:val="en-GB"/>
        </w:rPr>
        <w:t>s</w:t>
      </w:r>
      <w:r w:rsidR="009C5BD3" w:rsidRPr="00944F93">
        <w:rPr>
          <w:rFonts w:ascii="Times New Roman" w:hAnsi="Times New Roman" w:cs="Times New Roman"/>
          <w:sz w:val="24"/>
          <w:lang w:val="en-GB"/>
        </w:rPr>
        <w:t xml:space="preserve"> from the way money or scientific knowledge is accumulated. Conceptual knowledge can be encapsulated in texts on screen or in printed books. Social knowledge, on the other hand, exists only in and through its repeated exercise: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it is social, tacit, practical, and can never be</w:t>
      </w:r>
      <w:r w:rsidR="009C5BD3">
        <w:rPr>
          <w:rFonts w:ascii="Times New Roman" w:hAnsi="Times New Roman" w:cs="Times New Roman"/>
          <w:sz w:val="24"/>
          <w:lang w:val="en-GB"/>
        </w:rPr>
        <w:t xml:space="preserve"> captured in a formula or plan.’</w:t>
      </w:r>
      <w:r w:rsidR="009C5BD3" w:rsidRPr="00944F93">
        <w:rPr>
          <w:rStyle w:val="Vgjegyzet-hivatkozs"/>
          <w:rFonts w:ascii="Times New Roman" w:hAnsi="Times New Roman" w:cs="Times New Roman"/>
          <w:sz w:val="24"/>
          <w:lang w:val="en-GB"/>
        </w:rPr>
        <w:endnoteReference w:id="40"/>
      </w:r>
      <w:r w:rsidR="009C5BD3" w:rsidRPr="00944F93">
        <w:rPr>
          <w:rFonts w:ascii="Times New Roman" w:hAnsi="Times New Roman" w:cs="Times New Roman"/>
          <w:sz w:val="24"/>
          <w:lang w:val="en-GB"/>
        </w:rPr>
        <w:t xml:space="preserve"> Once again, </w:t>
      </w:r>
      <w:r w:rsidR="00442069">
        <w:rPr>
          <w:rFonts w:ascii="Times New Roman" w:hAnsi="Times New Roman" w:cs="Times New Roman"/>
          <w:sz w:val="24"/>
          <w:lang w:val="en-GB"/>
        </w:rPr>
        <w:t>it is worth</w:t>
      </w:r>
      <w:r w:rsidR="009C5BD3" w:rsidRPr="00944F93">
        <w:rPr>
          <w:rFonts w:ascii="Times New Roman" w:hAnsi="Times New Roman" w:cs="Times New Roman"/>
          <w:sz w:val="24"/>
          <w:lang w:val="en-GB"/>
        </w:rPr>
        <w:t xml:space="preserve"> </w:t>
      </w:r>
      <w:r w:rsidR="00442069">
        <w:rPr>
          <w:rFonts w:ascii="Times New Roman" w:hAnsi="Times New Roman" w:cs="Times New Roman"/>
          <w:sz w:val="24"/>
          <w:lang w:val="en-GB"/>
        </w:rPr>
        <w:t>focusing on</w:t>
      </w:r>
      <w:r w:rsidR="009C5BD3" w:rsidRPr="00944F93">
        <w:rPr>
          <w:rFonts w:ascii="Times New Roman" w:hAnsi="Times New Roman" w:cs="Times New Roman"/>
          <w:sz w:val="24"/>
          <w:lang w:val="en-GB"/>
        </w:rPr>
        <w:t xml:space="preserve"> the adjectives: social knowledge is tacit and practical. I would argue that the term tacit in Scruton’s description refers to the famous work by Michael Polányi, </w:t>
      </w:r>
      <w:r w:rsidR="00442069">
        <w:rPr>
          <w:rFonts w:ascii="Times New Roman" w:hAnsi="Times New Roman" w:cs="Times New Roman"/>
          <w:sz w:val="24"/>
          <w:lang w:val="en-GB"/>
        </w:rPr>
        <w:t>en</w:t>
      </w:r>
      <w:r w:rsidR="009C5BD3" w:rsidRPr="00944F93">
        <w:rPr>
          <w:rFonts w:ascii="Times New Roman" w:hAnsi="Times New Roman" w:cs="Times New Roman"/>
          <w:sz w:val="24"/>
          <w:lang w:val="en-GB"/>
        </w:rPr>
        <w:t>title</w:t>
      </w:r>
      <w:r w:rsidR="00442069">
        <w:rPr>
          <w:rFonts w:ascii="Times New Roman" w:hAnsi="Times New Roman" w:cs="Times New Roman"/>
          <w:sz w:val="24"/>
          <w:lang w:val="en-GB"/>
        </w:rPr>
        <w:t>d</w:t>
      </w:r>
      <w:r w:rsidR="009C5BD3" w:rsidRPr="00944F93">
        <w:rPr>
          <w:rFonts w:ascii="Times New Roman" w:hAnsi="Times New Roman" w:cs="Times New Roman"/>
          <w:sz w:val="24"/>
          <w:lang w:val="en-GB"/>
        </w:rPr>
        <w:t xml:space="preserve"> </w:t>
      </w:r>
      <w:r w:rsidR="009C5BD3" w:rsidRPr="0022534E">
        <w:rPr>
          <w:rFonts w:ascii="Times New Roman" w:hAnsi="Times New Roman" w:cs="Times New Roman"/>
          <w:i/>
          <w:sz w:val="24"/>
          <w:lang w:val="en-GB"/>
        </w:rPr>
        <w:t>Tacit Knowledge</w:t>
      </w:r>
      <w:r w:rsidR="009C5BD3" w:rsidRPr="00944F93">
        <w:rPr>
          <w:rFonts w:ascii="Times New Roman" w:hAnsi="Times New Roman" w:cs="Times New Roman"/>
          <w:sz w:val="24"/>
          <w:lang w:val="en-GB"/>
        </w:rPr>
        <w:t>.</w:t>
      </w:r>
      <w:r w:rsidR="009C5BD3" w:rsidRPr="00944F93">
        <w:rPr>
          <w:rStyle w:val="Vgjegyzet-hivatkozs"/>
          <w:rFonts w:ascii="Times New Roman" w:hAnsi="Times New Roman" w:cs="Times New Roman"/>
          <w:sz w:val="24"/>
          <w:lang w:val="en-GB"/>
        </w:rPr>
        <w:endnoteReference w:id="41"/>
      </w:r>
      <w:r w:rsidR="009C5BD3" w:rsidRPr="00944F93">
        <w:rPr>
          <w:rFonts w:ascii="Times New Roman" w:hAnsi="Times New Roman" w:cs="Times New Roman"/>
          <w:sz w:val="24"/>
          <w:lang w:val="en-GB"/>
        </w:rPr>
        <w:t xml:space="preserve"> </w:t>
      </w:r>
      <w:r w:rsidR="00E03C7A">
        <w:rPr>
          <w:rFonts w:ascii="Times New Roman" w:hAnsi="Times New Roman" w:cs="Times New Roman"/>
          <w:sz w:val="24"/>
          <w:lang w:val="en-GB"/>
        </w:rPr>
        <w:t>This</w:t>
      </w:r>
      <w:r w:rsidR="00E03C7A"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then</w:t>
      </w:r>
      <w:r w:rsidR="00E03C7A">
        <w:rPr>
          <w:rFonts w:ascii="Times New Roman" w:hAnsi="Times New Roman" w:cs="Times New Roman"/>
          <w:sz w:val="24"/>
          <w:lang w:val="en-GB"/>
        </w:rPr>
        <w:t xml:space="preserve"> raises</w:t>
      </w:r>
      <w:r w:rsidR="009C5BD3" w:rsidRPr="00944F93">
        <w:rPr>
          <w:rFonts w:ascii="Times New Roman" w:hAnsi="Times New Roman" w:cs="Times New Roman"/>
          <w:sz w:val="24"/>
          <w:lang w:val="en-GB"/>
        </w:rPr>
        <w:t xml:space="preserve"> the question </w:t>
      </w:r>
      <w:r w:rsidR="00E03C7A">
        <w:rPr>
          <w:rFonts w:ascii="Times New Roman" w:hAnsi="Times New Roman" w:cs="Times New Roman"/>
          <w:sz w:val="24"/>
          <w:lang w:val="en-GB"/>
        </w:rPr>
        <w:t>of</w:t>
      </w:r>
      <w:r w:rsidR="009C5BD3" w:rsidRPr="00944F93">
        <w:rPr>
          <w:rFonts w:ascii="Times New Roman" w:hAnsi="Times New Roman" w:cs="Times New Roman"/>
          <w:sz w:val="24"/>
          <w:lang w:val="en-GB"/>
        </w:rPr>
        <w:t xml:space="preserve"> the source of his term practical. I have two suggestions. Either Scruton</w:t>
      </w:r>
      <w:r w:rsidR="00E03C7A">
        <w:rPr>
          <w:rFonts w:ascii="Times New Roman" w:hAnsi="Times New Roman" w:cs="Times New Roman"/>
          <w:sz w:val="24"/>
          <w:lang w:val="en-GB"/>
        </w:rPr>
        <w:t xml:space="preserve"> is</w:t>
      </w:r>
      <w:r w:rsidR="009C5BD3" w:rsidRPr="00944F93">
        <w:rPr>
          <w:rFonts w:ascii="Times New Roman" w:hAnsi="Times New Roman" w:cs="Times New Roman"/>
          <w:sz w:val="24"/>
          <w:lang w:val="en-GB"/>
        </w:rPr>
        <w:t xml:space="preserve"> </w:t>
      </w:r>
      <w:r w:rsidR="00E03C7A" w:rsidRPr="00944F93">
        <w:rPr>
          <w:rFonts w:ascii="Times New Roman" w:hAnsi="Times New Roman" w:cs="Times New Roman"/>
          <w:sz w:val="24"/>
          <w:lang w:val="en-GB"/>
        </w:rPr>
        <w:t>refer</w:t>
      </w:r>
      <w:r w:rsidR="00E03C7A">
        <w:rPr>
          <w:rFonts w:ascii="Times New Roman" w:hAnsi="Times New Roman" w:cs="Times New Roman"/>
          <w:sz w:val="24"/>
          <w:lang w:val="en-GB"/>
        </w:rPr>
        <w:t>ring</w:t>
      </w:r>
      <w:r w:rsidR="00E03C7A"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to Michael Oakeshott or to Aristotle (or perhaps to both).  Oakeshott, who distinguished practical knowledge from technical knowledge, defined the first</w:t>
      </w:r>
      <w:r w:rsidR="00E03C7A">
        <w:rPr>
          <w:rFonts w:ascii="Times New Roman" w:hAnsi="Times New Roman" w:cs="Times New Roman"/>
          <w:sz w:val="24"/>
          <w:lang w:val="en-GB"/>
        </w:rPr>
        <w:t xml:space="preserve"> in</w:t>
      </w:r>
      <w:r w:rsidR="009C5BD3" w:rsidRPr="00944F93">
        <w:rPr>
          <w:rFonts w:ascii="Times New Roman" w:hAnsi="Times New Roman" w:cs="Times New Roman"/>
          <w:sz w:val="24"/>
          <w:lang w:val="en-GB"/>
        </w:rPr>
        <w:t xml:space="preserve"> the following way: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it exists only in use, is not reflective and (unlike technique)</w:t>
      </w:r>
      <w:r w:rsidR="009C5BD3">
        <w:rPr>
          <w:rFonts w:ascii="Times New Roman" w:hAnsi="Times New Roman" w:cs="Times New Roman"/>
          <w:sz w:val="24"/>
          <w:lang w:val="en-GB"/>
        </w:rPr>
        <w:t xml:space="preserve"> cannot be formulated in rules.’</w:t>
      </w:r>
      <w:r w:rsidR="009C5BD3" w:rsidRPr="00944F93">
        <w:rPr>
          <w:rStyle w:val="Vgjegyzet-hivatkozs"/>
          <w:rFonts w:ascii="Times New Roman" w:hAnsi="Times New Roman" w:cs="Times New Roman"/>
          <w:sz w:val="24"/>
          <w:lang w:val="en-GB"/>
        </w:rPr>
        <w:endnoteReference w:id="42"/>
      </w:r>
      <w:r w:rsidR="009C5BD3" w:rsidRPr="00944F93">
        <w:rPr>
          <w:rFonts w:ascii="Times New Roman" w:hAnsi="Times New Roman" w:cs="Times New Roman"/>
          <w:sz w:val="24"/>
          <w:lang w:val="en-GB"/>
        </w:rPr>
        <w:t xml:space="preserve"> Obviously this is something quite close to what Scruton identifies as social knowledge – </w:t>
      </w:r>
      <w:r w:rsidR="00E03C7A">
        <w:rPr>
          <w:rFonts w:ascii="Times New Roman" w:hAnsi="Times New Roman" w:cs="Times New Roman"/>
          <w:sz w:val="24"/>
          <w:lang w:val="en-GB"/>
        </w:rPr>
        <w:t>especially</w:t>
      </w:r>
      <w:r w:rsidR="009C5BD3" w:rsidRPr="00944F93">
        <w:rPr>
          <w:rFonts w:ascii="Times New Roman" w:hAnsi="Times New Roman" w:cs="Times New Roman"/>
          <w:sz w:val="24"/>
          <w:lang w:val="en-GB"/>
        </w:rPr>
        <w:t xml:space="preserve"> if we take into account that Oakeshott </w:t>
      </w:r>
      <w:r w:rsidR="00E03C7A">
        <w:rPr>
          <w:rFonts w:ascii="Times New Roman" w:hAnsi="Times New Roman" w:cs="Times New Roman"/>
          <w:sz w:val="24"/>
          <w:lang w:val="en-GB"/>
        </w:rPr>
        <w:t>suggested</w:t>
      </w:r>
      <w:r w:rsidR="00E03C7A" w:rsidRPr="00944F93">
        <w:rPr>
          <w:rFonts w:ascii="Times New Roman" w:hAnsi="Times New Roman" w:cs="Times New Roman"/>
          <w:sz w:val="24"/>
          <w:lang w:val="en-GB"/>
        </w:rPr>
        <w:t xml:space="preserve"> </w:t>
      </w:r>
      <w:r w:rsidR="00E03C7A">
        <w:rPr>
          <w:rFonts w:ascii="Times New Roman" w:hAnsi="Times New Roman" w:cs="Times New Roman"/>
          <w:sz w:val="24"/>
          <w:lang w:val="en-GB"/>
        </w:rPr>
        <w:t xml:space="preserve">also </w:t>
      </w:r>
      <w:r w:rsidR="009C5BD3" w:rsidRPr="00944F93">
        <w:rPr>
          <w:rFonts w:ascii="Times New Roman" w:hAnsi="Times New Roman" w:cs="Times New Roman"/>
          <w:sz w:val="24"/>
          <w:lang w:val="en-GB"/>
        </w:rPr>
        <w:t>call</w:t>
      </w:r>
      <w:r w:rsidR="00E03C7A">
        <w:rPr>
          <w:rFonts w:ascii="Times New Roman" w:hAnsi="Times New Roman" w:cs="Times New Roman"/>
          <w:sz w:val="24"/>
          <w:lang w:val="en-GB"/>
        </w:rPr>
        <w:t>ing</w:t>
      </w:r>
      <w:r w:rsidR="009C5BD3" w:rsidRPr="00944F93">
        <w:rPr>
          <w:rFonts w:ascii="Times New Roman" w:hAnsi="Times New Roman" w:cs="Times New Roman"/>
          <w:sz w:val="24"/>
          <w:lang w:val="en-GB"/>
        </w:rPr>
        <w:t xml:space="preserve"> practical knowledge traditional knowledge. </w:t>
      </w:r>
      <w:r w:rsidR="00E03C7A" w:rsidRPr="00944F93">
        <w:rPr>
          <w:rFonts w:ascii="Times New Roman" w:hAnsi="Times New Roman" w:cs="Times New Roman"/>
          <w:sz w:val="24"/>
          <w:lang w:val="en-GB"/>
        </w:rPr>
        <w:t>H</w:t>
      </w:r>
      <w:r w:rsidR="00E03C7A">
        <w:rPr>
          <w:rFonts w:ascii="Times New Roman" w:hAnsi="Times New Roman" w:cs="Times New Roman"/>
          <w:sz w:val="24"/>
          <w:lang w:val="en-GB"/>
        </w:rPr>
        <w:t>e uses the</w:t>
      </w:r>
      <w:r w:rsidR="00E03C7A"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example </w:t>
      </w:r>
      <w:r w:rsidR="00E03C7A">
        <w:rPr>
          <w:rFonts w:ascii="Times New Roman" w:hAnsi="Times New Roman" w:cs="Times New Roman"/>
          <w:sz w:val="24"/>
          <w:lang w:val="en-GB"/>
        </w:rPr>
        <w:t>of</w:t>
      </w:r>
      <w:r w:rsidR="00E03C7A"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cookery, claiming that the art of good cooking cannot be learnt only from books. The </w:t>
      </w:r>
      <w:r w:rsidR="00406AAC">
        <w:rPr>
          <w:rFonts w:ascii="Times New Roman" w:hAnsi="Times New Roman" w:cs="Times New Roman"/>
          <w:sz w:val="24"/>
          <w:lang w:val="en-GB"/>
        </w:rPr>
        <w:t>student of cookery also</w:t>
      </w:r>
      <w:r w:rsidR="00406AAC"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has to learn by imitating those who have already acquired the art of cooking. Yet Oakeshott certainly does not limit the relevance of the term to cookery. He also claim</w:t>
      </w:r>
      <w:r w:rsidR="009C5BD3">
        <w:rPr>
          <w:rFonts w:ascii="Times New Roman" w:hAnsi="Times New Roman" w:cs="Times New Roman"/>
          <w:sz w:val="24"/>
          <w:lang w:val="en-GB"/>
        </w:rPr>
        <w:t>s: ‘</w:t>
      </w:r>
      <w:r w:rsidR="009C5BD3" w:rsidRPr="00944F93">
        <w:rPr>
          <w:rFonts w:ascii="Times New Roman" w:hAnsi="Times New Roman" w:cs="Times New Roman"/>
          <w:sz w:val="24"/>
          <w:lang w:val="en-GB"/>
        </w:rPr>
        <w:t>what is true of cookery, of painting, of natural science and religion, is no less true of politics</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 referring</w:t>
      </w:r>
      <w:r w:rsidR="00406AAC">
        <w:rPr>
          <w:rFonts w:ascii="Times New Roman" w:hAnsi="Times New Roman" w:cs="Times New Roman"/>
          <w:sz w:val="24"/>
          <w:lang w:val="en-GB"/>
        </w:rPr>
        <w:t xml:space="preserve"> to</w:t>
      </w:r>
      <w:r w:rsidR="009C5BD3" w:rsidRPr="00944F93">
        <w:rPr>
          <w:rFonts w:ascii="Times New Roman" w:hAnsi="Times New Roman" w:cs="Times New Roman"/>
          <w:sz w:val="24"/>
          <w:lang w:val="en-GB"/>
        </w:rPr>
        <w:t xml:space="preserve"> what Pericles</w:t>
      </w:r>
      <w:r w:rsidR="00406AAC">
        <w:rPr>
          <w:rFonts w:ascii="Times New Roman" w:hAnsi="Times New Roman" w:cs="Times New Roman"/>
          <w:sz w:val="24"/>
          <w:lang w:val="en-GB"/>
        </w:rPr>
        <w:t xml:space="preserve"> spoke of</w:t>
      </w:r>
      <w:r w:rsidR="009C5BD3" w:rsidRPr="00944F93">
        <w:rPr>
          <w:rFonts w:ascii="Times New Roman" w:hAnsi="Times New Roman" w:cs="Times New Roman"/>
          <w:sz w:val="24"/>
          <w:lang w:val="en-GB"/>
        </w:rPr>
        <w:t xml:space="preserve">  in the funeral oration written by Thucydides. According to Scruton it addressed the issue of </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the value of practical and traditional knowledge</w:t>
      </w:r>
      <w:r w:rsidR="009C5BD3">
        <w:rPr>
          <w:rFonts w:ascii="Times New Roman" w:hAnsi="Times New Roman" w:cs="Times New Roman"/>
          <w:sz w:val="24"/>
          <w:lang w:val="en-GB"/>
        </w:rPr>
        <w:t>’</w:t>
      </w:r>
      <w:r w:rsidR="009C5BD3" w:rsidRPr="00944F93">
        <w:rPr>
          <w:rFonts w:ascii="Times New Roman" w:hAnsi="Times New Roman" w:cs="Times New Roman"/>
          <w:sz w:val="24"/>
          <w:lang w:val="en-GB"/>
        </w:rPr>
        <w:t xml:space="preserve"> as its main theme.</w:t>
      </w:r>
      <w:r w:rsidR="009C5BD3" w:rsidRPr="00944F93">
        <w:rPr>
          <w:rStyle w:val="Vgjegyzet-hivatkozs"/>
          <w:rFonts w:ascii="Times New Roman" w:hAnsi="Times New Roman" w:cs="Times New Roman"/>
          <w:sz w:val="24"/>
          <w:lang w:val="en-GB"/>
        </w:rPr>
        <w:endnoteReference w:id="43"/>
      </w:r>
      <w:r w:rsidR="009C5BD3" w:rsidRPr="00944F93">
        <w:rPr>
          <w:rFonts w:ascii="Times New Roman" w:hAnsi="Times New Roman" w:cs="Times New Roman"/>
          <w:sz w:val="24"/>
          <w:lang w:val="en-GB"/>
        </w:rPr>
        <w:t xml:space="preserve"> </w:t>
      </w:r>
    </w:p>
    <w:p w14:paraId="27EDA0A1" w14:textId="5E2BFDA5"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lastRenderedPageBreak/>
        <w:t xml:space="preserve">Oakeshott’s understanding of practical knowledge is </w:t>
      </w:r>
      <w:r w:rsidR="006670E9">
        <w:rPr>
          <w:rFonts w:ascii="Times New Roman" w:hAnsi="Times New Roman" w:cs="Times New Roman"/>
          <w:sz w:val="24"/>
          <w:lang w:val="en-GB"/>
        </w:rPr>
        <w:t>quite close</w:t>
      </w:r>
      <w:r w:rsidRPr="00944F93">
        <w:rPr>
          <w:rFonts w:ascii="Times New Roman" w:hAnsi="Times New Roman" w:cs="Times New Roman"/>
          <w:sz w:val="24"/>
          <w:lang w:val="en-GB"/>
        </w:rPr>
        <w:t xml:space="preserve">, in fact, </w:t>
      </w:r>
      <w:r w:rsidR="006670E9">
        <w:rPr>
          <w:rFonts w:ascii="Times New Roman" w:hAnsi="Times New Roman" w:cs="Times New Roman"/>
          <w:sz w:val="24"/>
          <w:lang w:val="en-GB"/>
        </w:rPr>
        <w:t>to</w:t>
      </w:r>
      <w:r w:rsidR="006670E9"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Aristotle’s notion of </w:t>
      </w:r>
      <w:r w:rsidRPr="00944F93">
        <w:rPr>
          <w:rFonts w:ascii="Times New Roman" w:hAnsi="Times New Roman" w:cs="Times New Roman"/>
          <w:i/>
          <w:sz w:val="24"/>
          <w:lang w:val="en-GB"/>
        </w:rPr>
        <w:t>phronesis</w:t>
      </w:r>
      <w:r w:rsidRPr="00944F93">
        <w:rPr>
          <w:rFonts w:ascii="Times New Roman" w:hAnsi="Times New Roman" w:cs="Times New Roman"/>
          <w:sz w:val="24"/>
          <w:lang w:val="en-GB"/>
        </w:rPr>
        <w:t xml:space="preserve">, often translated as practical knowledge or practical wisdom. Aristotle describes the practically wise person as one who has the ability </w:t>
      </w:r>
      <w:r>
        <w:rPr>
          <w:rFonts w:ascii="Times New Roman" w:hAnsi="Times New Roman" w:cs="Times New Roman"/>
          <w:sz w:val="24"/>
          <w:lang w:val="en-GB"/>
        </w:rPr>
        <w:t>‘</w:t>
      </w:r>
      <w:r w:rsidRPr="00944F93">
        <w:rPr>
          <w:rFonts w:ascii="Times New Roman" w:hAnsi="Times New Roman" w:cs="Times New Roman"/>
          <w:sz w:val="24"/>
          <w:lang w:val="en-GB"/>
        </w:rPr>
        <w:t xml:space="preserve">to deliberate correctly about what is good and advantageous for himself… /and/ about what sorts of things </w:t>
      </w:r>
      <w:r>
        <w:rPr>
          <w:rFonts w:ascii="Times New Roman" w:hAnsi="Times New Roman" w:cs="Times New Roman"/>
          <w:sz w:val="24"/>
          <w:lang w:val="en-GB"/>
        </w:rPr>
        <w:t>further living well as a whole.’</w:t>
      </w:r>
      <w:r w:rsidRPr="00944F93">
        <w:rPr>
          <w:rStyle w:val="Vgjegyzet-hivatkozs"/>
          <w:rFonts w:ascii="Times New Roman" w:hAnsi="Times New Roman" w:cs="Times New Roman"/>
          <w:sz w:val="24"/>
          <w:lang w:val="en-GB"/>
        </w:rPr>
        <w:endnoteReference w:id="44"/>
      </w:r>
      <w:r w:rsidRPr="00944F93">
        <w:rPr>
          <w:rFonts w:ascii="Times New Roman" w:hAnsi="Times New Roman" w:cs="Times New Roman"/>
          <w:sz w:val="24"/>
          <w:lang w:val="en-GB"/>
        </w:rPr>
        <w:t xml:space="preserve"> It is deliberation and judgement which defines for him practical wisdom, and his description takes into account human imperfection. Aristotle’s examples include Phidias, and Polyclitus, two sculptors, both of whom famously embodied the best virtues of their craft. He</w:t>
      </w:r>
      <w:r w:rsidR="00C03E81">
        <w:rPr>
          <w:rFonts w:ascii="Times New Roman" w:hAnsi="Times New Roman" w:cs="Times New Roman"/>
          <w:sz w:val="24"/>
          <w:lang w:val="en-GB"/>
        </w:rPr>
        <w:t xml:space="preserve"> also</w:t>
      </w:r>
      <w:r w:rsidRPr="00944F93">
        <w:rPr>
          <w:rFonts w:ascii="Times New Roman" w:hAnsi="Times New Roman" w:cs="Times New Roman"/>
          <w:sz w:val="24"/>
          <w:lang w:val="en-GB"/>
        </w:rPr>
        <w:t xml:space="preserve"> </w:t>
      </w:r>
      <w:r w:rsidR="00C03E81">
        <w:rPr>
          <w:rFonts w:ascii="Times New Roman" w:hAnsi="Times New Roman" w:cs="Times New Roman"/>
          <w:sz w:val="24"/>
          <w:lang w:val="en-GB"/>
        </w:rPr>
        <w:t>cites</w:t>
      </w:r>
      <w:r w:rsidR="00C03E8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Pericles as an example of the practically wise statesman, who has </w:t>
      </w:r>
      <w:r>
        <w:rPr>
          <w:rFonts w:ascii="Times New Roman" w:hAnsi="Times New Roman" w:cs="Times New Roman"/>
          <w:sz w:val="24"/>
          <w:lang w:val="en-GB"/>
        </w:rPr>
        <w:t>‘</w:t>
      </w:r>
      <w:r w:rsidRPr="00944F93">
        <w:rPr>
          <w:rFonts w:ascii="Times New Roman" w:hAnsi="Times New Roman" w:cs="Times New Roman"/>
          <w:sz w:val="24"/>
          <w:lang w:val="en-GB"/>
        </w:rPr>
        <w:t>a theoretical grasp on what is good for themselves and for human beings</w:t>
      </w:r>
      <w:r>
        <w:rPr>
          <w:rFonts w:ascii="Times New Roman" w:hAnsi="Times New Roman" w:cs="Times New Roman"/>
          <w:sz w:val="24"/>
          <w:lang w:val="en-GB"/>
        </w:rPr>
        <w:t>’</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45"/>
      </w:r>
    </w:p>
    <w:p w14:paraId="6238183A" w14:textId="1FD38F76" w:rsidR="009C5BD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Scruton</w:t>
      </w:r>
      <w:r w:rsidR="00C03E81">
        <w:rPr>
          <w:rFonts w:ascii="Times New Roman" w:hAnsi="Times New Roman" w:cs="Times New Roman"/>
          <w:sz w:val="24"/>
          <w:lang w:val="en-GB"/>
        </w:rPr>
        <w:t xml:space="preserve"> again</w:t>
      </w:r>
      <w:r w:rsidRPr="00944F93">
        <w:rPr>
          <w:rFonts w:ascii="Times New Roman" w:hAnsi="Times New Roman" w:cs="Times New Roman"/>
          <w:sz w:val="24"/>
          <w:lang w:val="en-GB"/>
        </w:rPr>
        <w:t xml:space="preserve"> quotes </w:t>
      </w:r>
      <w:r>
        <w:rPr>
          <w:rFonts w:ascii="Times New Roman" w:hAnsi="Times New Roman" w:cs="Times New Roman"/>
          <w:sz w:val="24"/>
          <w:lang w:val="en-GB"/>
        </w:rPr>
        <w:t>Burke, who famously criticis</w:t>
      </w:r>
      <w:r w:rsidRPr="00944F93">
        <w:rPr>
          <w:rFonts w:ascii="Times New Roman" w:hAnsi="Times New Roman" w:cs="Times New Roman"/>
          <w:sz w:val="24"/>
          <w:lang w:val="en-GB"/>
        </w:rPr>
        <w:t xml:space="preserve">ed those who rely </w:t>
      </w:r>
      <w:r>
        <w:rPr>
          <w:rFonts w:ascii="Times New Roman" w:hAnsi="Times New Roman" w:cs="Times New Roman"/>
          <w:sz w:val="24"/>
          <w:lang w:val="en-GB"/>
        </w:rPr>
        <w:t>‘</w:t>
      </w:r>
      <w:r w:rsidRPr="00944F93">
        <w:rPr>
          <w:rFonts w:ascii="Times New Roman" w:hAnsi="Times New Roman" w:cs="Times New Roman"/>
          <w:sz w:val="24"/>
          <w:lang w:val="en-GB"/>
        </w:rPr>
        <w:t>on their own private stock of reason</w:t>
      </w:r>
      <w:r>
        <w:rPr>
          <w:rFonts w:ascii="Times New Roman" w:hAnsi="Times New Roman" w:cs="Times New Roman"/>
          <w:sz w:val="24"/>
          <w:lang w:val="en-GB"/>
        </w:rPr>
        <w:t>’</w:t>
      </w:r>
      <w:r w:rsidRPr="00944F93">
        <w:rPr>
          <w:rFonts w:ascii="Times New Roman" w:hAnsi="Times New Roman" w:cs="Times New Roman"/>
          <w:sz w:val="24"/>
          <w:lang w:val="en-GB"/>
        </w:rPr>
        <w:t xml:space="preserve">, instead of </w:t>
      </w:r>
      <w:r w:rsidR="00C03E81">
        <w:rPr>
          <w:rFonts w:ascii="Times New Roman" w:hAnsi="Times New Roman" w:cs="Times New Roman"/>
          <w:sz w:val="24"/>
          <w:lang w:val="en-GB"/>
        </w:rPr>
        <w:t>harnessing</w:t>
      </w:r>
      <w:r w:rsidRPr="00944F93">
        <w:rPr>
          <w:rFonts w:ascii="Times New Roman" w:hAnsi="Times New Roman" w:cs="Times New Roman"/>
          <w:sz w:val="24"/>
          <w:lang w:val="en-GB"/>
        </w:rPr>
        <w:t xml:space="preserve"> </w:t>
      </w:r>
      <w:r>
        <w:rPr>
          <w:rFonts w:ascii="Times New Roman" w:hAnsi="Times New Roman" w:cs="Times New Roman"/>
          <w:sz w:val="24"/>
          <w:lang w:val="en-GB"/>
        </w:rPr>
        <w:t>‘</w:t>
      </w:r>
      <w:r w:rsidRPr="00944F93">
        <w:rPr>
          <w:rFonts w:ascii="Times New Roman" w:hAnsi="Times New Roman" w:cs="Times New Roman"/>
          <w:sz w:val="24"/>
          <w:lang w:val="en-GB"/>
        </w:rPr>
        <w:t>the general bank and capital of na</w:t>
      </w:r>
      <w:r>
        <w:rPr>
          <w:rFonts w:ascii="Times New Roman" w:hAnsi="Times New Roman" w:cs="Times New Roman"/>
          <w:sz w:val="24"/>
          <w:lang w:val="en-GB"/>
        </w:rPr>
        <w:t>tions, and of ages.’</w:t>
      </w:r>
      <w:r w:rsidRPr="00944F93">
        <w:rPr>
          <w:rStyle w:val="Vgjegyzet-hivatkozs"/>
          <w:rFonts w:ascii="Times New Roman" w:hAnsi="Times New Roman" w:cs="Times New Roman"/>
          <w:sz w:val="24"/>
          <w:lang w:val="en-GB"/>
        </w:rPr>
        <w:endnoteReference w:id="46"/>
      </w:r>
      <w:r w:rsidRPr="00944F93">
        <w:rPr>
          <w:rFonts w:ascii="Times New Roman" w:hAnsi="Times New Roman" w:cs="Times New Roman"/>
          <w:sz w:val="24"/>
          <w:lang w:val="en-GB"/>
        </w:rPr>
        <w:t xml:space="preserve"> </w:t>
      </w:r>
      <w:r w:rsidR="00C03E81">
        <w:rPr>
          <w:rFonts w:ascii="Times New Roman" w:hAnsi="Times New Roman" w:cs="Times New Roman"/>
          <w:sz w:val="24"/>
          <w:lang w:val="en-GB"/>
        </w:rPr>
        <w:t xml:space="preserve">Even </w:t>
      </w:r>
      <w:r w:rsidR="00C03E81" w:rsidRPr="00944F93">
        <w:rPr>
          <w:rFonts w:ascii="Times New Roman" w:hAnsi="Times New Roman" w:cs="Times New Roman"/>
          <w:sz w:val="24"/>
          <w:lang w:val="en-GB"/>
        </w:rPr>
        <w:t>though</w:t>
      </w:r>
      <w:r w:rsidR="00C03E81">
        <w:rPr>
          <w:rFonts w:ascii="Times New Roman" w:hAnsi="Times New Roman" w:cs="Times New Roman"/>
          <w:sz w:val="24"/>
          <w:lang w:val="en-GB"/>
        </w:rPr>
        <w:t xml:space="preserve"> </w:t>
      </w:r>
      <w:r w:rsidRPr="00944F93">
        <w:rPr>
          <w:rFonts w:ascii="Times New Roman" w:hAnsi="Times New Roman" w:cs="Times New Roman"/>
          <w:sz w:val="24"/>
          <w:lang w:val="en-GB"/>
        </w:rPr>
        <w:t>Scruton also criticised Burke,</w:t>
      </w:r>
      <w:r w:rsidR="00C03E81">
        <w:rPr>
          <w:rFonts w:ascii="Times New Roman" w:hAnsi="Times New Roman" w:cs="Times New Roman"/>
          <w:sz w:val="24"/>
          <w:lang w:val="en-GB"/>
        </w:rPr>
        <w:t xml:space="preserve"> </w:t>
      </w:r>
      <w:r w:rsidR="00C03E81" w:rsidRPr="00944F93">
        <w:rPr>
          <w:rFonts w:ascii="Times New Roman" w:hAnsi="Times New Roman" w:cs="Times New Roman"/>
          <w:sz w:val="24"/>
          <w:lang w:val="en-GB"/>
        </w:rPr>
        <w:t xml:space="preserve">as </w:t>
      </w:r>
      <w:r w:rsidR="00C03E81">
        <w:rPr>
          <w:rFonts w:ascii="Times New Roman" w:hAnsi="Times New Roman" w:cs="Times New Roman"/>
          <w:sz w:val="24"/>
          <w:lang w:val="en-GB"/>
        </w:rPr>
        <w:t>noted</w:t>
      </w:r>
      <w:r w:rsidR="00C03E81" w:rsidRPr="00944F93">
        <w:rPr>
          <w:rFonts w:ascii="Times New Roman" w:hAnsi="Times New Roman" w:cs="Times New Roman"/>
          <w:sz w:val="24"/>
          <w:lang w:val="en-GB"/>
        </w:rPr>
        <w:t xml:space="preserve"> above,</w:t>
      </w:r>
      <w:r w:rsidRPr="00944F93">
        <w:rPr>
          <w:rFonts w:ascii="Times New Roman" w:hAnsi="Times New Roman" w:cs="Times New Roman"/>
          <w:sz w:val="24"/>
          <w:lang w:val="en-GB"/>
        </w:rPr>
        <w:t xml:space="preserve"> </w:t>
      </w:r>
      <w:r w:rsidR="00C03E81">
        <w:rPr>
          <w:rFonts w:ascii="Times New Roman" w:hAnsi="Times New Roman" w:cs="Times New Roman"/>
          <w:sz w:val="24"/>
          <w:lang w:val="en-GB"/>
        </w:rPr>
        <w:t>for his</w:t>
      </w:r>
      <w:r w:rsidRPr="00944F93">
        <w:rPr>
          <w:rFonts w:ascii="Times New Roman" w:hAnsi="Times New Roman" w:cs="Times New Roman"/>
          <w:sz w:val="24"/>
          <w:lang w:val="en-GB"/>
        </w:rPr>
        <w:t xml:space="preserve"> wrong formulation of accumulation, his </w:t>
      </w:r>
      <w:r w:rsidR="00C03E81">
        <w:rPr>
          <w:rFonts w:ascii="Times New Roman" w:hAnsi="Times New Roman" w:cs="Times New Roman"/>
          <w:sz w:val="24"/>
          <w:lang w:val="en-GB"/>
        </w:rPr>
        <w:t>main</w:t>
      </w:r>
      <w:r w:rsidR="00C03E81"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point is that social knowledge is, by definition, more reliable than a private stock of reason, when</w:t>
      </w:r>
      <w:r w:rsidR="00C03E81">
        <w:rPr>
          <w:rFonts w:ascii="Times New Roman" w:hAnsi="Times New Roman" w:cs="Times New Roman"/>
          <w:sz w:val="24"/>
          <w:lang w:val="en-GB"/>
        </w:rPr>
        <w:t xml:space="preserve"> it comes to</w:t>
      </w:r>
      <w:r w:rsidRPr="00944F93">
        <w:rPr>
          <w:rFonts w:ascii="Times New Roman" w:hAnsi="Times New Roman" w:cs="Times New Roman"/>
          <w:sz w:val="24"/>
          <w:lang w:val="en-GB"/>
        </w:rPr>
        <w:t xml:space="preserve"> social matters. This point is crucial in his criticism of liberalism. As Scruton points out, the liberal approach is rooted in the Lockean-Cartesian-Kantian trust in individual human rationality, </w:t>
      </w:r>
      <w:r w:rsidR="00C03E81">
        <w:rPr>
          <w:rFonts w:ascii="Times New Roman" w:hAnsi="Times New Roman" w:cs="Times New Roman"/>
          <w:sz w:val="24"/>
          <w:lang w:val="en-GB"/>
        </w:rPr>
        <w:t>a self-confidence which</w:t>
      </w:r>
      <w:r w:rsidRPr="00944F93">
        <w:rPr>
          <w:rFonts w:ascii="Times New Roman" w:hAnsi="Times New Roman" w:cs="Times New Roman"/>
          <w:sz w:val="24"/>
          <w:lang w:val="en-GB"/>
        </w:rPr>
        <w:t xml:space="preserve"> is not shared by Scruton. As he understands it, liberalism </w:t>
      </w:r>
      <w:r>
        <w:rPr>
          <w:rFonts w:ascii="Times New Roman" w:hAnsi="Times New Roman" w:cs="Times New Roman"/>
          <w:sz w:val="24"/>
          <w:lang w:val="en-GB"/>
        </w:rPr>
        <w:t>‘</w:t>
      </w:r>
      <w:r w:rsidRPr="00944F93">
        <w:rPr>
          <w:rFonts w:ascii="Times New Roman" w:hAnsi="Times New Roman" w:cs="Times New Roman"/>
          <w:sz w:val="24"/>
          <w:lang w:val="en-GB"/>
        </w:rPr>
        <w:t>implies that we can make rational choices, knowing what to do and how to do it, without the benefit of social knowledge—in other words, without the hard-earned legacy of consensual solutions.</w:t>
      </w:r>
      <w:r>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47"/>
      </w:r>
      <w:r w:rsidRPr="00944F93">
        <w:rPr>
          <w:rFonts w:ascii="Times New Roman" w:hAnsi="Times New Roman" w:cs="Times New Roman"/>
          <w:sz w:val="24"/>
          <w:lang w:val="en-GB"/>
        </w:rPr>
        <w:t xml:space="preserve"> </w:t>
      </w:r>
      <w:r w:rsidR="00C03E81">
        <w:rPr>
          <w:rFonts w:ascii="Times New Roman" w:hAnsi="Times New Roman" w:cs="Times New Roman"/>
          <w:sz w:val="24"/>
          <w:lang w:val="en-GB"/>
        </w:rPr>
        <w:t>It is next worth examining</w:t>
      </w:r>
      <w:r w:rsidRPr="00944F93">
        <w:rPr>
          <w:rFonts w:ascii="Times New Roman" w:hAnsi="Times New Roman" w:cs="Times New Roman"/>
          <w:sz w:val="24"/>
          <w:lang w:val="en-GB"/>
        </w:rPr>
        <w:t xml:space="preserve"> this notion of</w:t>
      </w:r>
      <w:r w:rsidR="00C03E81">
        <w:rPr>
          <w:rFonts w:ascii="Times New Roman" w:hAnsi="Times New Roman" w:cs="Times New Roman"/>
          <w:sz w:val="24"/>
          <w:lang w:val="en-GB"/>
        </w:rPr>
        <w:t xml:space="preserve"> a</w:t>
      </w:r>
      <w:r>
        <w:rPr>
          <w:rFonts w:ascii="Times New Roman" w:hAnsi="Times New Roman" w:cs="Times New Roman"/>
          <w:sz w:val="24"/>
          <w:lang w:val="en-GB"/>
        </w:rPr>
        <w:t xml:space="preserve"> ‘</w:t>
      </w:r>
      <w:r w:rsidRPr="00944F93">
        <w:rPr>
          <w:rFonts w:ascii="Times New Roman" w:hAnsi="Times New Roman" w:cs="Times New Roman"/>
          <w:sz w:val="24"/>
          <w:lang w:val="en-GB"/>
        </w:rPr>
        <w:t>hard-earned legacy of consensual soluti</w:t>
      </w:r>
      <w:r>
        <w:rPr>
          <w:rFonts w:ascii="Times New Roman" w:hAnsi="Times New Roman" w:cs="Times New Roman"/>
          <w:sz w:val="24"/>
          <w:lang w:val="en-GB"/>
        </w:rPr>
        <w:t>ons’</w:t>
      </w:r>
      <w:r w:rsidRPr="00944F93">
        <w:rPr>
          <w:rFonts w:ascii="Times New Roman" w:hAnsi="Times New Roman" w:cs="Times New Roman"/>
          <w:sz w:val="24"/>
          <w:lang w:val="en-GB"/>
        </w:rPr>
        <w:t>.</w:t>
      </w:r>
    </w:p>
    <w:p w14:paraId="1D065DD0" w14:textId="77777777" w:rsidR="009C5BD3" w:rsidRPr="00944F93" w:rsidRDefault="009C5BD3" w:rsidP="00944F93">
      <w:pPr>
        <w:spacing w:after="0" w:line="360" w:lineRule="auto"/>
        <w:jc w:val="both"/>
        <w:rPr>
          <w:rFonts w:ascii="Times New Roman" w:hAnsi="Times New Roman" w:cs="Times New Roman"/>
          <w:sz w:val="24"/>
          <w:lang w:val="en-GB"/>
        </w:rPr>
      </w:pPr>
    </w:p>
    <w:p w14:paraId="1849A7E4" w14:textId="77777777" w:rsidR="009C5BD3" w:rsidRDefault="009C5BD3" w:rsidP="00944F93">
      <w:pPr>
        <w:spacing w:after="0" w:line="360" w:lineRule="auto"/>
        <w:jc w:val="both"/>
        <w:rPr>
          <w:rFonts w:ascii="Times New Roman" w:hAnsi="Times New Roman" w:cs="Times New Roman"/>
          <w:i/>
          <w:sz w:val="24"/>
          <w:lang w:val="en-GB"/>
        </w:rPr>
      </w:pPr>
      <w:r w:rsidRPr="00944F93">
        <w:rPr>
          <w:rFonts w:ascii="Times New Roman" w:hAnsi="Times New Roman" w:cs="Times New Roman"/>
          <w:sz w:val="24"/>
          <w:lang w:val="en-GB"/>
        </w:rPr>
        <w:t xml:space="preserve">The rationale of </w:t>
      </w:r>
      <w:r w:rsidRPr="00944F93">
        <w:rPr>
          <w:rFonts w:ascii="Times New Roman" w:hAnsi="Times New Roman" w:cs="Times New Roman"/>
          <w:i/>
          <w:sz w:val="24"/>
          <w:lang w:val="en-GB"/>
        </w:rPr>
        <w:t>oikophilia</w:t>
      </w:r>
    </w:p>
    <w:p w14:paraId="5CBA9990" w14:textId="77777777" w:rsidR="009C5BD3" w:rsidRPr="0022534E" w:rsidRDefault="009C5BD3" w:rsidP="00944F93">
      <w:pPr>
        <w:spacing w:after="0" w:line="360" w:lineRule="auto"/>
        <w:jc w:val="both"/>
        <w:rPr>
          <w:rFonts w:ascii="Times New Roman" w:hAnsi="Times New Roman" w:cs="Times New Roman"/>
          <w:sz w:val="24"/>
          <w:lang w:val="en-GB"/>
        </w:rPr>
      </w:pPr>
    </w:p>
    <w:p w14:paraId="7DA20AF1" w14:textId="0724EB24"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It was in Scr</w:t>
      </w:r>
      <w:r>
        <w:rPr>
          <w:rFonts w:ascii="Times New Roman" w:hAnsi="Times New Roman" w:cs="Times New Roman"/>
          <w:sz w:val="24"/>
          <w:lang w:val="en-GB"/>
        </w:rPr>
        <w:t>uton’s book on Green Philosophy</w:t>
      </w:r>
      <w:r w:rsidRPr="00944F93">
        <w:rPr>
          <w:rFonts w:ascii="Times New Roman" w:hAnsi="Times New Roman" w:cs="Times New Roman"/>
          <w:sz w:val="24"/>
          <w:lang w:val="en-GB"/>
        </w:rPr>
        <w:t xml:space="preserve"> that he worked out a full</w:t>
      </w:r>
      <w:r w:rsidR="009021AF">
        <w:rPr>
          <w:rFonts w:ascii="Times New Roman" w:hAnsi="Times New Roman" w:cs="Times New Roman"/>
          <w:sz w:val="24"/>
          <w:lang w:val="en-GB"/>
        </w:rPr>
        <w:t>y</w:t>
      </w:r>
      <w:r w:rsidRPr="00944F93">
        <w:rPr>
          <w:rFonts w:ascii="Times New Roman" w:hAnsi="Times New Roman" w:cs="Times New Roman"/>
          <w:sz w:val="24"/>
          <w:lang w:val="en-GB"/>
        </w:rPr>
        <w:t>-</w:t>
      </w:r>
      <w:r w:rsidR="009021AF">
        <w:rPr>
          <w:rFonts w:ascii="Times New Roman" w:hAnsi="Times New Roman" w:cs="Times New Roman"/>
          <w:sz w:val="24"/>
          <w:lang w:val="en-GB"/>
        </w:rPr>
        <w:t>fledged</w:t>
      </w:r>
      <w:r w:rsidR="009021AF"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version of his philosophy of </w:t>
      </w:r>
      <w:r w:rsidRPr="0022534E">
        <w:rPr>
          <w:rFonts w:ascii="Times New Roman" w:hAnsi="Times New Roman" w:cs="Times New Roman"/>
          <w:i/>
          <w:sz w:val="24"/>
          <w:lang w:val="en-GB"/>
        </w:rPr>
        <w:t>oikophilia</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48"/>
      </w:r>
      <w:r w:rsidRPr="00944F93">
        <w:rPr>
          <w:rFonts w:ascii="Times New Roman" w:hAnsi="Times New Roman" w:cs="Times New Roman"/>
          <w:sz w:val="24"/>
          <w:lang w:val="en-GB"/>
        </w:rPr>
        <w:t xml:space="preserve"> This book is based on a contrast between social engineering with central control and a policy based on local affections, resulting in </w:t>
      </w:r>
      <w:r w:rsidRPr="00944F93">
        <w:rPr>
          <w:rFonts w:ascii="Times New Roman" w:hAnsi="Times New Roman" w:cs="Times New Roman"/>
          <w:i/>
          <w:sz w:val="24"/>
          <w:lang w:val="en-GB"/>
        </w:rPr>
        <w:t>homeostasis</w:t>
      </w:r>
      <w:r w:rsidRPr="00944F93">
        <w:rPr>
          <w:rFonts w:ascii="Times New Roman" w:hAnsi="Times New Roman" w:cs="Times New Roman"/>
          <w:sz w:val="24"/>
          <w:lang w:val="en-GB"/>
        </w:rPr>
        <w:t xml:space="preserve"> and resilience.</w:t>
      </w:r>
      <w:r w:rsidRPr="00944F93">
        <w:rPr>
          <w:rStyle w:val="Vgjegyzet-hivatkozs"/>
          <w:rFonts w:ascii="Times New Roman" w:hAnsi="Times New Roman" w:cs="Times New Roman"/>
          <w:sz w:val="24"/>
          <w:lang w:val="en-GB"/>
        </w:rPr>
        <w:endnoteReference w:id="49"/>
      </w:r>
      <w:r w:rsidRPr="00944F93">
        <w:rPr>
          <w:rFonts w:ascii="Times New Roman" w:hAnsi="Times New Roman" w:cs="Times New Roman"/>
          <w:sz w:val="24"/>
          <w:lang w:val="en-GB"/>
        </w:rPr>
        <w:t xml:space="preserve"> The philosophical argument in favour of the latter perspective </w:t>
      </w:r>
      <w:r w:rsidR="009021AF">
        <w:rPr>
          <w:rFonts w:ascii="Times New Roman" w:hAnsi="Times New Roman" w:cs="Times New Roman"/>
          <w:sz w:val="24"/>
          <w:lang w:val="en-GB"/>
        </w:rPr>
        <w:t>centres on</w:t>
      </w:r>
      <w:r w:rsidRPr="00944F93">
        <w:rPr>
          <w:rFonts w:ascii="Times New Roman" w:hAnsi="Times New Roman" w:cs="Times New Roman"/>
          <w:sz w:val="24"/>
          <w:lang w:val="en-GB"/>
        </w:rPr>
        <w:t xml:space="preserve"> the nature of practical reasoning. To show the relevance of preserving the local customs Scruton once again refers</w:t>
      </w:r>
      <w:r>
        <w:rPr>
          <w:rFonts w:ascii="Times New Roman" w:hAnsi="Times New Roman" w:cs="Times New Roman"/>
          <w:sz w:val="24"/>
          <w:lang w:val="en-GB"/>
        </w:rPr>
        <w:t xml:space="preserve"> to ‘</w:t>
      </w:r>
      <w:r w:rsidRPr="00944F93">
        <w:rPr>
          <w:rFonts w:ascii="Times New Roman" w:hAnsi="Times New Roman" w:cs="Times New Roman"/>
          <w:sz w:val="24"/>
          <w:lang w:val="en-GB"/>
        </w:rPr>
        <w:t>common-law rights – notably rights of way, gree</w:t>
      </w:r>
      <w:r>
        <w:rPr>
          <w:rFonts w:ascii="Times New Roman" w:hAnsi="Times New Roman" w:cs="Times New Roman"/>
          <w:sz w:val="24"/>
          <w:lang w:val="en-GB"/>
        </w:rPr>
        <w:t>n lanes and rights of commons –ʼ</w:t>
      </w:r>
      <w:r w:rsidRPr="00944F93">
        <w:rPr>
          <w:rFonts w:ascii="Times New Roman" w:hAnsi="Times New Roman" w:cs="Times New Roman"/>
          <w:sz w:val="24"/>
          <w:lang w:val="en-GB"/>
        </w:rPr>
        <w:t xml:space="preserve"> in order to show that through </w:t>
      </w:r>
      <w:r w:rsidR="009021AF">
        <w:rPr>
          <w:rFonts w:ascii="Times New Roman" w:hAnsi="Times New Roman" w:cs="Times New Roman"/>
          <w:sz w:val="24"/>
          <w:lang w:val="en-GB"/>
        </w:rPr>
        <w:t>such customary conventions</w:t>
      </w:r>
      <w:r w:rsidR="009021AF"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common law</w:t>
      </w:r>
      <w:r>
        <w:rPr>
          <w:rFonts w:ascii="Times New Roman" w:hAnsi="Times New Roman" w:cs="Times New Roman"/>
          <w:sz w:val="24"/>
          <w:lang w:val="en-GB"/>
        </w:rPr>
        <w:t xml:space="preserve"> ‘</w:t>
      </w:r>
      <w:r w:rsidRPr="00944F93">
        <w:rPr>
          <w:rFonts w:ascii="Times New Roman" w:hAnsi="Times New Roman" w:cs="Times New Roman"/>
          <w:sz w:val="24"/>
          <w:lang w:val="en-GB"/>
        </w:rPr>
        <w:t>ensured that the countryside remained open</w:t>
      </w:r>
      <w:r>
        <w:rPr>
          <w:rFonts w:ascii="Times New Roman" w:hAnsi="Times New Roman" w:cs="Times New Roman"/>
          <w:sz w:val="24"/>
          <w:lang w:val="en-GB"/>
        </w:rPr>
        <w:t>’</w:t>
      </w:r>
      <w:r w:rsidRPr="00944F93">
        <w:rPr>
          <w:rFonts w:ascii="Times New Roman" w:hAnsi="Times New Roman" w:cs="Times New Roman"/>
          <w:sz w:val="24"/>
          <w:lang w:val="en-GB"/>
        </w:rPr>
        <w:t>, and</w:t>
      </w:r>
      <w:r w:rsidR="009021AF">
        <w:rPr>
          <w:rFonts w:ascii="Times New Roman" w:hAnsi="Times New Roman" w:cs="Times New Roman"/>
          <w:sz w:val="24"/>
          <w:lang w:val="en-GB"/>
        </w:rPr>
        <w:t xml:space="preserve"> thus</w:t>
      </w:r>
      <w:r w:rsidRPr="00944F93">
        <w:rPr>
          <w:rFonts w:ascii="Times New Roman" w:hAnsi="Times New Roman" w:cs="Times New Roman"/>
          <w:sz w:val="24"/>
          <w:lang w:val="en-GB"/>
        </w:rPr>
        <w:t xml:space="preserve"> the owners’ self-interest </w:t>
      </w:r>
      <w:r>
        <w:rPr>
          <w:rFonts w:ascii="Times New Roman" w:hAnsi="Times New Roman" w:cs="Times New Roman"/>
          <w:sz w:val="24"/>
          <w:lang w:val="en-GB"/>
        </w:rPr>
        <w:t>‘</w:t>
      </w:r>
      <w:r w:rsidRPr="00944F93">
        <w:rPr>
          <w:rFonts w:ascii="Times New Roman" w:hAnsi="Times New Roman" w:cs="Times New Roman"/>
          <w:sz w:val="24"/>
          <w:lang w:val="en-GB"/>
        </w:rPr>
        <w:t>did not undermine the exper</w:t>
      </w:r>
      <w:r>
        <w:rPr>
          <w:rFonts w:ascii="Times New Roman" w:hAnsi="Times New Roman" w:cs="Times New Roman"/>
          <w:sz w:val="24"/>
          <w:lang w:val="en-GB"/>
        </w:rPr>
        <w:t>ience of collective settlement’.</w:t>
      </w:r>
      <w:r w:rsidRPr="00944F93">
        <w:rPr>
          <w:rStyle w:val="Vgjegyzet-hivatkozs"/>
          <w:rFonts w:ascii="Times New Roman" w:hAnsi="Times New Roman" w:cs="Times New Roman"/>
          <w:sz w:val="24"/>
          <w:lang w:val="en-GB"/>
        </w:rPr>
        <w:endnoteReference w:id="50"/>
      </w:r>
      <w:r w:rsidRPr="00944F93">
        <w:rPr>
          <w:rFonts w:ascii="Times New Roman" w:hAnsi="Times New Roman" w:cs="Times New Roman"/>
          <w:sz w:val="24"/>
          <w:lang w:val="en-GB"/>
        </w:rPr>
        <w:t xml:space="preserve"> </w:t>
      </w:r>
      <w:r w:rsidR="009021AF">
        <w:rPr>
          <w:rFonts w:ascii="Times New Roman" w:hAnsi="Times New Roman" w:cs="Times New Roman"/>
          <w:sz w:val="24"/>
          <w:lang w:val="en-GB"/>
        </w:rPr>
        <w:t>F</w:t>
      </w:r>
      <w:r w:rsidRPr="00944F93">
        <w:rPr>
          <w:rFonts w:ascii="Times New Roman" w:hAnsi="Times New Roman" w:cs="Times New Roman"/>
          <w:sz w:val="24"/>
          <w:lang w:val="en-GB"/>
        </w:rPr>
        <w:t xml:space="preserve">urther examples </w:t>
      </w:r>
      <w:r w:rsidR="009021AF">
        <w:rPr>
          <w:rFonts w:ascii="Times New Roman" w:hAnsi="Times New Roman" w:cs="Times New Roman"/>
          <w:sz w:val="24"/>
          <w:lang w:val="en-GB"/>
        </w:rPr>
        <w:t>he gives include a</w:t>
      </w:r>
      <w:r w:rsidRPr="00944F93">
        <w:rPr>
          <w:rFonts w:ascii="Times New Roman" w:hAnsi="Times New Roman" w:cs="Times New Roman"/>
          <w:sz w:val="24"/>
          <w:lang w:val="en-GB"/>
        </w:rPr>
        <w:t xml:space="preserve"> narrative of civil society initiatives to preserve the landscape of the countryside, as well as the townscapes and city centres of ancient towns. According to Scruton, much of that effort was based on a </w:t>
      </w:r>
      <w:r w:rsidR="009021AF" w:rsidRPr="00944F93">
        <w:rPr>
          <w:rFonts w:ascii="Times New Roman" w:hAnsi="Times New Roman" w:cs="Times New Roman"/>
          <w:sz w:val="24"/>
          <w:lang w:val="en-GB"/>
        </w:rPr>
        <w:t>common</w:t>
      </w:r>
      <w:r w:rsidR="009021AF">
        <w:rPr>
          <w:rFonts w:ascii="Times New Roman" w:hAnsi="Times New Roman" w:cs="Times New Roman"/>
          <w:sz w:val="24"/>
          <w:lang w:val="en-GB"/>
        </w:rPr>
        <w:t>-</w:t>
      </w:r>
      <w:r w:rsidRPr="00944F93">
        <w:rPr>
          <w:rFonts w:ascii="Times New Roman" w:hAnsi="Times New Roman" w:cs="Times New Roman"/>
          <w:sz w:val="24"/>
          <w:lang w:val="en-GB"/>
        </w:rPr>
        <w:t xml:space="preserve">sense </w:t>
      </w:r>
      <w:r w:rsidRPr="00944F93">
        <w:rPr>
          <w:rFonts w:ascii="Times New Roman" w:hAnsi="Times New Roman" w:cs="Times New Roman"/>
          <w:sz w:val="24"/>
          <w:lang w:val="en-GB"/>
        </w:rPr>
        <w:lastRenderedPageBreak/>
        <w:t>aesthetic</w:t>
      </w:r>
      <w:r w:rsidR="00B9257E">
        <w:rPr>
          <w:rFonts w:ascii="Times New Roman" w:hAnsi="Times New Roman" w:cs="Times New Roman"/>
          <w:sz w:val="24"/>
          <w:lang w:val="en-GB"/>
        </w:rPr>
        <w:t>al</w:t>
      </w:r>
      <w:r w:rsidRPr="00944F93">
        <w:rPr>
          <w:rFonts w:ascii="Times New Roman" w:hAnsi="Times New Roman" w:cs="Times New Roman"/>
          <w:sz w:val="24"/>
          <w:lang w:val="en-GB"/>
        </w:rPr>
        <w:t xml:space="preserve"> preference for the old-</w:t>
      </w:r>
      <w:r w:rsidR="00B9257E">
        <w:rPr>
          <w:rFonts w:ascii="Times New Roman" w:hAnsi="Times New Roman" w:cs="Times New Roman"/>
          <w:sz w:val="24"/>
          <w:lang w:val="en-GB"/>
        </w:rPr>
        <w:t>fashioned</w:t>
      </w:r>
      <w:r w:rsidRPr="00944F93">
        <w:rPr>
          <w:rFonts w:ascii="Times New Roman" w:hAnsi="Times New Roman" w:cs="Times New Roman"/>
          <w:sz w:val="24"/>
          <w:lang w:val="en-GB"/>
        </w:rPr>
        <w:t xml:space="preserve">, instead of the rigid functionality of the modern. An example of that preference </w:t>
      </w:r>
      <w:r w:rsidR="00B9257E">
        <w:rPr>
          <w:rFonts w:ascii="Times New Roman" w:hAnsi="Times New Roman" w:cs="Times New Roman"/>
          <w:sz w:val="24"/>
          <w:lang w:val="en-GB"/>
        </w:rPr>
        <w:t>can</w:t>
      </w:r>
      <w:r w:rsidRPr="00944F93">
        <w:rPr>
          <w:rFonts w:ascii="Times New Roman" w:hAnsi="Times New Roman" w:cs="Times New Roman"/>
          <w:sz w:val="24"/>
          <w:lang w:val="en-GB"/>
        </w:rPr>
        <w:t xml:space="preserve"> be found in G. M. Trevelyan’s book </w:t>
      </w:r>
      <w:r w:rsidRPr="00944F93">
        <w:rPr>
          <w:rFonts w:ascii="Times New Roman" w:hAnsi="Times New Roman" w:cs="Times New Roman"/>
          <w:i/>
          <w:sz w:val="24"/>
          <w:lang w:val="en-GB"/>
        </w:rPr>
        <w:t>Must England’s Beauty Perish</w:t>
      </w:r>
      <w:r w:rsidRPr="00944F93">
        <w:rPr>
          <w:rFonts w:ascii="Times New Roman" w:hAnsi="Times New Roman" w:cs="Times New Roman"/>
          <w:sz w:val="24"/>
          <w:lang w:val="en-GB"/>
        </w:rPr>
        <w:t xml:space="preserve">? published in 1926, </w:t>
      </w:r>
      <w:r w:rsidR="00B9257E">
        <w:rPr>
          <w:rFonts w:ascii="Times New Roman" w:hAnsi="Times New Roman" w:cs="Times New Roman"/>
          <w:sz w:val="24"/>
          <w:lang w:val="en-GB"/>
        </w:rPr>
        <w:t>which decried</w:t>
      </w:r>
      <w:r w:rsidRPr="00944F93">
        <w:rPr>
          <w:rFonts w:ascii="Times New Roman" w:hAnsi="Times New Roman" w:cs="Times New Roman"/>
          <w:sz w:val="24"/>
          <w:lang w:val="en-GB"/>
        </w:rPr>
        <w:t xml:space="preserve"> urban sprawl and the destruction caused by road constructions. A further reference</w:t>
      </w:r>
      <w:r w:rsidR="002C6F16">
        <w:rPr>
          <w:rFonts w:ascii="Times New Roman" w:hAnsi="Times New Roman" w:cs="Times New Roman"/>
          <w:sz w:val="24"/>
          <w:lang w:val="en-GB"/>
        </w:rPr>
        <w:t xml:space="preserve"> point</w:t>
      </w:r>
      <w:r w:rsidRPr="00944F93">
        <w:rPr>
          <w:rFonts w:ascii="Times New Roman" w:hAnsi="Times New Roman" w:cs="Times New Roman"/>
          <w:sz w:val="24"/>
          <w:lang w:val="en-GB"/>
        </w:rPr>
        <w:t xml:space="preserve"> for Scruton </w:t>
      </w:r>
      <w:r w:rsidR="002C6F16">
        <w:rPr>
          <w:rFonts w:ascii="Times New Roman" w:hAnsi="Times New Roman" w:cs="Times New Roman"/>
          <w:sz w:val="24"/>
          <w:lang w:val="en-GB"/>
        </w:rPr>
        <w:t>was</w:t>
      </w:r>
      <w:r w:rsidR="002C6F16"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the architect Clough Williams-Ellis, who in his book </w:t>
      </w:r>
      <w:r w:rsidRPr="00944F93">
        <w:rPr>
          <w:rFonts w:ascii="Times New Roman" w:hAnsi="Times New Roman" w:cs="Times New Roman"/>
          <w:i/>
          <w:sz w:val="24"/>
          <w:lang w:val="en-GB"/>
        </w:rPr>
        <w:t>England and the Octopus</w:t>
      </w:r>
      <w:r w:rsidRPr="00944F93">
        <w:rPr>
          <w:rFonts w:ascii="Times New Roman" w:hAnsi="Times New Roman" w:cs="Times New Roman"/>
          <w:sz w:val="24"/>
          <w:lang w:val="en-GB"/>
        </w:rPr>
        <w:t xml:space="preserve">, </w:t>
      </w:r>
      <w:r w:rsidR="002C6F16">
        <w:rPr>
          <w:rFonts w:ascii="Times New Roman" w:hAnsi="Times New Roman" w:cs="Times New Roman"/>
          <w:sz w:val="24"/>
          <w:lang w:val="en-GB"/>
        </w:rPr>
        <w:t>drew</w:t>
      </w:r>
      <w:r w:rsidR="002C6F16"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attention to the dangers of modern urban developments. All </w:t>
      </w:r>
      <w:r w:rsidR="00E57BED" w:rsidRPr="00944F93">
        <w:rPr>
          <w:rFonts w:ascii="Times New Roman" w:hAnsi="Times New Roman" w:cs="Times New Roman"/>
          <w:sz w:val="24"/>
          <w:lang w:val="en-GB"/>
        </w:rPr>
        <w:t>th</w:t>
      </w:r>
      <w:r w:rsidR="00E57BED">
        <w:rPr>
          <w:rFonts w:ascii="Times New Roman" w:hAnsi="Times New Roman" w:cs="Times New Roman"/>
          <w:sz w:val="24"/>
          <w:lang w:val="en-GB"/>
        </w:rPr>
        <w:t>e</w:t>
      </w:r>
      <w:r w:rsidR="00E57BED" w:rsidRPr="00944F93">
        <w:rPr>
          <w:rFonts w:ascii="Times New Roman" w:hAnsi="Times New Roman" w:cs="Times New Roman"/>
          <w:sz w:val="24"/>
          <w:lang w:val="en-GB"/>
        </w:rPr>
        <w:t xml:space="preserve">se </w:t>
      </w:r>
      <w:r w:rsidRPr="00944F93">
        <w:rPr>
          <w:rFonts w:ascii="Times New Roman" w:hAnsi="Times New Roman" w:cs="Times New Roman"/>
          <w:sz w:val="24"/>
          <w:lang w:val="en-GB"/>
        </w:rPr>
        <w:t>individual efforts</w:t>
      </w:r>
      <w:r w:rsidR="00E57BED">
        <w:rPr>
          <w:rFonts w:ascii="Times New Roman" w:hAnsi="Times New Roman" w:cs="Times New Roman"/>
          <w:sz w:val="24"/>
          <w:lang w:val="en-GB"/>
        </w:rPr>
        <w:t>, taken</w:t>
      </w:r>
      <w:r w:rsidRPr="00944F93">
        <w:rPr>
          <w:rFonts w:ascii="Times New Roman" w:hAnsi="Times New Roman" w:cs="Times New Roman"/>
          <w:sz w:val="24"/>
          <w:lang w:val="en-GB"/>
        </w:rPr>
        <w:t xml:space="preserve"> together</w:t>
      </w:r>
      <w:r w:rsidR="00E57BED">
        <w:rPr>
          <w:rFonts w:ascii="Times New Roman" w:hAnsi="Times New Roman" w:cs="Times New Roman"/>
          <w:sz w:val="24"/>
          <w:lang w:val="en-GB"/>
        </w:rPr>
        <w:t>,</w:t>
      </w:r>
      <w:r w:rsidRPr="00944F93">
        <w:rPr>
          <w:rFonts w:ascii="Times New Roman" w:hAnsi="Times New Roman" w:cs="Times New Roman"/>
          <w:sz w:val="24"/>
          <w:lang w:val="en-GB"/>
        </w:rPr>
        <w:t xml:space="preserve"> </w:t>
      </w:r>
      <w:r w:rsidR="00E57BED">
        <w:rPr>
          <w:rFonts w:ascii="Times New Roman" w:hAnsi="Times New Roman" w:cs="Times New Roman"/>
          <w:sz w:val="24"/>
          <w:lang w:val="en-GB"/>
        </w:rPr>
        <w:t>influenced</w:t>
      </w:r>
      <w:r w:rsidRPr="00944F93">
        <w:rPr>
          <w:rFonts w:ascii="Times New Roman" w:hAnsi="Times New Roman" w:cs="Times New Roman"/>
          <w:sz w:val="24"/>
          <w:lang w:val="en-GB"/>
        </w:rPr>
        <w:t xml:space="preserve"> </w:t>
      </w:r>
      <w:r w:rsidR="00E57BED">
        <w:rPr>
          <w:rFonts w:ascii="Times New Roman" w:hAnsi="Times New Roman" w:cs="Times New Roman"/>
          <w:sz w:val="24"/>
          <w:lang w:val="en-GB"/>
        </w:rPr>
        <w:t>a</w:t>
      </w:r>
      <w:r w:rsidR="00E57BED"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majority to vote in Parliament for the Town and C</w:t>
      </w:r>
      <w:r>
        <w:rPr>
          <w:rFonts w:ascii="Times New Roman" w:hAnsi="Times New Roman" w:cs="Times New Roman"/>
          <w:sz w:val="24"/>
          <w:lang w:val="en-GB"/>
        </w:rPr>
        <w:t xml:space="preserve">ountry Planning Act after </w:t>
      </w:r>
      <w:r w:rsidR="00E57BED">
        <w:rPr>
          <w:rFonts w:ascii="Times New Roman" w:hAnsi="Times New Roman" w:cs="Times New Roman"/>
          <w:sz w:val="24"/>
          <w:lang w:val="en-GB"/>
        </w:rPr>
        <w:t>the Second World War</w:t>
      </w:r>
      <w:r>
        <w:rPr>
          <w:rFonts w:ascii="Times New Roman" w:hAnsi="Times New Roman" w:cs="Times New Roman"/>
          <w:sz w:val="24"/>
          <w:lang w:val="en-GB"/>
        </w:rPr>
        <w:t>, ‘</w:t>
      </w:r>
      <w:r w:rsidRPr="00944F93">
        <w:rPr>
          <w:rFonts w:ascii="Times New Roman" w:hAnsi="Times New Roman" w:cs="Times New Roman"/>
          <w:sz w:val="24"/>
          <w:lang w:val="en-GB"/>
        </w:rPr>
        <w:t>establishing Green Belts… and laying down nationwide constraints on building in rural a</w:t>
      </w:r>
      <w:r>
        <w:rPr>
          <w:rFonts w:ascii="Times New Roman" w:hAnsi="Times New Roman" w:cs="Times New Roman"/>
          <w:sz w:val="24"/>
          <w:lang w:val="en-GB"/>
        </w:rPr>
        <w:t>reas’</w:t>
      </w:r>
      <w:r w:rsidRPr="00944F93">
        <w:rPr>
          <w:rFonts w:ascii="Times New Roman" w:hAnsi="Times New Roman" w:cs="Times New Roman"/>
          <w:sz w:val="24"/>
          <w:lang w:val="en-GB"/>
        </w:rPr>
        <w:t>.</w:t>
      </w:r>
      <w:r w:rsidRPr="00944F93">
        <w:rPr>
          <w:rStyle w:val="Vgjegyzet-hivatkozs"/>
          <w:rFonts w:ascii="Times New Roman" w:hAnsi="Times New Roman" w:cs="Times New Roman"/>
          <w:sz w:val="24"/>
          <w:lang w:val="en-GB"/>
        </w:rPr>
        <w:endnoteReference w:id="51"/>
      </w:r>
      <w:r w:rsidRPr="00944F93">
        <w:rPr>
          <w:rFonts w:ascii="Times New Roman" w:hAnsi="Times New Roman" w:cs="Times New Roman"/>
          <w:sz w:val="24"/>
          <w:lang w:val="en-GB"/>
        </w:rPr>
        <w:t xml:space="preserve"> This law helped to preserve historic town centres around Britain. </w:t>
      </w:r>
    </w:p>
    <w:p w14:paraId="4C8AB364" w14:textId="0E6DB71F" w:rsidR="009C5BD3" w:rsidRPr="00944F93" w:rsidRDefault="009C5BD3"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Scruton also compares two rather different initiatives which led to the establishment of new settlements</w:t>
      </w:r>
      <w:r w:rsidR="00E57BED">
        <w:rPr>
          <w:rFonts w:ascii="Times New Roman" w:hAnsi="Times New Roman" w:cs="Times New Roman"/>
          <w:sz w:val="24"/>
          <w:lang w:val="en-GB"/>
        </w:rPr>
        <w:t>:</w:t>
      </w:r>
      <w:r w:rsidR="00E57BED"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Milton Keynes, from 1967 and Poundbury, from 1993. He claims that Milton Keynes, a government investment, followed the paradigm of the sprawl, and turned out to be</w:t>
      </w:r>
      <w:r>
        <w:rPr>
          <w:rFonts w:ascii="Times New Roman" w:hAnsi="Times New Roman" w:cs="Times New Roman"/>
          <w:sz w:val="24"/>
          <w:lang w:val="en-GB"/>
        </w:rPr>
        <w:t xml:space="preserve"> a negative example, spreading ‘</w:t>
      </w:r>
      <w:r w:rsidRPr="00944F93">
        <w:rPr>
          <w:rFonts w:ascii="Times New Roman" w:hAnsi="Times New Roman" w:cs="Times New Roman"/>
          <w:sz w:val="24"/>
          <w:lang w:val="en-GB"/>
        </w:rPr>
        <w:t>over eighty-eight squa</w:t>
      </w:r>
      <w:r>
        <w:rPr>
          <w:rFonts w:ascii="Times New Roman" w:hAnsi="Times New Roman" w:cs="Times New Roman"/>
          <w:sz w:val="24"/>
          <w:lang w:val="en-GB"/>
        </w:rPr>
        <w:t>re miles of aesthetic pollution’, causing ‘</w:t>
      </w:r>
      <w:r w:rsidRPr="00944F93">
        <w:rPr>
          <w:rFonts w:ascii="Times New Roman" w:hAnsi="Times New Roman" w:cs="Times New Roman"/>
          <w:sz w:val="24"/>
          <w:lang w:val="en-GB"/>
        </w:rPr>
        <w:t>an ecological disaster of the first order, and a monument to state pla</w:t>
      </w:r>
      <w:r>
        <w:rPr>
          <w:rFonts w:ascii="Times New Roman" w:hAnsi="Times New Roman" w:cs="Times New Roman"/>
          <w:sz w:val="24"/>
          <w:lang w:val="en-GB"/>
        </w:rPr>
        <w:t>nning’.</w:t>
      </w:r>
      <w:r w:rsidRPr="00944F93">
        <w:rPr>
          <w:rStyle w:val="Vgjegyzet-hivatkozs"/>
          <w:rFonts w:ascii="Times New Roman" w:hAnsi="Times New Roman" w:cs="Times New Roman"/>
          <w:sz w:val="24"/>
          <w:lang w:val="en-GB"/>
        </w:rPr>
        <w:endnoteReference w:id="52"/>
      </w:r>
      <w:r w:rsidRPr="00944F93">
        <w:rPr>
          <w:rFonts w:ascii="Times New Roman" w:hAnsi="Times New Roman" w:cs="Times New Roman"/>
          <w:sz w:val="24"/>
          <w:lang w:val="en-GB"/>
        </w:rPr>
        <w:t xml:space="preserve"> His counter-example is Poundbury, initiated not by the government, but by </w:t>
      </w:r>
      <w:r w:rsidR="00E57BED">
        <w:rPr>
          <w:rFonts w:ascii="Times New Roman" w:hAnsi="Times New Roman" w:cs="Times New Roman"/>
          <w:sz w:val="24"/>
          <w:lang w:val="en-GB"/>
        </w:rPr>
        <w:t>a</w:t>
      </w:r>
      <w:r w:rsidR="00E57BED"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cooperation </w:t>
      </w:r>
      <w:r w:rsidR="00E57BED">
        <w:rPr>
          <w:rFonts w:ascii="Times New Roman" w:hAnsi="Times New Roman" w:cs="Times New Roman"/>
          <w:sz w:val="24"/>
          <w:lang w:val="en-GB"/>
        </w:rPr>
        <w:t>between</w:t>
      </w:r>
      <w:r w:rsidR="00E57BED"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an architect and the Prince </w:t>
      </w:r>
      <w:r>
        <w:rPr>
          <w:rFonts w:ascii="Times New Roman" w:hAnsi="Times New Roman" w:cs="Times New Roman"/>
          <w:sz w:val="24"/>
          <w:lang w:val="en-GB"/>
        </w:rPr>
        <w:t>of Wales, and characterised as ‘</w:t>
      </w:r>
      <w:r w:rsidRPr="00944F93">
        <w:rPr>
          <w:rFonts w:ascii="Times New Roman" w:hAnsi="Times New Roman" w:cs="Times New Roman"/>
          <w:sz w:val="24"/>
          <w:lang w:val="en-GB"/>
        </w:rPr>
        <w:t>small, compact, with a centripetal plan that leaves each landowner free to build within aesth</w:t>
      </w:r>
      <w:r>
        <w:rPr>
          <w:rFonts w:ascii="Times New Roman" w:hAnsi="Times New Roman" w:cs="Times New Roman"/>
          <w:sz w:val="24"/>
          <w:lang w:val="en-GB"/>
        </w:rPr>
        <w:t>etic side-constraints’.</w:t>
      </w:r>
      <w:r w:rsidRPr="00944F93">
        <w:rPr>
          <w:rStyle w:val="Vgjegyzet-hivatkozs"/>
          <w:rFonts w:ascii="Times New Roman" w:hAnsi="Times New Roman" w:cs="Times New Roman"/>
          <w:sz w:val="24"/>
          <w:lang w:val="en-GB"/>
        </w:rPr>
        <w:endnoteReference w:id="53"/>
      </w:r>
    </w:p>
    <w:p w14:paraId="0010D647" w14:textId="6223AC67" w:rsidR="00423891" w:rsidRDefault="00E57BED"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By themselves, a</w:t>
      </w:r>
      <w:r w:rsidRPr="00944F93">
        <w:rPr>
          <w:rFonts w:ascii="Times New Roman" w:hAnsi="Times New Roman" w:cs="Times New Roman"/>
          <w:sz w:val="24"/>
          <w:lang w:val="en-GB"/>
        </w:rPr>
        <w:t xml:space="preserve">ll </w:t>
      </w:r>
      <w:r w:rsidR="009C5BD3" w:rsidRPr="00944F93">
        <w:rPr>
          <w:rFonts w:ascii="Times New Roman" w:hAnsi="Times New Roman" w:cs="Times New Roman"/>
          <w:sz w:val="24"/>
          <w:lang w:val="en-GB"/>
        </w:rPr>
        <w:t>of these</w:t>
      </w:r>
      <w:r>
        <w:rPr>
          <w:rFonts w:ascii="Times New Roman" w:hAnsi="Times New Roman" w:cs="Times New Roman"/>
          <w:sz w:val="24"/>
          <w:lang w:val="en-GB"/>
        </w:rPr>
        <w:t xml:space="preserve"> examples</w:t>
      </w:r>
      <w:r w:rsidR="009C5BD3" w:rsidRPr="00944F93">
        <w:rPr>
          <w:rFonts w:ascii="Times New Roman" w:hAnsi="Times New Roman" w:cs="Times New Roman"/>
          <w:sz w:val="24"/>
          <w:lang w:val="en-GB"/>
        </w:rPr>
        <w:t xml:space="preserve"> are</w:t>
      </w:r>
      <w:r>
        <w:rPr>
          <w:rFonts w:ascii="Times New Roman" w:hAnsi="Times New Roman" w:cs="Times New Roman"/>
          <w:sz w:val="24"/>
          <w:lang w:val="en-GB"/>
        </w:rPr>
        <w:t xml:space="preserve"> no more than</w:t>
      </w:r>
      <w:r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historical precursors, </w:t>
      </w:r>
      <w:r>
        <w:rPr>
          <w:rFonts w:ascii="Times New Roman" w:hAnsi="Times New Roman" w:cs="Times New Roman"/>
          <w:sz w:val="24"/>
          <w:lang w:val="en-GB"/>
        </w:rPr>
        <w:t>pre</w:t>
      </w:r>
      <w:r w:rsidRPr="00944F93">
        <w:rPr>
          <w:rFonts w:ascii="Times New Roman" w:hAnsi="Times New Roman" w:cs="Times New Roman"/>
          <w:sz w:val="24"/>
          <w:lang w:val="en-GB"/>
        </w:rPr>
        <w:t>c</w:t>
      </w:r>
      <w:r>
        <w:rPr>
          <w:rFonts w:ascii="Times New Roman" w:hAnsi="Times New Roman" w:cs="Times New Roman"/>
          <w:sz w:val="24"/>
          <w:lang w:val="en-GB"/>
        </w:rPr>
        <w:t>e</w:t>
      </w:r>
      <w:r w:rsidRPr="00944F93">
        <w:rPr>
          <w:rFonts w:ascii="Times New Roman" w:hAnsi="Times New Roman" w:cs="Times New Roman"/>
          <w:sz w:val="24"/>
          <w:lang w:val="en-GB"/>
        </w:rPr>
        <w:t>dents</w:t>
      </w:r>
      <w:r w:rsidR="009C5BD3" w:rsidRPr="00944F93">
        <w:rPr>
          <w:rFonts w:ascii="Times New Roman" w:hAnsi="Times New Roman" w:cs="Times New Roman"/>
          <w:sz w:val="24"/>
          <w:lang w:val="en-GB"/>
        </w:rPr>
        <w:t>,</w:t>
      </w:r>
      <w:r>
        <w:rPr>
          <w:rFonts w:ascii="Times New Roman" w:hAnsi="Times New Roman" w:cs="Times New Roman"/>
          <w:sz w:val="24"/>
          <w:lang w:val="en-GB"/>
        </w:rPr>
        <w:t xml:space="preserve"> or</w:t>
      </w:r>
      <w:r w:rsidR="009C5BD3" w:rsidRPr="00944F93">
        <w:rPr>
          <w:rFonts w:ascii="Times New Roman" w:hAnsi="Times New Roman" w:cs="Times New Roman"/>
          <w:sz w:val="24"/>
          <w:lang w:val="en-GB"/>
        </w:rPr>
        <w:t xml:space="preserve"> empirical data. The philosophical explanation is yet to come. Why should a policy based on local attachments be more promising than a rationally planned economy, based on the central control of local developments? Scruton addresses this issue in a philosophical chapter, </w:t>
      </w:r>
      <w:r>
        <w:rPr>
          <w:rFonts w:ascii="Times New Roman" w:hAnsi="Times New Roman" w:cs="Times New Roman"/>
          <w:sz w:val="24"/>
          <w:lang w:val="en-GB"/>
        </w:rPr>
        <w:t>addressing</w:t>
      </w:r>
      <w:r w:rsidR="009C5BD3" w:rsidRPr="00944F93">
        <w:rPr>
          <w:rFonts w:ascii="Times New Roman" w:hAnsi="Times New Roman" w:cs="Times New Roman"/>
          <w:sz w:val="24"/>
          <w:lang w:val="en-GB"/>
        </w:rPr>
        <w:t xml:space="preserve"> beauty, piety and desecration. His focus on aesthetic value might </w:t>
      </w:r>
      <w:r w:rsidR="00EB2354">
        <w:rPr>
          <w:rFonts w:ascii="Times New Roman" w:hAnsi="Times New Roman" w:cs="Times New Roman"/>
          <w:sz w:val="24"/>
          <w:lang w:val="en-GB"/>
        </w:rPr>
        <w:t>seem to be</w:t>
      </w:r>
      <w:r w:rsidR="009C5BD3" w:rsidRPr="00944F93">
        <w:rPr>
          <w:rFonts w:ascii="Times New Roman" w:hAnsi="Times New Roman" w:cs="Times New Roman"/>
          <w:sz w:val="24"/>
          <w:lang w:val="en-GB"/>
        </w:rPr>
        <w:t xml:space="preserve"> a subjective choice, explained by his own taste. </w:t>
      </w:r>
      <w:r w:rsidR="00EB2354">
        <w:rPr>
          <w:rFonts w:ascii="Times New Roman" w:hAnsi="Times New Roman" w:cs="Times New Roman"/>
          <w:sz w:val="24"/>
          <w:lang w:val="en-GB"/>
        </w:rPr>
        <w:t>However,</w:t>
      </w:r>
      <w:r w:rsidR="00EB2354"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his proposal to take aesthetic judgement as a model for a resource of inherited social knowledge is based on the assumption </w:t>
      </w:r>
      <w:r w:rsidR="00EB2354">
        <w:rPr>
          <w:rFonts w:ascii="Times New Roman" w:hAnsi="Times New Roman" w:cs="Times New Roman"/>
          <w:sz w:val="24"/>
          <w:lang w:val="en-GB"/>
        </w:rPr>
        <w:t>of the existence of</w:t>
      </w:r>
      <w:r w:rsidR="009C5BD3" w:rsidRPr="00944F93">
        <w:rPr>
          <w:rFonts w:ascii="Times New Roman" w:hAnsi="Times New Roman" w:cs="Times New Roman"/>
          <w:sz w:val="24"/>
          <w:lang w:val="en-GB"/>
        </w:rPr>
        <w:t xml:space="preserve"> something like a common standard of taste, which enjoys priority </w:t>
      </w:r>
      <w:r w:rsidR="00AA4009">
        <w:rPr>
          <w:rFonts w:ascii="Times New Roman" w:hAnsi="Times New Roman" w:cs="Times New Roman"/>
          <w:sz w:val="24"/>
          <w:lang w:val="en-GB"/>
        </w:rPr>
        <w:t>over</w:t>
      </w:r>
      <w:r w:rsidR="00EB2354"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individual aesthetic preferences. </w:t>
      </w:r>
      <w:r w:rsidR="00D2267C">
        <w:rPr>
          <w:rFonts w:ascii="Times New Roman" w:hAnsi="Times New Roman" w:cs="Times New Roman"/>
          <w:sz w:val="24"/>
          <w:lang w:val="en-GB"/>
        </w:rPr>
        <w:t>Scruton takes the</w:t>
      </w:r>
      <w:r w:rsidR="00D2267C"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example </w:t>
      </w:r>
      <w:r w:rsidR="00D2267C">
        <w:rPr>
          <w:rFonts w:ascii="Times New Roman" w:hAnsi="Times New Roman" w:cs="Times New Roman"/>
          <w:sz w:val="24"/>
          <w:lang w:val="en-GB"/>
        </w:rPr>
        <w:t>of</w:t>
      </w:r>
      <w:r w:rsidR="00D2267C"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 xml:space="preserve">the traditional European city. The </w:t>
      </w:r>
      <w:r w:rsidR="00D2267C">
        <w:rPr>
          <w:rFonts w:ascii="Times New Roman" w:hAnsi="Times New Roman" w:cs="Times New Roman"/>
          <w:sz w:val="24"/>
          <w:lang w:val="en-GB"/>
        </w:rPr>
        <w:t>key to</w:t>
      </w:r>
      <w:r w:rsidR="009C5BD3" w:rsidRPr="00944F93">
        <w:rPr>
          <w:rFonts w:ascii="Times New Roman" w:hAnsi="Times New Roman" w:cs="Times New Roman"/>
          <w:sz w:val="24"/>
          <w:lang w:val="en-GB"/>
        </w:rPr>
        <w:t xml:space="preserve"> its sustainability, the fact that it serves as a renewable habitat</w:t>
      </w:r>
      <w:r w:rsidR="00D2267C">
        <w:rPr>
          <w:rFonts w:ascii="Times New Roman" w:hAnsi="Times New Roman" w:cs="Times New Roman"/>
          <w:sz w:val="24"/>
          <w:lang w:val="en-GB"/>
        </w:rPr>
        <w:t>,</w:t>
      </w:r>
      <w:r w:rsidR="009C5BD3" w:rsidRPr="00944F93">
        <w:rPr>
          <w:rFonts w:ascii="Times New Roman" w:hAnsi="Times New Roman" w:cs="Times New Roman"/>
          <w:sz w:val="24"/>
          <w:lang w:val="en-GB"/>
        </w:rPr>
        <w:t xml:space="preserve"> is due to it </w:t>
      </w:r>
      <w:r w:rsidR="00D2267C">
        <w:rPr>
          <w:rFonts w:ascii="Times New Roman" w:hAnsi="Times New Roman" w:cs="Times New Roman"/>
          <w:sz w:val="24"/>
          <w:lang w:val="en-GB"/>
        </w:rPr>
        <w:t>being</w:t>
      </w:r>
      <w:r w:rsidR="00D2267C"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an example</w:t>
      </w:r>
      <w:r w:rsidR="009C5BD3">
        <w:rPr>
          <w:rFonts w:ascii="Times New Roman" w:hAnsi="Times New Roman" w:cs="Times New Roman"/>
          <w:sz w:val="24"/>
          <w:lang w:val="en-GB"/>
        </w:rPr>
        <w:t xml:space="preserve"> of what happens ‘</w:t>
      </w:r>
      <w:r w:rsidR="009C5BD3" w:rsidRPr="00944F93">
        <w:rPr>
          <w:rFonts w:ascii="Times New Roman" w:hAnsi="Times New Roman" w:cs="Times New Roman"/>
          <w:sz w:val="24"/>
          <w:lang w:val="en-GB"/>
        </w:rPr>
        <w:t>when people are guided by a shared tradition that makes aesthetic judgement central, and which lays down standards tha</w:t>
      </w:r>
      <w:r w:rsidR="009C5BD3">
        <w:rPr>
          <w:rFonts w:ascii="Times New Roman" w:hAnsi="Times New Roman" w:cs="Times New Roman"/>
          <w:sz w:val="24"/>
          <w:lang w:val="en-GB"/>
        </w:rPr>
        <w:t>t constrain what everybody does’</w:t>
      </w:r>
      <w:r w:rsidR="009C5BD3" w:rsidRPr="00944F93">
        <w:rPr>
          <w:rFonts w:ascii="Times New Roman" w:hAnsi="Times New Roman" w:cs="Times New Roman"/>
          <w:sz w:val="24"/>
          <w:lang w:val="en-GB"/>
        </w:rPr>
        <w:t>.</w:t>
      </w:r>
      <w:r w:rsidR="009C5BD3" w:rsidRPr="00944F93">
        <w:rPr>
          <w:rStyle w:val="Vgjegyzet-hivatkozs"/>
          <w:rFonts w:ascii="Times New Roman" w:hAnsi="Times New Roman" w:cs="Times New Roman"/>
          <w:sz w:val="24"/>
          <w:lang w:val="en-GB"/>
        </w:rPr>
        <w:endnoteReference w:id="54"/>
      </w:r>
      <w:r w:rsidR="009C5BD3" w:rsidRPr="00944F93">
        <w:rPr>
          <w:rFonts w:ascii="Times New Roman" w:hAnsi="Times New Roman" w:cs="Times New Roman"/>
          <w:sz w:val="24"/>
          <w:lang w:val="en-GB"/>
        </w:rPr>
        <w:t xml:space="preserve"> The point he </w:t>
      </w:r>
      <w:r w:rsidR="00D2267C">
        <w:rPr>
          <w:rFonts w:ascii="Times New Roman" w:hAnsi="Times New Roman" w:cs="Times New Roman"/>
          <w:sz w:val="24"/>
          <w:lang w:val="en-GB"/>
        </w:rPr>
        <w:t>is trying to</w:t>
      </w:r>
      <w:r w:rsidR="009C5BD3" w:rsidRPr="00944F93">
        <w:rPr>
          <w:rFonts w:ascii="Times New Roman" w:hAnsi="Times New Roman" w:cs="Times New Roman"/>
          <w:sz w:val="24"/>
          <w:lang w:val="en-GB"/>
        </w:rPr>
        <w:t xml:space="preserve"> make is that if aesthetic choice is an expression of, or at least is in harmony with a common standard, based on inherited social knowledge, it can lead to decisions that </w:t>
      </w:r>
      <w:r w:rsidR="00D2267C">
        <w:rPr>
          <w:rFonts w:ascii="Times New Roman" w:hAnsi="Times New Roman" w:cs="Times New Roman"/>
          <w:sz w:val="24"/>
          <w:lang w:val="en-GB"/>
        </w:rPr>
        <w:t>benefit</w:t>
      </w:r>
      <w:r w:rsidR="009C5BD3" w:rsidRPr="00944F93">
        <w:rPr>
          <w:rFonts w:ascii="Times New Roman" w:hAnsi="Times New Roman" w:cs="Times New Roman"/>
          <w:sz w:val="24"/>
          <w:lang w:val="en-GB"/>
        </w:rPr>
        <w:t xml:space="preserve"> the long term survival of the local community. Or to put it in another way: inherited social knowledge help</w:t>
      </w:r>
      <w:r w:rsidR="00D2267C">
        <w:rPr>
          <w:rFonts w:ascii="Times New Roman" w:hAnsi="Times New Roman" w:cs="Times New Roman"/>
          <w:sz w:val="24"/>
          <w:lang w:val="en-GB"/>
        </w:rPr>
        <w:t>s us to</w:t>
      </w:r>
      <w:r w:rsidR="009C5BD3" w:rsidRPr="00944F93">
        <w:rPr>
          <w:rFonts w:ascii="Times New Roman" w:hAnsi="Times New Roman" w:cs="Times New Roman"/>
          <w:sz w:val="24"/>
          <w:lang w:val="en-GB"/>
        </w:rPr>
        <w:t xml:space="preserve"> make </w:t>
      </w:r>
      <w:r w:rsidR="00D2267C"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common aesthetic judgements, which will help to preserve the local natural or built environment. Manners, or local customs</w:t>
      </w:r>
      <w:r w:rsidR="008D76FF">
        <w:rPr>
          <w:rFonts w:ascii="Times New Roman" w:hAnsi="Times New Roman" w:cs="Times New Roman"/>
          <w:sz w:val="24"/>
          <w:lang w:val="en-GB"/>
        </w:rPr>
        <w:t>,</w:t>
      </w:r>
      <w:r w:rsidR="009C5BD3" w:rsidRPr="00944F93">
        <w:rPr>
          <w:rFonts w:ascii="Times New Roman" w:hAnsi="Times New Roman" w:cs="Times New Roman"/>
          <w:sz w:val="24"/>
          <w:lang w:val="en-GB"/>
        </w:rPr>
        <w:t xml:space="preserve"> are continuous with aesthetic </w:t>
      </w:r>
      <w:r w:rsidR="009C5BD3" w:rsidRPr="00944F93">
        <w:rPr>
          <w:rFonts w:ascii="Times New Roman" w:hAnsi="Times New Roman" w:cs="Times New Roman"/>
          <w:sz w:val="24"/>
          <w:lang w:val="en-GB"/>
        </w:rPr>
        <w:lastRenderedPageBreak/>
        <w:t xml:space="preserve">choices, and they can serve as a guide even </w:t>
      </w:r>
      <w:r w:rsidR="0099574B">
        <w:rPr>
          <w:rFonts w:ascii="Times New Roman" w:hAnsi="Times New Roman" w:cs="Times New Roman"/>
          <w:sz w:val="24"/>
          <w:lang w:val="en-GB"/>
        </w:rPr>
        <w:t>in</w:t>
      </w:r>
      <w:r w:rsidR="0099574B" w:rsidRPr="00944F93">
        <w:rPr>
          <w:rFonts w:ascii="Times New Roman" w:hAnsi="Times New Roman" w:cs="Times New Roman"/>
          <w:sz w:val="24"/>
          <w:lang w:val="en-GB"/>
        </w:rPr>
        <w:t xml:space="preserve"> </w:t>
      </w:r>
      <w:r w:rsidR="009C5BD3" w:rsidRPr="00944F93">
        <w:rPr>
          <w:rFonts w:ascii="Times New Roman" w:hAnsi="Times New Roman" w:cs="Times New Roman"/>
          <w:sz w:val="24"/>
          <w:lang w:val="en-GB"/>
        </w:rPr>
        <w:t>correct</w:t>
      </w:r>
      <w:r w:rsidR="0099574B">
        <w:rPr>
          <w:rFonts w:ascii="Times New Roman" w:hAnsi="Times New Roman" w:cs="Times New Roman"/>
          <w:sz w:val="24"/>
          <w:lang w:val="en-GB"/>
        </w:rPr>
        <w:t>ing</w:t>
      </w:r>
      <w:r w:rsidR="009C5BD3" w:rsidRPr="00944F93">
        <w:rPr>
          <w:rFonts w:ascii="Times New Roman" w:hAnsi="Times New Roman" w:cs="Times New Roman"/>
          <w:sz w:val="24"/>
          <w:lang w:val="en-GB"/>
        </w:rPr>
        <w:t xml:space="preserve"> a tradition from the inside. Both beauty and local manners are he</w:t>
      </w:r>
      <w:r w:rsidR="009C5BD3">
        <w:rPr>
          <w:rFonts w:ascii="Times New Roman" w:hAnsi="Times New Roman" w:cs="Times New Roman"/>
          <w:sz w:val="24"/>
          <w:lang w:val="en-GB"/>
        </w:rPr>
        <w:t>lpful as coordinating devices, ‘</w:t>
      </w:r>
      <w:r w:rsidR="009C5BD3" w:rsidRPr="00944F93">
        <w:rPr>
          <w:rFonts w:ascii="Times New Roman" w:hAnsi="Times New Roman" w:cs="Times New Roman"/>
          <w:sz w:val="24"/>
          <w:lang w:val="en-GB"/>
        </w:rPr>
        <w:t xml:space="preserve">whereby individuals can adjust </w:t>
      </w:r>
      <w:r w:rsidR="009C5BD3">
        <w:rPr>
          <w:rFonts w:ascii="Times New Roman" w:hAnsi="Times New Roman" w:cs="Times New Roman"/>
          <w:sz w:val="24"/>
          <w:lang w:val="en-GB"/>
        </w:rPr>
        <w:t>to each other and live on terms’</w:t>
      </w:r>
      <w:r w:rsidR="009C5BD3" w:rsidRPr="00944F93">
        <w:rPr>
          <w:rFonts w:ascii="Times New Roman" w:hAnsi="Times New Roman" w:cs="Times New Roman"/>
          <w:sz w:val="24"/>
          <w:lang w:val="en-GB"/>
        </w:rPr>
        <w:t>.</w:t>
      </w:r>
      <w:r w:rsidR="009C5BD3" w:rsidRPr="00944F93">
        <w:rPr>
          <w:rStyle w:val="Vgjegyzet-hivatkozs"/>
          <w:rFonts w:ascii="Times New Roman" w:hAnsi="Times New Roman" w:cs="Times New Roman"/>
          <w:sz w:val="24"/>
          <w:lang w:val="en-GB"/>
        </w:rPr>
        <w:endnoteReference w:id="55"/>
      </w:r>
      <w:r w:rsidR="009C5BD3" w:rsidRPr="00944F93">
        <w:rPr>
          <w:rFonts w:ascii="Times New Roman" w:hAnsi="Times New Roman" w:cs="Times New Roman"/>
          <w:sz w:val="24"/>
          <w:lang w:val="en-GB"/>
        </w:rPr>
        <w:t xml:space="preserve"> </w:t>
      </w:r>
      <w:r w:rsidR="00B567CD">
        <w:rPr>
          <w:rFonts w:ascii="Times New Roman" w:hAnsi="Times New Roman" w:cs="Times New Roman"/>
          <w:sz w:val="24"/>
          <w:lang w:val="en-GB"/>
        </w:rPr>
        <w:t>Put another way</w:t>
      </w:r>
      <w:r w:rsidR="004016F2" w:rsidRPr="00944F93">
        <w:rPr>
          <w:rFonts w:ascii="Times New Roman" w:hAnsi="Times New Roman" w:cs="Times New Roman"/>
          <w:sz w:val="24"/>
          <w:lang w:val="en-GB"/>
        </w:rPr>
        <w:t xml:space="preserve">, </w:t>
      </w:r>
      <w:r w:rsidR="00AF1C54" w:rsidRPr="00944F93">
        <w:rPr>
          <w:rFonts w:ascii="Times New Roman" w:hAnsi="Times New Roman" w:cs="Times New Roman"/>
          <w:sz w:val="24"/>
          <w:lang w:val="en-GB"/>
        </w:rPr>
        <w:t xml:space="preserve">aesthetic choice serves as an invisible hand </w:t>
      </w:r>
      <w:r w:rsidR="0099574B">
        <w:rPr>
          <w:rFonts w:ascii="Times New Roman" w:hAnsi="Times New Roman" w:cs="Times New Roman"/>
          <w:sz w:val="24"/>
          <w:lang w:val="en-GB"/>
        </w:rPr>
        <w:t>which</w:t>
      </w:r>
      <w:r w:rsidR="0099574B" w:rsidRPr="00944F93">
        <w:rPr>
          <w:rFonts w:ascii="Times New Roman" w:hAnsi="Times New Roman" w:cs="Times New Roman"/>
          <w:sz w:val="24"/>
          <w:lang w:val="en-GB"/>
        </w:rPr>
        <w:t xml:space="preserve"> </w:t>
      </w:r>
      <w:r w:rsidR="00AF1C54" w:rsidRPr="00944F93">
        <w:rPr>
          <w:rFonts w:ascii="Times New Roman" w:hAnsi="Times New Roman" w:cs="Times New Roman"/>
          <w:sz w:val="24"/>
          <w:lang w:val="en-GB"/>
        </w:rPr>
        <w:t>arrange</w:t>
      </w:r>
      <w:r w:rsidR="0099574B">
        <w:rPr>
          <w:rFonts w:ascii="Times New Roman" w:hAnsi="Times New Roman" w:cs="Times New Roman"/>
          <w:sz w:val="24"/>
          <w:lang w:val="en-GB"/>
        </w:rPr>
        <w:t>s</w:t>
      </w:r>
      <w:r w:rsidR="00AF1C54" w:rsidRPr="00944F93">
        <w:rPr>
          <w:rFonts w:ascii="Times New Roman" w:hAnsi="Times New Roman" w:cs="Times New Roman"/>
          <w:sz w:val="24"/>
          <w:lang w:val="en-GB"/>
        </w:rPr>
        <w:t xml:space="preserve"> </w:t>
      </w:r>
      <w:r w:rsidR="006A09EE" w:rsidRPr="00944F93">
        <w:rPr>
          <w:rFonts w:ascii="Times New Roman" w:hAnsi="Times New Roman" w:cs="Times New Roman"/>
          <w:sz w:val="24"/>
          <w:lang w:val="en-GB"/>
        </w:rPr>
        <w:t>human relationships instead of the use of power by</w:t>
      </w:r>
      <w:r w:rsidR="004016F2" w:rsidRPr="00944F93">
        <w:rPr>
          <w:rFonts w:ascii="Times New Roman" w:hAnsi="Times New Roman" w:cs="Times New Roman"/>
          <w:sz w:val="24"/>
          <w:lang w:val="en-GB"/>
        </w:rPr>
        <w:t xml:space="preserve"> a central authority.</w:t>
      </w:r>
    </w:p>
    <w:p w14:paraId="20F91831" w14:textId="77777777" w:rsidR="00D773EB" w:rsidRDefault="00D773EB" w:rsidP="00944F93">
      <w:pPr>
        <w:spacing w:after="0" w:line="360" w:lineRule="auto"/>
        <w:jc w:val="both"/>
        <w:rPr>
          <w:rFonts w:ascii="Times New Roman" w:hAnsi="Times New Roman" w:cs="Times New Roman"/>
          <w:sz w:val="24"/>
          <w:lang w:val="en-GB"/>
        </w:rPr>
      </w:pPr>
    </w:p>
    <w:p w14:paraId="0F21E4B3" w14:textId="77777777" w:rsidR="00D773EB" w:rsidRDefault="00D773EB" w:rsidP="00944F93">
      <w:pPr>
        <w:spacing w:after="0" w:line="360" w:lineRule="auto"/>
        <w:jc w:val="both"/>
        <w:rPr>
          <w:rFonts w:ascii="Times New Roman" w:hAnsi="Times New Roman" w:cs="Times New Roman"/>
          <w:sz w:val="24"/>
          <w:lang w:val="en-GB"/>
        </w:rPr>
      </w:pPr>
    </w:p>
    <w:p w14:paraId="224F606D" w14:textId="77777777" w:rsidR="00D773EB" w:rsidRPr="00944F93" w:rsidRDefault="00D773EB" w:rsidP="00944F93">
      <w:pPr>
        <w:spacing w:after="0" w:line="360" w:lineRule="auto"/>
        <w:jc w:val="both"/>
        <w:rPr>
          <w:rFonts w:ascii="Times New Roman" w:hAnsi="Times New Roman" w:cs="Times New Roman"/>
          <w:sz w:val="24"/>
          <w:lang w:val="en-GB"/>
        </w:rPr>
      </w:pPr>
    </w:p>
    <w:p w14:paraId="5A32EE51" w14:textId="61E8535E" w:rsidR="004016F2" w:rsidRDefault="004016F2"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Conclusion</w:t>
      </w:r>
      <w:r w:rsidR="008E21EE">
        <w:rPr>
          <w:rFonts w:ascii="Times New Roman" w:hAnsi="Times New Roman" w:cs="Times New Roman"/>
          <w:sz w:val="24"/>
          <w:lang w:val="en-GB"/>
        </w:rPr>
        <w:t>s</w:t>
      </w:r>
    </w:p>
    <w:p w14:paraId="6EED8685" w14:textId="77777777" w:rsidR="00D773EB" w:rsidRPr="00944F93" w:rsidRDefault="00D773EB" w:rsidP="00944F93">
      <w:pPr>
        <w:spacing w:after="0" w:line="360" w:lineRule="auto"/>
        <w:jc w:val="both"/>
        <w:rPr>
          <w:rFonts w:ascii="Times New Roman" w:hAnsi="Times New Roman" w:cs="Times New Roman"/>
          <w:sz w:val="24"/>
          <w:lang w:val="en-GB"/>
        </w:rPr>
      </w:pPr>
    </w:p>
    <w:p w14:paraId="294E8824" w14:textId="541C8B12" w:rsidR="006A09EE" w:rsidRDefault="004016F2" w:rsidP="00944F93">
      <w:pPr>
        <w:spacing w:after="0" w:line="360" w:lineRule="auto"/>
        <w:jc w:val="both"/>
        <w:rPr>
          <w:rFonts w:ascii="Times New Roman" w:hAnsi="Times New Roman" w:cs="Times New Roman"/>
          <w:sz w:val="24"/>
          <w:lang w:val="en-GB"/>
        </w:rPr>
      </w:pPr>
      <w:r w:rsidRPr="00944F93">
        <w:rPr>
          <w:rFonts w:ascii="Times New Roman" w:hAnsi="Times New Roman" w:cs="Times New Roman"/>
          <w:sz w:val="24"/>
          <w:lang w:val="en-GB"/>
        </w:rPr>
        <w:t>Scruton</w:t>
      </w:r>
      <w:r w:rsidR="006A09EE" w:rsidRPr="00944F93">
        <w:rPr>
          <w:rFonts w:ascii="Times New Roman" w:hAnsi="Times New Roman" w:cs="Times New Roman"/>
          <w:sz w:val="24"/>
          <w:lang w:val="en-GB"/>
        </w:rPr>
        <w:t xml:space="preserve"> lost his illusions about enlightened rationality </w:t>
      </w:r>
      <w:r w:rsidR="00127121" w:rsidRPr="00944F93">
        <w:rPr>
          <w:rFonts w:ascii="Times New Roman" w:hAnsi="Times New Roman" w:cs="Times New Roman"/>
          <w:sz w:val="24"/>
          <w:lang w:val="en-GB"/>
        </w:rPr>
        <w:t xml:space="preserve">as a young man </w:t>
      </w:r>
      <w:r w:rsidR="006A09EE" w:rsidRPr="00944F93">
        <w:rPr>
          <w:rFonts w:ascii="Times New Roman" w:hAnsi="Times New Roman" w:cs="Times New Roman"/>
          <w:sz w:val="24"/>
          <w:lang w:val="en-GB"/>
        </w:rPr>
        <w:t xml:space="preserve">in 1968 in Paris. </w:t>
      </w:r>
      <w:r w:rsidR="00BA44F9" w:rsidRPr="00944F93">
        <w:rPr>
          <w:rFonts w:ascii="Times New Roman" w:hAnsi="Times New Roman" w:cs="Times New Roman"/>
          <w:sz w:val="24"/>
          <w:lang w:val="en-GB"/>
        </w:rPr>
        <w:t>H</w:t>
      </w:r>
      <w:r w:rsidR="00BA44F9">
        <w:rPr>
          <w:rFonts w:ascii="Times New Roman" w:hAnsi="Times New Roman" w:cs="Times New Roman"/>
          <w:sz w:val="24"/>
          <w:lang w:val="en-GB"/>
        </w:rPr>
        <w:t>e</w:t>
      </w:r>
      <w:r w:rsidR="00BA44F9" w:rsidRPr="00944F93">
        <w:rPr>
          <w:rFonts w:ascii="Times New Roman" w:hAnsi="Times New Roman" w:cs="Times New Roman"/>
          <w:sz w:val="24"/>
          <w:lang w:val="en-GB"/>
        </w:rPr>
        <w:t xml:space="preserve"> </w:t>
      </w:r>
      <w:r w:rsidR="00BA44F9">
        <w:rPr>
          <w:rFonts w:ascii="Times New Roman" w:hAnsi="Times New Roman" w:cs="Times New Roman"/>
          <w:sz w:val="24"/>
          <w:lang w:val="en-GB"/>
        </w:rPr>
        <w:t xml:space="preserve">argued in his </w:t>
      </w:r>
      <w:r w:rsidR="00127121" w:rsidRPr="00944F93">
        <w:rPr>
          <w:rFonts w:ascii="Times New Roman" w:hAnsi="Times New Roman" w:cs="Times New Roman"/>
          <w:sz w:val="24"/>
          <w:lang w:val="en-GB"/>
        </w:rPr>
        <w:t>philosoph</w:t>
      </w:r>
      <w:r w:rsidR="00BA44F9">
        <w:rPr>
          <w:rFonts w:ascii="Times New Roman" w:hAnsi="Times New Roman" w:cs="Times New Roman"/>
          <w:sz w:val="24"/>
          <w:lang w:val="en-GB"/>
        </w:rPr>
        <w:t>y for</w:t>
      </w:r>
      <w:r w:rsidR="00BA44F9"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inherited and embodied social knowledge and local attachments, based on established, common aesthetic judgements and local manners, as </w:t>
      </w:r>
      <w:r w:rsidR="00BA44F9">
        <w:rPr>
          <w:rFonts w:ascii="Times New Roman" w:hAnsi="Times New Roman" w:cs="Times New Roman"/>
          <w:sz w:val="24"/>
          <w:lang w:val="en-GB"/>
        </w:rPr>
        <w:t>a</w:t>
      </w:r>
      <w:r w:rsidR="00BA44F9" w:rsidRPr="00944F93">
        <w:rPr>
          <w:rFonts w:ascii="Times New Roman" w:hAnsi="Times New Roman" w:cs="Times New Roman"/>
          <w:sz w:val="24"/>
          <w:lang w:val="en-GB"/>
        </w:rPr>
        <w:t xml:space="preserve"> </w:t>
      </w:r>
      <w:r w:rsidRPr="00944F93">
        <w:rPr>
          <w:rFonts w:ascii="Times New Roman" w:hAnsi="Times New Roman" w:cs="Times New Roman"/>
          <w:sz w:val="24"/>
          <w:lang w:val="en-GB"/>
        </w:rPr>
        <w:t>conservative alternative to the enlightened ideal of individual, instrumental rationality</w:t>
      </w:r>
      <w:r w:rsidR="00BA44F9">
        <w:rPr>
          <w:rFonts w:ascii="Times New Roman" w:hAnsi="Times New Roman" w:cs="Times New Roman"/>
          <w:sz w:val="24"/>
          <w:lang w:val="en-GB"/>
        </w:rPr>
        <w:t xml:space="preserve"> </w:t>
      </w:r>
      <w:r w:rsidRPr="00944F93">
        <w:rPr>
          <w:rFonts w:ascii="Times New Roman" w:hAnsi="Times New Roman" w:cs="Times New Roman"/>
          <w:sz w:val="24"/>
          <w:lang w:val="en-GB"/>
        </w:rPr>
        <w:t xml:space="preserve">advocated by thinkers like Rousseau or Kant. </w:t>
      </w:r>
      <w:r w:rsidR="006A09EE" w:rsidRPr="00944F93">
        <w:rPr>
          <w:rFonts w:ascii="Times New Roman" w:hAnsi="Times New Roman" w:cs="Times New Roman"/>
          <w:sz w:val="24"/>
          <w:lang w:val="en-GB"/>
        </w:rPr>
        <w:t xml:space="preserve">Scruton does not </w:t>
      </w:r>
      <w:r w:rsidR="00BA44F9">
        <w:rPr>
          <w:rFonts w:ascii="Times New Roman" w:hAnsi="Times New Roman" w:cs="Times New Roman"/>
          <w:sz w:val="24"/>
          <w:lang w:val="en-GB"/>
        </w:rPr>
        <w:t>make</w:t>
      </w:r>
      <w:r w:rsidR="00BA44F9" w:rsidRPr="00944F93">
        <w:rPr>
          <w:rFonts w:ascii="Times New Roman" w:hAnsi="Times New Roman" w:cs="Times New Roman"/>
          <w:sz w:val="24"/>
          <w:lang w:val="en-GB"/>
        </w:rPr>
        <w:t xml:space="preserve"> </w:t>
      </w:r>
      <w:r w:rsidR="006A09EE" w:rsidRPr="00944F93">
        <w:rPr>
          <w:rFonts w:ascii="Times New Roman" w:hAnsi="Times New Roman" w:cs="Times New Roman"/>
          <w:sz w:val="24"/>
          <w:lang w:val="en-GB"/>
        </w:rPr>
        <w:t xml:space="preserve">a devastating critique of Kant. Instead, his </w:t>
      </w:r>
      <w:r w:rsidR="00BA44F9">
        <w:rPr>
          <w:rFonts w:ascii="Times New Roman" w:hAnsi="Times New Roman" w:cs="Times New Roman"/>
          <w:sz w:val="24"/>
          <w:lang w:val="en-GB"/>
        </w:rPr>
        <w:t>main target</w:t>
      </w:r>
      <w:r w:rsidR="00BA44F9" w:rsidRPr="00944F93">
        <w:rPr>
          <w:rFonts w:ascii="Times New Roman" w:hAnsi="Times New Roman" w:cs="Times New Roman"/>
          <w:sz w:val="24"/>
          <w:lang w:val="en-GB"/>
        </w:rPr>
        <w:t xml:space="preserve"> </w:t>
      </w:r>
      <w:r w:rsidR="00BA44F9">
        <w:rPr>
          <w:rFonts w:ascii="Times New Roman" w:hAnsi="Times New Roman" w:cs="Times New Roman"/>
          <w:sz w:val="24"/>
          <w:lang w:val="en-GB"/>
        </w:rPr>
        <w:t>was</w:t>
      </w:r>
      <w:r w:rsidR="00BA44F9" w:rsidRPr="00944F93">
        <w:rPr>
          <w:rFonts w:ascii="Times New Roman" w:hAnsi="Times New Roman" w:cs="Times New Roman"/>
          <w:sz w:val="24"/>
          <w:lang w:val="en-GB"/>
        </w:rPr>
        <w:t xml:space="preserve"> </w:t>
      </w:r>
      <w:r w:rsidR="006A09EE" w:rsidRPr="00944F93">
        <w:rPr>
          <w:rFonts w:ascii="Times New Roman" w:hAnsi="Times New Roman" w:cs="Times New Roman"/>
          <w:sz w:val="24"/>
          <w:lang w:val="en-GB"/>
        </w:rPr>
        <w:t>Rousseau</w:t>
      </w:r>
      <w:r w:rsidR="00BA44F9">
        <w:rPr>
          <w:rFonts w:ascii="Times New Roman" w:hAnsi="Times New Roman" w:cs="Times New Roman"/>
          <w:sz w:val="24"/>
          <w:lang w:val="en-GB"/>
        </w:rPr>
        <w:t>,</w:t>
      </w:r>
      <w:r w:rsidR="006A09EE" w:rsidRPr="00944F93">
        <w:rPr>
          <w:rFonts w:ascii="Times New Roman" w:hAnsi="Times New Roman" w:cs="Times New Roman"/>
          <w:sz w:val="24"/>
          <w:lang w:val="en-GB"/>
        </w:rPr>
        <w:t xml:space="preserve"> whom he </w:t>
      </w:r>
      <w:r w:rsidR="00127121" w:rsidRPr="00944F93">
        <w:rPr>
          <w:rFonts w:ascii="Times New Roman" w:hAnsi="Times New Roman" w:cs="Times New Roman"/>
          <w:sz w:val="24"/>
          <w:lang w:val="en-GB"/>
        </w:rPr>
        <w:t xml:space="preserve">identifies </w:t>
      </w:r>
      <w:r w:rsidR="006A09EE" w:rsidRPr="00944F93">
        <w:rPr>
          <w:rFonts w:ascii="Times New Roman" w:hAnsi="Times New Roman" w:cs="Times New Roman"/>
          <w:sz w:val="24"/>
          <w:lang w:val="en-GB"/>
        </w:rPr>
        <w:t>as a forerunner of not only the French Revolution, but also of liberalism, and its latter</w:t>
      </w:r>
      <w:r w:rsidR="0081293B">
        <w:rPr>
          <w:rFonts w:ascii="Times New Roman" w:hAnsi="Times New Roman" w:cs="Times New Roman"/>
          <w:sz w:val="24"/>
          <w:lang w:val="en-GB"/>
        </w:rPr>
        <w:t>-</w:t>
      </w:r>
      <w:r w:rsidR="006A09EE" w:rsidRPr="00944F93">
        <w:rPr>
          <w:rFonts w:ascii="Times New Roman" w:hAnsi="Times New Roman" w:cs="Times New Roman"/>
          <w:sz w:val="24"/>
          <w:lang w:val="en-GB"/>
        </w:rPr>
        <w:t xml:space="preserve"> day perversion in the aggressive ideology of  </w:t>
      </w:r>
      <w:r w:rsidR="00BA44F9">
        <w:rPr>
          <w:rFonts w:ascii="Times New Roman" w:hAnsi="Times New Roman" w:cs="Times New Roman"/>
          <w:sz w:val="24"/>
          <w:lang w:val="en-GB"/>
        </w:rPr>
        <w:t xml:space="preserve">the </w:t>
      </w:r>
      <w:r w:rsidR="006A09EE" w:rsidRPr="00944F93">
        <w:rPr>
          <w:rFonts w:ascii="Times New Roman" w:hAnsi="Times New Roman" w:cs="Times New Roman"/>
          <w:sz w:val="24"/>
          <w:lang w:val="en-GB"/>
        </w:rPr>
        <w:t>Paris</w:t>
      </w:r>
      <w:r w:rsidR="00BA44F9">
        <w:rPr>
          <w:rFonts w:ascii="Times New Roman" w:hAnsi="Times New Roman" w:cs="Times New Roman"/>
          <w:sz w:val="24"/>
          <w:lang w:val="en-GB"/>
        </w:rPr>
        <w:t xml:space="preserve"> of </w:t>
      </w:r>
      <w:r w:rsidR="00BA44F9" w:rsidRPr="00944F93">
        <w:rPr>
          <w:rFonts w:ascii="Times New Roman" w:hAnsi="Times New Roman" w:cs="Times New Roman"/>
          <w:sz w:val="24"/>
          <w:lang w:val="en-GB"/>
        </w:rPr>
        <w:t>1968</w:t>
      </w:r>
      <w:r w:rsidR="006A09EE" w:rsidRPr="00944F93">
        <w:rPr>
          <w:rFonts w:ascii="Times New Roman" w:hAnsi="Times New Roman" w:cs="Times New Roman"/>
          <w:sz w:val="24"/>
          <w:lang w:val="en-GB"/>
        </w:rPr>
        <w:t xml:space="preserve">. </w:t>
      </w:r>
      <w:r w:rsidR="00127121" w:rsidRPr="00944F93">
        <w:rPr>
          <w:rFonts w:ascii="Times New Roman" w:hAnsi="Times New Roman" w:cs="Times New Roman"/>
          <w:sz w:val="24"/>
          <w:lang w:val="en-GB"/>
        </w:rPr>
        <w:t>While Rousseau tried to build his social and moral philosophy on the concept of the social contract, Scruton</w:t>
      </w:r>
      <w:r w:rsidR="00474B13">
        <w:rPr>
          <w:rFonts w:ascii="Times New Roman" w:hAnsi="Times New Roman" w:cs="Times New Roman"/>
          <w:sz w:val="24"/>
          <w:lang w:val="en-GB"/>
        </w:rPr>
        <w:t>’s</w:t>
      </w:r>
      <w:r w:rsidR="00127121" w:rsidRPr="00944F93">
        <w:rPr>
          <w:rFonts w:ascii="Times New Roman" w:hAnsi="Times New Roman" w:cs="Times New Roman"/>
          <w:sz w:val="24"/>
          <w:lang w:val="en-GB"/>
        </w:rPr>
        <w:t xml:space="preserve"> </w:t>
      </w:r>
      <w:r w:rsidR="00474B13">
        <w:rPr>
          <w:rFonts w:ascii="Times New Roman" w:hAnsi="Times New Roman" w:cs="Times New Roman"/>
          <w:sz w:val="24"/>
          <w:lang w:val="en-GB"/>
        </w:rPr>
        <w:t>rests</w:t>
      </w:r>
      <w:r w:rsidR="00474B13" w:rsidRPr="00944F93">
        <w:rPr>
          <w:rFonts w:ascii="Times New Roman" w:hAnsi="Times New Roman" w:cs="Times New Roman"/>
          <w:sz w:val="24"/>
          <w:lang w:val="en-GB"/>
        </w:rPr>
        <w:t xml:space="preserve"> </w:t>
      </w:r>
      <w:r w:rsidR="00127121" w:rsidRPr="00944F93">
        <w:rPr>
          <w:rFonts w:ascii="Times New Roman" w:hAnsi="Times New Roman" w:cs="Times New Roman"/>
          <w:sz w:val="24"/>
          <w:lang w:val="en-GB"/>
        </w:rPr>
        <w:t>on inherited, embodied forms of social knowledge. In</w:t>
      </w:r>
      <w:r w:rsidR="00474B13">
        <w:rPr>
          <w:rFonts w:ascii="Times New Roman" w:hAnsi="Times New Roman" w:cs="Times New Roman"/>
          <w:sz w:val="24"/>
          <w:lang w:val="en-GB"/>
        </w:rPr>
        <w:t xml:space="preserve"> pursuing</w:t>
      </w:r>
      <w:r w:rsidR="00127121" w:rsidRPr="00944F93">
        <w:rPr>
          <w:rFonts w:ascii="Times New Roman" w:hAnsi="Times New Roman" w:cs="Times New Roman"/>
          <w:sz w:val="24"/>
          <w:lang w:val="en-GB"/>
        </w:rPr>
        <w:t xml:space="preserve"> this</w:t>
      </w:r>
      <w:r w:rsidR="00474B13">
        <w:rPr>
          <w:rFonts w:ascii="Times New Roman" w:hAnsi="Times New Roman" w:cs="Times New Roman"/>
          <w:sz w:val="24"/>
          <w:lang w:val="en-GB"/>
        </w:rPr>
        <w:t xml:space="preserve"> ideal</w:t>
      </w:r>
      <w:r w:rsidR="00127121" w:rsidRPr="00944F93">
        <w:rPr>
          <w:rFonts w:ascii="Times New Roman" w:hAnsi="Times New Roman" w:cs="Times New Roman"/>
          <w:sz w:val="24"/>
          <w:lang w:val="en-GB"/>
        </w:rPr>
        <w:t xml:space="preserve"> he regards himself as the follower of Burke, whom he </w:t>
      </w:r>
      <w:r w:rsidR="00474B13">
        <w:rPr>
          <w:rFonts w:ascii="Times New Roman" w:hAnsi="Times New Roman" w:cs="Times New Roman"/>
          <w:sz w:val="24"/>
          <w:lang w:val="en-GB"/>
        </w:rPr>
        <w:t>regards as</w:t>
      </w:r>
      <w:r w:rsidR="00474B13" w:rsidRPr="00944F93">
        <w:rPr>
          <w:rFonts w:ascii="Times New Roman" w:hAnsi="Times New Roman" w:cs="Times New Roman"/>
          <w:sz w:val="24"/>
          <w:lang w:val="en-GB"/>
        </w:rPr>
        <w:t xml:space="preserve"> </w:t>
      </w:r>
      <w:r w:rsidR="00127121" w:rsidRPr="00944F93">
        <w:rPr>
          <w:rFonts w:ascii="Times New Roman" w:hAnsi="Times New Roman" w:cs="Times New Roman"/>
          <w:sz w:val="24"/>
          <w:lang w:val="en-GB"/>
        </w:rPr>
        <w:t xml:space="preserve">an enlightened critic of enlightened rationality. </w:t>
      </w:r>
      <w:r w:rsidR="00474B13">
        <w:rPr>
          <w:rFonts w:ascii="Times New Roman" w:hAnsi="Times New Roman" w:cs="Times New Roman"/>
          <w:sz w:val="24"/>
          <w:lang w:val="en-GB"/>
        </w:rPr>
        <w:t>T</w:t>
      </w:r>
      <w:r w:rsidR="00127121" w:rsidRPr="00944F93">
        <w:rPr>
          <w:rFonts w:ascii="Times New Roman" w:hAnsi="Times New Roman" w:cs="Times New Roman"/>
          <w:sz w:val="24"/>
          <w:lang w:val="en-GB"/>
        </w:rPr>
        <w:t xml:space="preserve">he final </w:t>
      </w:r>
      <w:r w:rsidR="00474B13" w:rsidRPr="00944F93">
        <w:rPr>
          <w:rFonts w:ascii="Times New Roman" w:hAnsi="Times New Roman" w:cs="Times New Roman"/>
          <w:sz w:val="24"/>
          <w:lang w:val="en-GB"/>
        </w:rPr>
        <w:t>se</w:t>
      </w:r>
      <w:r w:rsidR="00474B13">
        <w:rPr>
          <w:rFonts w:ascii="Times New Roman" w:hAnsi="Times New Roman" w:cs="Times New Roman"/>
          <w:sz w:val="24"/>
          <w:lang w:val="en-GB"/>
        </w:rPr>
        <w:t>ction of</w:t>
      </w:r>
      <w:r w:rsidR="00474B13" w:rsidRPr="00944F93">
        <w:rPr>
          <w:rFonts w:ascii="Times New Roman" w:hAnsi="Times New Roman" w:cs="Times New Roman"/>
          <w:sz w:val="24"/>
          <w:lang w:val="en-GB"/>
        </w:rPr>
        <w:t xml:space="preserve"> th</w:t>
      </w:r>
      <w:r w:rsidR="00474B13">
        <w:rPr>
          <w:rFonts w:ascii="Times New Roman" w:hAnsi="Times New Roman" w:cs="Times New Roman"/>
          <w:sz w:val="24"/>
          <w:lang w:val="en-GB"/>
        </w:rPr>
        <w:t>is</w:t>
      </w:r>
      <w:r w:rsidR="00474B13" w:rsidRPr="00944F93">
        <w:rPr>
          <w:rFonts w:ascii="Times New Roman" w:hAnsi="Times New Roman" w:cs="Times New Roman"/>
          <w:sz w:val="24"/>
          <w:lang w:val="en-GB"/>
        </w:rPr>
        <w:t xml:space="preserve"> </w:t>
      </w:r>
      <w:r w:rsidR="00127121" w:rsidRPr="00944F93">
        <w:rPr>
          <w:rFonts w:ascii="Times New Roman" w:hAnsi="Times New Roman" w:cs="Times New Roman"/>
          <w:sz w:val="24"/>
          <w:lang w:val="en-GB"/>
        </w:rPr>
        <w:t xml:space="preserve">paper argued that Scruton’s concept of </w:t>
      </w:r>
      <w:r w:rsidR="00127121" w:rsidRPr="00944F93">
        <w:rPr>
          <w:rFonts w:ascii="Times New Roman" w:hAnsi="Times New Roman" w:cs="Times New Roman"/>
          <w:i/>
          <w:sz w:val="24"/>
          <w:lang w:val="en-GB"/>
        </w:rPr>
        <w:t>oikophilia</w:t>
      </w:r>
      <w:r w:rsidR="00127121" w:rsidRPr="00944F93">
        <w:rPr>
          <w:rFonts w:ascii="Times New Roman" w:hAnsi="Times New Roman" w:cs="Times New Roman"/>
          <w:sz w:val="24"/>
          <w:lang w:val="en-GB"/>
        </w:rPr>
        <w:t xml:space="preserve">, the love of the local environment, is an alternative form of communal rationality, and as such much more viable than the </w:t>
      </w:r>
      <w:r w:rsidR="008E21EE">
        <w:rPr>
          <w:rFonts w:ascii="Times New Roman" w:hAnsi="Times New Roman" w:cs="Times New Roman"/>
          <w:sz w:val="24"/>
          <w:lang w:val="en-GB"/>
        </w:rPr>
        <w:t>artificial</w:t>
      </w:r>
      <w:r w:rsidR="00127121" w:rsidRPr="00944F93">
        <w:rPr>
          <w:rFonts w:ascii="Times New Roman" w:hAnsi="Times New Roman" w:cs="Times New Roman"/>
          <w:sz w:val="24"/>
          <w:lang w:val="en-GB"/>
        </w:rPr>
        <w:t xml:space="preserve"> social planning of central state or party authorities, or global capitalist investments. </w:t>
      </w:r>
    </w:p>
    <w:p w14:paraId="44C98F3D" w14:textId="77777777" w:rsidR="009C5BD3" w:rsidRDefault="009C5BD3" w:rsidP="00944F93">
      <w:pPr>
        <w:spacing w:after="0" w:line="360" w:lineRule="auto"/>
        <w:jc w:val="both"/>
        <w:rPr>
          <w:rFonts w:ascii="Times New Roman" w:hAnsi="Times New Roman" w:cs="Times New Roman"/>
          <w:sz w:val="24"/>
          <w:lang w:val="en-GB"/>
        </w:rPr>
      </w:pPr>
    </w:p>
    <w:p w14:paraId="0388FFEA" w14:textId="77777777" w:rsidR="009C5BD3" w:rsidRPr="00944F93" w:rsidRDefault="009C5BD3" w:rsidP="00944F93">
      <w:pPr>
        <w:spacing w:after="0" w:line="360" w:lineRule="auto"/>
        <w:jc w:val="both"/>
        <w:rPr>
          <w:rFonts w:ascii="Times New Roman" w:hAnsi="Times New Roman" w:cs="Times New Roman"/>
          <w:i/>
          <w:sz w:val="24"/>
          <w:lang w:val="en-GB"/>
        </w:rPr>
      </w:pPr>
    </w:p>
    <w:p w14:paraId="39CE64F0" w14:textId="77777777" w:rsidR="00C57A9C" w:rsidRPr="009C5BD3" w:rsidRDefault="009C5BD3" w:rsidP="00944F93">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Notes</w:t>
      </w:r>
    </w:p>
    <w:sectPr w:rsidR="00C57A9C" w:rsidRPr="009C5BD3">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16699" w14:textId="77777777" w:rsidR="005A5CAD" w:rsidRDefault="005A5CAD" w:rsidP="00C03739">
      <w:pPr>
        <w:spacing w:after="0" w:line="240" w:lineRule="auto"/>
      </w:pPr>
      <w:r>
        <w:separator/>
      </w:r>
    </w:p>
  </w:endnote>
  <w:endnote w:type="continuationSeparator" w:id="0">
    <w:p w14:paraId="42319BF5" w14:textId="77777777" w:rsidR="005A5CAD" w:rsidRDefault="005A5CAD" w:rsidP="00C03739">
      <w:pPr>
        <w:spacing w:after="0" w:line="240" w:lineRule="auto"/>
      </w:pPr>
      <w:r>
        <w:continuationSeparator/>
      </w:r>
    </w:p>
  </w:endnote>
  <w:endnote w:id="1">
    <w:p w14:paraId="5F577E5B"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Roger Scruton</w:t>
      </w:r>
      <w:r>
        <w:rPr>
          <w:rFonts w:ascii="Times New Roman" w:hAnsi="Times New Roman" w:cs="Times New Roman"/>
        </w:rPr>
        <w:t>,</w:t>
      </w:r>
      <w:r w:rsidRPr="00944F93">
        <w:rPr>
          <w:rFonts w:ascii="Times New Roman" w:hAnsi="Times New Roman" w:cs="Times New Roman"/>
        </w:rPr>
        <w:t xml:space="preserve"> </w:t>
      </w:r>
      <w:r>
        <w:rPr>
          <w:rFonts w:ascii="Times New Roman" w:hAnsi="Times New Roman" w:cs="Times New Roman"/>
        </w:rPr>
        <w:t>“</w:t>
      </w:r>
      <w:r w:rsidRPr="00944F93">
        <w:rPr>
          <w:rFonts w:ascii="Times New Roman" w:hAnsi="Times New Roman" w:cs="Times New Roman"/>
        </w:rPr>
        <w:t>Why I became a Conservative,</w:t>
      </w:r>
      <w:r>
        <w:rPr>
          <w:rFonts w:ascii="Times New Roman" w:hAnsi="Times New Roman" w:cs="Times New Roman"/>
        </w:rPr>
        <w:t>”</w:t>
      </w:r>
      <w:r w:rsidRPr="00944F93">
        <w:rPr>
          <w:rFonts w:ascii="Times New Roman" w:hAnsi="Times New Roman" w:cs="Times New Roman"/>
        </w:rPr>
        <w:t xml:space="preserve"> </w:t>
      </w:r>
      <w:r w:rsidRPr="009C5BD3">
        <w:rPr>
          <w:rFonts w:ascii="Times New Roman" w:hAnsi="Times New Roman" w:cs="Times New Roman"/>
          <w:i/>
        </w:rPr>
        <w:t>The New Criterion</w:t>
      </w:r>
      <w:r w:rsidRPr="00944F93">
        <w:rPr>
          <w:rFonts w:ascii="Times New Roman" w:hAnsi="Times New Roman" w:cs="Times New Roman"/>
        </w:rPr>
        <w:t xml:space="preserve">, February, 2003., available at: </w:t>
      </w:r>
      <w:hyperlink r:id="rId1" w:history="1">
        <w:r w:rsidRPr="00944F93">
          <w:rPr>
            <w:rStyle w:val="Hiperhivatkozs"/>
            <w:rFonts w:ascii="Times New Roman" w:hAnsi="Times New Roman" w:cs="Times New Roman"/>
          </w:rPr>
          <w:t>https://newcriterion.com/issues/2003/2/why-i-became-a-conservative</w:t>
        </w:r>
      </w:hyperlink>
    </w:p>
    <w:p w14:paraId="3A975960" w14:textId="77777777" w:rsidR="009C5BD3" w:rsidRPr="00944F93" w:rsidRDefault="009C5BD3" w:rsidP="00944F93">
      <w:pPr>
        <w:pStyle w:val="Vgjegyzetszvege"/>
        <w:jc w:val="both"/>
        <w:rPr>
          <w:rFonts w:ascii="Times New Roman" w:hAnsi="Times New Roman" w:cs="Times New Roman"/>
        </w:rPr>
      </w:pPr>
      <w:r w:rsidRPr="00944F93">
        <w:rPr>
          <w:rFonts w:ascii="Times New Roman" w:hAnsi="Times New Roman" w:cs="Times New Roman"/>
        </w:rPr>
        <w:t>Slightly revised version: Roger Scruton</w:t>
      </w:r>
      <w:r>
        <w:rPr>
          <w:rFonts w:ascii="Times New Roman" w:hAnsi="Times New Roman" w:cs="Times New Roman"/>
        </w:rPr>
        <w:t>,</w:t>
      </w:r>
      <w:r w:rsidRPr="00944F93">
        <w:rPr>
          <w:rFonts w:ascii="Times New Roman" w:hAnsi="Times New Roman" w:cs="Times New Roman"/>
        </w:rPr>
        <w:t xml:space="preserve"> </w:t>
      </w:r>
      <w:r>
        <w:rPr>
          <w:rFonts w:ascii="Times New Roman" w:hAnsi="Times New Roman" w:cs="Times New Roman"/>
        </w:rPr>
        <w:t>“</w:t>
      </w:r>
      <w:r w:rsidRPr="00944F93">
        <w:rPr>
          <w:rFonts w:ascii="Times New Roman" w:hAnsi="Times New Roman" w:cs="Times New Roman"/>
        </w:rPr>
        <w:t>How I became a Conservative,</w:t>
      </w:r>
      <w:r>
        <w:rPr>
          <w:rFonts w:ascii="Times New Roman" w:hAnsi="Times New Roman" w:cs="Times New Roman"/>
        </w:rPr>
        <w:t>”</w:t>
      </w:r>
      <w:r w:rsidRPr="00944F93">
        <w:rPr>
          <w:rFonts w:ascii="Times New Roman" w:hAnsi="Times New Roman" w:cs="Times New Roman"/>
        </w:rPr>
        <w:t xml:space="preserve"> in Scruton</w:t>
      </w:r>
      <w:r>
        <w:rPr>
          <w:rFonts w:ascii="Times New Roman" w:hAnsi="Times New Roman" w:cs="Times New Roman"/>
        </w:rPr>
        <w:t>,</w:t>
      </w:r>
      <w:r w:rsidRPr="00944F93">
        <w:rPr>
          <w:rFonts w:ascii="Times New Roman" w:hAnsi="Times New Roman" w:cs="Times New Roman"/>
        </w:rPr>
        <w:t xml:space="preserve"> </w:t>
      </w:r>
      <w:r w:rsidRPr="009C5BD3">
        <w:rPr>
          <w:rFonts w:ascii="Times New Roman" w:hAnsi="Times New Roman" w:cs="Times New Roman"/>
          <w:i/>
        </w:rPr>
        <w:t>Gentle Regrets. Thoughts from a Life</w:t>
      </w:r>
      <w:r w:rsidRPr="00944F93">
        <w:rPr>
          <w:rFonts w:ascii="Times New Roman" w:hAnsi="Times New Roman" w:cs="Times New Roman"/>
        </w:rPr>
        <w:t xml:space="preserve"> </w:t>
      </w:r>
      <w:r>
        <w:rPr>
          <w:rFonts w:ascii="Times New Roman" w:hAnsi="Times New Roman" w:cs="Times New Roman"/>
        </w:rPr>
        <w:t>(</w:t>
      </w:r>
      <w:r w:rsidRPr="00944F93">
        <w:rPr>
          <w:rFonts w:ascii="Times New Roman" w:hAnsi="Times New Roman" w:cs="Times New Roman"/>
        </w:rPr>
        <w:t>London</w:t>
      </w:r>
      <w:r w:rsidR="00A059CC">
        <w:rPr>
          <w:rFonts w:ascii="Times New Roman" w:hAnsi="Times New Roman" w:cs="Times New Roman"/>
        </w:rPr>
        <w:t xml:space="preserve"> and </w:t>
      </w:r>
      <w:r w:rsidRPr="00944F93">
        <w:rPr>
          <w:rFonts w:ascii="Times New Roman" w:hAnsi="Times New Roman" w:cs="Times New Roman"/>
        </w:rPr>
        <w:t>New York</w:t>
      </w:r>
      <w:r>
        <w:rPr>
          <w:rFonts w:ascii="Times New Roman" w:hAnsi="Times New Roman" w:cs="Times New Roman"/>
        </w:rPr>
        <w:t>:</w:t>
      </w:r>
      <w:r w:rsidRPr="00944F93">
        <w:rPr>
          <w:rFonts w:ascii="Times New Roman" w:hAnsi="Times New Roman" w:cs="Times New Roman"/>
        </w:rPr>
        <w:t xml:space="preserve"> Continuum, 2005</w:t>
      </w:r>
      <w:r w:rsidR="00A059CC">
        <w:rPr>
          <w:rFonts w:ascii="Times New Roman" w:hAnsi="Times New Roman" w:cs="Times New Roman"/>
        </w:rPr>
        <w:t>),</w:t>
      </w:r>
      <w:r>
        <w:rPr>
          <w:rFonts w:ascii="Times New Roman" w:hAnsi="Times New Roman" w:cs="Times New Roman"/>
        </w:rPr>
        <w:t xml:space="preserve"> </w:t>
      </w:r>
      <w:r w:rsidRPr="00944F93">
        <w:rPr>
          <w:rFonts w:ascii="Times New Roman" w:hAnsi="Times New Roman" w:cs="Times New Roman"/>
        </w:rPr>
        <w:t>33</w:t>
      </w:r>
      <w:r>
        <w:rPr>
          <w:rFonts w:ascii="Times New Roman" w:hAnsi="Times New Roman" w:cs="Times New Roman"/>
        </w:rPr>
        <w:t>–</w:t>
      </w:r>
      <w:r w:rsidRPr="00944F93">
        <w:rPr>
          <w:rFonts w:ascii="Times New Roman" w:hAnsi="Times New Roman" w:cs="Times New Roman"/>
        </w:rPr>
        <w:t>56.</w:t>
      </w:r>
    </w:p>
  </w:endnote>
  <w:endnote w:id="2">
    <w:p w14:paraId="5B4C9C6D"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 xml:space="preserve">Scruton, </w:t>
      </w:r>
      <w:r w:rsidRPr="009C5BD3">
        <w:rPr>
          <w:rFonts w:ascii="Times New Roman" w:hAnsi="Times New Roman" w:cs="Times New Roman"/>
          <w:i/>
        </w:rPr>
        <w:t>Gentle Regrets</w:t>
      </w:r>
      <w:r w:rsidRPr="00944F93">
        <w:rPr>
          <w:rFonts w:ascii="Times New Roman" w:hAnsi="Times New Roman" w:cs="Times New Roman"/>
        </w:rPr>
        <w:t>, 34.</w:t>
      </w:r>
    </w:p>
  </w:endnote>
  <w:endnote w:id="3">
    <w:p w14:paraId="2519F8A9"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 xml:space="preserve"> </w:t>
      </w:r>
    </w:p>
  </w:endnote>
  <w:endnote w:id="4">
    <w:p w14:paraId="706536EB"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Michel Foucault</w:t>
      </w:r>
      <w:r>
        <w:rPr>
          <w:rFonts w:ascii="Times New Roman" w:hAnsi="Times New Roman" w:cs="Times New Roman"/>
        </w:rPr>
        <w:t>,</w:t>
      </w:r>
      <w:r w:rsidRPr="00944F93">
        <w:rPr>
          <w:rFonts w:ascii="Times New Roman" w:hAnsi="Times New Roman" w:cs="Times New Roman"/>
        </w:rPr>
        <w:t xml:space="preserve"> </w:t>
      </w:r>
      <w:r w:rsidRPr="009C5BD3">
        <w:rPr>
          <w:rFonts w:ascii="Times New Roman" w:hAnsi="Times New Roman" w:cs="Times New Roman"/>
          <w:i/>
        </w:rPr>
        <w:t>Les mots et les choses: Une archéologie des sciences humaines</w:t>
      </w:r>
      <w:r w:rsidRPr="00944F93">
        <w:rPr>
          <w:rFonts w:ascii="Times New Roman" w:hAnsi="Times New Roman" w:cs="Times New Roman"/>
        </w:rPr>
        <w:t xml:space="preserve"> </w:t>
      </w:r>
      <w:r>
        <w:rPr>
          <w:rFonts w:ascii="Times New Roman" w:hAnsi="Times New Roman" w:cs="Times New Roman"/>
        </w:rPr>
        <w:t>(</w:t>
      </w:r>
      <w:r w:rsidRPr="00944F93">
        <w:rPr>
          <w:rStyle w:val="reference-text"/>
          <w:rFonts w:ascii="Times New Roman" w:hAnsi="Times New Roman" w:cs="Times New Roman"/>
        </w:rPr>
        <w:t>Paris</w:t>
      </w:r>
      <w:r>
        <w:rPr>
          <w:rStyle w:val="reference-text"/>
          <w:rFonts w:ascii="Times New Roman" w:hAnsi="Times New Roman" w:cs="Times New Roman"/>
        </w:rPr>
        <w:t>:</w:t>
      </w:r>
      <w:r w:rsidRPr="00944F93">
        <w:rPr>
          <w:rStyle w:val="reference-text"/>
          <w:rFonts w:ascii="Times New Roman" w:hAnsi="Times New Roman" w:cs="Times New Roman"/>
        </w:rPr>
        <w:t xml:space="preserve"> Gallimard, </w:t>
      </w:r>
      <w:r w:rsidRPr="00944F93">
        <w:rPr>
          <w:rFonts w:ascii="Times New Roman" w:hAnsi="Times New Roman" w:cs="Times New Roman"/>
        </w:rPr>
        <w:t>1966</w:t>
      </w:r>
      <w:r>
        <w:rPr>
          <w:rFonts w:ascii="Times New Roman" w:hAnsi="Times New Roman" w:cs="Times New Roman"/>
        </w:rPr>
        <w:t>)</w:t>
      </w:r>
      <w:r w:rsidRPr="00944F93">
        <w:rPr>
          <w:rFonts w:ascii="Times New Roman" w:hAnsi="Times New Roman" w:cs="Times New Roman"/>
        </w:rPr>
        <w:t xml:space="preserve"> </w:t>
      </w:r>
      <w:r>
        <w:rPr>
          <w:rFonts w:ascii="Times New Roman" w:hAnsi="Times New Roman" w:cs="Times New Roman"/>
        </w:rPr>
        <w:t>T</w:t>
      </w:r>
      <w:r w:rsidRPr="00944F93">
        <w:rPr>
          <w:rFonts w:ascii="Times New Roman" w:hAnsi="Times New Roman" w:cs="Times New Roman"/>
        </w:rPr>
        <w:t xml:space="preserve">ranslated into English as </w:t>
      </w:r>
      <w:r w:rsidRPr="009C5BD3">
        <w:rPr>
          <w:rFonts w:ascii="Times New Roman" w:hAnsi="Times New Roman" w:cs="Times New Roman"/>
          <w:i/>
        </w:rPr>
        <w:t>The Order of Things: An Archaeology of the Human Sciences</w:t>
      </w:r>
      <w:r w:rsidRPr="00944F93">
        <w:rPr>
          <w:rFonts w:ascii="Times New Roman" w:hAnsi="Times New Roman" w:cs="Times New Roman"/>
        </w:rPr>
        <w:t xml:space="preserve"> </w:t>
      </w:r>
      <w:r>
        <w:rPr>
          <w:rFonts w:ascii="Times New Roman" w:hAnsi="Times New Roman" w:cs="Times New Roman"/>
        </w:rPr>
        <w:t>(</w:t>
      </w:r>
      <w:r w:rsidRPr="00944F93">
        <w:rPr>
          <w:rFonts w:ascii="Times New Roman" w:hAnsi="Times New Roman" w:cs="Times New Roman"/>
        </w:rPr>
        <w:t>London: Tavistock Publications Ltd., 1970</w:t>
      </w:r>
      <w:r>
        <w:rPr>
          <w:rFonts w:ascii="Times New Roman" w:hAnsi="Times New Roman" w:cs="Times New Roman"/>
        </w:rPr>
        <w:t>)</w:t>
      </w:r>
      <w:r w:rsidRPr="00944F93">
        <w:rPr>
          <w:rFonts w:ascii="Times New Roman" w:hAnsi="Times New Roman" w:cs="Times New Roman"/>
        </w:rPr>
        <w:t>.</w:t>
      </w:r>
    </w:p>
  </w:endnote>
  <w:endnote w:id="5">
    <w:p w14:paraId="75F8D92B"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 xml:space="preserve">Scruton, </w:t>
      </w:r>
      <w:r w:rsidRPr="009C5BD3">
        <w:rPr>
          <w:rFonts w:ascii="Times New Roman" w:hAnsi="Times New Roman" w:cs="Times New Roman"/>
          <w:i/>
        </w:rPr>
        <w:t>Gentle Regrets</w:t>
      </w:r>
      <w:r w:rsidRPr="00944F93">
        <w:rPr>
          <w:rFonts w:ascii="Times New Roman" w:hAnsi="Times New Roman" w:cs="Times New Roman"/>
        </w:rPr>
        <w:t>, 35.</w:t>
      </w:r>
    </w:p>
  </w:endnote>
  <w:endnote w:id="6">
    <w:p w14:paraId="66B033F0"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Ibid.</w:t>
      </w:r>
    </w:p>
  </w:endnote>
  <w:endnote w:id="7">
    <w:p w14:paraId="10C57EFE"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 37.</w:t>
      </w:r>
    </w:p>
  </w:endnote>
  <w:endnote w:id="8">
    <w:p w14:paraId="03A592F8"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w:t>
      </w:r>
    </w:p>
  </w:endnote>
  <w:endnote w:id="9">
    <w:p w14:paraId="0203EC85"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For</w:t>
      </w:r>
      <w:r>
        <w:rPr>
          <w:rFonts w:ascii="Times New Roman" w:hAnsi="Times New Roman" w:cs="Times New Roman"/>
        </w:rPr>
        <w:t xml:space="preserve"> </w:t>
      </w:r>
      <w:r w:rsidRPr="00944F93">
        <w:rPr>
          <w:rFonts w:ascii="Times New Roman" w:hAnsi="Times New Roman" w:cs="Times New Roman"/>
        </w:rPr>
        <w:t>the prese</w:t>
      </w:r>
      <w:r>
        <w:rPr>
          <w:rFonts w:ascii="Times New Roman" w:hAnsi="Times New Roman" w:cs="Times New Roman"/>
        </w:rPr>
        <w:t>n</w:t>
      </w:r>
      <w:r w:rsidRPr="00944F93">
        <w:rPr>
          <w:rFonts w:ascii="Times New Roman" w:hAnsi="Times New Roman" w:cs="Times New Roman"/>
        </w:rPr>
        <w:t xml:space="preserve">t author’s account of the same topic see: </w:t>
      </w:r>
    </w:p>
  </w:endnote>
  <w:endnote w:id="10">
    <w:p w14:paraId="6B95552C"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 xml:space="preserve">Scruton, </w:t>
      </w:r>
      <w:r w:rsidRPr="009C5BD3">
        <w:rPr>
          <w:rFonts w:ascii="Times New Roman" w:hAnsi="Times New Roman" w:cs="Times New Roman"/>
          <w:i/>
        </w:rPr>
        <w:t>Gentle Regrets</w:t>
      </w:r>
      <w:r w:rsidRPr="00944F93">
        <w:rPr>
          <w:rFonts w:ascii="Times New Roman" w:hAnsi="Times New Roman" w:cs="Times New Roman"/>
        </w:rPr>
        <w:t xml:space="preserve">, 39. </w:t>
      </w:r>
    </w:p>
  </w:endnote>
  <w:endnote w:id="11">
    <w:p w14:paraId="5AF1754B"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Ibid.</w:t>
      </w:r>
    </w:p>
  </w:endnote>
  <w:endnote w:id="12">
    <w:p w14:paraId="7C2D95D5"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 40.</w:t>
      </w:r>
    </w:p>
  </w:endnote>
  <w:endnote w:id="13">
    <w:p w14:paraId="7BDA198A"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Ibid</w:t>
      </w:r>
      <w:r>
        <w:rPr>
          <w:rFonts w:ascii="Times New Roman" w:hAnsi="Times New Roman" w:cs="Times New Roman"/>
        </w:rPr>
        <w:t>.</w:t>
      </w:r>
    </w:p>
  </w:endnote>
  <w:endnote w:id="14">
    <w:p w14:paraId="7912CB6D"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 41.</w:t>
      </w:r>
    </w:p>
  </w:endnote>
  <w:endnote w:id="15">
    <w:p w14:paraId="6112FE05"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Roger Scruton</w:t>
      </w:r>
      <w:r>
        <w:rPr>
          <w:rFonts w:ascii="Times New Roman" w:hAnsi="Times New Roman" w:cs="Times New Roman"/>
        </w:rPr>
        <w:t>,</w:t>
      </w:r>
      <w:r w:rsidRPr="00944F93">
        <w:rPr>
          <w:rFonts w:ascii="Times New Roman" w:hAnsi="Times New Roman" w:cs="Times New Roman"/>
        </w:rPr>
        <w:t xml:space="preserve"> </w:t>
      </w:r>
      <w:r>
        <w:rPr>
          <w:rFonts w:ascii="Times New Roman" w:hAnsi="Times New Roman" w:cs="Times New Roman"/>
        </w:rPr>
        <w:t>“</w:t>
      </w:r>
      <w:r w:rsidRPr="00944F93">
        <w:rPr>
          <w:rFonts w:ascii="Times New Roman" w:hAnsi="Times New Roman" w:cs="Times New Roman"/>
        </w:rPr>
        <w:t>Enli</w:t>
      </w:r>
      <w:r>
        <w:rPr>
          <w:rFonts w:ascii="Times New Roman" w:hAnsi="Times New Roman" w:cs="Times New Roman"/>
        </w:rPr>
        <w:t>ghtenment,” in</w:t>
      </w:r>
      <w:r w:rsidRPr="00944F93">
        <w:rPr>
          <w:rFonts w:ascii="Times New Roman" w:hAnsi="Times New Roman" w:cs="Times New Roman"/>
        </w:rPr>
        <w:t xml:space="preserve">: </w:t>
      </w:r>
      <w:r w:rsidRPr="009C5BD3">
        <w:rPr>
          <w:rFonts w:ascii="Times New Roman" w:hAnsi="Times New Roman" w:cs="Times New Roman"/>
          <w:i/>
        </w:rPr>
        <w:t>Modern Culture</w:t>
      </w:r>
      <w:r w:rsidRPr="00944F93">
        <w:rPr>
          <w:rFonts w:ascii="Times New Roman" w:hAnsi="Times New Roman" w:cs="Times New Roman"/>
        </w:rPr>
        <w:t xml:space="preserve"> </w:t>
      </w:r>
      <w:r>
        <w:rPr>
          <w:rFonts w:ascii="Times New Roman" w:hAnsi="Times New Roman" w:cs="Times New Roman"/>
        </w:rPr>
        <w:t>(</w:t>
      </w:r>
      <w:r w:rsidRPr="00944F93">
        <w:rPr>
          <w:rFonts w:ascii="Times New Roman" w:hAnsi="Times New Roman" w:cs="Times New Roman"/>
        </w:rPr>
        <w:t>London</w:t>
      </w:r>
      <w:r w:rsidR="00A059CC">
        <w:rPr>
          <w:rFonts w:ascii="Times New Roman" w:hAnsi="Times New Roman" w:cs="Times New Roman"/>
        </w:rPr>
        <w:t xml:space="preserve"> and </w:t>
      </w:r>
      <w:r w:rsidRPr="00944F93">
        <w:rPr>
          <w:rFonts w:ascii="Times New Roman" w:hAnsi="Times New Roman" w:cs="Times New Roman"/>
        </w:rPr>
        <w:t>New York</w:t>
      </w:r>
      <w:r>
        <w:rPr>
          <w:rFonts w:ascii="Times New Roman" w:hAnsi="Times New Roman" w:cs="Times New Roman"/>
        </w:rPr>
        <w:t>:</w:t>
      </w:r>
      <w:r w:rsidRPr="00944F93">
        <w:rPr>
          <w:rFonts w:ascii="Times New Roman" w:hAnsi="Times New Roman" w:cs="Times New Roman"/>
        </w:rPr>
        <w:t xml:space="preserve"> Continuum, 1998/2005</w:t>
      </w:r>
      <w:r>
        <w:rPr>
          <w:rFonts w:ascii="Times New Roman" w:hAnsi="Times New Roman" w:cs="Times New Roman"/>
        </w:rPr>
        <w:t>)</w:t>
      </w:r>
      <w:r w:rsidRPr="00944F93">
        <w:rPr>
          <w:rFonts w:ascii="Times New Roman" w:hAnsi="Times New Roman" w:cs="Times New Roman"/>
        </w:rPr>
        <w:t>.</w:t>
      </w:r>
    </w:p>
  </w:endnote>
  <w:endnote w:id="16">
    <w:p w14:paraId="30A7F589"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 xml:space="preserve">Scruton, </w:t>
      </w:r>
      <w:r w:rsidRPr="009C5BD3">
        <w:rPr>
          <w:rFonts w:ascii="Times New Roman" w:hAnsi="Times New Roman" w:cs="Times New Roman"/>
          <w:i/>
        </w:rPr>
        <w:t>Modern Culture</w:t>
      </w:r>
      <w:r w:rsidRPr="00944F93">
        <w:rPr>
          <w:rFonts w:ascii="Times New Roman" w:hAnsi="Times New Roman" w:cs="Times New Roman"/>
        </w:rPr>
        <w:t>, 25.</w:t>
      </w:r>
    </w:p>
  </w:endnote>
  <w:endnote w:id="17">
    <w:p w14:paraId="36835BF1"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p>
  </w:endnote>
  <w:endnote w:id="18">
    <w:p w14:paraId="686AF7DA"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w:t>
      </w:r>
    </w:p>
  </w:endnote>
  <w:endnote w:id="19">
    <w:p w14:paraId="6AB35516"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 22.</w:t>
      </w:r>
    </w:p>
  </w:endnote>
  <w:endnote w:id="20">
    <w:p w14:paraId="7CD42699"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 27.</w:t>
      </w:r>
    </w:p>
  </w:endnote>
  <w:endnote w:id="21">
    <w:p w14:paraId="71D9B437"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w:t>
      </w:r>
    </w:p>
  </w:endnote>
  <w:endnote w:id="22">
    <w:p w14:paraId="47E38CE7"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Ibid</w:t>
      </w:r>
      <w:r w:rsidRPr="00944F93">
        <w:rPr>
          <w:rFonts w:ascii="Times New Roman" w:hAnsi="Times New Roman" w:cs="Times New Roman"/>
        </w:rPr>
        <w:t>, 28.</w:t>
      </w:r>
    </w:p>
  </w:endnote>
  <w:endnote w:id="23">
    <w:p w14:paraId="7FA15B8C"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Scruton</w:t>
      </w:r>
      <w:r>
        <w:rPr>
          <w:rFonts w:ascii="Times New Roman" w:hAnsi="Times New Roman" w:cs="Times New Roman"/>
        </w:rPr>
        <w:t>,</w:t>
      </w:r>
      <w:r w:rsidRPr="00944F93">
        <w:rPr>
          <w:rFonts w:ascii="Times New Roman" w:hAnsi="Times New Roman" w:cs="Times New Roman"/>
        </w:rPr>
        <w:t xml:space="preserve"> </w:t>
      </w:r>
      <w:r w:rsidR="00A059CC">
        <w:rPr>
          <w:rFonts w:ascii="Times New Roman" w:hAnsi="Times New Roman" w:cs="Times New Roman"/>
        </w:rPr>
        <w:t>“</w:t>
      </w:r>
      <w:r w:rsidRPr="00944F93">
        <w:rPr>
          <w:rFonts w:ascii="Times New Roman" w:hAnsi="Times New Roman" w:cs="Times New Roman"/>
          <w:lang w:val="en-US"/>
        </w:rPr>
        <w:t>Rousseau &amp; the origins of liberalism</w:t>
      </w:r>
      <w:r w:rsidR="00A059CC">
        <w:rPr>
          <w:rFonts w:ascii="Times New Roman" w:hAnsi="Times New Roman" w:cs="Times New Roman"/>
          <w:lang w:val="en-US"/>
        </w:rPr>
        <w:t>,”</w:t>
      </w:r>
      <w:r w:rsidR="00A059CC">
        <w:rPr>
          <w:rFonts w:ascii="Times New Roman" w:hAnsi="Times New Roman" w:cs="Times New Roman"/>
        </w:rPr>
        <w:t xml:space="preserve"> </w:t>
      </w:r>
      <w:r w:rsidRPr="00A059CC">
        <w:rPr>
          <w:rFonts w:ascii="Times New Roman" w:hAnsi="Times New Roman" w:cs="Times New Roman"/>
          <w:i/>
        </w:rPr>
        <w:t>The New Criterion</w:t>
      </w:r>
      <w:r w:rsidRPr="00944F93">
        <w:rPr>
          <w:rFonts w:ascii="Times New Roman" w:hAnsi="Times New Roman" w:cs="Times New Roman"/>
        </w:rPr>
        <w:t>, 1998</w:t>
      </w:r>
      <w:r w:rsidR="00A059CC">
        <w:rPr>
          <w:rFonts w:ascii="Times New Roman" w:hAnsi="Times New Roman" w:cs="Times New Roman"/>
        </w:rPr>
        <w:t>.</w:t>
      </w:r>
      <w:r w:rsidRPr="00944F93">
        <w:rPr>
          <w:rFonts w:ascii="Times New Roman" w:hAnsi="Times New Roman" w:cs="Times New Roman"/>
        </w:rPr>
        <w:t xml:space="preserve"> Republished in </w:t>
      </w:r>
      <w:r w:rsidRPr="00A059CC">
        <w:rPr>
          <w:rFonts w:ascii="Times New Roman" w:hAnsi="Times New Roman" w:cs="Times New Roman"/>
          <w:i/>
        </w:rPr>
        <w:t>The Roger Scruton Reader</w:t>
      </w:r>
      <w:r w:rsidRPr="00944F93">
        <w:rPr>
          <w:rFonts w:ascii="Times New Roman" w:hAnsi="Times New Roman" w:cs="Times New Roman"/>
        </w:rPr>
        <w:t xml:space="preserve">, compiled by Mark Dooley </w:t>
      </w:r>
      <w:r w:rsidR="00A059CC">
        <w:rPr>
          <w:rFonts w:ascii="Times New Roman" w:hAnsi="Times New Roman" w:cs="Times New Roman"/>
        </w:rPr>
        <w:t>(London and New York:</w:t>
      </w:r>
      <w:r w:rsidR="00A059CC" w:rsidRPr="00944F93">
        <w:rPr>
          <w:rFonts w:ascii="Times New Roman" w:hAnsi="Times New Roman" w:cs="Times New Roman"/>
        </w:rPr>
        <w:t xml:space="preserve"> </w:t>
      </w:r>
      <w:r w:rsidR="00A059CC">
        <w:rPr>
          <w:rFonts w:ascii="Times New Roman" w:hAnsi="Times New Roman" w:cs="Times New Roman"/>
        </w:rPr>
        <w:t>Continuum</w:t>
      </w:r>
      <w:r>
        <w:rPr>
          <w:rFonts w:ascii="Times New Roman" w:hAnsi="Times New Roman" w:cs="Times New Roman"/>
        </w:rPr>
        <w:t>, 2009</w:t>
      </w:r>
      <w:r w:rsidR="00A059CC">
        <w:rPr>
          <w:rFonts w:ascii="Times New Roman" w:hAnsi="Times New Roman" w:cs="Times New Roman"/>
        </w:rPr>
        <w:t>)</w:t>
      </w:r>
      <w:r>
        <w:rPr>
          <w:rFonts w:ascii="Times New Roman" w:hAnsi="Times New Roman" w:cs="Times New Roman"/>
        </w:rPr>
        <w:t>, 43–55.</w:t>
      </w:r>
    </w:p>
  </w:endnote>
  <w:endnote w:id="24">
    <w:p w14:paraId="6C41FDB2"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Pr>
          <w:rFonts w:ascii="Times New Roman" w:hAnsi="Times New Roman" w:cs="Times New Roman"/>
        </w:rPr>
        <w:t xml:space="preserve"> Scruton,</w:t>
      </w:r>
      <w:r w:rsidRPr="00944F93">
        <w:rPr>
          <w:rFonts w:ascii="Times New Roman" w:hAnsi="Times New Roman" w:cs="Times New Roman"/>
        </w:rPr>
        <w:t xml:space="preserve"> </w:t>
      </w:r>
      <w:r w:rsidRPr="009C5BD3">
        <w:rPr>
          <w:rFonts w:ascii="Times New Roman" w:hAnsi="Times New Roman" w:cs="Times New Roman"/>
          <w:i/>
        </w:rPr>
        <w:t>Rousseau</w:t>
      </w:r>
      <w:r w:rsidRPr="00944F93">
        <w:rPr>
          <w:rFonts w:ascii="Times New Roman" w:hAnsi="Times New Roman" w:cs="Times New Roman"/>
        </w:rPr>
        <w:t>, 47.</w:t>
      </w:r>
    </w:p>
  </w:endnote>
  <w:endnote w:id="25">
    <w:p w14:paraId="3AAE8EF9"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Scruton</w:t>
      </w:r>
      <w:r w:rsidR="00A059CC">
        <w:rPr>
          <w:rFonts w:ascii="Times New Roman" w:hAnsi="Times New Roman" w:cs="Times New Roman"/>
        </w:rPr>
        <w:t>,</w:t>
      </w:r>
      <w:r w:rsidRPr="00944F93">
        <w:rPr>
          <w:rFonts w:ascii="Times New Roman" w:hAnsi="Times New Roman" w:cs="Times New Roman"/>
        </w:rPr>
        <w:t xml:space="preserve"> </w:t>
      </w:r>
      <w:r w:rsidRPr="00A059CC">
        <w:rPr>
          <w:rFonts w:ascii="Times New Roman" w:hAnsi="Times New Roman" w:cs="Times New Roman"/>
          <w:i/>
        </w:rPr>
        <w:t>Philosophy and Public Culture</w:t>
      </w:r>
      <w:r w:rsidRPr="00944F93">
        <w:rPr>
          <w:rFonts w:ascii="Times New Roman" w:hAnsi="Times New Roman" w:cs="Times New Roman"/>
        </w:rPr>
        <w:t xml:space="preserve">. A public lecture at Princeton University, April 3., 2017. Available at: </w:t>
      </w:r>
      <w:hyperlink r:id="rId2" w:history="1">
        <w:r w:rsidRPr="00944F93">
          <w:rPr>
            <w:rStyle w:val="Hiperhivatkozs"/>
            <w:rFonts w:ascii="Times New Roman" w:hAnsi="Times New Roman" w:cs="Times New Roman"/>
          </w:rPr>
          <w:t>https://www.roger-scruton.com/archive/lectures-speeches/usa/439-philosophy-and-the-public-culture-a-public-lecture-at-princeton-university-april-17</w:t>
        </w:r>
      </w:hyperlink>
    </w:p>
  </w:endnote>
  <w:endnote w:id="26">
    <w:p w14:paraId="55AFC34B" w14:textId="661003A9"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Even Hume, who was an exact contemporary of Rousseau, and who did his best to offer him an asylum from the vexations of the French </w:t>
      </w:r>
      <w:r w:rsidR="00F1694B">
        <w:rPr>
          <w:rFonts w:ascii="Times New Roman" w:hAnsi="Times New Roman" w:cs="Times New Roman"/>
        </w:rPr>
        <w:t>king</w:t>
      </w:r>
      <w:r w:rsidR="00F1694B" w:rsidRPr="00944F93">
        <w:rPr>
          <w:rFonts w:ascii="Times New Roman" w:hAnsi="Times New Roman" w:cs="Times New Roman"/>
        </w:rPr>
        <w:t xml:space="preserve"> </w:t>
      </w:r>
      <w:r w:rsidRPr="00944F93">
        <w:rPr>
          <w:rFonts w:ascii="Times New Roman" w:hAnsi="Times New Roman" w:cs="Times New Roman"/>
        </w:rPr>
        <w:t xml:space="preserve">in Britain, was not able to convince Rousseau of the utility of well functioning tradition-based institutions. </w:t>
      </w:r>
    </w:p>
  </w:endnote>
  <w:endnote w:id="27">
    <w:p w14:paraId="52E3F01B"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Scruton quotes Rousseau from Émile: </w:t>
      </w:r>
      <w:r w:rsidR="00A059CC">
        <w:rPr>
          <w:rFonts w:ascii="Times New Roman" w:hAnsi="Times New Roman" w:cs="Times New Roman"/>
        </w:rPr>
        <w:t>ʻ</w:t>
      </w:r>
      <w:r w:rsidRPr="00944F93">
        <w:rPr>
          <w:rFonts w:ascii="Times New Roman" w:hAnsi="Times New Roman" w:cs="Times New Roman"/>
        </w:rPr>
        <w:t>J’aime mieux être homme à paradoxes qu’homme à préjugés.</w:t>
      </w:r>
      <w:r w:rsidR="00A059CC">
        <w:rPr>
          <w:rFonts w:ascii="Times New Roman" w:hAnsi="Times New Roman" w:cs="Times New Roman"/>
        </w:rPr>
        <w:t>ʼ</w:t>
      </w:r>
      <w:r w:rsidRPr="00944F93">
        <w:rPr>
          <w:rFonts w:ascii="Times New Roman" w:hAnsi="Times New Roman" w:cs="Times New Roman"/>
        </w:rPr>
        <w:t xml:space="preserve"> Scruton</w:t>
      </w:r>
      <w:r w:rsidR="00A059CC">
        <w:rPr>
          <w:rFonts w:ascii="Times New Roman" w:hAnsi="Times New Roman" w:cs="Times New Roman"/>
        </w:rPr>
        <w:t xml:space="preserve">, </w:t>
      </w:r>
      <w:r w:rsidR="00A059CC" w:rsidRPr="00A059CC">
        <w:rPr>
          <w:rFonts w:ascii="Times New Roman" w:hAnsi="Times New Roman" w:cs="Times New Roman"/>
          <w:i/>
        </w:rPr>
        <w:t>Rousseau</w:t>
      </w:r>
      <w:r w:rsidR="00A059CC">
        <w:rPr>
          <w:rFonts w:ascii="Times New Roman" w:hAnsi="Times New Roman" w:cs="Times New Roman"/>
        </w:rPr>
        <w:t>.</w:t>
      </w:r>
    </w:p>
  </w:endnote>
  <w:endnote w:id="28">
    <w:p w14:paraId="0D7F302D"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Scruton</w:t>
      </w:r>
      <w:r w:rsidR="00A059CC">
        <w:rPr>
          <w:rFonts w:ascii="Times New Roman" w:hAnsi="Times New Roman" w:cs="Times New Roman"/>
        </w:rPr>
        <w:t>,</w:t>
      </w:r>
      <w:r w:rsidRPr="00944F93">
        <w:rPr>
          <w:rFonts w:ascii="Times New Roman" w:hAnsi="Times New Roman" w:cs="Times New Roman"/>
        </w:rPr>
        <w:t xml:space="preserve"> </w:t>
      </w:r>
      <w:r w:rsidRPr="00A059CC">
        <w:rPr>
          <w:rFonts w:ascii="Times New Roman" w:hAnsi="Times New Roman" w:cs="Times New Roman"/>
          <w:i/>
        </w:rPr>
        <w:t>Rousseau</w:t>
      </w:r>
      <w:r w:rsidR="00A059CC" w:rsidRPr="00A059CC">
        <w:rPr>
          <w:rFonts w:ascii="Times New Roman" w:hAnsi="Times New Roman" w:cs="Times New Roman"/>
        </w:rPr>
        <w:t>.</w:t>
      </w:r>
    </w:p>
  </w:endnote>
  <w:endnote w:id="29">
    <w:p w14:paraId="6367E531"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00A059CC">
        <w:rPr>
          <w:rFonts w:ascii="Times New Roman" w:hAnsi="Times New Roman" w:cs="Times New Roman"/>
        </w:rPr>
        <w:t xml:space="preserve"> David Hume,</w:t>
      </w:r>
      <w:r w:rsidRPr="00944F93">
        <w:rPr>
          <w:rFonts w:ascii="Times New Roman" w:hAnsi="Times New Roman" w:cs="Times New Roman"/>
        </w:rPr>
        <w:t xml:space="preserve"> </w:t>
      </w:r>
      <w:r w:rsidR="00A059CC">
        <w:rPr>
          <w:rFonts w:ascii="Times New Roman" w:hAnsi="Times New Roman" w:cs="Times New Roman"/>
        </w:rPr>
        <w:t>“</w:t>
      </w:r>
      <w:r w:rsidRPr="00944F93">
        <w:rPr>
          <w:rFonts w:ascii="Times New Roman" w:hAnsi="Times New Roman" w:cs="Times New Roman"/>
        </w:rPr>
        <w:t>Of Superstition and Enthusiasm,</w:t>
      </w:r>
      <w:r w:rsidR="00A059CC">
        <w:rPr>
          <w:rFonts w:ascii="Times New Roman" w:hAnsi="Times New Roman" w:cs="Times New Roman"/>
        </w:rPr>
        <w:t>”</w:t>
      </w:r>
      <w:r w:rsidRPr="00944F93">
        <w:rPr>
          <w:rFonts w:ascii="Times New Roman" w:hAnsi="Times New Roman" w:cs="Times New Roman"/>
        </w:rPr>
        <w:t xml:space="preserve"> in Hume</w:t>
      </w:r>
      <w:r w:rsidR="00A059CC">
        <w:rPr>
          <w:rFonts w:ascii="Times New Roman" w:hAnsi="Times New Roman" w:cs="Times New Roman"/>
        </w:rPr>
        <w:t>,</w:t>
      </w:r>
      <w:r w:rsidRPr="00944F93">
        <w:rPr>
          <w:rFonts w:ascii="Times New Roman" w:hAnsi="Times New Roman" w:cs="Times New Roman"/>
        </w:rPr>
        <w:t xml:space="preserve"> </w:t>
      </w:r>
      <w:r w:rsidRPr="00A059CC">
        <w:rPr>
          <w:rFonts w:ascii="Times New Roman" w:hAnsi="Times New Roman" w:cs="Times New Roman"/>
          <w:i/>
        </w:rPr>
        <w:t>Essays, Moral, Political and Literary</w:t>
      </w:r>
      <w:r w:rsidRPr="00944F93">
        <w:rPr>
          <w:rFonts w:ascii="Times New Roman" w:hAnsi="Times New Roman" w:cs="Times New Roman"/>
        </w:rPr>
        <w:t xml:space="preserve"> </w:t>
      </w:r>
      <w:r w:rsidR="00A059CC">
        <w:rPr>
          <w:rFonts w:ascii="Times New Roman" w:hAnsi="Times New Roman" w:cs="Times New Roman"/>
        </w:rPr>
        <w:t>(</w:t>
      </w:r>
      <w:r w:rsidR="00A059CC" w:rsidRPr="00944F93">
        <w:rPr>
          <w:rFonts w:ascii="Times New Roman" w:hAnsi="Times New Roman" w:cs="Times New Roman"/>
        </w:rPr>
        <w:t>Indianapolis</w:t>
      </w:r>
      <w:r w:rsidR="00A059CC">
        <w:rPr>
          <w:rFonts w:ascii="Times New Roman" w:hAnsi="Times New Roman" w:cs="Times New Roman"/>
        </w:rPr>
        <w:t>:</w:t>
      </w:r>
      <w:r w:rsidR="00A059CC" w:rsidRPr="00944F93">
        <w:rPr>
          <w:rFonts w:ascii="Times New Roman" w:hAnsi="Times New Roman" w:cs="Times New Roman"/>
        </w:rPr>
        <w:t xml:space="preserve"> </w:t>
      </w:r>
      <w:r w:rsidR="00A059CC">
        <w:rPr>
          <w:rFonts w:ascii="Times New Roman" w:hAnsi="Times New Roman" w:cs="Times New Roman"/>
        </w:rPr>
        <w:t>Liberty Classics,</w:t>
      </w:r>
      <w:r w:rsidRPr="00944F93">
        <w:rPr>
          <w:rFonts w:ascii="Times New Roman" w:hAnsi="Times New Roman" w:cs="Times New Roman"/>
        </w:rPr>
        <w:t xml:space="preserve"> 1985, 1987</w:t>
      </w:r>
      <w:r w:rsidR="00A059CC">
        <w:rPr>
          <w:rFonts w:ascii="Times New Roman" w:hAnsi="Times New Roman" w:cs="Times New Roman"/>
        </w:rPr>
        <w:t>), 73–</w:t>
      </w:r>
      <w:r w:rsidRPr="00944F93">
        <w:rPr>
          <w:rFonts w:ascii="Times New Roman" w:hAnsi="Times New Roman" w:cs="Times New Roman"/>
        </w:rPr>
        <w:t xml:space="preserve">79. </w:t>
      </w:r>
    </w:p>
  </w:endnote>
  <w:endnote w:id="30">
    <w:p w14:paraId="23D08782"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Scruton</w:t>
      </w:r>
      <w:r w:rsidR="00A059CC">
        <w:rPr>
          <w:rFonts w:ascii="Times New Roman" w:hAnsi="Times New Roman" w:cs="Times New Roman"/>
        </w:rPr>
        <w:t>,</w:t>
      </w:r>
      <w:r w:rsidRPr="00944F93">
        <w:rPr>
          <w:rFonts w:ascii="Times New Roman" w:hAnsi="Times New Roman" w:cs="Times New Roman"/>
        </w:rPr>
        <w:t xml:space="preserve"> </w:t>
      </w:r>
      <w:r w:rsidRPr="00A059CC">
        <w:rPr>
          <w:rFonts w:ascii="Times New Roman" w:hAnsi="Times New Roman" w:cs="Times New Roman"/>
          <w:i/>
        </w:rPr>
        <w:t>Rousseau</w:t>
      </w:r>
      <w:r w:rsidR="00A059CC" w:rsidRPr="00A059CC">
        <w:rPr>
          <w:rFonts w:ascii="Times New Roman" w:hAnsi="Times New Roman" w:cs="Times New Roman"/>
        </w:rPr>
        <w:t>.</w:t>
      </w:r>
    </w:p>
  </w:endnote>
  <w:endnote w:id="31">
    <w:p w14:paraId="11EB3FA0"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00A059CC">
        <w:rPr>
          <w:rFonts w:ascii="Times New Roman" w:hAnsi="Times New Roman" w:cs="Times New Roman"/>
        </w:rPr>
        <w:t xml:space="preserve"> </w:t>
      </w:r>
      <w:r w:rsidR="007F1D85">
        <w:rPr>
          <w:rFonts w:ascii="Times New Roman" w:hAnsi="Times New Roman" w:cs="Times New Roman"/>
        </w:rPr>
        <w:t>Ibid</w:t>
      </w:r>
      <w:r w:rsidR="00A059CC">
        <w:rPr>
          <w:rFonts w:ascii="Times New Roman" w:hAnsi="Times New Roman" w:cs="Times New Roman"/>
        </w:rPr>
        <w:t>.</w:t>
      </w:r>
    </w:p>
  </w:endnote>
  <w:endnote w:id="32">
    <w:p w14:paraId="08F495D9"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00A059CC">
        <w:rPr>
          <w:rFonts w:ascii="Times New Roman" w:hAnsi="Times New Roman" w:cs="Times New Roman"/>
        </w:rPr>
        <w:t xml:space="preserve"> Cicero,</w:t>
      </w:r>
      <w:r w:rsidRPr="00944F93">
        <w:rPr>
          <w:rFonts w:ascii="Times New Roman" w:hAnsi="Times New Roman" w:cs="Times New Roman"/>
        </w:rPr>
        <w:t xml:space="preserve"> Cic.Inv. Rhet. 2. 66. Quoted in Oxford Classical Dictionary, </w:t>
      </w:r>
      <w:hyperlink r:id="rId3" w:history="1">
        <w:r w:rsidRPr="00944F93">
          <w:rPr>
            <w:rStyle w:val="Hiperhivatkozs"/>
            <w:rFonts w:ascii="Times New Roman" w:hAnsi="Times New Roman" w:cs="Times New Roman"/>
          </w:rPr>
          <w:t>https://oxfordre.com/classics/view/10.1093/acrefore/9780199381135.001.0001/acrefore-9780199381135-e-5079</w:t>
        </w:r>
      </w:hyperlink>
    </w:p>
  </w:endnote>
  <w:endnote w:id="33">
    <w:p w14:paraId="2A256C91"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p>
  </w:endnote>
  <w:endnote w:id="34">
    <w:p w14:paraId="78C2BC22"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Scruton</w:t>
      </w:r>
      <w:r w:rsidR="00A059CC">
        <w:rPr>
          <w:rFonts w:ascii="Times New Roman" w:hAnsi="Times New Roman" w:cs="Times New Roman"/>
        </w:rPr>
        <w:t>,</w:t>
      </w:r>
      <w:r w:rsidRPr="00944F93">
        <w:rPr>
          <w:rFonts w:ascii="Times New Roman" w:hAnsi="Times New Roman" w:cs="Times New Roman"/>
        </w:rPr>
        <w:t xml:space="preserve"> </w:t>
      </w:r>
      <w:r w:rsidRPr="00A059CC">
        <w:rPr>
          <w:rFonts w:ascii="Times New Roman" w:hAnsi="Times New Roman" w:cs="Times New Roman"/>
          <w:i/>
        </w:rPr>
        <w:t>Rousseau</w:t>
      </w:r>
      <w:r w:rsidR="00A059CC">
        <w:rPr>
          <w:rFonts w:ascii="Times New Roman" w:hAnsi="Times New Roman" w:cs="Times New Roman"/>
        </w:rPr>
        <w:t>.</w:t>
      </w:r>
    </w:p>
  </w:endnote>
  <w:endnote w:id="35">
    <w:p w14:paraId="61B84CCD"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00A059CC">
        <w:rPr>
          <w:rFonts w:ascii="Times New Roman" w:hAnsi="Times New Roman" w:cs="Times New Roman"/>
        </w:rPr>
        <w:t xml:space="preserve"> </w:t>
      </w:r>
      <w:r w:rsidR="007F1D85">
        <w:rPr>
          <w:rFonts w:ascii="Times New Roman" w:hAnsi="Times New Roman" w:cs="Times New Roman"/>
        </w:rPr>
        <w:t>Ibid</w:t>
      </w:r>
      <w:r w:rsidR="00A059CC">
        <w:rPr>
          <w:rFonts w:ascii="Times New Roman" w:hAnsi="Times New Roman" w:cs="Times New Roman"/>
        </w:rPr>
        <w:t>.</w:t>
      </w:r>
    </w:p>
  </w:endnote>
  <w:endnote w:id="36">
    <w:p w14:paraId="76673667"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sidR="00A059CC" w:rsidRPr="00944F93">
        <w:rPr>
          <w:rFonts w:ascii="Times New Roman" w:hAnsi="Times New Roman" w:cs="Times New Roman"/>
        </w:rPr>
        <w:t xml:space="preserve">Lawrence </w:t>
      </w:r>
      <w:r w:rsidRPr="00944F93">
        <w:rPr>
          <w:rFonts w:ascii="Times New Roman" w:hAnsi="Times New Roman" w:cs="Times New Roman"/>
        </w:rPr>
        <w:t xml:space="preserve">Shapiro and Shannon Spaulding, </w:t>
      </w:r>
      <w:r w:rsidR="00A059CC">
        <w:rPr>
          <w:rFonts w:ascii="Times New Roman" w:hAnsi="Times New Roman" w:cs="Times New Roman"/>
        </w:rPr>
        <w:t>“Embodied Cognition</w:t>
      </w:r>
      <w:r w:rsidRPr="00944F93">
        <w:rPr>
          <w:rFonts w:ascii="Times New Roman" w:hAnsi="Times New Roman" w:cs="Times New Roman"/>
        </w:rPr>
        <w:t>,</w:t>
      </w:r>
      <w:r w:rsidR="00A059CC">
        <w:rPr>
          <w:rFonts w:ascii="Times New Roman" w:hAnsi="Times New Roman" w:cs="Times New Roman"/>
        </w:rPr>
        <w:t>”</w:t>
      </w:r>
      <w:r w:rsidRPr="00944F93">
        <w:rPr>
          <w:rFonts w:ascii="Times New Roman" w:hAnsi="Times New Roman" w:cs="Times New Roman"/>
        </w:rPr>
        <w:t xml:space="preserve"> </w:t>
      </w:r>
      <w:r w:rsidRPr="00A059CC">
        <w:rPr>
          <w:rFonts w:ascii="Times New Roman" w:hAnsi="Times New Roman" w:cs="Times New Roman"/>
          <w:i/>
        </w:rPr>
        <w:t>The Stanford Encyclopedia of Philosophy</w:t>
      </w:r>
      <w:r w:rsidR="00A059CC">
        <w:rPr>
          <w:rFonts w:ascii="Times New Roman" w:hAnsi="Times New Roman" w:cs="Times New Roman"/>
        </w:rPr>
        <w:t>, Fall 2021 Edition</w:t>
      </w:r>
      <w:r w:rsidRPr="00944F93">
        <w:rPr>
          <w:rFonts w:ascii="Times New Roman" w:hAnsi="Times New Roman" w:cs="Times New Roman"/>
        </w:rPr>
        <w:t xml:space="preserve">, </w:t>
      </w:r>
      <w:r w:rsidR="00A059CC">
        <w:rPr>
          <w:rFonts w:ascii="Times New Roman" w:hAnsi="Times New Roman" w:cs="Times New Roman"/>
        </w:rPr>
        <w:t>ed. by Edward N. Zalta,</w:t>
      </w:r>
      <w:r w:rsidRPr="00944F93">
        <w:rPr>
          <w:rFonts w:ascii="Times New Roman" w:hAnsi="Times New Roman" w:cs="Times New Roman"/>
        </w:rPr>
        <w:t xml:space="preserve"> forthcoming URL = &lt;https://plato.stanford.edu/archives/fall2021/entries/embodied-cognition/&gt;.</w:t>
      </w:r>
    </w:p>
  </w:endnote>
  <w:endnote w:id="37">
    <w:p w14:paraId="709EF6C4"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Pr>
          <w:rFonts w:ascii="Times New Roman" w:hAnsi="Times New Roman" w:cs="Times New Roman"/>
        </w:rPr>
        <w:t>Th</w:t>
      </w:r>
      <w:r w:rsidRPr="00944F93">
        <w:rPr>
          <w:rFonts w:ascii="Times New Roman" w:hAnsi="Times New Roman" w:cs="Times New Roman"/>
        </w:rPr>
        <w:t xml:space="preserve">is is how Scruton describes Merleau-Ponty’s take on the concept of embodied knowledge: </w:t>
      </w:r>
      <w:r w:rsidR="00A059CC">
        <w:rPr>
          <w:rFonts w:ascii="Times New Roman" w:hAnsi="Times New Roman" w:cs="Times New Roman"/>
        </w:rPr>
        <w:t>“</w:t>
      </w:r>
      <w:r w:rsidRPr="00944F93">
        <w:rPr>
          <w:rFonts w:ascii="Times New Roman" w:hAnsi="Times New Roman" w:cs="Times New Roman"/>
        </w:rPr>
        <w:t>For Merleau-Ponty the Other is both outside me and within, revealed in the phenomenology of my own embodiment.” Roger Scruton</w:t>
      </w:r>
      <w:r w:rsidR="00A059CC">
        <w:rPr>
          <w:rFonts w:ascii="Times New Roman" w:hAnsi="Times New Roman" w:cs="Times New Roman"/>
        </w:rPr>
        <w:t>,</w:t>
      </w:r>
      <w:r w:rsidRPr="00944F93">
        <w:rPr>
          <w:rFonts w:ascii="Times New Roman" w:hAnsi="Times New Roman" w:cs="Times New Roman"/>
        </w:rPr>
        <w:t xml:space="preserve"> </w:t>
      </w:r>
      <w:r w:rsidRPr="00A059CC">
        <w:rPr>
          <w:rFonts w:ascii="Times New Roman" w:hAnsi="Times New Roman" w:cs="Times New Roman"/>
          <w:i/>
        </w:rPr>
        <w:t>Confessions of a Sceptical Francophile</w:t>
      </w:r>
      <w:r w:rsidRPr="00944F93">
        <w:rPr>
          <w:rFonts w:ascii="Times New Roman" w:hAnsi="Times New Roman" w:cs="Times New Roman"/>
        </w:rPr>
        <w:t xml:space="preserve">, available at: </w:t>
      </w:r>
      <w:hyperlink r:id="rId4" w:history="1">
        <w:r w:rsidRPr="00944F93">
          <w:rPr>
            <w:rStyle w:val="Hiperhivatkozs"/>
            <w:rFonts w:ascii="Times New Roman" w:hAnsi="Times New Roman" w:cs="Times New Roman"/>
          </w:rPr>
          <w:t>https://www.roger-scruton.com/articles/284-confessions-of-a-sceptical-francophile</w:t>
        </w:r>
      </w:hyperlink>
    </w:p>
  </w:endnote>
  <w:endnote w:id="38">
    <w:p w14:paraId="1D6DA608"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Roger Scruton</w:t>
      </w:r>
      <w:r w:rsidR="00A059CC">
        <w:rPr>
          <w:rFonts w:ascii="Times New Roman" w:hAnsi="Times New Roman" w:cs="Times New Roman"/>
        </w:rPr>
        <w:t>,</w:t>
      </w:r>
      <w:r w:rsidRPr="00944F93">
        <w:rPr>
          <w:rFonts w:ascii="Times New Roman" w:hAnsi="Times New Roman" w:cs="Times New Roman"/>
        </w:rPr>
        <w:t xml:space="preserve"> </w:t>
      </w:r>
      <w:r w:rsidRPr="00A059CC">
        <w:rPr>
          <w:rFonts w:ascii="Times New Roman" w:hAnsi="Times New Roman" w:cs="Times New Roman"/>
          <w:i/>
        </w:rPr>
        <w:t>The Need for Nations</w:t>
      </w:r>
      <w:r w:rsidRPr="00944F93">
        <w:rPr>
          <w:rFonts w:ascii="Times New Roman" w:hAnsi="Times New Roman" w:cs="Times New Roman"/>
        </w:rPr>
        <w:t xml:space="preserve"> </w:t>
      </w:r>
      <w:r w:rsidR="00A059CC">
        <w:rPr>
          <w:rFonts w:ascii="Times New Roman" w:hAnsi="Times New Roman" w:cs="Times New Roman"/>
        </w:rPr>
        <w:t>(London:</w:t>
      </w:r>
      <w:r w:rsidR="00A059CC" w:rsidRPr="00944F93">
        <w:rPr>
          <w:rFonts w:ascii="Times New Roman" w:hAnsi="Times New Roman" w:cs="Times New Roman"/>
        </w:rPr>
        <w:t xml:space="preserve"> </w:t>
      </w:r>
      <w:r w:rsidRPr="00944F93">
        <w:rPr>
          <w:rFonts w:ascii="Times New Roman" w:hAnsi="Times New Roman" w:cs="Times New Roman"/>
        </w:rPr>
        <w:t xml:space="preserve">Civitas Institute for the Study of Civil Society, </w:t>
      </w:r>
      <w:r w:rsidR="00A059CC">
        <w:rPr>
          <w:rFonts w:ascii="Times New Roman" w:hAnsi="Times New Roman" w:cs="Times New Roman"/>
        </w:rPr>
        <w:t>2004);</w:t>
      </w:r>
      <w:r w:rsidRPr="00944F93">
        <w:rPr>
          <w:rFonts w:ascii="Times New Roman" w:hAnsi="Times New Roman" w:cs="Times New Roman"/>
        </w:rPr>
        <w:t xml:space="preserve"> Roger Scruton</w:t>
      </w:r>
      <w:r w:rsidR="00A059CC">
        <w:rPr>
          <w:rFonts w:ascii="Times New Roman" w:hAnsi="Times New Roman" w:cs="Times New Roman"/>
        </w:rPr>
        <w:t>,</w:t>
      </w:r>
      <w:r w:rsidRPr="00944F93">
        <w:rPr>
          <w:rFonts w:ascii="Times New Roman" w:hAnsi="Times New Roman" w:cs="Times New Roman"/>
        </w:rPr>
        <w:t xml:space="preserve"> </w:t>
      </w:r>
      <w:r w:rsidRPr="00A059CC">
        <w:rPr>
          <w:rFonts w:ascii="Times New Roman" w:hAnsi="Times New Roman" w:cs="Times New Roman"/>
          <w:i/>
        </w:rPr>
        <w:t>England: An Elegy</w:t>
      </w:r>
      <w:r w:rsidRPr="00944F93">
        <w:rPr>
          <w:rFonts w:ascii="Times New Roman" w:hAnsi="Times New Roman" w:cs="Times New Roman"/>
        </w:rPr>
        <w:t xml:space="preserve"> </w:t>
      </w:r>
      <w:r w:rsidR="00A059CC">
        <w:rPr>
          <w:rFonts w:ascii="Times New Roman" w:hAnsi="Times New Roman" w:cs="Times New Roman"/>
        </w:rPr>
        <w:t xml:space="preserve">(London: Chatto and Windus, </w:t>
      </w:r>
      <w:r w:rsidRPr="00944F93">
        <w:rPr>
          <w:rFonts w:ascii="Times New Roman" w:hAnsi="Times New Roman" w:cs="Times New Roman"/>
        </w:rPr>
        <w:t>2000</w:t>
      </w:r>
      <w:r w:rsidR="00A059CC">
        <w:rPr>
          <w:rFonts w:ascii="Times New Roman" w:hAnsi="Times New Roman" w:cs="Times New Roman"/>
        </w:rPr>
        <w:t>); Roger Scruton,</w:t>
      </w:r>
      <w:r w:rsidRPr="00944F93">
        <w:rPr>
          <w:rFonts w:ascii="Times New Roman" w:hAnsi="Times New Roman" w:cs="Times New Roman"/>
        </w:rPr>
        <w:t xml:space="preserve"> </w:t>
      </w:r>
      <w:r w:rsidRPr="00A059CC">
        <w:rPr>
          <w:rFonts w:ascii="Times New Roman" w:hAnsi="Times New Roman" w:cs="Times New Roman"/>
          <w:i/>
        </w:rPr>
        <w:t>News from Somewhere. On Settling</w:t>
      </w:r>
      <w:r w:rsidRPr="00944F93">
        <w:rPr>
          <w:rFonts w:ascii="Times New Roman" w:hAnsi="Times New Roman" w:cs="Times New Roman"/>
        </w:rPr>
        <w:t xml:space="preserve"> </w:t>
      </w:r>
      <w:r w:rsidR="00A059CC">
        <w:rPr>
          <w:rFonts w:ascii="Times New Roman" w:hAnsi="Times New Roman" w:cs="Times New Roman"/>
        </w:rPr>
        <w:t>(London and</w:t>
      </w:r>
      <w:r w:rsidR="00A059CC" w:rsidRPr="00944F93">
        <w:rPr>
          <w:rFonts w:ascii="Times New Roman" w:hAnsi="Times New Roman" w:cs="Times New Roman"/>
        </w:rPr>
        <w:t xml:space="preserve"> New York</w:t>
      </w:r>
      <w:r w:rsidR="00A059CC">
        <w:rPr>
          <w:rFonts w:ascii="Times New Roman" w:hAnsi="Times New Roman" w:cs="Times New Roman"/>
        </w:rPr>
        <w:t>,</w:t>
      </w:r>
      <w:r w:rsidR="00A059CC" w:rsidRPr="00944F93">
        <w:rPr>
          <w:rFonts w:ascii="Times New Roman" w:hAnsi="Times New Roman" w:cs="Times New Roman"/>
        </w:rPr>
        <w:t xml:space="preserve"> </w:t>
      </w:r>
      <w:r w:rsidR="00A059CC">
        <w:rPr>
          <w:rFonts w:ascii="Times New Roman" w:hAnsi="Times New Roman" w:cs="Times New Roman"/>
        </w:rPr>
        <w:t>Continuum,</w:t>
      </w:r>
      <w:r w:rsidRPr="00944F93">
        <w:rPr>
          <w:rFonts w:ascii="Times New Roman" w:hAnsi="Times New Roman" w:cs="Times New Roman"/>
        </w:rPr>
        <w:t xml:space="preserve"> 2004</w:t>
      </w:r>
      <w:r w:rsidR="00A059CC">
        <w:rPr>
          <w:rFonts w:ascii="Times New Roman" w:hAnsi="Times New Roman" w:cs="Times New Roman"/>
        </w:rPr>
        <w:t>)</w:t>
      </w:r>
      <w:r w:rsidRPr="00944F93">
        <w:rPr>
          <w:rFonts w:ascii="Times New Roman" w:hAnsi="Times New Roman" w:cs="Times New Roman"/>
        </w:rPr>
        <w:t>.</w:t>
      </w:r>
    </w:p>
  </w:endnote>
  <w:endnote w:id="39">
    <w:p w14:paraId="128738E1"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00A059CC">
        <w:rPr>
          <w:rFonts w:ascii="Times New Roman" w:hAnsi="Times New Roman" w:cs="Times New Roman"/>
        </w:rPr>
        <w:t xml:space="preserve"> Scruton, </w:t>
      </w:r>
      <w:r w:rsidR="00A059CC" w:rsidRPr="00A059CC">
        <w:rPr>
          <w:rFonts w:ascii="Times New Roman" w:hAnsi="Times New Roman" w:cs="Times New Roman"/>
          <w:i/>
        </w:rPr>
        <w:t>Rousseau</w:t>
      </w:r>
      <w:r w:rsidR="00A059CC">
        <w:rPr>
          <w:rFonts w:ascii="Times New Roman" w:hAnsi="Times New Roman" w:cs="Times New Roman"/>
        </w:rPr>
        <w:t>.</w:t>
      </w:r>
    </w:p>
  </w:endnote>
  <w:endnote w:id="40">
    <w:p w14:paraId="689DDD83"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00A059CC">
        <w:rPr>
          <w:rFonts w:ascii="Times New Roman" w:hAnsi="Times New Roman" w:cs="Times New Roman"/>
        </w:rPr>
        <w:t xml:space="preserve"> Scruton,</w:t>
      </w:r>
      <w:r w:rsidRPr="00944F93">
        <w:rPr>
          <w:rFonts w:ascii="Times New Roman" w:hAnsi="Times New Roman" w:cs="Times New Roman"/>
        </w:rPr>
        <w:t xml:space="preserve"> </w:t>
      </w:r>
      <w:r w:rsidRPr="00A059CC">
        <w:rPr>
          <w:rFonts w:ascii="Times New Roman" w:hAnsi="Times New Roman" w:cs="Times New Roman"/>
          <w:i/>
        </w:rPr>
        <w:t>Rousseau</w:t>
      </w:r>
      <w:r w:rsidR="00A059CC">
        <w:rPr>
          <w:rFonts w:ascii="Times New Roman" w:hAnsi="Times New Roman" w:cs="Times New Roman"/>
        </w:rPr>
        <w:t>.</w:t>
      </w:r>
    </w:p>
  </w:endnote>
  <w:endnote w:id="41">
    <w:p w14:paraId="0B47D943"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sidR="00A059CC" w:rsidRPr="00944F93">
        <w:rPr>
          <w:rFonts w:ascii="Times New Roman" w:hAnsi="Times New Roman" w:cs="Times New Roman"/>
        </w:rPr>
        <w:t xml:space="preserve">Michael </w:t>
      </w:r>
      <w:r w:rsidRPr="00944F93">
        <w:rPr>
          <w:rFonts w:ascii="Times New Roman" w:hAnsi="Times New Roman" w:cs="Times New Roman"/>
        </w:rPr>
        <w:t xml:space="preserve">Polanyi, </w:t>
      </w:r>
      <w:r w:rsidRPr="00A059CC">
        <w:rPr>
          <w:rFonts w:ascii="Times New Roman" w:hAnsi="Times New Roman" w:cs="Times New Roman"/>
          <w:i/>
        </w:rPr>
        <w:t>Personal Knowledge: Towards a Post-Critical Philosophy</w:t>
      </w:r>
      <w:r w:rsidRPr="00944F93">
        <w:rPr>
          <w:rFonts w:ascii="Times New Roman" w:hAnsi="Times New Roman" w:cs="Times New Roman"/>
        </w:rPr>
        <w:t xml:space="preserve"> </w:t>
      </w:r>
      <w:r w:rsidR="00A059CC">
        <w:rPr>
          <w:rFonts w:ascii="Times New Roman" w:hAnsi="Times New Roman" w:cs="Times New Roman"/>
        </w:rPr>
        <w:t>(</w:t>
      </w:r>
      <w:r w:rsidRPr="00944F93">
        <w:rPr>
          <w:rFonts w:ascii="Times New Roman" w:hAnsi="Times New Roman" w:cs="Times New Roman"/>
        </w:rPr>
        <w:t>Chicago: University of Chicago Press</w:t>
      </w:r>
      <w:r w:rsidR="00A059CC">
        <w:rPr>
          <w:rFonts w:ascii="Times New Roman" w:hAnsi="Times New Roman" w:cs="Times New Roman"/>
        </w:rPr>
        <w:t>,</w:t>
      </w:r>
      <w:r w:rsidR="00A059CC" w:rsidRPr="00A059CC">
        <w:rPr>
          <w:rFonts w:ascii="Times New Roman" w:hAnsi="Times New Roman" w:cs="Times New Roman"/>
        </w:rPr>
        <w:t xml:space="preserve"> </w:t>
      </w:r>
      <w:r w:rsidR="00A059CC" w:rsidRPr="00944F93">
        <w:rPr>
          <w:rFonts w:ascii="Times New Roman" w:hAnsi="Times New Roman" w:cs="Times New Roman"/>
        </w:rPr>
        <w:t>1958</w:t>
      </w:r>
      <w:r w:rsidR="00A059CC">
        <w:rPr>
          <w:rFonts w:ascii="Times New Roman" w:hAnsi="Times New Roman" w:cs="Times New Roman"/>
        </w:rPr>
        <w:t>)</w:t>
      </w:r>
      <w:r w:rsidR="00A059CC" w:rsidRPr="00944F93">
        <w:rPr>
          <w:rFonts w:ascii="Times New Roman" w:hAnsi="Times New Roman" w:cs="Times New Roman"/>
        </w:rPr>
        <w:t>.</w:t>
      </w:r>
    </w:p>
  </w:endnote>
  <w:endnote w:id="42">
    <w:p w14:paraId="5E669DAE"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Michael Oakeshott</w:t>
      </w:r>
      <w:r w:rsidR="00A059CC">
        <w:rPr>
          <w:rFonts w:ascii="Times New Roman" w:hAnsi="Times New Roman" w:cs="Times New Roman"/>
        </w:rPr>
        <w:t>,</w:t>
      </w:r>
      <w:r w:rsidRPr="00944F93">
        <w:rPr>
          <w:rFonts w:ascii="Times New Roman" w:hAnsi="Times New Roman" w:cs="Times New Roman"/>
        </w:rPr>
        <w:t xml:space="preserve"> </w:t>
      </w:r>
      <w:r w:rsidR="00A059CC">
        <w:rPr>
          <w:rFonts w:ascii="Times New Roman" w:hAnsi="Times New Roman" w:cs="Times New Roman"/>
        </w:rPr>
        <w:t>“</w:t>
      </w:r>
      <w:r w:rsidRPr="00944F93">
        <w:rPr>
          <w:rFonts w:ascii="Times New Roman" w:hAnsi="Times New Roman" w:cs="Times New Roman"/>
        </w:rPr>
        <w:t>Rationalism in politics,</w:t>
      </w:r>
      <w:r w:rsidR="00A059CC">
        <w:rPr>
          <w:rFonts w:ascii="Times New Roman" w:hAnsi="Times New Roman" w:cs="Times New Roman"/>
        </w:rPr>
        <w:t>”</w:t>
      </w:r>
      <w:r w:rsidRPr="00944F93">
        <w:rPr>
          <w:rFonts w:ascii="Times New Roman" w:hAnsi="Times New Roman" w:cs="Times New Roman"/>
        </w:rPr>
        <w:t xml:space="preserve"> in </w:t>
      </w:r>
      <w:r w:rsidRPr="00A059CC">
        <w:rPr>
          <w:rFonts w:ascii="Times New Roman" w:hAnsi="Times New Roman" w:cs="Times New Roman"/>
          <w:i/>
        </w:rPr>
        <w:t>Rationalism in Politics and Other Essays</w:t>
      </w:r>
      <w:r w:rsidRPr="00944F93">
        <w:rPr>
          <w:rFonts w:ascii="Times New Roman" w:hAnsi="Times New Roman" w:cs="Times New Roman"/>
        </w:rPr>
        <w:t xml:space="preserve">, foreword by Timothy Fuller </w:t>
      </w:r>
      <w:r w:rsidR="007F1D85">
        <w:rPr>
          <w:rFonts w:ascii="Times New Roman" w:hAnsi="Times New Roman" w:cs="Times New Roman"/>
        </w:rPr>
        <w:t>(</w:t>
      </w:r>
      <w:r w:rsidR="007F1D85" w:rsidRPr="00944F93">
        <w:rPr>
          <w:rFonts w:ascii="Times New Roman" w:hAnsi="Times New Roman" w:cs="Times New Roman"/>
        </w:rPr>
        <w:t>Indianapolis</w:t>
      </w:r>
      <w:r w:rsidR="007F1D85">
        <w:rPr>
          <w:rFonts w:ascii="Times New Roman" w:hAnsi="Times New Roman" w:cs="Times New Roman"/>
        </w:rPr>
        <w:t>:</w:t>
      </w:r>
      <w:r w:rsidR="007F1D85" w:rsidRPr="00944F93">
        <w:rPr>
          <w:rFonts w:ascii="Times New Roman" w:hAnsi="Times New Roman" w:cs="Times New Roman"/>
        </w:rPr>
        <w:t xml:space="preserve"> </w:t>
      </w:r>
      <w:r w:rsidRPr="00944F93">
        <w:rPr>
          <w:rFonts w:ascii="Times New Roman" w:hAnsi="Times New Roman" w:cs="Times New Roman"/>
        </w:rPr>
        <w:t>Liberty Press, 1991</w:t>
      </w:r>
      <w:r w:rsidR="007F1D85">
        <w:rPr>
          <w:rFonts w:ascii="Times New Roman" w:hAnsi="Times New Roman" w:cs="Times New Roman"/>
        </w:rPr>
        <w:t>)</w:t>
      </w:r>
      <w:r w:rsidRPr="00944F93">
        <w:rPr>
          <w:rFonts w:ascii="Times New Roman" w:hAnsi="Times New Roman" w:cs="Times New Roman"/>
        </w:rPr>
        <w:t>, 5</w:t>
      </w:r>
      <w:r w:rsidR="007F1D85">
        <w:rPr>
          <w:rFonts w:ascii="Times New Roman" w:hAnsi="Times New Roman" w:cs="Times New Roman"/>
        </w:rPr>
        <w:t>–</w:t>
      </w:r>
      <w:r w:rsidRPr="00944F93">
        <w:rPr>
          <w:rFonts w:ascii="Times New Roman" w:hAnsi="Times New Roman" w:cs="Times New Roman"/>
        </w:rPr>
        <w:t>43, 12.</w:t>
      </w:r>
    </w:p>
  </w:endnote>
  <w:endnote w:id="43">
    <w:p w14:paraId="21BBFAD9"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007F1D85">
        <w:rPr>
          <w:rFonts w:ascii="Times New Roman" w:hAnsi="Times New Roman" w:cs="Times New Roman"/>
        </w:rPr>
        <w:t xml:space="preserve"> Ibid, 13</w:t>
      </w:r>
      <w:r w:rsidRPr="00944F93">
        <w:rPr>
          <w:rFonts w:ascii="Times New Roman" w:hAnsi="Times New Roman" w:cs="Times New Roman"/>
        </w:rPr>
        <w:t xml:space="preserve">, n. 6. </w:t>
      </w:r>
    </w:p>
  </w:endnote>
  <w:endnote w:id="44">
    <w:p w14:paraId="43931A1E"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See VI.5-13. in </w:t>
      </w:r>
      <w:r w:rsidR="007F1D85">
        <w:rPr>
          <w:rFonts w:ascii="Times New Roman" w:hAnsi="Times New Roman" w:cs="Times New Roman"/>
        </w:rPr>
        <w:t>Aristotle,</w:t>
      </w:r>
      <w:r w:rsidRPr="00944F93">
        <w:rPr>
          <w:rFonts w:ascii="Times New Roman" w:hAnsi="Times New Roman" w:cs="Times New Roman"/>
        </w:rPr>
        <w:t xml:space="preserve"> </w:t>
      </w:r>
      <w:r w:rsidRPr="007F1D85">
        <w:rPr>
          <w:rFonts w:ascii="Times New Roman" w:hAnsi="Times New Roman" w:cs="Times New Roman"/>
          <w:i/>
        </w:rPr>
        <w:t>Nicomachean Ethics</w:t>
      </w:r>
      <w:r w:rsidRPr="00944F93">
        <w:rPr>
          <w:rFonts w:ascii="Times New Roman" w:hAnsi="Times New Roman" w:cs="Times New Roman"/>
        </w:rPr>
        <w:t>, trans</w:t>
      </w:r>
      <w:r w:rsidR="007F1D85">
        <w:rPr>
          <w:rFonts w:ascii="Times New Roman" w:hAnsi="Times New Roman" w:cs="Times New Roman"/>
        </w:rPr>
        <w:t>. by C.D.C. Reeve</w:t>
      </w:r>
      <w:r w:rsidRPr="00944F93">
        <w:rPr>
          <w:rFonts w:ascii="Times New Roman" w:hAnsi="Times New Roman" w:cs="Times New Roman"/>
        </w:rPr>
        <w:t xml:space="preserve"> </w:t>
      </w:r>
      <w:r w:rsidR="007F1D85">
        <w:rPr>
          <w:rFonts w:ascii="Times New Roman" w:hAnsi="Times New Roman" w:cs="Times New Roman"/>
        </w:rPr>
        <w:t>(</w:t>
      </w:r>
      <w:r w:rsidR="007F1D85" w:rsidRPr="00944F93">
        <w:rPr>
          <w:rFonts w:ascii="Times New Roman" w:hAnsi="Times New Roman" w:cs="Times New Roman"/>
        </w:rPr>
        <w:t>Indianapolis</w:t>
      </w:r>
      <w:r w:rsidR="007F1D85">
        <w:rPr>
          <w:rFonts w:ascii="Times New Roman" w:hAnsi="Times New Roman" w:cs="Times New Roman"/>
        </w:rPr>
        <w:t>,</w:t>
      </w:r>
      <w:r w:rsidR="007F1D85" w:rsidRPr="00944F93">
        <w:rPr>
          <w:rFonts w:ascii="Times New Roman" w:hAnsi="Times New Roman" w:cs="Times New Roman"/>
        </w:rPr>
        <w:t xml:space="preserve"> Cambridge</w:t>
      </w:r>
      <w:r w:rsidR="007F1D85">
        <w:rPr>
          <w:rFonts w:ascii="Times New Roman" w:hAnsi="Times New Roman" w:cs="Times New Roman"/>
        </w:rPr>
        <w:t xml:space="preserve">: </w:t>
      </w:r>
      <w:r w:rsidRPr="00944F93">
        <w:rPr>
          <w:rFonts w:ascii="Times New Roman" w:hAnsi="Times New Roman" w:cs="Times New Roman"/>
        </w:rPr>
        <w:t>Hackett Publising, 2014</w:t>
      </w:r>
      <w:r w:rsidR="007F1D85">
        <w:rPr>
          <w:rFonts w:ascii="Times New Roman" w:hAnsi="Times New Roman" w:cs="Times New Roman"/>
        </w:rPr>
        <w:t>)</w:t>
      </w:r>
      <w:r w:rsidRPr="00944F93">
        <w:rPr>
          <w:rFonts w:ascii="Times New Roman" w:hAnsi="Times New Roman" w:cs="Times New Roman"/>
        </w:rPr>
        <w:t>, 1140a25</w:t>
      </w:r>
      <w:r w:rsidR="007F1D85">
        <w:rPr>
          <w:rFonts w:ascii="Times New Roman" w:hAnsi="Times New Roman" w:cs="Times New Roman"/>
        </w:rPr>
        <w:t>–</w:t>
      </w:r>
      <w:r w:rsidRPr="00944F93">
        <w:rPr>
          <w:rFonts w:ascii="Times New Roman" w:hAnsi="Times New Roman" w:cs="Times New Roman"/>
        </w:rPr>
        <w:t>1145a15.</w:t>
      </w:r>
    </w:p>
  </w:endnote>
  <w:endnote w:id="45">
    <w:p w14:paraId="7D5DCF14"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sidRPr="007F1D85">
        <w:rPr>
          <w:rFonts w:ascii="Times New Roman" w:hAnsi="Times New Roman" w:cs="Times New Roman"/>
          <w:i/>
        </w:rPr>
        <w:t>Nicomachean Ethics</w:t>
      </w:r>
      <w:r w:rsidRPr="00944F93">
        <w:rPr>
          <w:rFonts w:ascii="Times New Roman" w:hAnsi="Times New Roman" w:cs="Times New Roman"/>
        </w:rPr>
        <w:t xml:space="preserve">, V.6. </w:t>
      </w:r>
    </w:p>
  </w:endnote>
  <w:endnote w:id="46">
    <w:p w14:paraId="12DE3ED6"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007F1D85">
        <w:rPr>
          <w:rFonts w:ascii="Times New Roman" w:hAnsi="Times New Roman" w:cs="Times New Roman"/>
        </w:rPr>
        <w:t xml:space="preserve"> Scruton,</w:t>
      </w:r>
      <w:r w:rsidRPr="00944F93">
        <w:rPr>
          <w:rFonts w:ascii="Times New Roman" w:hAnsi="Times New Roman" w:cs="Times New Roman"/>
        </w:rPr>
        <w:t xml:space="preserve"> </w:t>
      </w:r>
      <w:r w:rsidRPr="007F1D85">
        <w:rPr>
          <w:rFonts w:ascii="Times New Roman" w:hAnsi="Times New Roman" w:cs="Times New Roman"/>
          <w:i/>
        </w:rPr>
        <w:t>Rousseau</w:t>
      </w:r>
      <w:r w:rsidR="007F1D85">
        <w:rPr>
          <w:rFonts w:ascii="Times New Roman" w:hAnsi="Times New Roman" w:cs="Times New Roman"/>
        </w:rPr>
        <w:t>.</w:t>
      </w:r>
    </w:p>
  </w:endnote>
  <w:endnote w:id="47">
    <w:p w14:paraId="731D41ED"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007F1D85">
        <w:rPr>
          <w:rFonts w:ascii="Times New Roman" w:hAnsi="Times New Roman" w:cs="Times New Roman"/>
        </w:rPr>
        <w:t xml:space="preserve"> Ibid.</w:t>
      </w:r>
    </w:p>
  </w:endnote>
  <w:endnote w:id="48">
    <w:p w14:paraId="4477050D"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Roger Scruton</w:t>
      </w:r>
      <w:r w:rsidR="007F1D85">
        <w:rPr>
          <w:rFonts w:ascii="Times New Roman" w:hAnsi="Times New Roman" w:cs="Times New Roman"/>
        </w:rPr>
        <w:t>,</w:t>
      </w:r>
      <w:r w:rsidRPr="00944F93">
        <w:rPr>
          <w:rFonts w:ascii="Times New Roman" w:hAnsi="Times New Roman" w:cs="Times New Roman"/>
        </w:rPr>
        <w:t xml:space="preserve"> </w:t>
      </w:r>
      <w:r w:rsidRPr="007F1D85">
        <w:rPr>
          <w:rFonts w:ascii="Times New Roman" w:hAnsi="Times New Roman" w:cs="Times New Roman"/>
          <w:i/>
        </w:rPr>
        <w:t>Green Philosophy, How to Think Seriously about the Planet</w:t>
      </w:r>
      <w:r w:rsidRPr="00944F93">
        <w:rPr>
          <w:rFonts w:ascii="Times New Roman" w:hAnsi="Times New Roman" w:cs="Times New Roman"/>
        </w:rPr>
        <w:t xml:space="preserve"> </w:t>
      </w:r>
      <w:r w:rsidR="007F1D85">
        <w:rPr>
          <w:rFonts w:ascii="Times New Roman" w:hAnsi="Times New Roman" w:cs="Times New Roman"/>
        </w:rPr>
        <w:t>(</w:t>
      </w:r>
      <w:r w:rsidR="007F1D85" w:rsidRPr="00944F93">
        <w:rPr>
          <w:rFonts w:ascii="Times New Roman" w:hAnsi="Times New Roman" w:cs="Times New Roman"/>
        </w:rPr>
        <w:t>London</w:t>
      </w:r>
      <w:r w:rsidR="007F1D85">
        <w:rPr>
          <w:rFonts w:ascii="Times New Roman" w:hAnsi="Times New Roman" w:cs="Times New Roman"/>
        </w:rPr>
        <w:t>:</w:t>
      </w:r>
      <w:r w:rsidR="007F1D85" w:rsidRPr="00944F93">
        <w:rPr>
          <w:rFonts w:ascii="Times New Roman" w:hAnsi="Times New Roman" w:cs="Times New Roman"/>
        </w:rPr>
        <w:t xml:space="preserve"> </w:t>
      </w:r>
      <w:r w:rsidRPr="00944F93">
        <w:rPr>
          <w:rFonts w:ascii="Times New Roman" w:hAnsi="Times New Roman" w:cs="Times New Roman"/>
        </w:rPr>
        <w:t>Atlantic Books, 2013</w:t>
      </w:r>
      <w:r w:rsidR="007F1D85">
        <w:rPr>
          <w:rFonts w:ascii="Times New Roman" w:hAnsi="Times New Roman" w:cs="Times New Roman"/>
        </w:rPr>
        <w:t>)</w:t>
      </w:r>
      <w:r w:rsidRPr="00944F93">
        <w:rPr>
          <w:rFonts w:ascii="Times New Roman" w:hAnsi="Times New Roman" w:cs="Times New Roman"/>
        </w:rPr>
        <w:t>.</w:t>
      </w:r>
    </w:p>
  </w:endnote>
  <w:endnote w:id="49">
    <w:p w14:paraId="2509A98D"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sidR="007F1D85">
        <w:rPr>
          <w:rFonts w:ascii="Times New Roman" w:hAnsi="Times New Roman" w:cs="Times New Roman"/>
        </w:rPr>
        <w:t xml:space="preserve">Scruton, </w:t>
      </w:r>
      <w:r w:rsidRPr="007F1D85">
        <w:rPr>
          <w:rFonts w:ascii="Times New Roman" w:hAnsi="Times New Roman" w:cs="Times New Roman"/>
          <w:i/>
        </w:rPr>
        <w:t>Green Philosophy</w:t>
      </w:r>
      <w:r w:rsidRPr="00944F93">
        <w:rPr>
          <w:rFonts w:ascii="Times New Roman" w:hAnsi="Times New Roman" w:cs="Times New Roman"/>
        </w:rPr>
        <w:t>, 325.</w:t>
      </w:r>
    </w:p>
  </w:endnote>
  <w:endnote w:id="50">
    <w:p w14:paraId="7EBA5A4A"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sidR="007F1D85">
        <w:rPr>
          <w:rFonts w:ascii="Times New Roman" w:hAnsi="Times New Roman" w:cs="Times New Roman"/>
        </w:rPr>
        <w:t>Ibid</w:t>
      </w:r>
      <w:r w:rsidRPr="00944F93">
        <w:rPr>
          <w:rFonts w:ascii="Times New Roman" w:hAnsi="Times New Roman" w:cs="Times New Roman"/>
        </w:rPr>
        <w:t>, 334.</w:t>
      </w:r>
    </w:p>
  </w:endnote>
  <w:endnote w:id="51">
    <w:p w14:paraId="4E26C171"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sidR="007F1D85">
        <w:rPr>
          <w:rFonts w:ascii="Times New Roman" w:hAnsi="Times New Roman" w:cs="Times New Roman"/>
        </w:rPr>
        <w:t>Ibid</w:t>
      </w:r>
      <w:r w:rsidRPr="00944F93">
        <w:rPr>
          <w:rFonts w:ascii="Times New Roman" w:hAnsi="Times New Roman" w:cs="Times New Roman"/>
        </w:rPr>
        <w:t xml:space="preserve">, 345. </w:t>
      </w:r>
    </w:p>
  </w:endnote>
  <w:endnote w:id="52">
    <w:p w14:paraId="3FD7EFEE"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sidR="007F1D85">
        <w:rPr>
          <w:rFonts w:ascii="Times New Roman" w:hAnsi="Times New Roman" w:cs="Times New Roman"/>
        </w:rPr>
        <w:t>Ibid</w:t>
      </w:r>
      <w:r w:rsidRPr="00944F93">
        <w:rPr>
          <w:rFonts w:ascii="Times New Roman" w:hAnsi="Times New Roman" w:cs="Times New Roman"/>
        </w:rPr>
        <w:t>, 347.</w:t>
      </w:r>
    </w:p>
  </w:endnote>
  <w:endnote w:id="53">
    <w:p w14:paraId="5A1C5C2B"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sidR="007F1D85">
        <w:rPr>
          <w:rFonts w:ascii="Times New Roman" w:hAnsi="Times New Roman" w:cs="Times New Roman"/>
        </w:rPr>
        <w:t>Ibid</w:t>
      </w:r>
      <w:r w:rsidRPr="00944F93">
        <w:rPr>
          <w:rFonts w:ascii="Times New Roman" w:hAnsi="Times New Roman" w:cs="Times New Roman"/>
        </w:rPr>
        <w:t>.</w:t>
      </w:r>
    </w:p>
  </w:endnote>
  <w:endnote w:id="54">
    <w:p w14:paraId="0D08CE3E"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sidR="007F1D85">
        <w:rPr>
          <w:rFonts w:ascii="Times New Roman" w:hAnsi="Times New Roman" w:cs="Times New Roman"/>
        </w:rPr>
        <w:t>Ibid</w:t>
      </w:r>
      <w:r w:rsidRPr="00944F93">
        <w:rPr>
          <w:rFonts w:ascii="Times New Roman" w:hAnsi="Times New Roman" w:cs="Times New Roman"/>
        </w:rPr>
        <w:t>, 260.</w:t>
      </w:r>
    </w:p>
  </w:endnote>
  <w:endnote w:id="55">
    <w:p w14:paraId="25DCD43A" w14:textId="77777777" w:rsidR="009C5BD3" w:rsidRPr="00944F93" w:rsidRDefault="009C5BD3" w:rsidP="00944F93">
      <w:pPr>
        <w:pStyle w:val="Vgjegyzetszvege"/>
        <w:jc w:val="both"/>
        <w:rPr>
          <w:rFonts w:ascii="Times New Roman" w:hAnsi="Times New Roman" w:cs="Times New Roman"/>
        </w:rPr>
      </w:pPr>
      <w:r w:rsidRPr="00944F93">
        <w:rPr>
          <w:rStyle w:val="Vgjegyzet-hivatkozs"/>
          <w:rFonts w:ascii="Times New Roman" w:hAnsi="Times New Roman" w:cs="Times New Roman"/>
        </w:rPr>
        <w:endnoteRef/>
      </w:r>
      <w:r w:rsidRPr="00944F93">
        <w:rPr>
          <w:rFonts w:ascii="Times New Roman" w:hAnsi="Times New Roman" w:cs="Times New Roman"/>
        </w:rPr>
        <w:t xml:space="preserve"> </w:t>
      </w:r>
      <w:r w:rsidR="007F1D85">
        <w:rPr>
          <w:rFonts w:ascii="Times New Roman" w:hAnsi="Times New Roman" w:cs="Times New Roman"/>
        </w:rPr>
        <w:t>Ibid</w:t>
      </w:r>
      <w:r w:rsidRPr="00944F93">
        <w:rPr>
          <w:rFonts w:ascii="Times New Roman" w:hAnsi="Times New Roman" w:cs="Times New Roman"/>
        </w:rPr>
        <w:t>, 261.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85828" w14:textId="77777777" w:rsidR="005A5CAD" w:rsidRDefault="005A5CAD" w:rsidP="00C03739">
      <w:pPr>
        <w:spacing w:after="0" w:line="240" w:lineRule="auto"/>
      </w:pPr>
      <w:r>
        <w:separator/>
      </w:r>
    </w:p>
  </w:footnote>
  <w:footnote w:type="continuationSeparator" w:id="0">
    <w:p w14:paraId="3F7D8646" w14:textId="77777777" w:rsidR="005A5CAD" w:rsidRDefault="005A5CAD" w:rsidP="00C037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FE2"/>
    <w:rsid w:val="00003CDD"/>
    <w:rsid w:val="000069AF"/>
    <w:rsid w:val="00010A44"/>
    <w:rsid w:val="00037D23"/>
    <w:rsid w:val="0005519B"/>
    <w:rsid w:val="000638EC"/>
    <w:rsid w:val="00064ACC"/>
    <w:rsid w:val="000678E8"/>
    <w:rsid w:val="00072081"/>
    <w:rsid w:val="000771E1"/>
    <w:rsid w:val="00082888"/>
    <w:rsid w:val="000C30DD"/>
    <w:rsid w:val="000D2AE7"/>
    <w:rsid w:val="000E44F6"/>
    <w:rsid w:val="000F711F"/>
    <w:rsid w:val="001064C6"/>
    <w:rsid w:val="001100B5"/>
    <w:rsid w:val="001172B1"/>
    <w:rsid w:val="00127121"/>
    <w:rsid w:val="001303EC"/>
    <w:rsid w:val="00134FE2"/>
    <w:rsid w:val="0013553A"/>
    <w:rsid w:val="0014072D"/>
    <w:rsid w:val="00166597"/>
    <w:rsid w:val="00167423"/>
    <w:rsid w:val="0017252D"/>
    <w:rsid w:val="00194BF9"/>
    <w:rsid w:val="001B2389"/>
    <w:rsid w:val="001C32E2"/>
    <w:rsid w:val="00204320"/>
    <w:rsid w:val="002075E5"/>
    <w:rsid w:val="0022534E"/>
    <w:rsid w:val="002308EB"/>
    <w:rsid w:val="00234BF3"/>
    <w:rsid w:val="002424D3"/>
    <w:rsid w:val="002739C8"/>
    <w:rsid w:val="002853B0"/>
    <w:rsid w:val="00292458"/>
    <w:rsid w:val="002A2189"/>
    <w:rsid w:val="002C6F16"/>
    <w:rsid w:val="002D128F"/>
    <w:rsid w:val="002D1C75"/>
    <w:rsid w:val="002E3296"/>
    <w:rsid w:val="002E6E1E"/>
    <w:rsid w:val="002F3FF1"/>
    <w:rsid w:val="0030077E"/>
    <w:rsid w:val="00305C98"/>
    <w:rsid w:val="0030781B"/>
    <w:rsid w:val="0031316A"/>
    <w:rsid w:val="0033164D"/>
    <w:rsid w:val="003344F9"/>
    <w:rsid w:val="00344D92"/>
    <w:rsid w:val="0036454E"/>
    <w:rsid w:val="003746B2"/>
    <w:rsid w:val="00387D7C"/>
    <w:rsid w:val="0039060A"/>
    <w:rsid w:val="00395ADA"/>
    <w:rsid w:val="003A54F2"/>
    <w:rsid w:val="003B51BB"/>
    <w:rsid w:val="003B6D2E"/>
    <w:rsid w:val="003C5940"/>
    <w:rsid w:val="003E521F"/>
    <w:rsid w:val="003E7065"/>
    <w:rsid w:val="00400812"/>
    <w:rsid w:val="00400FEF"/>
    <w:rsid w:val="004016F2"/>
    <w:rsid w:val="00406AAC"/>
    <w:rsid w:val="00407D9C"/>
    <w:rsid w:val="004151F9"/>
    <w:rsid w:val="00423891"/>
    <w:rsid w:val="00430B5B"/>
    <w:rsid w:val="00442069"/>
    <w:rsid w:val="00452BAA"/>
    <w:rsid w:val="00474B13"/>
    <w:rsid w:val="00482A55"/>
    <w:rsid w:val="00484D79"/>
    <w:rsid w:val="00485D95"/>
    <w:rsid w:val="004B220F"/>
    <w:rsid w:val="004B50CF"/>
    <w:rsid w:val="004B7975"/>
    <w:rsid w:val="004C2AB2"/>
    <w:rsid w:val="004E4051"/>
    <w:rsid w:val="00501F6B"/>
    <w:rsid w:val="00513E02"/>
    <w:rsid w:val="00520C3A"/>
    <w:rsid w:val="0052455D"/>
    <w:rsid w:val="0052791E"/>
    <w:rsid w:val="00530DF4"/>
    <w:rsid w:val="00533992"/>
    <w:rsid w:val="005352E6"/>
    <w:rsid w:val="00541984"/>
    <w:rsid w:val="00542E7E"/>
    <w:rsid w:val="00553F02"/>
    <w:rsid w:val="005A44D4"/>
    <w:rsid w:val="005A5CAD"/>
    <w:rsid w:val="005C2D9C"/>
    <w:rsid w:val="005D325D"/>
    <w:rsid w:val="005E6CF5"/>
    <w:rsid w:val="005E7249"/>
    <w:rsid w:val="005F7105"/>
    <w:rsid w:val="005F7555"/>
    <w:rsid w:val="0060348C"/>
    <w:rsid w:val="00620CE4"/>
    <w:rsid w:val="00622BA9"/>
    <w:rsid w:val="006365C3"/>
    <w:rsid w:val="00660488"/>
    <w:rsid w:val="006670E9"/>
    <w:rsid w:val="00667465"/>
    <w:rsid w:val="00674410"/>
    <w:rsid w:val="006A09EE"/>
    <w:rsid w:val="006A14D2"/>
    <w:rsid w:val="006B5F47"/>
    <w:rsid w:val="006C013F"/>
    <w:rsid w:val="006E175E"/>
    <w:rsid w:val="006F6F9D"/>
    <w:rsid w:val="00702641"/>
    <w:rsid w:val="00747510"/>
    <w:rsid w:val="00757B0B"/>
    <w:rsid w:val="007603D0"/>
    <w:rsid w:val="007614B9"/>
    <w:rsid w:val="007705C1"/>
    <w:rsid w:val="00782E51"/>
    <w:rsid w:val="00786E5A"/>
    <w:rsid w:val="00792B09"/>
    <w:rsid w:val="00794074"/>
    <w:rsid w:val="007A6F86"/>
    <w:rsid w:val="007B57FB"/>
    <w:rsid w:val="007B5CC9"/>
    <w:rsid w:val="007C02D2"/>
    <w:rsid w:val="007C5B1F"/>
    <w:rsid w:val="007E2B77"/>
    <w:rsid w:val="007E3976"/>
    <w:rsid w:val="007E6CEC"/>
    <w:rsid w:val="007F1D85"/>
    <w:rsid w:val="007F5123"/>
    <w:rsid w:val="0080705C"/>
    <w:rsid w:val="0081293B"/>
    <w:rsid w:val="00821160"/>
    <w:rsid w:val="0082340B"/>
    <w:rsid w:val="0083218E"/>
    <w:rsid w:val="008438C0"/>
    <w:rsid w:val="00844726"/>
    <w:rsid w:val="00863B4D"/>
    <w:rsid w:val="008759AC"/>
    <w:rsid w:val="00894EF2"/>
    <w:rsid w:val="00896F8B"/>
    <w:rsid w:val="008C5104"/>
    <w:rsid w:val="008C782F"/>
    <w:rsid w:val="008D76FF"/>
    <w:rsid w:val="008E0245"/>
    <w:rsid w:val="008E03A9"/>
    <w:rsid w:val="008E21EE"/>
    <w:rsid w:val="008E6815"/>
    <w:rsid w:val="009021AF"/>
    <w:rsid w:val="0090247E"/>
    <w:rsid w:val="009061E4"/>
    <w:rsid w:val="00914A76"/>
    <w:rsid w:val="00921A54"/>
    <w:rsid w:val="0092300F"/>
    <w:rsid w:val="00940B3A"/>
    <w:rsid w:val="00940FAF"/>
    <w:rsid w:val="00944F93"/>
    <w:rsid w:val="009455ED"/>
    <w:rsid w:val="00962B79"/>
    <w:rsid w:val="00987B89"/>
    <w:rsid w:val="00991790"/>
    <w:rsid w:val="0099574B"/>
    <w:rsid w:val="009967E6"/>
    <w:rsid w:val="009C5BD3"/>
    <w:rsid w:val="009D0DB0"/>
    <w:rsid w:val="009D710C"/>
    <w:rsid w:val="009E20E6"/>
    <w:rsid w:val="009E33E2"/>
    <w:rsid w:val="009F2FD5"/>
    <w:rsid w:val="009F6996"/>
    <w:rsid w:val="00A059CC"/>
    <w:rsid w:val="00A1512B"/>
    <w:rsid w:val="00A16D60"/>
    <w:rsid w:val="00A34080"/>
    <w:rsid w:val="00A47668"/>
    <w:rsid w:val="00A5502D"/>
    <w:rsid w:val="00A5667C"/>
    <w:rsid w:val="00A61B5A"/>
    <w:rsid w:val="00A66983"/>
    <w:rsid w:val="00A71F50"/>
    <w:rsid w:val="00A808A0"/>
    <w:rsid w:val="00A81472"/>
    <w:rsid w:val="00A82315"/>
    <w:rsid w:val="00A86BBF"/>
    <w:rsid w:val="00A97D83"/>
    <w:rsid w:val="00AA4009"/>
    <w:rsid w:val="00AA4D9A"/>
    <w:rsid w:val="00AA5BE9"/>
    <w:rsid w:val="00AE2751"/>
    <w:rsid w:val="00AE6669"/>
    <w:rsid w:val="00AF1C54"/>
    <w:rsid w:val="00B07A52"/>
    <w:rsid w:val="00B20404"/>
    <w:rsid w:val="00B356DE"/>
    <w:rsid w:val="00B40B9B"/>
    <w:rsid w:val="00B47F53"/>
    <w:rsid w:val="00B55355"/>
    <w:rsid w:val="00B567CD"/>
    <w:rsid w:val="00B64801"/>
    <w:rsid w:val="00B730B6"/>
    <w:rsid w:val="00B73B98"/>
    <w:rsid w:val="00B9257E"/>
    <w:rsid w:val="00BA44F9"/>
    <w:rsid w:val="00BB6334"/>
    <w:rsid w:val="00BC113C"/>
    <w:rsid w:val="00BC2C97"/>
    <w:rsid w:val="00BE4122"/>
    <w:rsid w:val="00BF6EEC"/>
    <w:rsid w:val="00C00785"/>
    <w:rsid w:val="00C03739"/>
    <w:rsid w:val="00C03E81"/>
    <w:rsid w:val="00C463E2"/>
    <w:rsid w:val="00C53850"/>
    <w:rsid w:val="00C542CD"/>
    <w:rsid w:val="00C57A9C"/>
    <w:rsid w:val="00C652B4"/>
    <w:rsid w:val="00C670E9"/>
    <w:rsid w:val="00C7593D"/>
    <w:rsid w:val="00C85C83"/>
    <w:rsid w:val="00C872FE"/>
    <w:rsid w:val="00C8734C"/>
    <w:rsid w:val="00CA463D"/>
    <w:rsid w:val="00CB6B3C"/>
    <w:rsid w:val="00CC6BCD"/>
    <w:rsid w:val="00CE22D3"/>
    <w:rsid w:val="00CE7A4E"/>
    <w:rsid w:val="00D12EB3"/>
    <w:rsid w:val="00D136EC"/>
    <w:rsid w:val="00D1548F"/>
    <w:rsid w:val="00D15878"/>
    <w:rsid w:val="00D20363"/>
    <w:rsid w:val="00D2267C"/>
    <w:rsid w:val="00D30E4B"/>
    <w:rsid w:val="00D44B55"/>
    <w:rsid w:val="00D45673"/>
    <w:rsid w:val="00D47C74"/>
    <w:rsid w:val="00D52634"/>
    <w:rsid w:val="00D617C5"/>
    <w:rsid w:val="00D70CFB"/>
    <w:rsid w:val="00D773EB"/>
    <w:rsid w:val="00D8139D"/>
    <w:rsid w:val="00D92AFA"/>
    <w:rsid w:val="00D94342"/>
    <w:rsid w:val="00DA131D"/>
    <w:rsid w:val="00DE308F"/>
    <w:rsid w:val="00DE64BB"/>
    <w:rsid w:val="00E03C7A"/>
    <w:rsid w:val="00E1556B"/>
    <w:rsid w:val="00E20648"/>
    <w:rsid w:val="00E34F67"/>
    <w:rsid w:val="00E352BF"/>
    <w:rsid w:val="00E51F05"/>
    <w:rsid w:val="00E57BED"/>
    <w:rsid w:val="00E60E35"/>
    <w:rsid w:val="00E6351A"/>
    <w:rsid w:val="00E65079"/>
    <w:rsid w:val="00E654BA"/>
    <w:rsid w:val="00E816FD"/>
    <w:rsid w:val="00E86361"/>
    <w:rsid w:val="00EA1621"/>
    <w:rsid w:val="00EB020A"/>
    <w:rsid w:val="00EB1350"/>
    <w:rsid w:val="00EB2354"/>
    <w:rsid w:val="00EC1C57"/>
    <w:rsid w:val="00ED3B18"/>
    <w:rsid w:val="00EE398F"/>
    <w:rsid w:val="00EE4EA3"/>
    <w:rsid w:val="00EF4913"/>
    <w:rsid w:val="00F04487"/>
    <w:rsid w:val="00F143F6"/>
    <w:rsid w:val="00F1694B"/>
    <w:rsid w:val="00F26EAA"/>
    <w:rsid w:val="00F34E56"/>
    <w:rsid w:val="00F75A27"/>
    <w:rsid w:val="00F8310E"/>
    <w:rsid w:val="00F8593B"/>
    <w:rsid w:val="00F94C39"/>
    <w:rsid w:val="00FA47CF"/>
    <w:rsid w:val="00FB7939"/>
    <w:rsid w:val="00FC4309"/>
    <w:rsid w:val="00FD22CB"/>
    <w:rsid w:val="00FE2875"/>
    <w:rsid w:val="00FE5596"/>
    <w:rsid w:val="00FE6DCE"/>
    <w:rsid w:val="00FF214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5035"/>
  <w15:chartTrackingRefBased/>
  <w15:docId w15:val="{85EB45D0-F0C5-452C-9141-9B0D94EB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semiHidden/>
    <w:unhideWhenUsed/>
    <w:rsid w:val="00C03739"/>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03739"/>
    <w:rPr>
      <w:sz w:val="20"/>
      <w:szCs w:val="20"/>
    </w:rPr>
  </w:style>
  <w:style w:type="character" w:styleId="Lbjegyzet-hivatkozs">
    <w:name w:val="footnote reference"/>
    <w:basedOn w:val="Bekezdsalapbettpusa"/>
    <w:uiPriority w:val="99"/>
    <w:semiHidden/>
    <w:unhideWhenUsed/>
    <w:rsid w:val="00C03739"/>
    <w:rPr>
      <w:vertAlign w:val="superscript"/>
    </w:rPr>
  </w:style>
  <w:style w:type="character" w:styleId="Hiperhivatkozs">
    <w:name w:val="Hyperlink"/>
    <w:basedOn w:val="Bekezdsalapbettpusa"/>
    <w:uiPriority w:val="99"/>
    <w:unhideWhenUsed/>
    <w:rsid w:val="001100B5"/>
    <w:rPr>
      <w:color w:val="0563C1" w:themeColor="hyperlink"/>
      <w:u w:val="single"/>
    </w:rPr>
  </w:style>
  <w:style w:type="character" w:customStyle="1" w:styleId="reference-text">
    <w:name w:val="reference-text"/>
    <w:basedOn w:val="Bekezdsalapbettpusa"/>
    <w:rsid w:val="00C463E2"/>
  </w:style>
  <w:style w:type="paragraph" w:styleId="NormlWeb">
    <w:name w:val="Normal (Web)"/>
    <w:basedOn w:val="Norml"/>
    <w:uiPriority w:val="99"/>
    <w:semiHidden/>
    <w:unhideWhenUsed/>
    <w:rsid w:val="00CE22D3"/>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gjegyzetszvege">
    <w:name w:val="endnote text"/>
    <w:basedOn w:val="Norml"/>
    <w:link w:val="VgjegyzetszvegeChar"/>
    <w:uiPriority w:val="99"/>
    <w:semiHidden/>
    <w:unhideWhenUsed/>
    <w:rsid w:val="009C5BD3"/>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9C5BD3"/>
    <w:rPr>
      <w:sz w:val="20"/>
      <w:szCs w:val="20"/>
    </w:rPr>
  </w:style>
  <w:style w:type="character" w:styleId="Vgjegyzet-hivatkozs">
    <w:name w:val="endnote reference"/>
    <w:basedOn w:val="Bekezdsalapbettpusa"/>
    <w:uiPriority w:val="99"/>
    <w:semiHidden/>
    <w:unhideWhenUsed/>
    <w:rsid w:val="009C5BD3"/>
    <w:rPr>
      <w:vertAlign w:val="superscript"/>
    </w:rPr>
  </w:style>
  <w:style w:type="paragraph" w:styleId="Buborkszveg">
    <w:name w:val="Balloon Text"/>
    <w:basedOn w:val="Norml"/>
    <w:link w:val="BuborkszvegChar"/>
    <w:uiPriority w:val="99"/>
    <w:semiHidden/>
    <w:unhideWhenUsed/>
    <w:rsid w:val="00400FEF"/>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00F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3428">
      <w:bodyDiv w:val="1"/>
      <w:marLeft w:val="0"/>
      <w:marRight w:val="0"/>
      <w:marTop w:val="0"/>
      <w:marBottom w:val="0"/>
      <w:divBdr>
        <w:top w:val="none" w:sz="0" w:space="0" w:color="auto"/>
        <w:left w:val="none" w:sz="0" w:space="0" w:color="auto"/>
        <w:bottom w:val="none" w:sz="0" w:space="0" w:color="auto"/>
        <w:right w:val="none" w:sz="0" w:space="0" w:color="auto"/>
      </w:divBdr>
    </w:div>
    <w:div w:id="302202952">
      <w:bodyDiv w:val="1"/>
      <w:marLeft w:val="0"/>
      <w:marRight w:val="0"/>
      <w:marTop w:val="0"/>
      <w:marBottom w:val="0"/>
      <w:divBdr>
        <w:top w:val="none" w:sz="0" w:space="0" w:color="auto"/>
        <w:left w:val="none" w:sz="0" w:space="0" w:color="auto"/>
        <w:bottom w:val="none" w:sz="0" w:space="0" w:color="auto"/>
        <w:right w:val="none" w:sz="0" w:space="0" w:color="auto"/>
      </w:divBdr>
    </w:div>
    <w:div w:id="1019162074">
      <w:bodyDiv w:val="1"/>
      <w:marLeft w:val="0"/>
      <w:marRight w:val="0"/>
      <w:marTop w:val="0"/>
      <w:marBottom w:val="0"/>
      <w:divBdr>
        <w:top w:val="none" w:sz="0" w:space="0" w:color="auto"/>
        <w:left w:val="none" w:sz="0" w:space="0" w:color="auto"/>
        <w:bottom w:val="none" w:sz="0" w:space="0" w:color="auto"/>
        <w:right w:val="none" w:sz="0" w:space="0" w:color="auto"/>
      </w:divBdr>
      <w:divsChild>
        <w:div w:id="1323006676">
          <w:marLeft w:val="360"/>
          <w:marRight w:val="0"/>
          <w:marTop w:val="200"/>
          <w:marBottom w:val="0"/>
          <w:divBdr>
            <w:top w:val="none" w:sz="0" w:space="0" w:color="auto"/>
            <w:left w:val="none" w:sz="0" w:space="0" w:color="auto"/>
            <w:bottom w:val="none" w:sz="0" w:space="0" w:color="auto"/>
            <w:right w:val="none" w:sz="0" w:space="0" w:color="auto"/>
          </w:divBdr>
        </w:div>
      </w:divsChild>
    </w:div>
    <w:div w:id="1545867028">
      <w:bodyDiv w:val="1"/>
      <w:marLeft w:val="0"/>
      <w:marRight w:val="0"/>
      <w:marTop w:val="0"/>
      <w:marBottom w:val="0"/>
      <w:divBdr>
        <w:top w:val="none" w:sz="0" w:space="0" w:color="auto"/>
        <w:left w:val="none" w:sz="0" w:space="0" w:color="auto"/>
        <w:bottom w:val="none" w:sz="0" w:space="0" w:color="auto"/>
        <w:right w:val="none" w:sz="0" w:space="0" w:color="auto"/>
      </w:divBdr>
      <w:divsChild>
        <w:div w:id="567810866">
          <w:marLeft w:val="360"/>
          <w:marRight w:val="0"/>
          <w:marTop w:val="200"/>
          <w:marBottom w:val="0"/>
          <w:divBdr>
            <w:top w:val="none" w:sz="0" w:space="0" w:color="auto"/>
            <w:left w:val="none" w:sz="0" w:space="0" w:color="auto"/>
            <w:bottom w:val="none" w:sz="0" w:space="0" w:color="auto"/>
            <w:right w:val="none" w:sz="0" w:space="0" w:color="auto"/>
          </w:divBdr>
        </w:div>
      </w:divsChild>
    </w:div>
    <w:div w:id="163644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3" Type="http://schemas.openxmlformats.org/officeDocument/2006/relationships/hyperlink" Target="https://oxfordre.com/classics/view/10.1093/acrefore/9780199381135.001.0001/acrefore-9780199381135-e-5079" TargetMode="External"/><Relationship Id="rId2" Type="http://schemas.openxmlformats.org/officeDocument/2006/relationships/hyperlink" Target="https://www.roger-scruton.com/archive/lectures-speeches/usa/439-philosophy-and-the-public-culture-a-public-lecture-at-princeton-university-april-17" TargetMode="External"/><Relationship Id="rId1" Type="http://schemas.openxmlformats.org/officeDocument/2006/relationships/hyperlink" Target="https://newcriterion.com/issues/2003/2/why-i-became-a-conservative" TargetMode="External"/><Relationship Id="rId4" Type="http://schemas.openxmlformats.org/officeDocument/2006/relationships/hyperlink" Target="https://www.roger-scruton.com/articles/284-confessions-of-a-sceptical-francophil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3A8AC-FEE7-4F65-B878-DE2D2E0C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5050</Words>
  <Characters>34847</Characters>
  <Application>Microsoft Office Word</Application>
  <DocSecurity>0</DocSecurity>
  <Lines>290</Lines>
  <Paragraphs>79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Hörcher Ferenc</dc:creator>
  <cp:keywords/>
  <dc:description/>
  <cp:lastModifiedBy>Robotka Andrea</cp:lastModifiedBy>
  <cp:revision>2</cp:revision>
  <dcterms:created xsi:type="dcterms:W3CDTF">2021-09-06T09:17:00Z</dcterms:created>
  <dcterms:modified xsi:type="dcterms:W3CDTF">2021-09-06T09:17:00Z</dcterms:modified>
</cp:coreProperties>
</file>