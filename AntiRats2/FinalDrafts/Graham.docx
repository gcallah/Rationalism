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3FC2" w14:textId="77777777" w:rsidR="006977F6" w:rsidRDefault="00F11A84" w:rsidP="00BD6308">
      <w:pPr>
        <w:spacing w:after="0"/>
        <w:jc w:val="center"/>
        <w:rPr>
          <w:rFonts w:ascii="Times New Roman" w:hAnsi="Times New Roman" w:cs="Times New Roman"/>
          <w:b/>
          <w:sz w:val="24"/>
          <w:szCs w:val="24"/>
        </w:rPr>
      </w:pPr>
      <w:r w:rsidRPr="00F11A84">
        <w:rPr>
          <w:rFonts w:ascii="Times New Roman" w:hAnsi="Times New Roman" w:cs="Times New Roman"/>
          <w:b/>
          <w:sz w:val="24"/>
          <w:szCs w:val="24"/>
        </w:rPr>
        <w:t>A.C. Graham on Rationalism, Irrationalism, and Anti-Rationalism (“Aware Spontaneity”)</w:t>
      </w:r>
    </w:p>
    <w:p w14:paraId="6458B2FE" w14:textId="77777777" w:rsidR="00F11A84" w:rsidRDefault="00F11A84" w:rsidP="00BD6308">
      <w:pPr>
        <w:spacing w:after="0"/>
        <w:jc w:val="center"/>
        <w:rPr>
          <w:rFonts w:ascii="Times New Roman" w:hAnsi="Times New Roman" w:cs="Times New Roman"/>
          <w:b/>
          <w:sz w:val="24"/>
          <w:szCs w:val="24"/>
        </w:rPr>
      </w:pPr>
      <w:r>
        <w:rPr>
          <w:rFonts w:ascii="Times New Roman" w:hAnsi="Times New Roman" w:cs="Times New Roman"/>
          <w:b/>
          <w:sz w:val="24"/>
          <w:szCs w:val="24"/>
        </w:rPr>
        <w:t>W.J. Coats</w:t>
      </w:r>
    </w:p>
    <w:p w14:paraId="39D798FC" w14:textId="77777777" w:rsidR="00BC46CA" w:rsidRDefault="00BC46CA" w:rsidP="00BD6308">
      <w:pPr>
        <w:spacing w:after="0"/>
        <w:jc w:val="center"/>
        <w:rPr>
          <w:rFonts w:ascii="Times New Roman" w:hAnsi="Times New Roman" w:cs="Times New Roman"/>
          <w:b/>
          <w:sz w:val="24"/>
          <w:szCs w:val="24"/>
        </w:rPr>
      </w:pPr>
    </w:p>
    <w:p w14:paraId="1F14C5CE" w14:textId="214435B5" w:rsidR="00F11A84" w:rsidRDefault="00F11A84">
      <w:pPr>
        <w:spacing w:after="0" w:line="480" w:lineRule="auto"/>
        <w:ind w:firstLine="720"/>
        <w:rPr>
          <w:rFonts w:ascii="Times New Roman" w:hAnsi="Times New Roman" w:cs="Times New Roman"/>
          <w:sz w:val="24"/>
          <w:szCs w:val="24"/>
        </w:rPr>
        <w:pPrChange w:id="0" w:author="SHSU" w:date="2021-08-04T10:38:00Z">
          <w:pPr>
            <w:spacing w:after="0" w:line="360" w:lineRule="auto"/>
            <w:ind w:firstLine="720"/>
          </w:pPr>
        </w:pPrChange>
      </w:pPr>
      <w:r>
        <w:rPr>
          <w:rFonts w:ascii="Times New Roman" w:hAnsi="Times New Roman" w:cs="Times New Roman"/>
          <w:sz w:val="24"/>
          <w:szCs w:val="24"/>
        </w:rPr>
        <w:t>This essay examines the views of the 20</w:t>
      </w:r>
      <w:r w:rsidRPr="00F11A84">
        <w:rPr>
          <w:rFonts w:ascii="Times New Roman" w:hAnsi="Times New Roman" w:cs="Times New Roman"/>
          <w:sz w:val="24"/>
          <w:szCs w:val="24"/>
          <w:vertAlign w:val="superscript"/>
        </w:rPr>
        <w:t>th</w:t>
      </w:r>
      <w:r w:rsidR="005D596E">
        <w:rPr>
          <w:rFonts w:ascii="Times New Roman" w:hAnsi="Times New Roman" w:cs="Times New Roman"/>
          <w:sz w:val="24"/>
          <w:szCs w:val="24"/>
        </w:rPr>
        <w:t xml:space="preserve"> century British sinologist</w:t>
      </w:r>
      <w:r w:rsidR="006A33D1">
        <w:rPr>
          <w:rFonts w:ascii="Times New Roman" w:hAnsi="Times New Roman" w:cs="Times New Roman"/>
          <w:sz w:val="24"/>
          <w:szCs w:val="24"/>
        </w:rPr>
        <w:t>-</w:t>
      </w:r>
      <w:r>
        <w:rPr>
          <w:rFonts w:ascii="Times New Roman" w:hAnsi="Times New Roman" w:cs="Times New Roman"/>
          <w:sz w:val="24"/>
          <w:szCs w:val="24"/>
        </w:rPr>
        <w:t xml:space="preserve">philosopher, A.C. Graham, on the differences </w:t>
      </w:r>
      <w:r w:rsidRPr="00F11A84">
        <w:rPr>
          <w:rFonts w:ascii="Times New Roman" w:hAnsi="Times New Roman" w:cs="Times New Roman"/>
          <w:sz w:val="24"/>
          <w:szCs w:val="24"/>
          <w:u w:val="single"/>
        </w:rPr>
        <w:t>between</w:t>
      </w:r>
      <w:r>
        <w:rPr>
          <w:rFonts w:ascii="Times New Roman" w:hAnsi="Times New Roman" w:cs="Times New Roman"/>
          <w:sz w:val="24"/>
          <w:szCs w:val="24"/>
        </w:rPr>
        <w:t xml:space="preserve"> anti-rationalism” </w:t>
      </w:r>
      <w:r w:rsidRPr="00F11A84">
        <w:rPr>
          <w:rFonts w:ascii="Times New Roman" w:hAnsi="Times New Roman" w:cs="Times New Roman"/>
          <w:sz w:val="24"/>
          <w:szCs w:val="24"/>
          <w:u w:val="single"/>
        </w:rPr>
        <w:t>and</w:t>
      </w:r>
      <w:r>
        <w:rPr>
          <w:rFonts w:ascii="Times New Roman" w:hAnsi="Times New Roman" w:cs="Times New Roman"/>
          <w:sz w:val="24"/>
          <w:szCs w:val="24"/>
        </w:rPr>
        <w:t xml:space="preserve"> (1) “irrationalism”, </w:t>
      </w:r>
      <w:r w:rsidRPr="00F11A84">
        <w:rPr>
          <w:rFonts w:ascii="Times New Roman" w:hAnsi="Times New Roman" w:cs="Times New Roman"/>
          <w:sz w:val="24"/>
          <w:szCs w:val="24"/>
          <w:u w:val="single"/>
        </w:rPr>
        <w:t>and</w:t>
      </w:r>
      <w:r>
        <w:rPr>
          <w:rFonts w:ascii="Times New Roman" w:hAnsi="Times New Roman" w:cs="Times New Roman"/>
          <w:sz w:val="24"/>
          <w:szCs w:val="24"/>
        </w:rPr>
        <w:t xml:space="preserve"> (2) “rationalism” as well, as laid out in his major philosophic work, </w:t>
      </w:r>
      <w:r w:rsidRPr="005D596E">
        <w:rPr>
          <w:rFonts w:ascii="Times New Roman" w:hAnsi="Times New Roman" w:cs="Times New Roman"/>
          <w:i/>
          <w:sz w:val="24"/>
          <w:szCs w:val="24"/>
        </w:rPr>
        <w:t>Reason and Spontaneity</w:t>
      </w:r>
      <w:r>
        <w:rPr>
          <w:rFonts w:ascii="Times New Roman" w:hAnsi="Times New Roman" w:cs="Times New Roman"/>
          <w:sz w:val="24"/>
          <w:szCs w:val="24"/>
        </w:rPr>
        <w:t xml:space="preserve"> (1985).</w:t>
      </w:r>
      <w:r w:rsidR="00676EBA">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Although Graham draws upon the insights of the classic 4</w:t>
      </w:r>
      <w:r w:rsidRPr="00F11A84">
        <w:rPr>
          <w:rFonts w:ascii="Times New Roman" w:hAnsi="Times New Roman" w:cs="Times New Roman"/>
          <w:sz w:val="24"/>
          <w:szCs w:val="24"/>
          <w:vertAlign w:val="superscript"/>
        </w:rPr>
        <w:t>th</w:t>
      </w:r>
      <w:r w:rsidR="005D596E">
        <w:rPr>
          <w:rFonts w:ascii="Times New Roman" w:hAnsi="Times New Roman" w:cs="Times New Roman"/>
          <w:sz w:val="24"/>
          <w:szCs w:val="24"/>
        </w:rPr>
        <w:t xml:space="preserve"> century B</w:t>
      </w:r>
      <w:r>
        <w:rPr>
          <w:rFonts w:ascii="Times New Roman" w:hAnsi="Times New Roman" w:cs="Times New Roman"/>
          <w:sz w:val="24"/>
          <w:szCs w:val="24"/>
        </w:rPr>
        <w:t xml:space="preserve">CE work </w:t>
      </w:r>
      <w:r w:rsidR="00D53434" w:rsidRPr="00AF5127">
        <w:rPr>
          <w:rFonts w:ascii="Times New Roman" w:hAnsi="Times New Roman" w:cs="Times New Roman"/>
          <w:i/>
          <w:sz w:val="24"/>
          <w:szCs w:val="24"/>
        </w:rPr>
        <w:t>Zhuangzi</w:t>
      </w:r>
      <w:r>
        <w:rPr>
          <w:rFonts w:ascii="Times New Roman" w:hAnsi="Times New Roman" w:cs="Times New Roman"/>
          <w:sz w:val="24"/>
          <w:szCs w:val="24"/>
        </w:rPr>
        <w:t xml:space="preserve"> as inspiration, he does not make much of the comparison explicitly in </w:t>
      </w:r>
      <w:r w:rsidRPr="005D596E">
        <w:rPr>
          <w:rFonts w:ascii="Times New Roman" w:hAnsi="Times New Roman" w:cs="Times New Roman"/>
          <w:i/>
          <w:sz w:val="24"/>
          <w:szCs w:val="24"/>
        </w:rPr>
        <w:t>Reason and Spontaneity</w:t>
      </w:r>
      <w:r>
        <w:rPr>
          <w:rFonts w:ascii="Times New Roman" w:hAnsi="Times New Roman" w:cs="Times New Roman"/>
          <w:sz w:val="24"/>
          <w:szCs w:val="24"/>
        </w:rPr>
        <w:t>, not wanting (</w:t>
      </w:r>
      <w:r w:rsidR="005D596E">
        <w:rPr>
          <w:rFonts w:ascii="Times New Roman" w:hAnsi="Times New Roman" w:cs="Times New Roman"/>
          <w:sz w:val="24"/>
          <w:szCs w:val="24"/>
        </w:rPr>
        <w:t>o</w:t>
      </w:r>
      <w:r>
        <w:rPr>
          <w:rFonts w:ascii="Times New Roman" w:hAnsi="Times New Roman" w:cs="Times New Roman"/>
          <w:sz w:val="24"/>
          <w:szCs w:val="24"/>
        </w:rPr>
        <w:t>ne assumes) to detract from his philosophical arguments.</w:t>
      </w:r>
    </w:p>
    <w:p w14:paraId="7AF52388" w14:textId="77777777" w:rsidR="00BD6308" w:rsidDel="00E753BD" w:rsidRDefault="00BD6308">
      <w:pPr>
        <w:spacing w:after="0" w:line="480" w:lineRule="auto"/>
        <w:ind w:firstLine="720"/>
        <w:rPr>
          <w:del w:id="1" w:author="SHSU" w:date="2021-08-04T10:37:00Z"/>
          <w:rFonts w:ascii="Times New Roman" w:hAnsi="Times New Roman" w:cs="Times New Roman"/>
          <w:sz w:val="24"/>
          <w:szCs w:val="24"/>
        </w:rPr>
        <w:pPrChange w:id="2" w:author="SHSU" w:date="2021-08-04T10:38:00Z">
          <w:pPr>
            <w:spacing w:after="0" w:line="360" w:lineRule="auto"/>
            <w:ind w:firstLine="720"/>
          </w:pPr>
        </w:pPrChange>
      </w:pPr>
    </w:p>
    <w:p w14:paraId="29612559" w14:textId="4AB6D663" w:rsidR="00F11A84" w:rsidRDefault="00F11A84">
      <w:pPr>
        <w:spacing w:after="0" w:line="480" w:lineRule="auto"/>
        <w:rPr>
          <w:rFonts w:ascii="Times New Roman" w:hAnsi="Times New Roman" w:cs="Times New Roman"/>
          <w:sz w:val="24"/>
          <w:szCs w:val="24"/>
        </w:rPr>
        <w:pPrChange w:id="3" w:author="SHSU" w:date="2021-08-04T10:38:00Z">
          <w:pPr>
            <w:spacing w:after="0" w:line="360" w:lineRule="auto"/>
          </w:pPr>
        </w:pPrChange>
      </w:pPr>
      <w:r>
        <w:rPr>
          <w:rFonts w:ascii="Times New Roman" w:hAnsi="Times New Roman" w:cs="Times New Roman"/>
          <w:sz w:val="24"/>
          <w:szCs w:val="24"/>
        </w:rPr>
        <w:tab/>
        <w:t>Although the latter is a wide-ranging work drawing upon comparisons and contrasts far and wide to make a case for what Graham calls “aware spontaneity” as the most appr</w:t>
      </w:r>
      <w:r w:rsidR="005D596E">
        <w:rPr>
          <w:rFonts w:ascii="Times New Roman" w:hAnsi="Times New Roman" w:cs="Times New Roman"/>
          <w:sz w:val="24"/>
          <w:szCs w:val="24"/>
        </w:rPr>
        <w:t>opriate</w:t>
      </w:r>
      <w:r>
        <w:rPr>
          <w:rFonts w:ascii="Times New Roman" w:hAnsi="Times New Roman" w:cs="Times New Roman"/>
          <w:sz w:val="24"/>
          <w:szCs w:val="24"/>
        </w:rPr>
        <w:t xml:space="preserve"> mixture of reason</w:t>
      </w:r>
      <w:r w:rsidR="00665898">
        <w:rPr>
          <w:rFonts w:ascii="Times New Roman" w:hAnsi="Times New Roman" w:cs="Times New Roman"/>
          <w:sz w:val="24"/>
          <w:szCs w:val="24"/>
        </w:rPr>
        <w:t xml:space="preserve"> and unreflective inclination, this brief essay will focus upon differences between what Graham calls the “Reason as Guide” approach (e.g. </w:t>
      </w:r>
      <w:r w:rsidR="00D53434">
        <w:rPr>
          <w:rFonts w:ascii="Times New Roman" w:hAnsi="Times New Roman" w:cs="Times New Roman"/>
          <w:sz w:val="24"/>
          <w:szCs w:val="24"/>
        </w:rPr>
        <w:t>Zhuangzi</w:t>
      </w:r>
      <w:r w:rsidR="00665898">
        <w:rPr>
          <w:rFonts w:ascii="Times New Roman" w:hAnsi="Times New Roman" w:cs="Times New Roman"/>
          <w:sz w:val="24"/>
          <w:szCs w:val="24"/>
        </w:rPr>
        <w:t>, Graham) and the “Reason as a</w:t>
      </w:r>
      <w:r w:rsidR="005D596E">
        <w:rPr>
          <w:rFonts w:ascii="Times New Roman" w:hAnsi="Times New Roman" w:cs="Times New Roman"/>
          <w:sz w:val="24"/>
          <w:szCs w:val="24"/>
        </w:rPr>
        <w:t xml:space="preserve"> Master”</w:t>
      </w:r>
      <w:r w:rsidR="00665898">
        <w:rPr>
          <w:rFonts w:ascii="Times New Roman" w:hAnsi="Times New Roman" w:cs="Times New Roman"/>
          <w:sz w:val="24"/>
          <w:szCs w:val="24"/>
        </w:rPr>
        <w:t xml:space="preserve"> approach (e.g. Kant, Descartes, Plato) to action, with both distinguished from a romantic, irrationalist approach cultivating spontaneous impulse for its sheer intensity (e.g. de Sade, Nietzsche). This seems a most fitting subject and focus for this series in Enlightenment criticism, and, in conclusion, a very brief comparison of similarities (and differences) in Graham’s treatment will be made with that of Michael Oakeshott, whose critique of rationalism was examined in the f</w:t>
      </w:r>
      <w:r w:rsidR="00C9335B">
        <w:rPr>
          <w:rFonts w:ascii="Times New Roman" w:hAnsi="Times New Roman" w:cs="Times New Roman"/>
          <w:sz w:val="24"/>
          <w:szCs w:val="24"/>
        </w:rPr>
        <w:t>irst</w:t>
      </w:r>
      <w:r w:rsidR="00665898">
        <w:rPr>
          <w:rFonts w:ascii="Times New Roman" w:hAnsi="Times New Roman" w:cs="Times New Roman"/>
          <w:sz w:val="24"/>
          <w:szCs w:val="24"/>
        </w:rPr>
        <w:t xml:space="preserve"> volume of </w:t>
      </w:r>
      <w:del w:id="4" w:author="SHSU" w:date="2021-08-04T10:34:00Z">
        <w:r w:rsidR="00665898" w:rsidDel="00E753BD">
          <w:rPr>
            <w:rFonts w:ascii="Times New Roman" w:hAnsi="Times New Roman" w:cs="Times New Roman"/>
            <w:sz w:val="24"/>
            <w:szCs w:val="24"/>
          </w:rPr>
          <w:delText xml:space="preserve"> </w:delText>
        </w:r>
      </w:del>
      <w:r w:rsidR="00665898">
        <w:rPr>
          <w:rFonts w:ascii="Times New Roman" w:hAnsi="Times New Roman" w:cs="Times New Roman"/>
          <w:sz w:val="24"/>
          <w:szCs w:val="24"/>
        </w:rPr>
        <w:t>this edited work and who also drew upon ancient Daoist thought in constructing his critique.</w:t>
      </w:r>
      <w:r w:rsidR="00DC35F6">
        <w:rPr>
          <w:rFonts w:ascii="Times New Roman" w:hAnsi="Times New Roman" w:cs="Times New Roman"/>
          <w:sz w:val="24"/>
          <w:szCs w:val="24"/>
        </w:rPr>
        <w:t xml:space="preserve"> </w:t>
      </w:r>
    </w:p>
    <w:p w14:paraId="0EE29470" w14:textId="77777777" w:rsidR="00BD6308" w:rsidDel="00E753BD" w:rsidRDefault="00BD6308">
      <w:pPr>
        <w:spacing w:after="0" w:line="480" w:lineRule="auto"/>
        <w:rPr>
          <w:del w:id="5" w:author="SHSU" w:date="2021-08-04T10:37:00Z"/>
          <w:rFonts w:ascii="Times New Roman" w:hAnsi="Times New Roman" w:cs="Times New Roman"/>
          <w:sz w:val="24"/>
          <w:szCs w:val="24"/>
        </w:rPr>
        <w:pPrChange w:id="6" w:author="SHSU" w:date="2021-08-04T10:38:00Z">
          <w:pPr>
            <w:spacing w:after="0" w:line="360" w:lineRule="auto"/>
          </w:pPr>
        </w:pPrChange>
      </w:pPr>
    </w:p>
    <w:p w14:paraId="25653CA5" w14:textId="77777777" w:rsidR="00DC35F6" w:rsidRDefault="00DC35F6">
      <w:pPr>
        <w:spacing w:after="0" w:line="480" w:lineRule="auto"/>
        <w:rPr>
          <w:rFonts w:ascii="Times New Roman" w:hAnsi="Times New Roman" w:cs="Times New Roman"/>
          <w:sz w:val="24"/>
          <w:szCs w:val="24"/>
        </w:rPr>
        <w:pPrChange w:id="7" w:author="SHSU" w:date="2021-08-04T10:38:00Z">
          <w:pPr>
            <w:spacing w:after="0" w:line="360" w:lineRule="auto"/>
          </w:pPr>
        </w:pPrChange>
      </w:pPr>
      <w:r>
        <w:rPr>
          <w:rFonts w:ascii="Times New Roman" w:hAnsi="Times New Roman" w:cs="Times New Roman"/>
          <w:sz w:val="24"/>
          <w:szCs w:val="24"/>
        </w:rPr>
        <w:tab/>
        <w:t xml:space="preserve">Graham’s philosophic project in </w:t>
      </w:r>
      <w:r w:rsidRPr="005D596E">
        <w:rPr>
          <w:rFonts w:ascii="Times New Roman" w:hAnsi="Times New Roman" w:cs="Times New Roman"/>
          <w:i/>
          <w:sz w:val="24"/>
          <w:szCs w:val="24"/>
        </w:rPr>
        <w:t>Reason and Spontaneity</w:t>
      </w:r>
      <w:r>
        <w:rPr>
          <w:rFonts w:ascii="Times New Roman" w:hAnsi="Times New Roman" w:cs="Times New Roman"/>
          <w:sz w:val="24"/>
          <w:szCs w:val="24"/>
        </w:rPr>
        <w:t>, a co</w:t>
      </w:r>
      <w:r w:rsidR="005D596E">
        <w:rPr>
          <w:rFonts w:ascii="Times New Roman" w:hAnsi="Times New Roman" w:cs="Times New Roman"/>
          <w:sz w:val="24"/>
          <w:szCs w:val="24"/>
        </w:rPr>
        <w:t xml:space="preserve">ntinuation of his earlier work </w:t>
      </w:r>
      <w:r w:rsidR="005D596E" w:rsidRPr="005D596E">
        <w:rPr>
          <w:rFonts w:ascii="Times New Roman" w:hAnsi="Times New Roman" w:cs="Times New Roman"/>
          <w:i/>
          <w:sz w:val="24"/>
          <w:szCs w:val="24"/>
        </w:rPr>
        <w:t>T</w:t>
      </w:r>
      <w:r w:rsidRPr="005D596E">
        <w:rPr>
          <w:rFonts w:ascii="Times New Roman" w:hAnsi="Times New Roman" w:cs="Times New Roman"/>
          <w:i/>
          <w:sz w:val="24"/>
          <w:szCs w:val="24"/>
        </w:rPr>
        <w:t>he Problem of Value</w:t>
      </w:r>
      <w:r w:rsidR="005D596E">
        <w:rPr>
          <w:rFonts w:ascii="Times New Roman" w:hAnsi="Times New Roman" w:cs="Times New Roman"/>
          <w:i/>
          <w:sz w:val="24"/>
          <w:szCs w:val="24"/>
        </w:rPr>
        <w:t>,</w:t>
      </w:r>
      <w:r>
        <w:rPr>
          <w:rFonts w:ascii="Times New Roman" w:hAnsi="Times New Roman" w:cs="Times New Roman"/>
          <w:sz w:val="24"/>
          <w:szCs w:val="24"/>
        </w:rPr>
        <w:t xml:space="preserve"> 19</w:t>
      </w:r>
      <w:r w:rsidR="00966FAF">
        <w:rPr>
          <w:rFonts w:ascii="Times New Roman" w:hAnsi="Times New Roman" w:cs="Times New Roman"/>
          <w:sz w:val="24"/>
          <w:szCs w:val="24"/>
        </w:rPr>
        <w:t>61, is to articulate a general</w:t>
      </w:r>
      <w:r>
        <w:rPr>
          <w:rFonts w:ascii="Times New Roman" w:hAnsi="Times New Roman" w:cs="Times New Roman"/>
          <w:sz w:val="24"/>
          <w:szCs w:val="24"/>
        </w:rPr>
        <w:t xml:space="preserve"> view of the ground of all values (moral as well as aesthe</w:t>
      </w:r>
      <w:r w:rsidR="005D596E">
        <w:rPr>
          <w:rFonts w:ascii="Times New Roman" w:hAnsi="Times New Roman" w:cs="Times New Roman"/>
          <w:sz w:val="24"/>
          <w:szCs w:val="24"/>
        </w:rPr>
        <w:t>tic) in the single imperative “b</w:t>
      </w:r>
      <w:r>
        <w:rPr>
          <w:rFonts w:ascii="Times New Roman" w:hAnsi="Times New Roman" w:cs="Times New Roman"/>
          <w:sz w:val="24"/>
          <w:szCs w:val="24"/>
        </w:rPr>
        <w:t xml:space="preserve">e </w:t>
      </w:r>
      <w:r w:rsidR="006A33D1" w:rsidRPr="006A33D1">
        <w:rPr>
          <w:rFonts w:ascii="Times New Roman" w:hAnsi="Times New Roman" w:cs="Times New Roman"/>
          <w:i/>
          <w:sz w:val="24"/>
          <w:szCs w:val="24"/>
        </w:rPr>
        <w:t>a</w:t>
      </w:r>
      <w:r w:rsidRPr="006A33D1">
        <w:rPr>
          <w:rFonts w:ascii="Times New Roman" w:hAnsi="Times New Roman" w:cs="Times New Roman"/>
          <w:i/>
          <w:sz w:val="24"/>
          <w:szCs w:val="24"/>
        </w:rPr>
        <w:t>w</w:t>
      </w:r>
      <w:r w:rsidR="00966FAF" w:rsidRPr="006A33D1">
        <w:rPr>
          <w:rFonts w:ascii="Times New Roman" w:hAnsi="Times New Roman" w:cs="Times New Roman"/>
          <w:i/>
          <w:sz w:val="24"/>
          <w:szCs w:val="24"/>
        </w:rPr>
        <w:t>are</w:t>
      </w:r>
      <w:r w:rsidR="00966FAF">
        <w:rPr>
          <w:rFonts w:ascii="Times New Roman" w:hAnsi="Times New Roman" w:cs="Times New Roman"/>
          <w:sz w:val="24"/>
          <w:szCs w:val="24"/>
        </w:rPr>
        <w:t xml:space="preserve"> of all relevant factors” or as </w:t>
      </w:r>
      <w:r w:rsidR="00D53434">
        <w:rPr>
          <w:rFonts w:ascii="Times New Roman" w:hAnsi="Times New Roman" w:cs="Times New Roman"/>
          <w:sz w:val="24"/>
          <w:szCs w:val="24"/>
        </w:rPr>
        <w:t>Zhuangzi</w:t>
      </w:r>
      <w:r w:rsidR="00966FAF">
        <w:rPr>
          <w:rFonts w:ascii="Times New Roman" w:hAnsi="Times New Roman" w:cs="Times New Roman"/>
          <w:sz w:val="24"/>
          <w:szCs w:val="24"/>
        </w:rPr>
        <w:t xml:space="preserve"> would say “mirror things as they are.” Graham then applies this general claim analytically to a host of apparent polarities such as reason and spontaneity, rationalism and irrationalism, science and poetry, “Is and Ought,” and so on. This essay will focus on the rationalism – irrationalism divide, and use it to refer to some of the other Western dichotomies where relevant. Graham’s philosophic project and his academic focus on Chinese Daoist thought </w:t>
      </w:r>
      <w:r w:rsidR="002C1D99">
        <w:rPr>
          <w:rFonts w:ascii="Times New Roman" w:hAnsi="Times New Roman" w:cs="Times New Roman"/>
          <w:sz w:val="24"/>
          <w:szCs w:val="24"/>
        </w:rPr>
        <w:t xml:space="preserve">come together </w:t>
      </w:r>
      <w:r w:rsidR="00077BB4">
        <w:rPr>
          <w:rFonts w:ascii="Times New Roman" w:hAnsi="Times New Roman" w:cs="Times New Roman"/>
          <w:sz w:val="24"/>
          <w:szCs w:val="24"/>
        </w:rPr>
        <w:t>i</w:t>
      </w:r>
      <w:r w:rsidR="002C1D99">
        <w:rPr>
          <w:rFonts w:ascii="Times New Roman" w:hAnsi="Times New Roman" w:cs="Times New Roman"/>
          <w:sz w:val="24"/>
          <w:szCs w:val="24"/>
        </w:rPr>
        <w:t>n his attempt to use the thought of a more naïve culture to attempt to repair some of the damage done to Western philosophy by the modern rationalist, analytic reduction of human motivation to rule following</w:t>
      </w:r>
      <w:r w:rsidR="007A55D4">
        <w:rPr>
          <w:rFonts w:ascii="Times New Roman" w:hAnsi="Times New Roman" w:cs="Times New Roman"/>
          <w:sz w:val="24"/>
          <w:szCs w:val="24"/>
        </w:rPr>
        <w:t>,</w:t>
      </w:r>
      <w:r w:rsidR="002C1D99">
        <w:rPr>
          <w:rFonts w:ascii="Times New Roman" w:hAnsi="Times New Roman" w:cs="Times New Roman"/>
          <w:sz w:val="24"/>
          <w:szCs w:val="24"/>
        </w:rPr>
        <w:t xml:space="preserve"> </w:t>
      </w:r>
      <w:r w:rsidR="00D53434">
        <w:rPr>
          <w:rFonts w:ascii="Times New Roman" w:hAnsi="Times New Roman" w:cs="Times New Roman"/>
          <w:sz w:val="24"/>
          <w:szCs w:val="24"/>
        </w:rPr>
        <w:t>excluding</w:t>
      </w:r>
      <w:r w:rsidR="002C1D99">
        <w:rPr>
          <w:rFonts w:ascii="Times New Roman" w:hAnsi="Times New Roman" w:cs="Times New Roman"/>
          <w:sz w:val="24"/>
          <w:szCs w:val="24"/>
        </w:rPr>
        <w:t xml:space="preserve"> spontaneous inclination as an important component. For Graham, logical analysis was both the West’s </w:t>
      </w:r>
      <w:r w:rsidR="007A55D4">
        <w:rPr>
          <w:rFonts w:ascii="Times New Roman" w:hAnsi="Times New Roman" w:cs="Times New Roman"/>
          <w:sz w:val="24"/>
          <w:szCs w:val="24"/>
        </w:rPr>
        <w:t>contributio</w:t>
      </w:r>
      <w:r w:rsidR="002C1D99">
        <w:rPr>
          <w:rFonts w:ascii="Times New Roman" w:hAnsi="Times New Roman" w:cs="Times New Roman"/>
          <w:sz w:val="24"/>
          <w:szCs w:val="24"/>
        </w:rPr>
        <w:t xml:space="preserve">n to human awareness, and in its contemporary form, its blindness, such that it can no longer insightfully address the question, “how should I </w:t>
      </w:r>
      <w:r w:rsidR="001A639D">
        <w:rPr>
          <w:rFonts w:ascii="Times New Roman" w:hAnsi="Times New Roman" w:cs="Times New Roman"/>
          <w:sz w:val="24"/>
          <w:szCs w:val="24"/>
        </w:rPr>
        <w:t>live</w:t>
      </w:r>
      <w:ins w:id="8" w:author="SHSU" w:date="2021-08-04T10:35:00Z">
        <w:r w:rsidR="00E753BD">
          <w:rPr>
            <w:rFonts w:ascii="Times New Roman" w:hAnsi="Times New Roman" w:cs="Times New Roman"/>
            <w:sz w:val="24"/>
            <w:szCs w:val="24"/>
          </w:rPr>
          <w:t>?</w:t>
        </w:r>
      </w:ins>
      <w:del w:id="9" w:author="SHSU" w:date="2021-08-04T10:35:00Z">
        <w:r w:rsidR="001A639D" w:rsidDel="00E753BD">
          <w:rPr>
            <w:rFonts w:ascii="Times New Roman" w:hAnsi="Times New Roman" w:cs="Times New Roman"/>
            <w:sz w:val="24"/>
            <w:szCs w:val="24"/>
          </w:rPr>
          <w:delText>.</w:delText>
        </w:r>
      </w:del>
      <w:r w:rsidR="001A639D">
        <w:rPr>
          <w:rFonts w:ascii="Times New Roman" w:hAnsi="Times New Roman" w:cs="Times New Roman"/>
          <w:sz w:val="24"/>
          <w:szCs w:val="24"/>
        </w:rPr>
        <w:t>”</w:t>
      </w:r>
      <w:ins w:id="10" w:author="SHSU" w:date="2021-08-04T10:35:00Z">
        <w:r w:rsidR="00E753BD">
          <w:rPr>
            <w:rFonts w:ascii="Times New Roman" w:hAnsi="Times New Roman" w:cs="Times New Roman"/>
            <w:sz w:val="24"/>
            <w:szCs w:val="24"/>
          </w:rPr>
          <w:t xml:space="preserve">. </w:t>
        </w:r>
      </w:ins>
      <w:r w:rsidR="001A639D">
        <w:rPr>
          <w:rFonts w:ascii="Times New Roman" w:hAnsi="Times New Roman" w:cs="Times New Roman"/>
          <w:sz w:val="24"/>
          <w:szCs w:val="24"/>
        </w:rPr>
        <w:t xml:space="preserve"> To say all of this </w:t>
      </w:r>
      <w:r w:rsidR="007A55D4">
        <w:rPr>
          <w:rFonts w:ascii="Times New Roman" w:hAnsi="Times New Roman" w:cs="Times New Roman"/>
          <w:sz w:val="24"/>
          <w:szCs w:val="24"/>
        </w:rPr>
        <w:t>historically</w:t>
      </w:r>
      <w:r w:rsidR="001A639D">
        <w:rPr>
          <w:rFonts w:ascii="Times New Roman" w:hAnsi="Times New Roman" w:cs="Times New Roman"/>
          <w:sz w:val="24"/>
          <w:szCs w:val="24"/>
        </w:rPr>
        <w:t xml:space="preserve">, Graham thinks that at about the same time that Greek civilization began to concentrate on logical analysis, Chinese culture </w:t>
      </w:r>
      <w:r w:rsidR="007A55D4">
        <w:rPr>
          <w:rFonts w:ascii="Times New Roman" w:hAnsi="Times New Roman" w:cs="Times New Roman"/>
          <w:sz w:val="24"/>
          <w:szCs w:val="24"/>
        </w:rPr>
        <w:t>moved</w:t>
      </w:r>
      <w:r w:rsidR="001A639D">
        <w:rPr>
          <w:rFonts w:ascii="Times New Roman" w:hAnsi="Times New Roman" w:cs="Times New Roman"/>
          <w:sz w:val="24"/>
          <w:szCs w:val="24"/>
        </w:rPr>
        <w:t xml:space="preserve"> in a different direction to deal with the chaos of conflicting values it was expe</w:t>
      </w:r>
      <w:r w:rsidR="007A55D4">
        <w:rPr>
          <w:rFonts w:ascii="Times New Roman" w:hAnsi="Times New Roman" w:cs="Times New Roman"/>
          <w:sz w:val="24"/>
          <w:szCs w:val="24"/>
        </w:rPr>
        <w:t>riencing, and the contemporary W</w:t>
      </w:r>
      <w:r w:rsidR="001A639D">
        <w:rPr>
          <w:rFonts w:ascii="Times New Roman" w:hAnsi="Times New Roman" w:cs="Times New Roman"/>
          <w:sz w:val="24"/>
          <w:szCs w:val="24"/>
        </w:rPr>
        <w:t xml:space="preserve">estern world could </w:t>
      </w:r>
      <w:r w:rsidR="00CA410E">
        <w:rPr>
          <w:rFonts w:ascii="Times New Roman" w:hAnsi="Times New Roman" w:cs="Times New Roman"/>
          <w:sz w:val="24"/>
          <w:szCs w:val="24"/>
        </w:rPr>
        <w:t>profit from inspecting its insights, especially those of the composite, Daoist work,</w:t>
      </w:r>
      <w:r w:rsidR="006A33D1">
        <w:rPr>
          <w:rFonts w:ascii="Times New Roman" w:hAnsi="Times New Roman" w:cs="Times New Roman"/>
          <w:i/>
          <w:sz w:val="24"/>
          <w:szCs w:val="24"/>
        </w:rPr>
        <w:t xml:space="preserve"> Zhuangzi</w:t>
      </w:r>
      <w:r w:rsidR="00CA410E">
        <w:rPr>
          <w:rFonts w:ascii="Times New Roman" w:hAnsi="Times New Roman" w:cs="Times New Roman"/>
          <w:sz w:val="24"/>
          <w:szCs w:val="24"/>
        </w:rPr>
        <w:t xml:space="preserve"> </w:t>
      </w:r>
      <w:r w:rsidR="006A33D1">
        <w:rPr>
          <w:rFonts w:ascii="Times New Roman" w:hAnsi="Times New Roman" w:cs="Times New Roman"/>
          <w:sz w:val="24"/>
          <w:szCs w:val="24"/>
        </w:rPr>
        <w:t>(</w:t>
      </w:r>
      <w:r w:rsidR="006A33D1">
        <w:rPr>
          <w:rFonts w:ascii="Times New Roman" w:hAnsi="Times New Roman" w:cs="Times New Roman"/>
          <w:i/>
          <w:sz w:val="24"/>
          <w:szCs w:val="24"/>
        </w:rPr>
        <w:t>Chuang-tzu)</w:t>
      </w:r>
      <w:r w:rsidR="00CA410E">
        <w:rPr>
          <w:rFonts w:ascii="Times New Roman" w:hAnsi="Times New Roman" w:cs="Times New Roman"/>
          <w:sz w:val="24"/>
          <w:szCs w:val="24"/>
        </w:rPr>
        <w:t>, in its disputations with other schools of thought, including Confucianism (moral, rule</w:t>
      </w:r>
      <w:r w:rsidR="007A55D4">
        <w:rPr>
          <w:rFonts w:ascii="Times New Roman" w:hAnsi="Times New Roman" w:cs="Times New Roman"/>
          <w:sz w:val="24"/>
          <w:szCs w:val="24"/>
        </w:rPr>
        <w:t>-</w:t>
      </w:r>
      <w:r w:rsidR="00CA410E">
        <w:rPr>
          <w:rFonts w:ascii="Times New Roman" w:hAnsi="Times New Roman" w:cs="Times New Roman"/>
          <w:sz w:val="24"/>
          <w:szCs w:val="24"/>
        </w:rPr>
        <w:t>following rationalism).</w:t>
      </w:r>
    </w:p>
    <w:p w14:paraId="37D44302" w14:textId="77777777" w:rsidR="00BD6308" w:rsidDel="00E753BD" w:rsidRDefault="00BD6308">
      <w:pPr>
        <w:spacing w:after="0" w:line="480" w:lineRule="auto"/>
        <w:rPr>
          <w:del w:id="11" w:author="SHSU" w:date="2021-08-04T10:37:00Z"/>
          <w:rFonts w:ascii="Times New Roman" w:hAnsi="Times New Roman" w:cs="Times New Roman"/>
          <w:sz w:val="24"/>
          <w:szCs w:val="24"/>
        </w:rPr>
        <w:pPrChange w:id="12" w:author="SHSU" w:date="2021-08-04T10:38:00Z">
          <w:pPr>
            <w:spacing w:after="0" w:line="360" w:lineRule="auto"/>
          </w:pPr>
        </w:pPrChange>
      </w:pPr>
    </w:p>
    <w:p w14:paraId="651B7EFD" w14:textId="62A8C803" w:rsidR="00CA410E" w:rsidRDefault="00CA410E">
      <w:pPr>
        <w:spacing w:after="0" w:line="480" w:lineRule="auto"/>
        <w:rPr>
          <w:rFonts w:ascii="Times New Roman" w:hAnsi="Times New Roman" w:cs="Times New Roman"/>
          <w:sz w:val="24"/>
          <w:szCs w:val="24"/>
        </w:rPr>
        <w:pPrChange w:id="13" w:author="SHSU" w:date="2021-08-04T10:38:00Z">
          <w:pPr>
            <w:spacing w:after="0" w:line="360" w:lineRule="auto"/>
          </w:pPr>
        </w:pPrChange>
      </w:pPr>
      <w:r>
        <w:rPr>
          <w:rFonts w:ascii="Times New Roman" w:hAnsi="Times New Roman" w:cs="Times New Roman"/>
          <w:sz w:val="24"/>
          <w:szCs w:val="24"/>
        </w:rPr>
        <w:tab/>
        <w:t xml:space="preserve">A good way of proceeding is to linger a bit over the first few pages of </w:t>
      </w:r>
      <w:r w:rsidRPr="004A2310">
        <w:rPr>
          <w:rFonts w:ascii="Times New Roman" w:hAnsi="Times New Roman" w:cs="Times New Roman"/>
          <w:i/>
          <w:sz w:val="24"/>
          <w:szCs w:val="24"/>
        </w:rPr>
        <w:t>Reason and Spontaneity</w:t>
      </w:r>
      <w:r>
        <w:rPr>
          <w:rFonts w:ascii="Times New Roman" w:hAnsi="Times New Roman" w:cs="Times New Roman"/>
          <w:sz w:val="24"/>
          <w:szCs w:val="24"/>
        </w:rPr>
        <w:t xml:space="preserve"> in order to get a sense of Graham</w:t>
      </w:r>
      <w:r w:rsidR="00120B11">
        <w:rPr>
          <w:rFonts w:ascii="Times New Roman" w:hAnsi="Times New Roman" w:cs="Times New Roman"/>
          <w:sz w:val="24"/>
          <w:szCs w:val="24"/>
        </w:rPr>
        <w:t>’</w:t>
      </w:r>
      <w:r>
        <w:rPr>
          <w:rFonts w:ascii="Times New Roman" w:hAnsi="Times New Roman" w:cs="Times New Roman"/>
          <w:sz w:val="24"/>
          <w:szCs w:val="24"/>
        </w:rPr>
        <w:t xml:space="preserve">s phraseology and watch him define the goals and </w:t>
      </w:r>
      <w:r>
        <w:rPr>
          <w:rFonts w:ascii="Times New Roman" w:hAnsi="Times New Roman" w:cs="Times New Roman"/>
          <w:sz w:val="24"/>
          <w:szCs w:val="24"/>
        </w:rPr>
        <w:lastRenderedPageBreak/>
        <w:t>terms of the book.</w:t>
      </w:r>
      <w:r w:rsidR="00120B11">
        <w:rPr>
          <w:rFonts w:ascii="Times New Roman" w:hAnsi="Times New Roman" w:cs="Times New Roman"/>
          <w:sz w:val="24"/>
          <w:szCs w:val="24"/>
        </w:rPr>
        <w:t xml:space="preserve"> </w:t>
      </w:r>
      <w:r w:rsidR="004A2310">
        <w:rPr>
          <w:rFonts w:ascii="Times New Roman" w:hAnsi="Times New Roman" w:cs="Times New Roman"/>
          <w:sz w:val="24"/>
          <w:szCs w:val="24"/>
        </w:rPr>
        <w:t>H</w:t>
      </w:r>
      <w:r w:rsidR="00120B11">
        <w:rPr>
          <w:rFonts w:ascii="Times New Roman" w:hAnsi="Times New Roman" w:cs="Times New Roman"/>
          <w:sz w:val="24"/>
          <w:szCs w:val="24"/>
        </w:rPr>
        <w:t>e begin</w:t>
      </w:r>
      <w:r w:rsidR="004A2310">
        <w:rPr>
          <w:rFonts w:ascii="Times New Roman" w:hAnsi="Times New Roman" w:cs="Times New Roman"/>
          <w:sz w:val="24"/>
          <w:szCs w:val="24"/>
        </w:rPr>
        <w:t>s</w:t>
      </w:r>
      <w:r w:rsidR="00120B11">
        <w:rPr>
          <w:rFonts w:ascii="Times New Roman" w:hAnsi="Times New Roman" w:cs="Times New Roman"/>
          <w:sz w:val="24"/>
          <w:szCs w:val="24"/>
        </w:rPr>
        <w:t xml:space="preserve"> by asserting th</w:t>
      </w:r>
      <w:ins w:id="14" w:author="SHSU" w:date="2021-08-04T10:36:00Z">
        <w:r w:rsidR="00E753BD">
          <w:rPr>
            <w:rFonts w:ascii="Times New Roman" w:hAnsi="Times New Roman" w:cs="Times New Roman"/>
            <w:sz w:val="24"/>
            <w:szCs w:val="24"/>
          </w:rPr>
          <w:t>at</w:t>
        </w:r>
      </w:ins>
      <w:del w:id="15" w:author="SHSU" w:date="2021-08-04T10:36:00Z">
        <w:r w:rsidR="00120B11" w:rsidDel="00E753BD">
          <w:rPr>
            <w:rFonts w:ascii="Times New Roman" w:hAnsi="Times New Roman" w:cs="Times New Roman"/>
            <w:sz w:val="24"/>
            <w:szCs w:val="24"/>
          </w:rPr>
          <w:delText>e</w:delText>
        </w:r>
      </w:del>
      <w:r w:rsidR="00120B11">
        <w:rPr>
          <w:rFonts w:ascii="Times New Roman" w:hAnsi="Times New Roman" w:cs="Times New Roman"/>
          <w:sz w:val="24"/>
          <w:szCs w:val="24"/>
        </w:rPr>
        <w:t xml:space="preserve"> “we men of reason have been misunderstanding the relation between reason and spontaneity,” and, in particular, with the thought that “even our most deeply considered choices of ends are often … choices between goals which are themselves spontaneous.”</w:t>
      </w:r>
      <w:r w:rsidR="00676EBA">
        <w:rPr>
          <w:rStyle w:val="FootnoteReference"/>
          <w:rFonts w:ascii="Times New Roman" w:hAnsi="Times New Roman" w:cs="Times New Roman"/>
          <w:sz w:val="24"/>
          <w:szCs w:val="24"/>
        </w:rPr>
        <w:footnoteReference w:id="2"/>
      </w:r>
      <w:r w:rsidR="00120B11">
        <w:rPr>
          <w:rFonts w:ascii="Times New Roman" w:hAnsi="Times New Roman" w:cs="Times New Roman"/>
          <w:sz w:val="24"/>
          <w:szCs w:val="24"/>
        </w:rPr>
        <w:t xml:space="preserve"> He defines “spontaneous” as “all activity which is not the result of considered choices,” and gives as </w:t>
      </w:r>
      <w:r w:rsidR="00BF30B2">
        <w:rPr>
          <w:rFonts w:ascii="Times New Roman" w:hAnsi="Times New Roman" w:cs="Times New Roman"/>
          <w:sz w:val="24"/>
          <w:szCs w:val="24"/>
        </w:rPr>
        <w:t>examples of unquestionably spontaneous those aspects of life which reason criticizes and attempts to correct, but which are not initially chosen:</w:t>
      </w:r>
    </w:p>
    <w:p w14:paraId="6AE392E3" w14:textId="77777777" w:rsidR="00BD6308" w:rsidDel="00E753BD" w:rsidRDefault="00BD6308">
      <w:pPr>
        <w:spacing w:after="0" w:line="240" w:lineRule="auto"/>
        <w:rPr>
          <w:del w:id="16" w:author="SHSU" w:date="2021-08-04T10:38:00Z"/>
          <w:rFonts w:ascii="Times New Roman" w:hAnsi="Times New Roman" w:cs="Times New Roman"/>
          <w:sz w:val="24"/>
          <w:szCs w:val="24"/>
        </w:rPr>
        <w:pPrChange w:id="17" w:author="SHSU" w:date="2021-08-04T10:39:00Z">
          <w:pPr>
            <w:spacing w:after="0" w:line="360" w:lineRule="auto"/>
          </w:pPr>
        </w:pPrChange>
      </w:pPr>
    </w:p>
    <w:p w14:paraId="37870CA5" w14:textId="336E7524" w:rsidR="00BF30B2" w:rsidDel="00E753BD" w:rsidRDefault="00BF30B2">
      <w:pPr>
        <w:spacing w:after="0" w:line="480" w:lineRule="auto"/>
        <w:rPr>
          <w:del w:id="18" w:author="SHSU" w:date="2021-08-04T10:39:00Z"/>
          <w:rFonts w:ascii="Times New Roman" w:hAnsi="Times New Roman" w:cs="Times New Roman"/>
          <w:sz w:val="24"/>
          <w:szCs w:val="24"/>
        </w:rPr>
        <w:pPrChange w:id="19" w:author="SHSU" w:date="2021-08-04T10:39:00Z">
          <w:pPr>
            <w:spacing w:after="0" w:line="360" w:lineRule="auto"/>
          </w:pPr>
        </w:pPrChange>
      </w:pPr>
      <w:r>
        <w:rPr>
          <w:rFonts w:ascii="Times New Roman" w:hAnsi="Times New Roman" w:cs="Times New Roman"/>
          <w:sz w:val="24"/>
          <w:szCs w:val="24"/>
        </w:rPr>
        <w:t>… the physical processes of birth, breathing, digestion, orgasm, death; the emotions; desires and aversions …</w:t>
      </w:r>
      <w:r w:rsidR="004A2310">
        <w:rPr>
          <w:rFonts w:ascii="Times New Roman" w:hAnsi="Times New Roman" w:cs="Times New Roman"/>
          <w:sz w:val="24"/>
          <w:szCs w:val="24"/>
        </w:rPr>
        <w:t>,</w:t>
      </w:r>
      <w:r w:rsidR="00A85F45">
        <w:rPr>
          <w:rFonts w:ascii="Times New Roman" w:hAnsi="Times New Roman" w:cs="Times New Roman"/>
          <w:sz w:val="24"/>
          <w:szCs w:val="24"/>
        </w:rPr>
        <w:t xml:space="preserve"> </w:t>
      </w:r>
      <w:del w:id="20" w:author="SHSU" w:date="2021-08-04T10:37:00Z">
        <w:r w:rsidR="00D53434" w:rsidDel="00E753BD">
          <w:rPr>
            <w:rFonts w:ascii="Times New Roman" w:hAnsi="Times New Roman" w:cs="Times New Roman"/>
            <w:sz w:val="24"/>
            <w:szCs w:val="24"/>
          </w:rPr>
          <w:delText>rev</w:delText>
        </w:r>
        <w:r w:rsidR="004A2310" w:rsidDel="00E753BD">
          <w:rPr>
            <w:rFonts w:ascii="Times New Roman" w:hAnsi="Times New Roman" w:cs="Times New Roman"/>
            <w:sz w:val="24"/>
            <w:szCs w:val="24"/>
          </w:rPr>
          <w:delText>c</w:delText>
        </w:r>
        <w:r w:rsidR="006A33D1" w:rsidDel="00E753BD">
          <w:rPr>
            <w:rFonts w:ascii="Times New Roman" w:hAnsi="Times New Roman" w:cs="Times New Roman"/>
            <w:sz w:val="24"/>
            <w:szCs w:val="24"/>
          </w:rPr>
          <w:delText>ries</w:delText>
        </w:r>
        <w:r w:rsidR="00A85F45" w:rsidDel="00E753BD">
          <w:rPr>
            <w:rFonts w:ascii="Times New Roman" w:hAnsi="Times New Roman" w:cs="Times New Roman"/>
            <w:sz w:val="24"/>
            <w:szCs w:val="24"/>
          </w:rPr>
          <w:delText xml:space="preserve"> </w:delText>
        </w:r>
      </w:del>
      <w:ins w:id="21" w:author="SHSU" w:date="2021-08-04T10:37:00Z">
        <w:r w:rsidR="00E753BD">
          <w:rPr>
            <w:rFonts w:ascii="Times New Roman" w:hAnsi="Times New Roman" w:cs="Times New Roman"/>
            <w:sz w:val="24"/>
            <w:szCs w:val="24"/>
          </w:rPr>
          <w:t xml:space="preserve">reveries </w:t>
        </w:r>
      </w:ins>
      <w:r w:rsidR="00A85F45">
        <w:rPr>
          <w:rFonts w:ascii="Times New Roman" w:hAnsi="Times New Roman" w:cs="Times New Roman"/>
          <w:sz w:val="24"/>
          <w:szCs w:val="24"/>
        </w:rPr>
        <w:t>and fantas</w:t>
      </w:r>
      <w:r w:rsidR="004A2310">
        <w:rPr>
          <w:rFonts w:ascii="Times New Roman" w:hAnsi="Times New Roman" w:cs="Times New Roman"/>
          <w:sz w:val="24"/>
          <w:szCs w:val="24"/>
        </w:rPr>
        <w:t>ies,</w:t>
      </w:r>
      <w:r w:rsidR="00A85F45">
        <w:rPr>
          <w:rFonts w:ascii="Times New Roman" w:hAnsi="Times New Roman" w:cs="Times New Roman"/>
          <w:sz w:val="24"/>
          <w:szCs w:val="24"/>
        </w:rPr>
        <w:t xml:space="preserve"> </w:t>
      </w:r>
      <w:r w:rsidR="00D53434">
        <w:rPr>
          <w:rFonts w:ascii="Times New Roman" w:hAnsi="Times New Roman" w:cs="Times New Roman"/>
          <w:sz w:val="24"/>
          <w:szCs w:val="24"/>
        </w:rPr>
        <w:t>instances</w:t>
      </w:r>
      <w:r w:rsidR="00A85F45">
        <w:rPr>
          <w:rFonts w:ascii="Times New Roman" w:hAnsi="Times New Roman" w:cs="Times New Roman"/>
          <w:sz w:val="24"/>
          <w:szCs w:val="24"/>
        </w:rPr>
        <w:t xml:space="preserve"> of love</w:t>
      </w:r>
      <w:r w:rsidR="004A2310">
        <w:rPr>
          <w:rFonts w:ascii="Times New Roman" w:hAnsi="Times New Roman" w:cs="Times New Roman"/>
          <w:sz w:val="24"/>
          <w:szCs w:val="24"/>
        </w:rPr>
        <w:t>,</w:t>
      </w:r>
      <w:r w:rsidR="00A85F45">
        <w:rPr>
          <w:rFonts w:ascii="Times New Roman" w:hAnsi="Times New Roman" w:cs="Times New Roman"/>
          <w:sz w:val="24"/>
          <w:szCs w:val="24"/>
        </w:rPr>
        <w:t xml:space="preserve"> mystical illumination, intellectual discovery, artistic creation and contemplation.</w:t>
      </w:r>
      <w:r w:rsidR="00676EBA">
        <w:rPr>
          <w:rStyle w:val="FootnoteReference"/>
          <w:rFonts w:ascii="Times New Roman" w:hAnsi="Times New Roman" w:cs="Times New Roman"/>
          <w:sz w:val="24"/>
          <w:szCs w:val="24"/>
        </w:rPr>
        <w:footnoteReference w:id="3"/>
      </w:r>
    </w:p>
    <w:p w14:paraId="52FCEB49" w14:textId="77777777" w:rsidR="00E753BD" w:rsidRDefault="00E753BD">
      <w:pPr>
        <w:spacing w:after="0" w:line="240" w:lineRule="auto"/>
        <w:ind w:left="720" w:right="720"/>
        <w:rPr>
          <w:ins w:id="22" w:author="SHSU" w:date="2021-08-04T10:39:00Z"/>
          <w:rFonts w:ascii="Times New Roman" w:hAnsi="Times New Roman" w:cs="Times New Roman"/>
          <w:sz w:val="24"/>
          <w:szCs w:val="24"/>
        </w:rPr>
        <w:pPrChange w:id="23" w:author="SHSU" w:date="2021-08-04T10:39:00Z">
          <w:pPr>
            <w:spacing w:after="0" w:line="360" w:lineRule="auto"/>
            <w:ind w:left="720" w:right="720"/>
          </w:pPr>
        </w:pPrChange>
      </w:pPr>
    </w:p>
    <w:p w14:paraId="4BDB2516" w14:textId="77777777" w:rsidR="00BD6308" w:rsidDel="00E753BD" w:rsidRDefault="00BD6308">
      <w:pPr>
        <w:spacing w:after="0" w:line="240" w:lineRule="auto"/>
        <w:rPr>
          <w:del w:id="24" w:author="SHSU" w:date="2021-08-04T10:38:00Z"/>
          <w:rFonts w:ascii="Times New Roman" w:hAnsi="Times New Roman" w:cs="Times New Roman"/>
          <w:sz w:val="24"/>
          <w:szCs w:val="24"/>
        </w:rPr>
        <w:pPrChange w:id="25" w:author="SHSU" w:date="2021-08-04T10:39:00Z">
          <w:pPr>
            <w:spacing w:after="0" w:line="360" w:lineRule="auto"/>
          </w:pPr>
        </w:pPrChange>
      </w:pPr>
    </w:p>
    <w:p w14:paraId="312AA777" w14:textId="77777777" w:rsidR="00E753BD" w:rsidRDefault="00E753BD">
      <w:pPr>
        <w:spacing w:after="0" w:line="240" w:lineRule="auto"/>
        <w:ind w:left="720" w:right="720"/>
        <w:rPr>
          <w:ins w:id="26" w:author="SHSU" w:date="2021-08-04T10:39:00Z"/>
          <w:rFonts w:ascii="Times New Roman" w:hAnsi="Times New Roman" w:cs="Times New Roman"/>
          <w:sz w:val="24"/>
          <w:szCs w:val="24"/>
        </w:rPr>
        <w:pPrChange w:id="27" w:author="SHSU" w:date="2021-08-04T10:39:00Z">
          <w:pPr>
            <w:spacing w:after="0" w:line="360" w:lineRule="auto"/>
            <w:ind w:left="720" w:right="720"/>
          </w:pPr>
        </w:pPrChange>
      </w:pPr>
    </w:p>
    <w:p w14:paraId="4C675E57" w14:textId="2F90BA73" w:rsidR="00A85F45" w:rsidRDefault="00A85F45">
      <w:pPr>
        <w:spacing w:after="0" w:line="480" w:lineRule="auto"/>
        <w:rPr>
          <w:rFonts w:ascii="Times New Roman" w:hAnsi="Times New Roman" w:cs="Times New Roman"/>
          <w:sz w:val="24"/>
          <w:szCs w:val="24"/>
        </w:rPr>
        <w:pPrChange w:id="28" w:author="SHSU" w:date="2021-08-04T10:40:00Z">
          <w:pPr>
            <w:spacing w:after="0" w:line="360" w:lineRule="auto"/>
          </w:pPr>
        </w:pPrChange>
      </w:pPr>
      <w:r>
        <w:rPr>
          <w:rFonts w:ascii="Times New Roman" w:hAnsi="Times New Roman" w:cs="Times New Roman"/>
          <w:sz w:val="24"/>
          <w:szCs w:val="24"/>
        </w:rPr>
        <w:t>And, he suggests that in spite of 18</w:t>
      </w:r>
      <w:r w:rsidRPr="00A85F45">
        <w:rPr>
          <w:rFonts w:ascii="Times New Roman" w:hAnsi="Times New Roman" w:cs="Times New Roman"/>
          <w:sz w:val="24"/>
          <w:szCs w:val="24"/>
          <w:vertAlign w:val="superscript"/>
        </w:rPr>
        <w:t>th</w:t>
      </w:r>
      <w:r>
        <w:rPr>
          <w:rFonts w:ascii="Times New Roman" w:hAnsi="Times New Roman" w:cs="Times New Roman"/>
          <w:sz w:val="24"/>
          <w:szCs w:val="24"/>
        </w:rPr>
        <w:t xml:space="preserve"> and 19</w:t>
      </w:r>
      <w:r w:rsidRPr="00A85F45">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attacks upon conscious reason, we “</w:t>
      </w:r>
      <w:r w:rsidRPr="004A2310">
        <w:rPr>
          <w:rFonts w:ascii="Times New Roman" w:hAnsi="Times New Roman" w:cs="Times New Roman"/>
          <w:i/>
          <w:sz w:val="24"/>
          <w:szCs w:val="24"/>
        </w:rPr>
        <w:t>are not yet accustomed to thinking of ourselves as primar</w:t>
      </w:r>
      <w:r w:rsidR="000D491F" w:rsidRPr="004A2310">
        <w:rPr>
          <w:rFonts w:ascii="Times New Roman" w:hAnsi="Times New Roman" w:cs="Times New Roman"/>
          <w:i/>
          <w:sz w:val="24"/>
          <w:szCs w:val="24"/>
        </w:rPr>
        <w:t>i</w:t>
      </w:r>
      <w:r w:rsidRPr="004A2310">
        <w:rPr>
          <w:rFonts w:ascii="Times New Roman" w:hAnsi="Times New Roman" w:cs="Times New Roman"/>
          <w:i/>
          <w:sz w:val="24"/>
          <w:szCs w:val="24"/>
        </w:rPr>
        <w:t>ly spontaneous beings</w:t>
      </w:r>
      <w:r>
        <w:rPr>
          <w:rFonts w:ascii="Times New Roman" w:hAnsi="Times New Roman" w:cs="Times New Roman"/>
          <w:sz w:val="24"/>
          <w:szCs w:val="24"/>
        </w:rPr>
        <w:t xml:space="preserve">, whose intellect … can do nothing but choose between the directions in which we found ourselves being spontaneously </w:t>
      </w:r>
      <w:commentRangeStart w:id="29"/>
      <w:r>
        <w:rPr>
          <w:rFonts w:ascii="Times New Roman" w:hAnsi="Times New Roman" w:cs="Times New Roman"/>
          <w:sz w:val="24"/>
          <w:szCs w:val="24"/>
        </w:rPr>
        <w:t>pulled</w:t>
      </w:r>
      <w:commentRangeEnd w:id="29"/>
      <w:r w:rsidR="00E753BD">
        <w:rPr>
          <w:rStyle w:val="CommentReference"/>
        </w:rPr>
        <w:commentReference w:id="29"/>
      </w:r>
      <w:r>
        <w:rPr>
          <w:rFonts w:ascii="Times New Roman" w:hAnsi="Times New Roman" w:cs="Times New Roman"/>
          <w:sz w:val="24"/>
          <w:szCs w:val="24"/>
        </w:rPr>
        <w:t xml:space="preserve">.” Indicating this is clearly his own view, Graham </w:t>
      </w:r>
      <w:r w:rsidR="004A2310">
        <w:rPr>
          <w:rFonts w:ascii="Times New Roman" w:hAnsi="Times New Roman" w:cs="Times New Roman"/>
          <w:sz w:val="24"/>
          <w:szCs w:val="24"/>
        </w:rPr>
        <w:t>goes</w:t>
      </w:r>
      <w:r>
        <w:rPr>
          <w:rFonts w:ascii="Times New Roman" w:hAnsi="Times New Roman" w:cs="Times New Roman"/>
          <w:sz w:val="24"/>
          <w:szCs w:val="24"/>
        </w:rPr>
        <w:t xml:space="preserve"> on to say that many problems “reveal them</w:t>
      </w:r>
      <w:r w:rsidR="004A2310">
        <w:rPr>
          <w:rFonts w:ascii="Times New Roman" w:hAnsi="Times New Roman" w:cs="Times New Roman"/>
          <w:sz w:val="24"/>
          <w:szCs w:val="24"/>
        </w:rPr>
        <w:t>selves</w:t>
      </w:r>
      <w:r>
        <w:rPr>
          <w:rFonts w:ascii="Times New Roman" w:hAnsi="Times New Roman" w:cs="Times New Roman"/>
          <w:sz w:val="24"/>
          <w:szCs w:val="24"/>
        </w:rPr>
        <w:t xml:space="preserve"> as in a </w:t>
      </w:r>
      <w:r w:rsidR="006A33D1">
        <w:rPr>
          <w:rFonts w:ascii="Times New Roman" w:hAnsi="Times New Roman" w:cs="Times New Roman"/>
          <w:sz w:val="24"/>
          <w:szCs w:val="24"/>
        </w:rPr>
        <w:t>n</w:t>
      </w:r>
      <w:r>
        <w:rPr>
          <w:rFonts w:ascii="Times New Roman" w:hAnsi="Times New Roman" w:cs="Times New Roman"/>
          <w:sz w:val="24"/>
          <w:szCs w:val="24"/>
        </w:rPr>
        <w:t xml:space="preserve">ew light” by </w:t>
      </w:r>
      <w:r w:rsidR="000F49AC">
        <w:rPr>
          <w:rFonts w:ascii="Times New Roman" w:hAnsi="Times New Roman" w:cs="Times New Roman"/>
          <w:sz w:val="24"/>
          <w:szCs w:val="24"/>
        </w:rPr>
        <w:t>adopting this perspective, i.e., that the obligation “to be aware of things as they objectively are, will commit me to prefer the goal to which I am drawn when most aware.”</w:t>
      </w:r>
      <w:r w:rsidR="00676EBA">
        <w:rPr>
          <w:rStyle w:val="FootnoteReference"/>
          <w:rFonts w:ascii="Times New Roman" w:hAnsi="Times New Roman" w:cs="Times New Roman"/>
          <w:sz w:val="24"/>
          <w:szCs w:val="24"/>
        </w:rPr>
        <w:footnoteReference w:id="4"/>
      </w:r>
      <w:r w:rsidR="000F49AC">
        <w:rPr>
          <w:rFonts w:ascii="Times New Roman" w:hAnsi="Times New Roman" w:cs="Times New Roman"/>
          <w:sz w:val="24"/>
          <w:szCs w:val="24"/>
        </w:rPr>
        <w:t xml:space="preserve"> The plan of the book then is to follow the implications of this idea through its various themes, including the differences among rationalism, irrationalism and anti-rationalism. “A simple idea defines itself most clearly when exposed to a rapid display from all </w:t>
      </w:r>
      <w:commentRangeStart w:id="30"/>
      <w:r w:rsidR="000F49AC">
        <w:rPr>
          <w:rFonts w:ascii="Times New Roman" w:hAnsi="Times New Roman" w:cs="Times New Roman"/>
          <w:sz w:val="24"/>
          <w:szCs w:val="24"/>
        </w:rPr>
        <w:t>angles</w:t>
      </w:r>
      <w:commentRangeEnd w:id="30"/>
      <w:r w:rsidR="008D13DD">
        <w:rPr>
          <w:rStyle w:val="CommentReference"/>
        </w:rPr>
        <w:commentReference w:id="30"/>
      </w:r>
      <w:r w:rsidR="000F49AC">
        <w:rPr>
          <w:rFonts w:ascii="Times New Roman" w:hAnsi="Times New Roman" w:cs="Times New Roman"/>
          <w:sz w:val="24"/>
          <w:szCs w:val="24"/>
        </w:rPr>
        <w:t>.”</w:t>
      </w:r>
      <w:r w:rsidR="00C9335B">
        <w:rPr>
          <w:rStyle w:val="FootnoteReference"/>
          <w:rFonts w:ascii="Times New Roman" w:hAnsi="Times New Roman" w:cs="Times New Roman"/>
          <w:sz w:val="24"/>
          <w:szCs w:val="24"/>
        </w:rPr>
        <w:footnoteReference w:id="5"/>
      </w:r>
    </w:p>
    <w:p w14:paraId="349B0ED7" w14:textId="63C7B8BF" w:rsidR="00BD6308" w:rsidDel="008D13DD" w:rsidRDefault="00BD6308">
      <w:pPr>
        <w:spacing w:after="0" w:line="480" w:lineRule="auto"/>
        <w:rPr>
          <w:del w:id="31" w:author="SHSU" w:date="2021-08-04T10:43:00Z"/>
          <w:rFonts w:ascii="Times New Roman" w:hAnsi="Times New Roman" w:cs="Times New Roman"/>
          <w:sz w:val="24"/>
          <w:szCs w:val="24"/>
        </w:rPr>
        <w:pPrChange w:id="32" w:author="SHSU" w:date="2021-08-04T10:40:00Z">
          <w:pPr>
            <w:spacing w:after="0" w:line="360" w:lineRule="auto"/>
          </w:pPr>
        </w:pPrChange>
      </w:pPr>
    </w:p>
    <w:p w14:paraId="3B9522C6" w14:textId="77777777" w:rsidR="000F49AC" w:rsidRDefault="000F49AC">
      <w:pPr>
        <w:spacing w:after="0" w:line="480" w:lineRule="auto"/>
        <w:rPr>
          <w:rFonts w:ascii="Times New Roman" w:hAnsi="Times New Roman" w:cs="Times New Roman"/>
          <w:sz w:val="24"/>
          <w:szCs w:val="24"/>
        </w:rPr>
        <w:pPrChange w:id="33" w:author="SHSU" w:date="2021-08-04T10:38:00Z">
          <w:pPr>
            <w:spacing w:after="0" w:line="360" w:lineRule="auto"/>
          </w:pPr>
        </w:pPrChange>
      </w:pPr>
      <w:r>
        <w:rPr>
          <w:rFonts w:ascii="Times New Roman" w:hAnsi="Times New Roman" w:cs="Times New Roman"/>
          <w:sz w:val="24"/>
          <w:szCs w:val="24"/>
        </w:rPr>
        <w:tab/>
        <w:t>Let us turn now to Graham’s defense of the single imperative in human choice, “be aware of all relevant factors.</w:t>
      </w:r>
      <w:r w:rsidR="004A2310">
        <w:rPr>
          <w:rFonts w:ascii="Times New Roman" w:hAnsi="Times New Roman" w:cs="Times New Roman"/>
          <w:sz w:val="24"/>
          <w:szCs w:val="24"/>
        </w:rPr>
        <w:t>”</w:t>
      </w:r>
      <w:r>
        <w:rPr>
          <w:rFonts w:ascii="Times New Roman" w:hAnsi="Times New Roman" w:cs="Times New Roman"/>
          <w:sz w:val="24"/>
          <w:szCs w:val="24"/>
        </w:rPr>
        <w:t xml:space="preserve"> Part of his </w:t>
      </w:r>
      <w:r w:rsidR="00D53434">
        <w:rPr>
          <w:rFonts w:ascii="Times New Roman" w:hAnsi="Times New Roman" w:cs="Times New Roman"/>
          <w:sz w:val="24"/>
          <w:szCs w:val="24"/>
        </w:rPr>
        <w:t>intent</w:t>
      </w:r>
      <w:r>
        <w:rPr>
          <w:rFonts w:ascii="Times New Roman" w:hAnsi="Times New Roman" w:cs="Times New Roman"/>
          <w:sz w:val="24"/>
          <w:szCs w:val="24"/>
        </w:rPr>
        <w:t xml:space="preserve"> here is to deal with the long-standing Western rationalist critique of the role of spontaneous awareness in human conduct as “romantic” and “irrational.”</w:t>
      </w:r>
      <w:r w:rsidR="00BB5CA2">
        <w:rPr>
          <w:rFonts w:ascii="Times New Roman" w:hAnsi="Times New Roman" w:cs="Times New Roman"/>
          <w:sz w:val="24"/>
          <w:szCs w:val="24"/>
        </w:rPr>
        <w:t xml:space="preserve"> The “irrationalist” as Grahams sees him/her is impressed </w:t>
      </w:r>
      <w:r w:rsidR="004A2310">
        <w:rPr>
          <w:rFonts w:ascii="Times New Roman" w:hAnsi="Times New Roman" w:cs="Times New Roman"/>
          <w:sz w:val="24"/>
          <w:szCs w:val="24"/>
        </w:rPr>
        <w:t xml:space="preserve">with </w:t>
      </w:r>
      <w:r w:rsidR="00BB5CA2">
        <w:rPr>
          <w:rFonts w:ascii="Times New Roman" w:hAnsi="Times New Roman" w:cs="Times New Roman"/>
          <w:sz w:val="24"/>
          <w:szCs w:val="24"/>
        </w:rPr>
        <w:t xml:space="preserve">or drawn to the </w:t>
      </w:r>
      <w:r w:rsidR="00BB5CA2" w:rsidRPr="004A2310">
        <w:rPr>
          <w:rFonts w:ascii="Times New Roman" w:hAnsi="Times New Roman" w:cs="Times New Roman"/>
          <w:i/>
          <w:sz w:val="24"/>
          <w:szCs w:val="24"/>
        </w:rPr>
        <w:t xml:space="preserve">intensity </w:t>
      </w:r>
      <w:r w:rsidR="00BB5CA2">
        <w:rPr>
          <w:rFonts w:ascii="Times New Roman" w:hAnsi="Times New Roman" w:cs="Times New Roman"/>
          <w:sz w:val="24"/>
          <w:szCs w:val="24"/>
        </w:rPr>
        <w:t>of spontaneous choice</w:t>
      </w:r>
      <w:del w:id="34" w:author="SHSU" w:date="2021-08-04T10:44:00Z">
        <w:r w:rsidR="00BB5CA2" w:rsidDel="002562E4">
          <w:rPr>
            <w:rFonts w:ascii="Times New Roman" w:hAnsi="Times New Roman" w:cs="Times New Roman"/>
            <w:sz w:val="24"/>
            <w:szCs w:val="24"/>
          </w:rPr>
          <w:delText>,</w:delText>
        </w:r>
      </w:del>
      <w:r w:rsidR="00BB5CA2">
        <w:rPr>
          <w:rFonts w:ascii="Times New Roman" w:hAnsi="Times New Roman" w:cs="Times New Roman"/>
          <w:sz w:val="24"/>
          <w:szCs w:val="24"/>
        </w:rPr>
        <w:t xml:space="preserve"> for </w:t>
      </w:r>
      <w:r w:rsidR="00D53434">
        <w:rPr>
          <w:rFonts w:ascii="Times New Roman" w:hAnsi="Times New Roman" w:cs="Times New Roman"/>
          <w:sz w:val="24"/>
          <w:szCs w:val="24"/>
        </w:rPr>
        <w:t>its</w:t>
      </w:r>
      <w:r w:rsidR="00BB5CA2">
        <w:rPr>
          <w:rFonts w:ascii="Times New Roman" w:hAnsi="Times New Roman" w:cs="Times New Roman"/>
          <w:sz w:val="24"/>
          <w:szCs w:val="24"/>
        </w:rPr>
        <w:t xml:space="preserve"> own sake, and, for the most part, is “aware” only in the single case where the irrationalist aspects of human choice are objectively present and relevant. (Here the rationalist </w:t>
      </w:r>
      <w:r w:rsidR="004A2310">
        <w:rPr>
          <w:rFonts w:ascii="Times New Roman" w:hAnsi="Times New Roman" w:cs="Times New Roman"/>
          <w:sz w:val="24"/>
          <w:szCs w:val="24"/>
        </w:rPr>
        <w:t>view</w:t>
      </w:r>
      <w:r w:rsidR="00BB5CA2">
        <w:rPr>
          <w:rFonts w:ascii="Times New Roman" w:hAnsi="Times New Roman" w:cs="Times New Roman"/>
          <w:sz w:val="24"/>
          <w:szCs w:val="24"/>
        </w:rPr>
        <w:t>, is at a disadvantage in its inability to “mirror things as they are.”)</w:t>
      </w:r>
    </w:p>
    <w:p w14:paraId="6363E982" w14:textId="5A46DEEA" w:rsidR="00BD6308" w:rsidDel="008D13DD" w:rsidRDefault="00BD6308">
      <w:pPr>
        <w:spacing w:after="0" w:line="480" w:lineRule="auto"/>
        <w:rPr>
          <w:del w:id="35" w:author="SHSU" w:date="2021-08-04T10:43:00Z"/>
          <w:rFonts w:ascii="Times New Roman" w:hAnsi="Times New Roman" w:cs="Times New Roman"/>
          <w:sz w:val="24"/>
          <w:szCs w:val="24"/>
        </w:rPr>
        <w:pPrChange w:id="36" w:author="SHSU" w:date="2021-08-04T10:38:00Z">
          <w:pPr>
            <w:spacing w:after="0" w:line="360" w:lineRule="auto"/>
          </w:pPr>
        </w:pPrChange>
      </w:pPr>
    </w:p>
    <w:p w14:paraId="0B02096E" w14:textId="77777777" w:rsidR="00BB5CA2" w:rsidRDefault="00BB5CA2">
      <w:pPr>
        <w:spacing w:after="0" w:line="480" w:lineRule="auto"/>
        <w:rPr>
          <w:rFonts w:ascii="Times New Roman" w:hAnsi="Times New Roman" w:cs="Times New Roman"/>
          <w:sz w:val="24"/>
          <w:szCs w:val="24"/>
        </w:rPr>
        <w:pPrChange w:id="37" w:author="SHSU" w:date="2021-08-04T10:38:00Z">
          <w:pPr>
            <w:spacing w:after="0" w:line="360" w:lineRule="auto"/>
          </w:pPr>
        </w:pPrChange>
      </w:pPr>
      <w:r>
        <w:rPr>
          <w:rFonts w:ascii="Times New Roman" w:hAnsi="Times New Roman" w:cs="Times New Roman"/>
          <w:sz w:val="24"/>
          <w:szCs w:val="24"/>
        </w:rPr>
        <w:tab/>
      </w:r>
      <w:r w:rsidR="00872BCA">
        <w:rPr>
          <w:rFonts w:ascii="Times New Roman" w:hAnsi="Times New Roman" w:cs="Times New Roman"/>
          <w:sz w:val="24"/>
          <w:szCs w:val="24"/>
        </w:rPr>
        <w:t>Graham wishes to distinguish the irrationalist (e.g. de Sade, Nietzsche) from the “anti-rationalist (such as himself</w:t>
      </w:r>
      <w:del w:id="38" w:author="SHSU" w:date="2021-08-04T10:44:00Z">
        <w:r w:rsidR="00872BCA" w:rsidDel="002562E4">
          <w:rPr>
            <w:rFonts w:ascii="Times New Roman" w:hAnsi="Times New Roman" w:cs="Times New Roman"/>
            <w:sz w:val="24"/>
            <w:szCs w:val="24"/>
          </w:rPr>
          <w:delText>.</w:delText>
        </w:r>
      </w:del>
      <w:r w:rsidR="00872BCA">
        <w:rPr>
          <w:rFonts w:ascii="Times New Roman" w:hAnsi="Times New Roman" w:cs="Times New Roman"/>
          <w:sz w:val="24"/>
          <w:szCs w:val="24"/>
        </w:rPr>
        <w:t xml:space="preserve">) who uses analytic reason to guide spontaneous impulse by taking into account all relevant factors, including the critical analysis of opposing views. (In this sense, the anti-rationalist is an </w:t>
      </w:r>
      <w:r w:rsidR="00D53434">
        <w:rPr>
          <w:rFonts w:ascii="Times New Roman" w:hAnsi="Times New Roman" w:cs="Times New Roman"/>
          <w:sz w:val="24"/>
          <w:szCs w:val="24"/>
        </w:rPr>
        <w:t>egalitarian</w:t>
      </w:r>
      <w:r w:rsidR="00872BCA">
        <w:rPr>
          <w:rFonts w:ascii="Times New Roman" w:hAnsi="Times New Roman" w:cs="Times New Roman"/>
          <w:sz w:val="24"/>
          <w:szCs w:val="24"/>
        </w:rPr>
        <w:t>)</w:t>
      </w:r>
      <w:r w:rsidR="004A2310">
        <w:rPr>
          <w:rFonts w:ascii="Times New Roman" w:hAnsi="Times New Roman" w:cs="Times New Roman"/>
          <w:sz w:val="24"/>
          <w:szCs w:val="24"/>
        </w:rPr>
        <w:t>.</w:t>
      </w:r>
      <w:r w:rsidR="00872BCA">
        <w:rPr>
          <w:rFonts w:ascii="Times New Roman" w:hAnsi="Times New Roman" w:cs="Times New Roman"/>
          <w:sz w:val="24"/>
          <w:szCs w:val="24"/>
        </w:rPr>
        <w:t xml:space="preserve"> As Graham says, the anti-rationalist reasons only so much, but no more, tha</w:t>
      </w:r>
      <w:r w:rsidR="00355250">
        <w:rPr>
          <w:rFonts w:ascii="Times New Roman" w:hAnsi="Times New Roman" w:cs="Times New Roman"/>
          <w:sz w:val="24"/>
          <w:szCs w:val="24"/>
        </w:rPr>
        <w:t xml:space="preserve">n will aid in achieving fuller </w:t>
      </w:r>
      <w:r w:rsidR="00D53434">
        <w:rPr>
          <w:rFonts w:ascii="Times New Roman" w:hAnsi="Times New Roman" w:cs="Times New Roman"/>
          <w:sz w:val="24"/>
          <w:szCs w:val="24"/>
        </w:rPr>
        <w:t>situational</w:t>
      </w:r>
      <w:r w:rsidR="00872BCA">
        <w:rPr>
          <w:rFonts w:ascii="Times New Roman" w:hAnsi="Times New Roman" w:cs="Times New Roman"/>
          <w:sz w:val="24"/>
          <w:szCs w:val="24"/>
        </w:rPr>
        <w:t xml:space="preserve"> awareness. The anti-</w:t>
      </w:r>
      <w:r w:rsidR="00355250">
        <w:rPr>
          <w:rFonts w:ascii="Times New Roman" w:hAnsi="Times New Roman" w:cs="Times New Roman"/>
          <w:sz w:val="24"/>
          <w:szCs w:val="24"/>
        </w:rPr>
        <w:t>rationalist thus follows the “</w:t>
      </w:r>
      <w:r w:rsidR="004A2310">
        <w:rPr>
          <w:rFonts w:ascii="Times New Roman" w:hAnsi="Times New Roman" w:cs="Times New Roman"/>
          <w:sz w:val="24"/>
          <w:szCs w:val="24"/>
        </w:rPr>
        <w:t>R</w:t>
      </w:r>
      <w:r w:rsidR="00355250">
        <w:rPr>
          <w:rFonts w:ascii="Times New Roman" w:hAnsi="Times New Roman" w:cs="Times New Roman"/>
          <w:sz w:val="24"/>
          <w:szCs w:val="24"/>
        </w:rPr>
        <w:t>eason as Guide” approach in choosing appropriate action.</w:t>
      </w:r>
    </w:p>
    <w:p w14:paraId="68307555" w14:textId="12552D5B" w:rsidR="00BD6308" w:rsidDel="002562E4" w:rsidRDefault="00BD6308">
      <w:pPr>
        <w:spacing w:after="0" w:line="480" w:lineRule="auto"/>
        <w:rPr>
          <w:del w:id="39" w:author="SHSU" w:date="2021-08-04T10:45:00Z"/>
          <w:rFonts w:ascii="Times New Roman" w:hAnsi="Times New Roman" w:cs="Times New Roman"/>
          <w:sz w:val="24"/>
          <w:szCs w:val="24"/>
        </w:rPr>
        <w:pPrChange w:id="40" w:author="SHSU" w:date="2021-08-04T10:38:00Z">
          <w:pPr>
            <w:spacing w:after="0" w:line="360" w:lineRule="auto"/>
          </w:pPr>
        </w:pPrChange>
      </w:pPr>
    </w:p>
    <w:p w14:paraId="26123CCF" w14:textId="01EDFC7E" w:rsidR="00355250" w:rsidRDefault="00355250">
      <w:pPr>
        <w:spacing w:after="0" w:line="480" w:lineRule="auto"/>
        <w:rPr>
          <w:rFonts w:ascii="Times New Roman" w:hAnsi="Times New Roman" w:cs="Times New Roman"/>
          <w:sz w:val="24"/>
          <w:szCs w:val="24"/>
        </w:rPr>
        <w:pPrChange w:id="41" w:author="SHSU" w:date="2021-08-04T10:38:00Z">
          <w:pPr>
            <w:spacing w:after="0" w:line="360" w:lineRule="auto"/>
          </w:pPr>
        </w:pPrChange>
      </w:pPr>
      <w:r>
        <w:rPr>
          <w:rFonts w:ascii="Times New Roman" w:hAnsi="Times New Roman" w:cs="Times New Roman"/>
          <w:sz w:val="24"/>
          <w:szCs w:val="24"/>
        </w:rPr>
        <w:tab/>
        <w:t>Graham also, obviously, wishes to distinguish the anti-rationalist from the “Rationalist,” (e.g. Plato, Descartes, Kant) who wishes to isolate logical thought and analysis from all physical process and causation, and follow</w:t>
      </w:r>
      <w:r w:rsidR="004A2310">
        <w:rPr>
          <w:rFonts w:ascii="Times New Roman" w:hAnsi="Times New Roman" w:cs="Times New Roman"/>
          <w:sz w:val="24"/>
          <w:szCs w:val="24"/>
        </w:rPr>
        <w:t>s</w:t>
      </w:r>
      <w:r>
        <w:rPr>
          <w:rFonts w:ascii="Times New Roman" w:hAnsi="Times New Roman" w:cs="Times New Roman"/>
          <w:sz w:val="24"/>
          <w:szCs w:val="24"/>
        </w:rPr>
        <w:t xml:space="preserve"> what Graham calls the “Reason as Master” approach to choice and action. He has various criticisms of this approach, which he generally characterizes as that of an isolated rational ego pursing “</w:t>
      </w:r>
      <w:r w:rsidR="00D53434">
        <w:rPr>
          <w:rFonts w:ascii="Times New Roman" w:hAnsi="Times New Roman" w:cs="Times New Roman"/>
          <w:sz w:val="24"/>
          <w:szCs w:val="24"/>
        </w:rPr>
        <w:t>antecedently</w:t>
      </w:r>
      <w:r>
        <w:rPr>
          <w:rFonts w:ascii="Times New Roman" w:hAnsi="Times New Roman" w:cs="Times New Roman"/>
          <w:sz w:val="24"/>
          <w:szCs w:val="24"/>
        </w:rPr>
        <w:t>” formulated models and projects requiring rule</w:t>
      </w:r>
      <w:r w:rsidR="004A2310">
        <w:rPr>
          <w:rFonts w:ascii="Times New Roman" w:hAnsi="Times New Roman" w:cs="Times New Roman"/>
          <w:sz w:val="24"/>
          <w:szCs w:val="24"/>
        </w:rPr>
        <w:t>-</w:t>
      </w:r>
      <w:r>
        <w:rPr>
          <w:rFonts w:ascii="Times New Roman" w:hAnsi="Times New Roman" w:cs="Times New Roman"/>
          <w:sz w:val="24"/>
          <w:szCs w:val="24"/>
        </w:rPr>
        <w:t>following as the instigator of action.</w:t>
      </w:r>
      <w:r w:rsidR="00C9335B">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He does not spend much time on the Rationalist or </w:t>
      </w:r>
      <w:r>
        <w:rPr>
          <w:rFonts w:ascii="Times New Roman" w:hAnsi="Times New Roman" w:cs="Times New Roman"/>
          <w:sz w:val="24"/>
          <w:szCs w:val="24"/>
        </w:rPr>
        <w:lastRenderedPageBreak/>
        <w:t xml:space="preserve">“Reason as Master” approach, since his major concern is to distinguish the anti-rationalist from the irrationalist in order to deflect the Rationalist critique of </w:t>
      </w:r>
      <w:r w:rsidR="004A2310">
        <w:rPr>
          <w:rFonts w:ascii="Times New Roman" w:hAnsi="Times New Roman" w:cs="Times New Roman"/>
          <w:sz w:val="24"/>
          <w:szCs w:val="24"/>
        </w:rPr>
        <w:t xml:space="preserve">Daoist aware </w:t>
      </w:r>
      <w:r>
        <w:rPr>
          <w:rFonts w:ascii="Times New Roman" w:hAnsi="Times New Roman" w:cs="Times New Roman"/>
          <w:sz w:val="24"/>
          <w:szCs w:val="24"/>
        </w:rPr>
        <w:t xml:space="preserve">spontaneity as </w:t>
      </w:r>
      <w:r w:rsidR="00201233">
        <w:rPr>
          <w:rFonts w:ascii="Times New Roman" w:hAnsi="Times New Roman" w:cs="Times New Roman"/>
          <w:sz w:val="24"/>
          <w:szCs w:val="24"/>
        </w:rPr>
        <w:t>“romanticism.” However, his major criticism is that the Rationalist does not understand the origins of his own goals which are usually spontaneous pulls, and often invo</w:t>
      </w:r>
      <w:r w:rsidR="004A2310">
        <w:rPr>
          <w:rFonts w:ascii="Times New Roman" w:hAnsi="Times New Roman" w:cs="Times New Roman"/>
          <w:sz w:val="24"/>
          <w:szCs w:val="24"/>
        </w:rPr>
        <w:t>k</w:t>
      </w:r>
      <w:r w:rsidR="00201233">
        <w:rPr>
          <w:rFonts w:ascii="Times New Roman" w:hAnsi="Times New Roman" w:cs="Times New Roman"/>
          <w:sz w:val="24"/>
          <w:szCs w:val="24"/>
        </w:rPr>
        <w:t>es rationalist models and rules in the wrong context and at the wrong time</w:t>
      </w:r>
      <w:r w:rsidR="004A2310">
        <w:rPr>
          <w:rFonts w:ascii="Times New Roman" w:hAnsi="Times New Roman" w:cs="Times New Roman"/>
          <w:sz w:val="24"/>
          <w:szCs w:val="24"/>
        </w:rPr>
        <w:t>,</w:t>
      </w:r>
      <w:r w:rsidR="00201233">
        <w:rPr>
          <w:rFonts w:ascii="Times New Roman" w:hAnsi="Times New Roman" w:cs="Times New Roman"/>
          <w:sz w:val="24"/>
          <w:szCs w:val="24"/>
        </w:rPr>
        <w:t xml:space="preserve"> with destructive effects. Graham’s account of Rationalist “values” here is reminiscent of Max Weber’s account of the mysterious and multifa</w:t>
      </w:r>
      <w:r w:rsidR="00535F24">
        <w:rPr>
          <w:rFonts w:ascii="Times New Roman" w:hAnsi="Times New Roman" w:cs="Times New Roman"/>
          <w:sz w:val="24"/>
          <w:szCs w:val="24"/>
        </w:rPr>
        <w:t>rious</w:t>
      </w:r>
      <w:r w:rsidR="00201233">
        <w:rPr>
          <w:rFonts w:ascii="Times New Roman" w:hAnsi="Times New Roman" w:cs="Times New Roman"/>
          <w:sz w:val="24"/>
          <w:szCs w:val="24"/>
        </w:rPr>
        <w:t xml:space="preserve"> sources of human values, but unlike Weber, Graham thinks it profitable to analyze critically these sources from the standpoint of “awareness.” In this limited sense, Graham’s anti-rationalist is something of a rationalist, using logic</w:t>
      </w:r>
      <w:r w:rsidR="00535F24">
        <w:rPr>
          <w:rFonts w:ascii="Times New Roman" w:hAnsi="Times New Roman" w:cs="Times New Roman"/>
          <w:sz w:val="24"/>
          <w:szCs w:val="24"/>
        </w:rPr>
        <w:t xml:space="preserve"> and observation to investigate</w:t>
      </w:r>
      <w:r w:rsidR="00201233">
        <w:rPr>
          <w:rFonts w:ascii="Times New Roman" w:hAnsi="Times New Roman" w:cs="Times New Roman"/>
          <w:sz w:val="24"/>
          <w:szCs w:val="24"/>
        </w:rPr>
        <w:t xml:space="preserve"> the origins and soundness of human goals, where a more skeptical person might simply let the mystery be. We might also observe at this juncture, that Graham</w:t>
      </w:r>
      <w:r w:rsidR="00535F24">
        <w:rPr>
          <w:rFonts w:ascii="Times New Roman" w:hAnsi="Times New Roman" w:cs="Times New Roman"/>
          <w:sz w:val="24"/>
          <w:szCs w:val="24"/>
        </w:rPr>
        <w:t>’</w:t>
      </w:r>
      <w:r w:rsidR="00201233">
        <w:rPr>
          <w:rFonts w:ascii="Times New Roman" w:hAnsi="Times New Roman" w:cs="Times New Roman"/>
          <w:sz w:val="24"/>
          <w:szCs w:val="24"/>
        </w:rPr>
        <w:t xml:space="preserve">s account of the anti-rationalist view of using reason as critic, but not instigator, of </w:t>
      </w:r>
      <w:r w:rsidR="006D611A">
        <w:rPr>
          <w:rFonts w:ascii="Times New Roman" w:hAnsi="Times New Roman" w:cs="Times New Roman"/>
          <w:sz w:val="24"/>
          <w:szCs w:val="24"/>
        </w:rPr>
        <w:t>action, bears similarity to the views of Michael Oakeshott on balanced morality and pra</w:t>
      </w:r>
      <w:r w:rsidR="00F159E9">
        <w:rPr>
          <w:rFonts w:ascii="Times New Roman" w:hAnsi="Times New Roman" w:cs="Times New Roman"/>
          <w:sz w:val="24"/>
          <w:szCs w:val="24"/>
        </w:rPr>
        <w:t>ctical skill, (of which more be</w:t>
      </w:r>
      <w:r w:rsidR="006D611A">
        <w:rPr>
          <w:rFonts w:ascii="Times New Roman" w:hAnsi="Times New Roman" w:cs="Times New Roman"/>
          <w:sz w:val="24"/>
          <w:szCs w:val="24"/>
        </w:rPr>
        <w:t>low).</w:t>
      </w:r>
    </w:p>
    <w:p w14:paraId="24B39F80" w14:textId="2CDC8222" w:rsidR="00BD6308" w:rsidDel="002562E4" w:rsidRDefault="00BD6308">
      <w:pPr>
        <w:spacing w:after="0" w:line="480" w:lineRule="auto"/>
        <w:rPr>
          <w:del w:id="42" w:author="SHSU" w:date="2021-08-04T10:46:00Z"/>
          <w:rFonts w:ascii="Times New Roman" w:hAnsi="Times New Roman" w:cs="Times New Roman"/>
          <w:sz w:val="24"/>
          <w:szCs w:val="24"/>
        </w:rPr>
        <w:pPrChange w:id="43" w:author="SHSU" w:date="2021-08-04T10:38:00Z">
          <w:pPr>
            <w:spacing w:after="0" w:line="360" w:lineRule="auto"/>
          </w:pPr>
        </w:pPrChange>
      </w:pPr>
    </w:p>
    <w:p w14:paraId="19FAC439" w14:textId="45C492E5" w:rsidR="006D611A" w:rsidRDefault="006D611A">
      <w:pPr>
        <w:spacing w:after="0" w:line="480" w:lineRule="auto"/>
        <w:rPr>
          <w:rFonts w:ascii="Times New Roman" w:hAnsi="Times New Roman" w:cs="Times New Roman"/>
          <w:sz w:val="24"/>
          <w:szCs w:val="24"/>
        </w:rPr>
        <w:pPrChange w:id="44" w:author="SHSU" w:date="2021-08-04T10:38:00Z">
          <w:pPr>
            <w:spacing w:after="0" w:line="360" w:lineRule="auto"/>
          </w:pPr>
        </w:pPrChange>
      </w:pPr>
      <w:r>
        <w:rPr>
          <w:rFonts w:ascii="Times New Roman" w:hAnsi="Times New Roman" w:cs="Times New Roman"/>
          <w:sz w:val="24"/>
          <w:szCs w:val="24"/>
        </w:rPr>
        <w:tab/>
        <w:t xml:space="preserve">By way of delving more deeply into Graham’s account of both anti-rationalism and irrationalism, let us look at his lengthy accounts of Nietzsche as illustrative of the latter, and </w:t>
      </w:r>
      <w:r w:rsidR="00D53434">
        <w:rPr>
          <w:rFonts w:ascii="Times New Roman" w:hAnsi="Times New Roman" w:cs="Times New Roman"/>
          <w:sz w:val="24"/>
          <w:szCs w:val="24"/>
        </w:rPr>
        <w:t>Zhuangzi</w:t>
      </w:r>
      <w:r>
        <w:rPr>
          <w:rFonts w:ascii="Times New Roman" w:hAnsi="Times New Roman" w:cs="Times New Roman"/>
          <w:sz w:val="24"/>
          <w:szCs w:val="24"/>
        </w:rPr>
        <w:t xml:space="preserve"> of the former. Although Graham uses </w:t>
      </w:r>
      <w:r w:rsidR="00D53434">
        <w:rPr>
          <w:rFonts w:ascii="Times New Roman" w:hAnsi="Times New Roman" w:cs="Times New Roman"/>
          <w:sz w:val="24"/>
          <w:szCs w:val="24"/>
        </w:rPr>
        <w:t>Nietzsche</w:t>
      </w:r>
      <w:r>
        <w:rPr>
          <w:rFonts w:ascii="Times New Roman" w:hAnsi="Times New Roman" w:cs="Times New Roman"/>
          <w:sz w:val="24"/>
          <w:szCs w:val="24"/>
        </w:rPr>
        <w:t xml:space="preserve"> as illustrative of the irrationalist view of reason and truth, he concludes his lengthy analysis by suggesting that there ar</w:t>
      </w:r>
      <w:r w:rsidR="002C1BB6">
        <w:rPr>
          <w:rFonts w:ascii="Times New Roman" w:hAnsi="Times New Roman" w:cs="Times New Roman"/>
          <w:sz w:val="24"/>
          <w:szCs w:val="24"/>
        </w:rPr>
        <w:t>e two conflicting themes in Nie</w:t>
      </w:r>
      <w:r>
        <w:rPr>
          <w:rFonts w:ascii="Times New Roman" w:hAnsi="Times New Roman" w:cs="Times New Roman"/>
          <w:sz w:val="24"/>
          <w:szCs w:val="24"/>
        </w:rPr>
        <w:t>t</w:t>
      </w:r>
      <w:r w:rsidR="002C1BB6">
        <w:rPr>
          <w:rFonts w:ascii="Times New Roman" w:hAnsi="Times New Roman" w:cs="Times New Roman"/>
          <w:sz w:val="24"/>
          <w:szCs w:val="24"/>
        </w:rPr>
        <w:t>zsche</w:t>
      </w:r>
      <w:r>
        <w:rPr>
          <w:rFonts w:ascii="Times New Roman" w:hAnsi="Times New Roman" w:cs="Times New Roman"/>
          <w:sz w:val="24"/>
          <w:szCs w:val="24"/>
        </w:rPr>
        <w:t>’s works, one actually pulling in the direction of anti-rationalism, the other toward irrationalism and eventually Nazism (an unambiguous instance of irrationalism).</w:t>
      </w:r>
    </w:p>
    <w:p w14:paraId="44468690" w14:textId="5CE3030E" w:rsidR="00BD6308" w:rsidDel="002562E4" w:rsidRDefault="00BD6308">
      <w:pPr>
        <w:spacing w:after="0" w:line="480" w:lineRule="auto"/>
        <w:rPr>
          <w:del w:id="45" w:author="SHSU" w:date="2021-08-04T10:46:00Z"/>
          <w:rFonts w:ascii="Times New Roman" w:hAnsi="Times New Roman" w:cs="Times New Roman"/>
          <w:sz w:val="24"/>
          <w:szCs w:val="24"/>
        </w:rPr>
        <w:pPrChange w:id="46" w:author="SHSU" w:date="2021-08-04T10:38:00Z">
          <w:pPr>
            <w:spacing w:after="0" w:line="360" w:lineRule="auto"/>
          </w:pPr>
        </w:pPrChange>
      </w:pPr>
    </w:p>
    <w:p w14:paraId="60A52391" w14:textId="79375694" w:rsidR="002C1BB6" w:rsidRDefault="005354DF">
      <w:pPr>
        <w:spacing w:after="0" w:line="480" w:lineRule="auto"/>
        <w:rPr>
          <w:rFonts w:ascii="Times New Roman" w:hAnsi="Times New Roman" w:cs="Times New Roman"/>
          <w:sz w:val="24"/>
          <w:szCs w:val="24"/>
        </w:rPr>
        <w:pPrChange w:id="47" w:author="SHSU" w:date="2021-08-04T10:38:00Z">
          <w:pPr>
            <w:spacing w:after="0" w:line="360" w:lineRule="auto"/>
          </w:pPr>
        </w:pPrChange>
      </w:pPr>
      <w:r>
        <w:rPr>
          <w:rFonts w:ascii="Times New Roman" w:hAnsi="Times New Roman" w:cs="Times New Roman"/>
          <w:sz w:val="24"/>
          <w:szCs w:val="24"/>
        </w:rPr>
        <w:tab/>
        <w:t xml:space="preserve">Graham’s analysis relies primarily upon ideas from Nietzsche “mature” period, </w:t>
      </w:r>
      <w:r w:rsidRPr="00AF5127">
        <w:rPr>
          <w:rFonts w:ascii="Times New Roman" w:hAnsi="Times New Roman" w:cs="Times New Roman"/>
          <w:i/>
          <w:sz w:val="24"/>
          <w:szCs w:val="24"/>
        </w:rPr>
        <w:t xml:space="preserve">Beyond Good and Evil, The Genealogy of Morals, </w:t>
      </w:r>
      <w:r w:rsidR="00496407" w:rsidRPr="00AF5127">
        <w:rPr>
          <w:rFonts w:ascii="Times New Roman" w:hAnsi="Times New Roman" w:cs="Times New Roman"/>
          <w:i/>
          <w:sz w:val="24"/>
          <w:szCs w:val="24"/>
        </w:rPr>
        <w:t>Ecc</w:t>
      </w:r>
      <w:r w:rsidRPr="00AF5127">
        <w:rPr>
          <w:rFonts w:ascii="Times New Roman" w:hAnsi="Times New Roman" w:cs="Times New Roman"/>
          <w:i/>
          <w:sz w:val="24"/>
          <w:szCs w:val="24"/>
        </w:rPr>
        <w:t>e Homo</w:t>
      </w:r>
      <w:r>
        <w:rPr>
          <w:rFonts w:ascii="Times New Roman" w:hAnsi="Times New Roman" w:cs="Times New Roman"/>
          <w:sz w:val="24"/>
          <w:szCs w:val="24"/>
        </w:rPr>
        <w:t xml:space="preserve">, and </w:t>
      </w:r>
      <w:r w:rsidRPr="00AF5127">
        <w:rPr>
          <w:rFonts w:ascii="Times New Roman" w:hAnsi="Times New Roman" w:cs="Times New Roman"/>
          <w:i/>
          <w:sz w:val="24"/>
          <w:szCs w:val="24"/>
        </w:rPr>
        <w:t>The Will to Power</w:t>
      </w:r>
      <w:r>
        <w:rPr>
          <w:rFonts w:ascii="Times New Roman" w:hAnsi="Times New Roman" w:cs="Times New Roman"/>
          <w:sz w:val="24"/>
          <w:szCs w:val="24"/>
        </w:rPr>
        <w:t xml:space="preserve">. The first theme </w:t>
      </w:r>
      <w:r>
        <w:rPr>
          <w:rFonts w:ascii="Times New Roman" w:hAnsi="Times New Roman" w:cs="Times New Roman"/>
          <w:sz w:val="24"/>
          <w:szCs w:val="24"/>
        </w:rPr>
        <w:lastRenderedPageBreak/>
        <w:t xml:space="preserve">he identifies is the emphasis on primitive instinct or will to dominate which Nietzsche occasionally glorifies, and his criticisms of </w:t>
      </w:r>
      <w:r w:rsidR="00496407">
        <w:rPr>
          <w:rFonts w:ascii="Times New Roman" w:hAnsi="Times New Roman" w:cs="Times New Roman"/>
          <w:sz w:val="24"/>
          <w:szCs w:val="24"/>
        </w:rPr>
        <w:t xml:space="preserve">Christian and modern </w:t>
      </w:r>
      <w:r w:rsidR="00D53434">
        <w:rPr>
          <w:rFonts w:ascii="Times New Roman" w:hAnsi="Times New Roman" w:cs="Times New Roman"/>
          <w:sz w:val="24"/>
          <w:szCs w:val="24"/>
        </w:rPr>
        <w:t>egalitarian</w:t>
      </w:r>
      <w:r w:rsidR="00496407">
        <w:rPr>
          <w:rFonts w:ascii="Times New Roman" w:hAnsi="Times New Roman" w:cs="Times New Roman"/>
          <w:sz w:val="24"/>
          <w:szCs w:val="24"/>
        </w:rPr>
        <w:t xml:space="preserve"> moralities as psychologically unhealthy in their resentment and self-hatred. (</w:t>
      </w:r>
      <w:r w:rsidR="00DD4448">
        <w:rPr>
          <w:rFonts w:ascii="Times New Roman" w:hAnsi="Times New Roman" w:cs="Times New Roman"/>
          <w:sz w:val="24"/>
          <w:szCs w:val="24"/>
        </w:rPr>
        <w:t>“</w:t>
      </w:r>
      <w:r w:rsidR="00496407">
        <w:rPr>
          <w:rFonts w:ascii="Times New Roman" w:hAnsi="Times New Roman" w:cs="Times New Roman"/>
          <w:sz w:val="24"/>
          <w:szCs w:val="24"/>
        </w:rPr>
        <w:t xml:space="preserve">It is only among </w:t>
      </w:r>
      <w:r w:rsidR="00496407" w:rsidRPr="00AF5127">
        <w:rPr>
          <w:rFonts w:ascii="Times New Roman" w:hAnsi="Times New Roman" w:cs="Times New Roman"/>
          <w:i/>
          <w:sz w:val="24"/>
          <w:szCs w:val="24"/>
        </w:rPr>
        <w:t>decadents</w:t>
      </w:r>
      <w:r w:rsidR="00496407" w:rsidRPr="00496407">
        <w:rPr>
          <w:rFonts w:ascii="Times New Roman" w:hAnsi="Times New Roman" w:cs="Times New Roman"/>
          <w:sz w:val="24"/>
          <w:szCs w:val="24"/>
        </w:rPr>
        <w:t xml:space="preserve"> </w:t>
      </w:r>
      <w:r w:rsidR="00496407">
        <w:rPr>
          <w:rFonts w:ascii="Times New Roman" w:hAnsi="Times New Roman" w:cs="Times New Roman"/>
          <w:sz w:val="24"/>
          <w:szCs w:val="24"/>
        </w:rPr>
        <w:t xml:space="preserve">that </w:t>
      </w:r>
      <w:r w:rsidR="00496407" w:rsidRPr="00AF5127">
        <w:rPr>
          <w:rFonts w:ascii="Times New Roman" w:hAnsi="Times New Roman" w:cs="Times New Roman"/>
          <w:i/>
          <w:sz w:val="24"/>
          <w:szCs w:val="24"/>
        </w:rPr>
        <w:t xml:space="preserve">pity </w:t>
      </w:r>
      <w:r w:rsidR="00496407">
        <w:rPr>
          <w:rFonts w:ascii="Times New Roman" w:hAnsi="Times New Roman" w:cs="Times New Roman"/>
          <w:sz w:val="24"/>
          <w:szCs w:val="24"/>
        </w:rPr>
        <w:t>is called a virtue”)</w:t>
      </w:r>
      <w:r w:rsidR="002C36A4">
        <w:rPr>
          <w:rStyle w:val="FootnoteReference"/>
          <w:rFonts w:ascii="Times New Roman" w:hAnsi="Times New Roman" w:cs="Times New Roman"/>
          <w:sz w:val="24"/>
          <w:szCs w:val="24"/>
        </w:rPr>
        <w:footnoteReference w:id="7"/>
      </w:r>
      <w:r w:rsidR="00535F24">
        <w:rPr>
          <w:rFonts w:ascii="Times New Roman" w:hAnsi="Times New Roman" w:cs="Times New Roman"/>
          <w:sz w:val="24"/>
          <w:szCs w:val="24"/>
        </w:rPr>
        <w:t xml:space="preserve"> </w:t>
      </w:r>
      <w:r w:rsidR="002C1BB6">
        <w:rPr>
          <w:rFonts w:ascii="Times New Roman" w:hAnsi="Times New Roman" w:cs="Times New Roman"/>
          <w:sz w:val="24"/>
          <w:szCs w:val="24"/>
        </w:rPr>
        <w:t xml:space="preserve">The other theme, especially in the </w:t>
      </w:r>
      <w:r w:rsidR="002C1BB6" w:rsidRPr="00AF5127">
        <w:rPr>
          <w:rFonts w:ascii="Times New Roman" w:hAnsi="Times New Roman" w:cs="Times New Roman"/>
          <w:i/>
          <w:sz w:val="24"/>
          <w:szCs w:val="24"/>
        </w:rPr>
        <w:t>Genealogy to Morals</w:t>
      </w:r>
      <w:r w:rsidR="002C1BB6">
        <w:rPr>
          <w:rFonts w:ascii="Times New Roman" w:hAnsi="Times New Roman" w:cs="Times New Roman"/>
          <w:sz w:val="24"/>
          <w:szCs w:val="24"/>
        </w:rPr>
        <w:t xml:space="preserve">, is Nietzsche’s </w:t>
      </w:r>
      <w:r w:rsidR="00BD461A">
        <w:rPr>
          <w:rFonts w:ascii="Times New Roman" w:hAnsi="Times New Roman" w:cs="Times New Roman"/>
          <w:sz w:val="24"/>
          <w:szCs w:val="24"/>
        </w:rPr>
        <w:t>movement in the direction of scientific-like objectivity in the analysis of the historic causes for the decline of aristocratic values, and the rise of “slave moralities</w:t>
      </w:r>
      <w:r w:rsidR="00535F24">
        <w:rPr>
          <w:rFonts w:ascii="Times New Roman" w:hAnsi="Times New Roman" w:cs="Times New Roman"/>
          <w:sz w:val="24"/>
          <w:szCs w:val="24"/>
        </w:rPr>
        <w:t>”</w:t>
      </w:r>
      <w:r w:rsidR="00BD461A">
        <w:rPr>
          <w:rFonts w:ascii="Times New Roman" w:hAnsi="Times New Roman" w:cs="Times New Roman"/>
          <w:sz w:val="24"/>
          <w:szCs w:val="24"/>
        </w:rPr>
        <w:t>, inc</w:t>
      </w:r>
      <w:r w:rsidR="00535F24">
        <w:rPr>
          <w:rFonts w:ascii="Times New Roman" w:hAnsi="Times New Roman" w:cs="Times New Roman"/>
          <w:sz w:val="24"/>
          <w:szCs w:val="24"/>
        </w:rPr>
        <w:t>luding democracy and socialism</w:t>
      </w:r>
      <w:r w:rsidR="00DD4448">
        <w:rPr>
          <w:rFonts w:ascii="Times New Roman" w:hAnsi="Times New Roman" w:cs="Times New Roman"/>
          <w:sz w:val="24"/>
          <w:szCs w:val="24"/>
        </w:rPr>
        <w:t>,</w:t>
      </w:r>
      <w:r w:rsidR="00535F24">
        <w:rPr>
          <w:rFonts w:ascii="Times New Roman" w:hAnsi="Times New Roman" w:cs="Times New Roman"/>
          <w:sz w:val="24"/>
          <w:szCs w:val="24"/>
        </w:rPr>
        <w:t xml:space="preserve"> a</w:t>
      </w:r>
      <w:r w:rsidR="00BD461A">
        <w:rPr>
          <w:rFonts w:ascii="Times New Roman" w:hAnsi="Times New Roman" w:cs="Times New Roman"/>
          <w:sz w:val="24"/>
          <w:szCs w:val="24"/>
        </w:rPr>
        <w:t>n instance of a viewpoint bordering on anti-rationalism, not irrationalism</w:t>
      </w:r>
      <w:r w:rsidR="00DD4448">
        <w:rPr>
          <w:rFonts w:ascii="Times New Roman" w:hAnsi="Times New Roman" w:cs="Times New Roman"/>
          <w:sz w:val="24"/>
          <w:szCs w:val="24"/>
        </w:rPr>
        <w:t>.</w:t>
      </w:r>
    </w:p>
    <w:p w14:paraId="3A52690A" w14:textId="2E2579C7" w:rsidR="00BD6308" w:rsidDel="002562E4" w:rsidRDefault="00BD6308">
      <w:pPr>
        <w:spacing w:after="0" w:line="480" w:lineRule="auto"/>
        <w:rPr>
          <w:del w:id="48" w:author="SHSU" w:date="2021-08-04T10:47:00Z"/>
          <w:rFonts w:ascii="Times New Roman" w:hAnsi="Times New Roman" w:cs="Times New Roman"/>
          <w:sz w:val="24"/>
          <w:szCs w:val="24"/>
        </w:rPr>
        <w:pPrChange w:id="49" w:author="SHSU" w:date="2021-08-04T10:38:00Z">
          <w:pPr>
            <w:spacing w:after="0" w:line="360" w:lineRule="auto"/>
          </w:pPr>
        </w:pPrChange>
      </w:pPr>
    </w:p>
    <w:p w14:paraId="069465AD" w14:textId="5B01648C" w:rsidR="009A0CFB" w:rsidDel="002562E4" w:rsidRDefault="009A0CFB">
      <w:pPr>
        <w:spacing w:after="0" w:line="480" w:lineRule="auto"/>
        <w:rPr>
          <w:del w:id="50" w:author="SHSU" w:date="2021-08-04T10:48:00Z"/>
          <w:rFonts w:ascii="Times New Roman" w:hAnsi="Times New Roman" w:cs="Times New Roman"/>
          <w:sz w:val="24"/>
          <w:szCs w:val="24"/>
        </w:rPr>
        <w:pPrChange w:id="51" w:author="SHSU" w:date="2021-08-04T10:38:00Z">
          <w:pPr>
            <w:spacing w:after="0" w:line="360" w:lineRule="auto"/>
          </w:pPr>
        </w:pPrChange>
      </w:pPr>
      <w:r>
        <w:rPr>
          <w:rFonts w:ascii="Times New Roman" w:hAnsi="Times New Roman" w:cs="Times New Roman"/>
          <w:sz w:val="24"/>
          <w:szCs w:val="24"/>
        </w:rPr>
        <w:tab/>
        <w:t>What are, then, the irrationalist features for Graham of Nietzsche’s first theme (the instinct to dominate.</w:t>
      </w:r>
      <w:r w:rsidR="00535F24">
        <w:rPr>
          <w:rFonts w:ascii="Times New Roman" w:hAnsi="Times New Roman" w:cs="Times New Roman"/>
          <w:sz w:val="24"/>
          <w:szCs w:val="24"/>
        </w:rPr>
        <w:t>)? There are two salient ones. T</w:t>
      </w:r>
      <w:r>
        <w:rPr>
          <w:rFonts w:ascii="Times New Roman" w:hAnsi="Times New Roman" w:cs="Times New Roman"/>
          <w:sz w:val="24"/>
          <w:szCs w:val="24"/>
        </w:rPr>
        <w:t xml:space="preserve">he first is Nietzsche’s questioning of the value of truth itself (“why not rather untruth?”), as in his criticisms of the “free thinkers” of his </w:t>
      </w:r>
      <w:r w:rsidR="00D53434">
        <w:rPr>
          <w:rFonts w:ascii="Times New Roman" w:hAnsi="Times New Roman" w:cs="Times New Roman"/>
          <w:sz w:val="24"/>
          <w:szCs w:val="24"/>
        </w:rPr>
        <w:t>o</w:t>
      </w:r>
      <w:r w:rsidR="00535F24">
        <w:rPr>
          <w:rFonts w:ascii="Times New Roman" w:hAnsi="Times New Roman" w:cs="Times New Roman"/>
          <w:sz w:val="24"/>
          <w:szCs w:val="24"/>
        </w:rPr>
        <w:t xml:space="preserve">wn </w:t>
      </w:r>
      <w:r w:rsidR="00D53434">
        <w:rPr>
          <w:rFonts w:ascii="Times New Roman" w:hAnsi="Times New Roman" w:cs="Times New Roman"/>
          <w:sz w:val="24"/>
          <w:szCs w:val="24"/>
        </w:rPr>
        <w:t>time</w:t>
      </w:r>
      <w:r>
        <w:rPr>
          <w:rFonts w:ascii="Times New Roman" w:hAnsi="Times New Roman" w:cs="Times New Roman"/>
          <w:sz w:val="24"/>
          <w:szCs w:val="24"/>
        </w:rPr>
        <w:t xml:space="preserve"> who thought they had</w:t>
      </w:r>
      <w:r w:rsidR="00535F24">
        <w:rPr>
          <w:rFonts w:ascii="Times New Roman" w:hAnsi="Times New Roman" w:cs="Times New Roman"/>
          <w:sz w:val="24"/>
          <w:szCs w:val="24"/>
        </w:rPr>
        <w:t xml:space="preserve"> escaped morality by rejecting religion</w:t>
      </w:r>
      <w:r>
        <w:rPr>
          <w:rFonts w:ascii="Times New Roman" w:hAnsi="Times New Roman" w:cs="Times New Roman"/>
          <w:sz w:val="24"/>
          <w:szCs w:val="24"/>
        </w:rPr>
        <w:t xml:space="preserve"> in the name of truth (“the latest and purest expression of the </w:t>
      </w:r>
      <w:r w:rsidR="00D53434">
        <w:rPr>
          <w:rFonts w:ascii="Times New Roman" w:hAnsi="Times New Roman" w:cs="Times New Roman"/>
          <w:sz w:val="24"/>
          <w:szCs w:val="24"/>
        </w:rPr>
        <w:t>ascetic</w:t>
      </w:r>
      <w:r>
        <w:rPr>
          <w:rFonts w:ascii="Times New Roman" w:hAnsi="Times New Roman" w:cs="Times New Roman"/>
          <w:sz w:val="24"/>
          <w:szCs w:val="24"/>
        </w:rPr>
        <w:t xml:space="preserve"> ideal”).</w:t>
      </w:r>
      <w:r w:rsidR="002C36A4">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w:t>
      </w:r>
      <w:r w:rsidR="00DD4448">
        <w:rPr>
          <w:rFonts w:ascii="Times New Roman" w:hAnsi="Times New Roman" w:cs="Times New Roman"/>
          <w:sz w:val="24"/>
          <w:szCs w:val="24"/>
        </w:rPr>
        <w:t>Also</w:t>
      </w:r>
      <w:r>
        <w:rPr>
          <w:rFonts w:ascii="Times New Roman" w:hAnsi="Times New Roman" w:cs="Times New Roman"/>
          <w:sz w:val="24"/>
          <w:szCs w:val="24"/>
        </w:rPr>
        <w:t>, in his citing o</w:t>
      </w:r>
      <w:r w:rsidR="00535F24">
        <w:rPr>
          <w:rFonts w:ascii="Times New Roman" w:hAnsi="Times New Roman" w:cs="Times New Roman"/>
          <w:sz w:val="24"/>
          <w:szCs w:val="24"/>
        </w:rPr>
        <w:t>f the esoteric teaching of the S</w:t>
      </w:r>
      <w:r>
        <w:rPr>
          <w:rFonts w:ascii="Times New Roman" w:hAnsi="Times New Roman" w:cs="Times New Roman"/>
          <w:sz w:val="24"/>
          <w:szCs w:val="24"/>
        </w:rPr>
        <w:t>ociety of Assassins who confron</w:t>
      </w:r>
      <w:ins w:id="52" w:author="SHSU" w:date="2021-08-04T10:47:00Z">
        <w:r w:rsidR="002562E4">
          <w:rPr>
            <w:rFonts w:ascii="Times New Roman" w:hAnsi="Times New Roman" w:cs="Times New Roman"/>
            <w:sz w:val="24"/>
            <w:szCs w:val="24"/>
          </w:rPr>
          <w:t>t</w:t>
        </w:r>
      </w:ins>
      <w:r w:rsidR="00535F24">
        <w:rPr>
          <w:rFonts w:ascii="Times New Roman" w:hAnsi="Times New Roman" w:cs="Times New Roman"/>
          <w:sz w:val="24"/>
          <w:szCs w:val="24"/>
        </w:rPr>
        <w:t>ed</w:t>
      </w:r>
      <w:r>
        <w:rPr>
          <w:rFonts w:ascii="Times New Roman" w:hAnsi="Times New Roman" w:cs="Times New Roman"/>
          <w:sz w:val="24"/>
          <w:szCs w:val="24"/>
        </w:rPr>
        <w:t xml:space="preserve"> the Christian crusaders</w:t>
      </w:r>
      <w:ins w:id="53" w:author="SHSU" w:date="2021-08-04T10:48:00Z">
        <w:r w:rsidR="002562E4">
          <w:rPr>
            <w:rFonts w:ascii="Times New Roman" w:hAnsi="Times New Roman" w:cs="Times New Roman"/>
            <w:sz w:val="24"/>
            <w:szCs w:val="24"/>
          </w:rPr>
          <w:t xml:space="preserve">, </w:t>
        </w:r>
      </w:ins>
      <w:del w:id="54" w:author="SHSU" w:date="2021-08-04T10:48:00Z">
        <w:r w:rsidDel="002562E4">
          <w:rPr>
            <w:rFonts w:ascii="Times New Roman" w:hAnsi="Times New Roman" w:cs="Times New Roman"/>
            <w:sz w:val="24"/>
            <w:szCs w:val="24"/>
          </w:rPr>
          <w:delText>:</w:delText>
        </w:r>
      </w:del>
    </w:p>
    <w:p w14:paraId="060D4471" w14:textId="5F7B4791" w:rsidR="009A0CFB" w:rsidRDefault="002562E4">
      <w:pPr>
        <w:spacing w:after="0" w:line="480" w:lineRule="auto"/>
        <w:rPr>
          <w:rFonts w:ascii="Times New Roman" w:hAnsi="Times New Roman" w:cs="Times New Roman"/>
          <w:sz w:val="24"/>
          <w:szCs w:val="24"/>
        </w:rPr>
        <w:pPrChange w:id="55" w:author="SHSU" w:date="2021-08-04T10:48:00Z">
          <w:pPr>
            <w:spacing w:after="0" w:line="360" w:lineRule="auto"/>
            <w:ind w:left="720" w:right="720"/>
          </w:pPr>
        </w:pPrChange>
      </w:pPr>
      <w:ins w:id="56" w:author="SHSU" w:date="2021-08-04T10:48:00Z">
        <w:r>
          <w:rPr>
            <w:rFonts w:ascii="Times New Roman" w:hAnsi="Times New Roman" w:cs="Times New Roman"/>
            <w:sz w:val="24"/>
            <w:szCs w:val="24"/>
          </w:rPr>
          <w:t>“</w:t>
        </w:r>
      </w:ins>
      <w:r w:rsidR="009A0CFB">
        <w:rPr>
          <w:rFonts w:ascii="Times New Roman" w:hAnsi="Times New Roman" w:cs="Times New Roman"/>
          <w:sz w:val="24"/>
          <w:szCs w:val="24"/>
        </w:rPr>
        <w:t>‘Nothing is true’</w:t>
      </w:r>
      <w:r w:rsidR="00535F24">
        <w:rPr>
          <w:rFonts w:ascii="Times New Roman" w:hAnsi="Times New Roman" w:cs="Times New Roman"/>
          <w:sz w:val="24"/>
          <w:szCs w:val="24"/>
        </w:rPr>
        <w:t>;</w:t>
      </w:r>
      <w:r w:rsidR="009A0CFB">
        <w:rPr>
          <w:rFonts w:ascii="Times New Roman" w:hAnsi="Times New Roman" w:cs="Times New Roman"/>
          <w:sz w:val="24"/>
          <w:szCs w:val="24"/>
        </w:rPr>
        <w:t xml:space="preserve"> everything is permitted.’ Here we have real freedom, for the notion of truth itself has been disposed of.</w:t>
      </w:r>
      <w:ins w:id="57" w:author="SHSU" w:date="2021-08-04T10:48:00Z">
        <w:r>
          <w:rPr>
            <w:rFonts w:ascii="Times New Roman" w:hAnsi="Times New Roman" w:cs="Times New Roman"/>
            <w:sz w:val="24"/>
            <w:szCs w:val="24"/>
          </w:rPr>
          <w:t>”</w:t>
        </w:r>
      </w:ins>
      <w:r w:rsidR="002C36A4">
        <w:rPr>
          <w:rStyle w:val="FootnoteReference"/>
          <w:rFonts w:ascii="Times New Roman" w:hAnsi="Times New Roman" w:cs="Times New Roman"/>
          <w:sz w:val="24"/>
          <w:szCs w:val="24"/>
        </w:rPr>
        <w:footnoteReference w:id="9"/>
      </w:r>
    </w:p>
    <w:p w14:paraId="46074511" w14:textId="7F3A9AC6" w:rsidR="00BD6308" w:rsidDel="002562E4" w:rsidRDefault="00BD6308">
      <w:pPr>
        <w:spacing w:after="0" w:line="480" w:lineRule="auto"/>
        <w:ind w:left="720" w:right="720"/>
        <w:rPr>
          <w:del w:id="58" w:author="SHSU" w:date="2021-08-04T10:48:00Z"/>
          <w:rFonts w:ascii="Times New Roman" w:hAnsi="Times New Roman" w:cs="Times New Roman"/>
          <w:sz w:val="24"/>
          <w:szCs w:val="24"/>
        </w:rPr>
        <w:pPrChange w:id="59" w:author="SHSU" w:date="2021-08-04T10:38:00Z">
          <w:pPr>
            <w:spacing w:after="0" w:line="360" w:lineRule="auto"/>
            <w:ind w:left="720" w:right="720"/>
          </w:pPr>
        </w:pPrChange>
      </w:pPr>
    </w:p>
    <w:p w14:paraId="1FF188DA" w14:textId="1775776B" w:rsidR="009A0CFB" w:rsidRDefault="009A0CFB">
      <w:pPr>
        <w:spacing w:after="0" w:line="480" w:lineRule="auto"/>
        <w:rPr>
          <w:rFonts w:ascii="Times New Roman" w:hAnsi="Times New Roman" w:cs="Times New Roman"/>
          <w:sz w:val="24"/>
          <w:szCs w:val="24"/>
        </w:rPr>
        <w:pPrChange w:id="60" w:author="SHSU" w:date="2021-08-04T10:38:00Z">
          <w:pPr>
            <w:spacing w:after="0" w:line="360" w:lineRule="auto"/>
          </w:pPr>
        </w:pPrChange>
      </w:pPr>
      <w:r>
        <w:rPr>
          <w:rFonts w:ascii="Times New Roman" w:hAnsi="Times New Roman" w:cs="Times New Roman"/>
          <w:sz w:val="24"/>
          <w:szCs w:val="24"/>
        </w:rPr>
        <w:tab/>
        <w:t xml:space="preserve">The other sin against awareness in Nietzsche’s first theme, is the </w:t>
      </w:r>
      <w:r w:rsidRPr="009A0CFB">
        <w:rPr>
          <w:rFonts w:ascii="Times New Roman" w:hAnsi="Times New Roman" w:cs="Times New Roman"/>
          <w:sz w:val="24"/>
          <w:szCs w:val="24"/>
          <w:u w:val="single"/>
        </w:rPr>
        <w:t>caveat</w:t>
      </w:r>
      <w:r>
        <w:rPr>
          <w:rFonts w:ascii="Times New Roman" w:hAnsi="Times New Roman" w:cs="Times New Roman"/>
          <w:sz w:val="24"/>
          <w:szCs w:val="24"/>
        </w:rPr>
        <w:t xml:space="preserve"> that the strong should insulate themselves, lest they be </w:t>
      </w:r>
      <w:r w:rsidR="003C276F">
        <w:rPr>
          <w:rFonts w:ascii="Times New Roman" w:hAnsi="Times New Roman" w:cs="Times New Roman"/>
          <w:sz w:val="24"/>
          <w:szCs w:val="24"/>
        </w:rPr>
        <w:t>infected themselves with the “un</w:t>
      </w:r>
      <w:r w:rsidR="00535F24">
        <w:rPr>
          <w:rFonts w:ascii="Times New Roman" w:hAnsi="Times New Roman" w:cs="Times New Roman"/>
          <w:sz w:val="24"/>
          <w:szCs w:val="24"/>
        </w:rPr>
        <w:t>-virtu</w:t>
      </w:r>
      <w:r w:rsidR="003C276F">
        <w:rPr>
          <w:rFonts w:ascii="Times New Roman" w:hAnsi="Times New Roman" w:cs="Times New Roman"/>
          <w:sz w:val="24"/>
          <w:szCs w:val="24"/>
        </w:rPr>
        <w:t xml:space="preserve">es” of pity and compassion, and come to doubt their right to healthy life affirmation. As Graham says here </w:t>
      </w:r>
      <w:r w:rsidR="003C276F">
        <w:rPr>
          <w:rFonts w:ascii="Times New Roman" w:hAnsi="Times New Roman" w:cs="Times New Roman"/>
          <w:sz w:val="24"/>
          <w:szCs w:val="24"/>
        </w:rPr>
        <w:lastRenderedPageBreak/>
        <w:t xml:space="preserve">paraphrasing Nietzsche, the “proper relation of higher to lower is not sympathy, but scorn … he is in favor of a </w:t>
      </w:r>
      <w:r w:rsidR="003C276F" w:rsidRPr="006D77BD">
        <w:rPr>
          <w:rFonts w:ascii="Times New Roman" w:hAnsi="Times New Roman" w:cs="Times New Roman"/>
          <w:i/>
          <w:sz w:val="24"/>
          <w:szCs w:val="24"/>
        </w:rPr>
        <w:t>deliberate shutting off of awareness</w:t>
      </w:r>
      <w:r w:rsidR="003C276F">
        <w:rPr>
          <w:rFonts w:ascii="Times New Roman" w:hAnsi="Times New Roman" w:cs="Times New Roman"/>
          <w:sz w:val="24"/>
          <w:szCs w:val="24"/>
        </w:rPr>
        <w:t>.”</w:t>
      </w:r>
      <w:r w:rsidR="002C36A4">
        <w:rPr>
          <w:rStyle w:val="FootnoteReference"/>
          <w:rFonts w:ascii="Times New Roman" w:hAnsi="Times New Roman" w:cs="Times New Roman"/>
          <w:sz w:val="24"/>
          <w:szCs w:val="24"/>
        </w:rPr>
        <w:footnoteReference w:id="10"/>
      </w:r>
    </w:p>
    <w:p w14:paraId="101BC759" w14:textId="06FDD0BF" w:rsidR="00BD6308" w:rsidDel="002562E4" w:rsidRDefault="00BD6308">
      <w:pPr>
        <w:spacing w:after="0" w:line="480" w:lineRule="auto"/>
        <w:rPr>
          <w:del w:id="61" w:author="SHSU" w:date="2021-08-04T10:48:00Z"/>
          <w:rFonts w:ascii="Times New Roman" w:hAnsi="Times New Roman" w:cs="Times New Roman"/>
          <w:sz w:val="24"/>
          <w:szCs w:val="24"/>
        </w:rPr>
        <w:pPrChange w:id="62" w:author="SHSU" w:date="2021-08-04T10:38:00Z">
          <w:pPr>
            <w:spacing w:after="0" w:line="360" w:lineRule="auto"/>
          </w:pPr>
        </w:pPrChange>
      </w:pPr>
    </w:p>
    <w:p w14:paraId="14BB64FF" w14:textId="127D70FE" w:rsidR="003C276F" w:rsidDel="002562E4" w:rsidRDefault="003C276F">
      <w:pPr>
        <w:spacing w:after="0" w:line="480" w:lineRule="auto"/>
        <w:rPr>
          <w:del w:id="63" w:author="SHSU" w:date="2021-08-04T10:49:00Z"/>
          <w:rFonts w:ascii="Times New Roman" w:hAnsi="Times New Roman" w:cs="Times New Roman"/>
          <w:sz w:val="24"/>
          <w:szCs w:val="24"/>
        </w:rPr>
        <w:pPrChange w:id="64" w:author="SHSU" w:date="2021-08-04T10:38:00Z">
          <w:pPr>
            <w:spacing w:after="0" w:line="360" w:lineRule="auto"/>
          </w:pPr>
        </w:pPrChange>
      </w:pPr>
      <w:r>
        <w:rPr>
          <w:rFonts w:ascii="Times New Roman" w:hAnsi="Times New Roman" w:cs="Times New Roman"/>
          <w:sz w:val="24"/>
          <w:szCs w:val="24"/>
        </w:rPr>
        <w:tab/>
        <w:t>Now, what are the features of Nietzsche’s other, more “scientific” theme, when he appears to stand outside his subject and comment objectively (</w:t>
      </w:r>
      <w:r w:rsidR="006D77BD">
        <w:rPr>
          <w:rFonts w:ascii="Times New Roman" w:hAnsi="Times New Roman" w:cs="Times New Roman"/>
          <w:sz w:val="24"/>
          <w:szCs w:val="24"/>
        </w:rPr>
        <w:t>bordering</w:t>
      </w:r>
      <w:r>
        <w:rPr>
          <w:rFonts w:ascii="Times New Roman" w:hAnsi="Times New Roman" w:cs="Times New Roman"/>
          <w:sz w:val="24"/>
          <w:szCs w:val="24"/>
        </w:rPr>
        <w:t xml:space="preserve"> for Graham on anti-rationalism rather than irrationalism)? First, in his final (and autobiographical) work </w:t>
      </w:r>
      <w:r w:rsidRPr="003C276F">
        <w:rPr>
          <w:rFonts w:ascii="Times New Roman" w:hAnsi="Times New Roman" w:cs="Times New Roman"/>
          <w:sz w:val="24"/>
          <w:szCs w:val="24"/>
          <w:u w:val="single"/>
        </w:rPr>
        <w:t>Ecce Homo</w:t>
      </w:r>
      <w:r>
        <w:rPr>
          <w:rFonts w:ascii="Times New Roman" w:hAnsi="Times New Roman" w:cs="Times New Roman"/>
          <w:sz w:val="24"/>
          <w:szCs w:val="24"/>
        </w:rPr>
        <w:t>, Nietzsche defends truth (at least for philosophers such as himself) as the ultimate value</w:t>
      </w:r>
      <w:ins w:id="65" w:author="SHSU" w:date="2021-08-04T10:49:00Z">
        <w:r w:rsidR="002562E4">
          <w:rPr>
            <w:rFonts w:ascii="Times New Roman" w:hAnsi="Times New Roman" w:cs="Times New Roman"/>
            <w:sz w:val="24"/>
            <w:szCs w:val="24"/>
          </w:rPr>
          <w:t>, “</w:t>
        </w:r>
      </w:ins>
      <w:del w:id="66" w:author="SHSU" w:date="2021-08-04T10:49:00Z">
        <w:r w:rsidDel="002562E4">
          <w:rPr>
            <w:rFonts w:ascii="Times New Roman" w:hAnsi="Times New Roman" w:cs="Times New Roman"/>
            <w:sz w:val="24"/>
            <w:szCs w:val="24"/>
          </w:rPr>
          <w:delText>:</w:delText>
        </w:r>
      </w:del>
    </w:p>
    <w:p w14:paraId="741E3EEF" w14:textId="2D3348E1" w:rsidR="00BD6308" w:rsidDel="002562E4" w:rsidRDefault="00BD6308">
      <w:pPr>
        <w:spacing w:after="0" w:line="480" w:lineRule="auto"/>
        <w:rPr>
          <w:del w:id="67" w:author="SHSU" w:date="2021-08-04T10:49:00Z"/>
          <w:rFonts w:ascii="Times New Roman" w:hAnsi="Times New Roman" w:cs="Times New Roman"/>
          <w:sz w:val="24"/>
          <w:szCs w:val="24"/>
        </w:rPr>
        <w:pPrChange w:id="68" w:author="SHSU" w:date="2021-08-04T10:38:00Z">
          <w:pPr>
            <w:spacing w:after="0" w:line="360" w:lineRule="auto"/>
          </w:pPr>
        </w:pPrChange>
      </w:pPr>
    </w:p>
    <w:p w14:paraId="47614EC9" w14:textId="10731360" w:rsidR="003C276F" w:rsidDel="002562E4" w:rsidRDefault="003C276F">
      <w:pPr>
        <w:spacing w:after="0" w:line="480" w:lineRule="auto"/>
        <w:rPr>
          <w:del w:id="69" w:author="SHSU" w:date="2021-08-04T10:50:00Z"/>
          <w:rFonts w:ascii="Times New Roman" w:hAnsi="Times New Roman" w:cs="Times New Roman"/>
          <w:sz w:val="24"/>
          <w:szCs w:val="24"/>
        </w:rPr>
        <w:pPrChange w:id="70" w:author="SHSU" w:date="2021-08-04T10:49:00Z">
          <w:pPr>
            <w:spacing w:after="0" w:line="360" w:lineRule="auto"/>
            <w:ind w:left="720" w:right="720"/>
          </w:pPr>
        </w:pPrChange>
      </w:pPr>
      <w:r>
        <w:rPr>
          <w:rFonts w:ascii="Times New Roman" w:hAnsi="Times New Roman" w:cs="Times New Roman"/>
          <w:sz w:val="24"/>
          <w:szCs w:val="24"/>
        </w:rPr>
        <w:t>… truth</w:t>
      </w:r>
      <w:ins w:id="71" w:author="SHSU" w:date="2021-08-04T10:49:00Z">
        <w:r w:rsidR="002562E4">
          <w:rPr>
            <w:rFonts w:ascii="Times New Roman" w:hAnsi="Times New Roman" w:cs="Times New Roman"/>
            <w:sz w:val="24"/>
            <w:szCs w:val="24"/>
          </w:rPr>
          <w:t>…</w:t>
        </w:r>
      </w:ins>
      <w:del w:id="72" w:author="SHSU" w:date="2021-08-04T10:49:00Z">
        <w:r w:rsidDel="002562E4">
          <w:rPr>
            <w:rFonts w:ascii="Times New Roman" w:hAnsi="Times New Roman" w:cs="Times New Roman"/>
            <w:sz w:val="24"/>
            <w:szCs w:val="24"/>
          </w:rPr>
          <w:delText xml:space="preserve"> .. </w:delText>
        </w:r>
      </w:del>
      <w:r>
        <w:rPr>
          <w:rFonts w:ascii="Times New Roman" w:hAnsi="Times New Roman" w:cs="Times New Roman"/>
          <w:sz w:val="24"/>
          <w:szCs w:val="24"/>
        </w:rPr>
        <w:t>became for me more and more the real measure of value</w:t>
      </w:r>
      <w:del w:id="73" w:author="SHSU" w:date="2021-08-04T10:49:00Z">
        <w:r w:rsidDel="002562E4">
          <w:rPr>
            <w:rFonts w:ascii="Times New Roman" w:hAnsi="Times New Roman" w:cs="Times New Roman"/>
            <w:sz w:val="24"/>
            <w:szCs w:val="24"/>
          </w:rPr>
          <w:delText xml:space="preserve"> </w:delText>
        </w:r>
      </w:del>
      <w:r>
        <w:rPr>
          <w:rFonts w:ascii="Times New Roman" w:hAnsi="Times New Roman" w:cs="Times New Roman"/>
          <w:sz w:val="24"/>
          <w:szCs w:val="24"/>
        </w:rPr>
        <w:t>…</w:t>
      </w:r>
      <w:del w:id="74" w:author="SHSU" w:date="2021-08-04T10:49:00Z">
        <w:r w:rsidDel="002562E4">
          <w:rPr>
            <w:rFonts w:ascii="Times New Roman" w:hAnsi="Times New Roman" w:cs="Times New Roman"/>
            <w:sz w:val="24"/>
            <w:szCs w:val="24"/>
          </w:rPr>
          <w:delText xml:space="preserve"> </w:delText>
        </w:r>
      </w:del>
      <w:r>
        <w:rPr>
          <w:rFonts w:ascii="Times New Roman" w:hAnsi="Times New Roman" w:cs="Times New Roman"/>
          <w:sz w:val="24"/>
          <w:szCs w:val="24"/>
        </w:rPr>
        <w:t>Yes to life is not only the highest insight, it is also</w:t>
      </w:r>
      <w:del w:id="75" w:author="SHSU" w:date="2021-08-04T10:49:00Z">
        <w:r w:rsidDel="002562E4">
          <w:rPr>
            <w:rFonts w:ascii="Times New Roman" w:hAnsi="Times New Roman" w:cs="Times New Roman"/>
            <w:sz w:val="24"/>
            <w:szCs w:val="24"/>
          </w:rPr>
          <w:delText xml:space="preserve"> </w:delText>
        </w:r>
      </w:del>
      <w:r>
        <w:rPr>
          <w:rFonts w:ascii="Times New Roman" w:hAnsi="Times New Roman" w:cs="Times New Roman"/>
          <w:sz w:val="24"/>
          <w:szCs w:val="24"/>
        </w:rPr>
        <w:t>…</w:t>
      </w:r>
      <w:del w:id="76" w:author="SHSU" w:date="2021-08-04T10:49:00Z">
        <w:r w:rsidDel="002562E4">
          <w:rPr>
            <w:rFonts w:ascii="Times New Roman" w:hAnsi="Times New Roman" w:cs="Times New Roman"/>
            <w:sz w:val="24"/>
            <w:szCs w:val="24"/>
          </w:rPr>
          <w:delText xml:space="preserve"> </w:delText>
        </w:r>
      </w:del>
      <w:r>
        <w:rPr>
          <w:rFonts w:ascii="Times New Roman" w:hAnsi="Times New Roman" w:cs="Times New Roman"/>
          <w:sz w:val="24"/>
          <w:szCs w:val="24"/>
        </w:rPr>
        <w:t>the insight</w:t>
      </w:r>
      <w:del w:id="77" w:author="SHSU" w:date="2021-08-04T10:49:00Z">
        <w:r w:rsidDel="002562E4">
          <w:rPr>
            <w:rFonts w:ascii="Times New Roman" w:hAnsi="Times New Roman" w:cs="Times New Roman"/>
            <w:sz w:val="24"/>
            <w:szCs w:val="24"/>
          </w:rPr>
          <w:delText xml:space="preserve"> </w:delText>
        </w:r>
      </w:del>
      <w:r>
        <w:rPr>
          <w:rFonts w:ascii="Times New Roman" w:hAnsi="Times New Roman" w:cs="Times New Roman"/>
          <w:sz w:val="24"/>
          <w:szCs w:val="24"/>
        </w:rPr>
        <w:t>…</w:t>
      </w:r>
      <w:del w:id="78" w:author="SHSU" w:date="2021-08-04T10:49:00Z">
        <w:r w:rsidDel="002562E4">
          <w:rPr>
            <w:rFonts w:ascii="Times New Roman" w:hAnsi="Times New Roman" w:cs="Times New Roman"/>
            <w:sz w:val="24"/>
            <w:szCs w:val="24"/>
          </w:rPr>
          <w:delText xml:space="preserve"> </w:delText>
        </w:r>
      </w:del>
      <w:r>
        <w:rPr>
          <w:rFonts w:ascii="Times New Roman" w:hAnsi="Times New Roman" w:cs="Times New Roman"/>
          <w:sz w:val="24"/>
          <w:szCs w:val="24"/>
        </w:rPr>
        <w:t>maintained by truth and knowledge</w:t>
      </w:r>
      <w:r w:rsidR="002C36A4">
        <w:rPr>
          <w:rFonts w:ascii="Times New Roman" w:hAnsi="Times New Roman" w:cs="Times New Roman"/>
          <w:sz w:val="24"/>
          <w:szCs w:val="24"/>
        </w:rPr>
        <w:t>.”</w:t>
      </w:r>
      <w:r w:rsidR="002C36A4">
        <w:rPr>
          <w:rStyle w:val="FootnoteReference"/>
          <w:rFonts w:ascii="Times New Roman" w:hAnsi="Times New Roman" w:cs="Times New Roman"/>
          <w:sz w:val="24"/>
          <w:szCs w:val="24"/>
        </w:rPr>
        <w:footnoteReference w:id="11"/>
      </w:r>
    </w:p>
    <w:p w14:paraId="7B184783" w14:textId="01218EB0" w:rsidR="00BD6308" w:rsidDel="002562E4" w:rsidRDefault="00BD6308">
      <w:pPr>
        <w:spacing w:after="0" w:line="480" w:lineRule="auto"/>
        <w:rPr>
          <w:del w:id="79" w:author="SHSU" w:date="2021-08-04T10:50:00Z"/>
          <w:rFonts w:ascii="Times New Roman" w:hAnsi="Times New Roman" w:cs="Times New Roman"/>
          <w:sz w:val="24"/>
          <w:szCs w:val="24"/>
        </w:rPr>
        <w:pPrChange w:id="80" w:author="SHSU" w:date="2021-08-04T10:50:00Z">
          <w:pPr>
            <w:spacing w:after="0" w:line="360" w:lineRule="auto"/>
            <w:ind w:left="720" w:right="720"/>
          </w:pPr>
        </w:pPrChange>
      </w:pPr>
    </w:p>
    <w:p w14:paraId="6D7C6C44" w14:textId="06EC8BC1" w:rsidR="003C276F" w:rsidRDefault="002562E4">
      <w:pPr>
        <w:spacing w:after="0" w:line="480" w:lineRule="auto"/>
        <w:rPr>
          <w:rFonts w:ascii="Times New Roman" w:hAnsi="Times New Roman" w:cs="Times New Roman"/>
          <w:sz w:val="24"/>
          <w:szCs w:val="24"/>
        </w:rPr>
        <w:pPrChange w:id="81" w:author="SHSU" w:date="2021-08-04T10:38:00Z">
          <w:pPr>
            <w:spacing w:after="0" w:line="360" w:lineRule="auto"/>
          </w:pPr>
        </w:pPrChange>
      </w:pPr>
      <w:ins w:id="82" w:author="SHSU" w:date="2021-08-04T10:50:00Z">
        <w:r>
          <w:rPr>
            <w:rFonts w:ascii="Times New Roman" w:hAnsi="Times New Roman" w:cs="Times New Roman"/>
            <w:sz w:val="24"/>
            <w:szCs w:val="24"/>
          </w:rPr>
          <w:t xml:space="preserve">  </w:t>
        </w:r>
      </w:ins>
      <w:r w:rsidR="00CC5DD8">
        <w:rPr>
          <w:rFonts w:ascii="Times New Roman" w:hAnsi="Times New Roman" w:cs="Times New Roman"/>
          <w:sz w:val="24"/>
          <w:szCs w:val="24"/>
        </w:rPr>
        <w:t>As Graham notes, and as is obvious by inspection, this is a dilemma for Nietzsche because it implies that there is an aspect to</w:t>
      </w:r>
      <w:ins w:id="83" w:author="SHSU" w:date="2021-08-04T10:50:00Z">
        <w:r>
          <w:rPr>
            <w:rFonts w:ascii="Times New Roman" w:hAnsi="Times New Roman" w:cs="Times New Roman"/>
            <w:sz w:val="24"/>
            <w:szCs w:val="24"/>
          </w:rPr>
          <w:t xml:space="preserve"> the</w:t>
        </w:r>
      </w:ins>
      <w:r w:rsidR="00CC5DD8">
        <w:rPr>
          <w:rFonts w:ascii="Times New Roman" w:hAnsi="Times New Roman" w:cs="Times New Roman"/>
          <w:sz w:val="24"/>
          <w:szCs w:val="24"/>
        </w:rPr>
        <w:t xml:space="preserve"> pursuit of truth which is more than simply </w:t>
      </w:r>
      <w:ins w:id="84" w:author="SHSU" w:date="2021-08-04T10:50:00Z">
        <w:r>
          <w:rPr>
            <w:rFonts w:ascii="Times New Roman" w:hAnsi="Times New Roman" w:cs="Times New Roman"/>
            <w:sz w:val="24"/>
            <w:szCs w:val="24"/>
          </w:rPr>
          <w:t xml:space="preserve">the </w:t>
        </w:r>
      </w:ins>
      <w:r w:rsidR="00CC5DD8">
        <w:rPr>
          <w:rFonts w:ascii="Times New Roman" w:hAnsi="Times New Roman" w:cs="Times New Roman"/>
          <w:sz w:val="24"/>
          <w:szCs w:val="24"/>
        </w:rPr>
        <w:t>will to power and species preservation.</w:t>
      </w:r>
    </w:p>
    <w:p w14:paraId="59525A52" w14:textId="7A39DFB7" w:rsidR="00BD6308" w:rsidDel="002562E4" w:rsidRDefault="00BD6308">
      <w:pPr>
        <w:spacing w:after="0" w:line="480" w:lineRule="auto"/>
        <w:rPr>
          <w:del w:id="85" w:author="SHSU" w:date="2021-08-04T10:50:00Z"/>
          <w:rFonts w:ascii="Times New Roman" w:hAnsi="Times New Roman" w:cs="Times New Roman"/>
          <w:sz w:val="24"/>
          <w:szCs w:val="24"/>
        </w:rPr>
        <w:pPrChange w:id="86" w:author="SHSU" w:date="2021-08-04T10:38:00Z">
          <w:pPr>
            <w:spacing w:after="0" w:line="360" w:lineRule="auto"/>
          </w:pPr>
        </w:pPrChange>
      </w:pPr>
    </w:p>
    <w:p w14:paraId="475FF21A" w14:textId="77777777" w:rsidR="00DF0284" w:rsidRDefault="00CC5DD8">
      <w:pPr>
        <w:spacing w:after="0" w:line="480" w:lineRule="auto"/>
        <w:rPr>
          <w:rFonts w:ascii="Times New Roman" w:hAnsi="Times New Roman" w:cs="Times New Roman"/>
          <w:sz w:val="24"/>
          <w:szCs w:val="24"/>
        </w:rPr>
        <w:pPrChange w:id="87" w:author="SHSU" w:date="2021-08-04T10:38:00Z">
          <w:pPr>
            <w:spacing w:after="0" w:line="360" w:lineRule="auto"/>
          </w:pPr>
        </w:pPrChange>
      </w:pPr>
      <w:r>
        <w:rPr>
          <w:rFonts w:ascii="Times New Roman" w:hAnsi="Times New Roman" w:cs="Times New Roman"/>
          <w:sz w:val="24"/>
          <w:szCs w:val="24"/>
        </w:rPr>
        <w:tab/>
        <w:t>Another anti-rationalist (vs irrationalist) aspect of Nietzsche’s thought is his aware concession to the contributions made by “slave moralities” to knowledge and the deepening of the human soul, as in the idea of “Caesar with the soul of Christ”, or his comment that the Prussian aristocracy could use an infusion of both biblical and commercial values. And yet another instance of objective</w:t>
      </w:r>
      <w:r w:rsidR="00124D9C">
        <w:rPr>
          <w:rFonts w:ascii="Times New Roman" w:hAnsi="Times New Roman" w:cs="Times New Roman"/>
          <w:sz w:val="24"/>
          <w:szCs w:val="24"/>
        </w:rPr>
        <w:t xml:space="preserve"> analysis over spontaneous inst</w:t>
      </w:r>
      <w:r w:rsidR="006D77BD">
        <w:rPr>
          <w:rFonts w:ascii="Times New Roman" w:hAnsi="Times New Roman" w:cs="Times New Roman"/>
          <w:sz w:val="24"/>
          <w:szCs w:val="24"/>
        </w:rPr>
        <w:t>inct</w:t>
      </w:r>
      <w:r>
        <w:rPr>
          <w:rFonts w:ascii="Times New Roman" w:hAnsi="Times New Roman" w:cs="Times New Roman"/>
          <w:sz w:val="24"/>
          <w:szCs w:val="24"/>
        </w:rPr>
        <w:t xml:space="preserve"> is Nietzsche’s implied expectation that slave moralities should defer </w:t>
      </w:r>
      <w:r w:rsidR="002137B6">
        <w:rPr>
          <w:rFonts w:ascii="Times New Roman" w:hAnsi="Times New Roman" w:cs="Times New Roman"/>
          <w:sz w:val="24"/>
          <w:szCs w:val="24"/>
        </w:rPr>
        <w:t xml:space="preserve">to </w:t>
      </w:r>
      <w:r w:rsidR="00DF0284">
        <w:rPr>
          <w:rFonts w:ascii="Times New Roman" w:hAnsi="Times New Roman" w:cs="Times New Roman"/>
          <w:sz w:val="24"/>
          <w:szCs w:val="24"/>
        </w:rPr>
        <w:t xml:space="preserve">master moralities in the interest of species preservation, </w:t>
      </w:r>
      <w:r w:rsidR="002137B6">
        <w:rPr>
          <w:rFonts w:ascii="Times New Roman" w:hAnsi="Times New Roman" w:cs="Times New Roman"/>
          <w:sz w:val="24"/>
          <w:szCs w:val="24"/>
        </w:rPr>
        <w:t>rather</w:t>
      </w:r>
      <w:r w:rsidR="00DF0284">
        <w:rPr>
          <w:rFonts w:ascii="Times New Roman" w:hAnsi="Times New Roman" w:cs="Times New Roman"/>
          <w:sz w:val="24"/>
          <w:szCs w:val="24"/>
        </w:rPr>
        <w:t xml:space="preserve"> than follow the</w:t>
      </w:r>
      <w:r w:rsidR="002137B6">
        <w:rPr>
          <w:rFonts w:ascii="Times New Roman" w:hAnsi="Times New Roman" w:cs="Times New Roman"/>
          <w:sz w:val="24"/>
          <w:szCs w:val="24"/>
        </w:rPr>
        <w:t>ir own</w:t>
      </w:r>
      <w:r w:rsidR="00DF0284">
        <w:rPr>
          <w:rFonts w:ascii="Times New Roman" w:hAnsi="Times New Roman" w:cs="Times New Roman"/>
          <w:sz w:val="24"/>
          <w:szCs w:val="24"/>
        </w:rPr>
        <w:t xml:space="preserve"> local instincts and despise them.</w:t>
      </w:r>
      <w:r w:rsidR="002137B6">
        <w:rPr>
          <w:rFonts w:ascii="Times New Roman" w:hAnsi="Times New Roman" w:cs="Times New Roman"/>
          <w:sz w:val="24"/>
          <w:szCs w:val="24"/>
        </w:rPr>
        <w:t xml:space="preserve"> </w:t>
      </w:r>
      <w:r w:rsidR="00DF0284">
        <w:rPr>
          <w:rFonts w:ascii="Times New Roman" w:hAnsi="Times New Roman" w:cs="Times New Roman"/>
          <w:sz w:val="24"/>
          <w:szCs w:val="24"/>
        </w:rPr>
        <w:t xml:space="preserve">Graham concludes his </w:t>
      </w:r>
      <w:r w:rsidR="00DF0284">
        <w:rPr>
          <w:rFonts w:ascii="Times New Roman" w:hAnsi="Times New Roman" w:cs="Times New Roman"/>
          <w:sz w:val="24"/>
          <w:szCs w:val="24"/>
        </w:rPr>
        <w:lastRenderedPageBreak/>
        <w:t xml:space="preserve">analysis of Nietzsche’s two themes by observing that it was the more primitive, instinctive, irrationalist one which led to an </w:t>
      </w:r>
      <w:r w:rsidR="00DD4448">
        <w:rPr>
          <w:rFonts w:ascii="Times New Roman" w:hAnsi="Times New Roman" w:cs="Times New Roman"/>
          <w:sz w:val="24"/>
          <w:szCs w:val="24"/>
        </w:rPr>
        <w:t>un</w:t>
      </w:r>
      <w:r w:rsidR="00DF0284">
        <w:rPr>
          <w:rFonts w:ascii="Times New Roman" w:hAnsi="Times New Roman" w:cs="Times New Roman"/>
          <w:sz w:val="24"/>
          <w:szCs w:val="24"/>
        </w:rPr>
        <w:t xml:space="preserve">ambiguous </w:t>
      </w:r>
      <w:r w:rsidR="00D47BE6">
        <w:rPr>
          <w:rFonts w:ascii="Times New Roman" w:hAnsi="Times New Roman" w:cs="Times New Roman"/>
          <w:sz w:val="24"/>
          <w:szCs w:val="24"/>
        </w:rPr>
        <w:t>instance of irrationalism in the Nazi ideology.</w:t>
      </w:r>
    </w:p>
    <w:p w14:paraId="46D7A204" w14:textId="7F7A48F4" w:rsidR="00BD6308" w:rsidDel="002562E4" w:rsidRDefault="00BD6308">
      <w:pPr>
        <w:spacing w:after="0" w:line="480" w:lineRule="auto"/>
        <w:rPr>
          <w:del w:id="88" w:author="SHSU" w:date="2021-08-04T10:51:00Z"/>
          <w:rFonts w:ascii="Times New Roman" w:hAnsi="Times New Roman" w:cs="Times New Roman"/>
          <w:sz w:val="24"/>
          <w:szCs w:val="24"/>
        </w:rPr>
        <w:pPrChange w:id="89" w:author="SHSU" w:date="2021-08-04T10:38:00Z">
          <w:pPr>
            <w:spacing w:after="0" w:line="360" w:lineRule="auto"/>
          </w:pPr>
        </w:pPrChange>
      </w:pPr>
    </w:p>
    <w:p w14:paraId="596F53BC" w14:textId="5581C42C" w:rsidR="00D47BE6" w:rsidRDefault="00D47BE6">
      <w:pPr>
        <w:spacing w:after="0" w:line="480" w:lineRule="auto"/>
        <w:rPr>
          <w:rFonts w:ascii="Times New Roman" w:hAnsi="Times New Roman" w:cs="Times New Roman"/>
          <w:sz w:val="24"/>
          <w:szCs w:val="24"/>
        </w:rPr>
        <w:pPrChange w:id="90" w:author="SHSU" w:date="2021-08-04T10:38:00Z">
          <w:pPr>
            <w:spacing w:after="0" w:line="360" w:lineRule="auto"/>
          </w:pPr>
        </w:pPrChange>
      </w:pPr>
      <w:r>
        <w:rPr>
          <w:rFonts w:ascii="Times New Roman" w:hAnsi="Times New Roman" w:cs="Times New Roman"/>
          <w:sz w:val="24"/>
          <w:szCs w:val="24"/>
        </w:rPr>
        <w:tab/>
        <w:t xml:space="preserve">As a lengthy illustration of anti-rationalism Graham gives </w:t>
      </w:r>
      <w:r w:rsidR="00221111">
        <w:rPr>
          <w:rFonts w:ascii="Times New Roman" w:hAnsi="Times New Roman" w:cs="Times New Roman"/>
          <w:sz w:val="24"/>
          <w:szCs w:val="24"/>
        </w:rPr>
        <w:t>us his academic special</w:t>
      </w:r>
      <w:r>
        <w:rPr>
          <w:rFonts w:ascii="Times New Roman" w:hAnsi="Times New Roman" w:cs="Times New Roman"/>
          <w:sz w:val="24"/>
          <w:szCs w:val="24"/>
        </w:rPr>
        <w:t>ty, the composite 4</w:t>
      </w:r>
      <w:r w:rsidRPr="00D47BE6">
        <w:rPr>
          <w:rFonts w:ascii="Times New Roman" w:hAnsi="Times New Roman" w:cs="Times New Roman"/>
          <w:sz w:val="24"/>
          <w:szCs w:val="24"/>
          <w:vertAlign w:val="superscript"/>
        </w:rPr>
        <w:t>th</w:t>
      </w:r>
      <w:r>
        <w:rPr>
          <w:rFonts w:ascii="Times New Roman" w:hAnsi="Times New Roman" w:cs="Times New Roman"/>
          <w:sz w:val="24"/>
          <w:szCs w:val="24"/>
        </w:rPr>
        <w:t xml:space="preserve"> century BCE Chinese Daoist work, </w:t>
      </w:r>
      <w:r w:rsidR="00DD4448">
        <w:rPr>
          <w:rFonts w:ascii="Times New Roman" w:hAnsi="Times New Roman" w:cs="Times New Roman"/>
          <w:i/>
          <w:sz w:val="24"/>
          <w:szCs w:val="24"/>
        </w:rPr>
        <w:t xml:space="preserve">Zhuangzi </w:t>
      </w:r>
      <w:r>
        <w:rPr>
          <w:rFonts w:ascii="Times New Roman" w:hAnsi="Times New Roman" w:cs="Times New Roman"/>
          <w:sz w:val="24"/>
          <w:szCs w:val="24"/>
        </w:rPr>
        <w:t xml:space="preserve">(also </w:t>
      </w:r>
      <w:r w:rsidR="00DD4448">
        <w:rPr>
          <w:rFonts w:ascii="Times New Roman" w:hAnsi="Times New Roman" w:cs="Times New Roman"/>
          <w:i/>
          <w:sz w:val="24"/>
          <w:szCs w:val="24"/>
        </w:rPr>
        <w:t>Chuang-tzu)</w:t>
      </w:r>
      <w:r>
        <w:rPr>
          <w:rFonts w:ascii="Times New Roman" w:hAnsi="Times New Roman" w:cs="Times New Roman"/>
          <w:sz w:val="24"/>
          <w:szCs w:val="24"/>
        </w:rPr>
        <w:t>, a highly skeptical viewpoint which took shape in disputations with other classical Chinese schools of thought, notably Confucianism</w:t>
      </w:r>
      <w:r w:rsidR="00DD4448">
        <w:rPr>
          <w:rFonts w:ascii="Times New Roman" w:hAnsi="Times New Roman" w:cs="Times New Roman"/>
          <w:sz w:val="24"/>
          <w:szCs w:val="24"/>
        </w:rPr>
        <w:t>.</w:t>
      </w:r>
      <w:r>
        <w:rPr>
          <w:rFonts w:ascii="Times New Roman" w:hAnsi="Times New Roman" w:cs="Times New Roman"/>
          <w:sz w:val="24"/>
          <w:szCs w:val="24"/>
        </w:rPr>
        <w:t xml:space="preserve"> Graham notes that all schools of ancient Chinese thought agreed upon</w:t>
      </w:r>
      <w:r w:rsidR="00F11E8C">
        <w:rPr>
          <w:rFonts w:ascii="Times New Roman" w:hAnsi="Times New Roman" w:cs="Times New Roman"/>
          <w:sz w:val="24"/>
          <w:szCs w:val="24"/>
        </w:rPr>
        <w:t xml:space="preserve"> spontaneity as the instigator of action, to be tempered or measured by wisdom, but differed over the nature of wisdom, with </w:t>
      </w:r>
      <w:r w:rsidR="007B05EF">
        <w:rPr>
          <w:rFonts w:ascii="Times New Roman" w:hAnsi="Times New Roman" w:cs="Times New Roman"/>
          <w:sz w:val="24"/>
          <w:szCs w:val="24"/>
        </w:rPr>
        <w:t>Confucianism</w:t>
      </w:r>
      <w:r w:rsidR="00F11E8C">
        <w:rPr>
          <w:rFonts w:ascii="Times New Roman" w:hAnsi="Times New Roman" w:cs="Times New Roman"/>
          <w:sz w:val="24"/>
          <w:szCs w:val="24"/>
        </w:rPr>
        <w:t xml:space="preserve"> emphasizing rule-</w:t>
      </w:r>
      <w:r w:rsidR="007B05EF">
        <w:rPr>
          <w:rFonts w:ascii="Times New Roman" w:hAnsi="Times New Roman" w:cs="Times New Roman"/>
          <w:sz w:val="24"/>
          <w:szCs w:val="24"/>
        </w:rPr>
        <w:t>following</w:t>
      </w:r>
      <w:r w:rsidR="00F11E8C">
        <w:rPr>
          <w:rFonts w:ascii="Times New Roman" w:hAnsi="Times New Roman" w:cs="Times New Roman"/>
          <w:sz w:val="24"/>
          <w:szCs w:val="24"/>
        </w:rPr>
        <w:t xml:space="preserve"> as the wise approach and </w:t>
      </w:r>
      <w:r w:rsidR="007B05EF">
        <w:rPr>
          <w:rFonts w:ascii="Times New Roman" w:hAnsi="Times New Roman" w:cs="Times New Roman"/>
          <w:sz w:val="24"/>
          <w:szCs w:val="24"/>
        </w:rPr>
        <w:t>Zhuangzi</w:t>
      </w:r>
      <w:r w:rsidR="00F11E8C">
        <w:rPr>
          <w:rFonts w:ascii="Times New Roman" w:hAnsi="Times New Roman" w:cs="Times New Roman"/>
          <w:sz w:val="24"/>
          <w:szCs w:val="24"/>
        </w:rPr>
        <w:t xml:space="preserve"> </w:t>
      </w:r>
      <w:r w:rsidR="007B05EF">
        <w:rPr>
          <w:rFonts w:ascii="Times New Roman" w:hAnsi="Times New Roman" w:cs="Times New Roman"/>
          <w:sz w:val="24"/>
          <w:szCs w:val="24"/>
        </w:rPr>
        <w:t>explicitly</w:t>
      </w:r>
      <w:r w:rsidR="00F11E8C">
        <w:rPr>
          <w:rFonts w:ascii="Times New Roman" w:hAnsi="Times New Roman" w:cs="Times New Roman"/>
          <w:sz w:val="24"/>
          <w:szCs w:val="24"/>
        </w:rPr>
        <w:t xml:space="preserve"> critical of this kind of </w:t>
      </w:r>
      <w:r w:rsidR="007B05EF">
        <w:rPr>
          <w:rFonts w:ascii="Times New Roman" w:hAnsi="Times New Roman" w:cs="Times New Roman"/>
          <w:sz w:val="24"/>
          <w:szCs w:val="24"/>
        </w:rPr>
        <w:t>moral rationalism</w:t>
      </w:r>
      <w:r w:rsidR="00F11E8C">
        <w:rPr>
          <w:rFonts w:ascii="Times New Roman" w:hAnsi="Times New Roman" w:cs="Times New Roman"/>
          <w:sz w:val="24"/>
          <w:szCs w:val="24"/>
        </w:rPr>
        <w:t>. In brief, Graham depicts Zhuangzi as offering a view of appropriate action in any situation as deriving from the single imperative to “mirror things as they are,” or as Graham likes to say, “be aware of all relevant factors.” On Zhuangzi’s skeptical view there are no fixed rules, given the shifting fluidity of experience and the limits of human language to capture it, even momentarily. Nor is there any clear border between self and other (non-self), nor between apparent polarities.</w:t>
      </w:r>
      <w:r w:rsidR="002C36A4">
        <w:rPr>
          <w:rStyle w:val="FootnoteReference"/>
          <w:rFonts w:ascii="Times New Roman" w:hAnsi="Times New Roman" w:cs="Times New Roman"/>
          <w:sz w:val="24"/>
          <w:szCs w:val="24"/>
        </w:rPr>
        <w:footnoteReference w:id="12"/>
      </w:r>
      <w:r w:rsidR="00F11E8C">
        <w:rPr>
          <w:rFonts w:ascii="Times New Roman" w:hAnsi="Times New Roman" w:cs="Times New Roman"/>
          <w:sz w:val="24"/>
          <w:szCs w:val="24"/>
        </w:rPr>
        <w:t xml:space="preserve"> The wise approach to action varies from case to case, relying on trained awareness </w:t>
      </w:r>
      <w:r w:rsidR="006176AC">
        <w:rPr>
          <w:rFonts w:ascii="Times New Roman" w:hAnsi="Times New Roman" w:cs="Times New Roman"/>
          <w:sz w:val="24"/>
          <w:szCs w:val="24"/>
        </w:rPr>
        <w:t>to indicate appropriate choice of action to give measure to spontaneous pulls;</w:t>
      </w:r>
    </w:p>
    <w:p w14:paraId="1EEC3CCC" w14:textId="577FBF58" w:rsidR="00BD6308" w:rsidDel="00A60499" w:rsidRDefault="00BD6308">
      <w:pPr>
        <w:spacing w:after="0" w:line="240" w:lineRule="auto"/>
        <w:rPr>
          <w:del w:id="91" w:author="SHSU" w:date="2021-08-04T10:52:00Z"/>
          <w:rFonts w:ascii="Times New Roman" w:hAnsi="Times New Roman" w:cs="Times New Roman"/>
          <w:sz w:val="24"/>
          <w:szCs w:val="24"/>
        </w:rPr>
        <w:pPrChange w:id="92" w:author="SHSU" w:date="2021-08-04T10:52:00Z">
          <w:pPr>
            <w:spacing w:after="0" w:line="360" w:lineRule="auto"/>
          </w:pPr>
        </w:pPrChange>
      </w:pPr>
    </w:p>
    <w:p w14:paraId="67E52E5B" w14:textId="77777777" w:rsidR="006176AC" w:rsidRDefault="006176AC">
      <w:pPr>
        <w:spacing w:after="0" w:line="240" w:lineRule="auto"/>
        <w:ind w:left="720" w:right="1440"/>
        <w:rPr>
          <w:rFonts w:ascii="Times New Roman" w:hAnsi="Times New Roman" w:cs="Times New Roman"/>
          <w:sz w:val="24"/>
          <w:szCs w:val="24"/>
        </w:rPr>
        <w:pPrChange w:id="93" w:author="SHSU" w:date="2021-08-04T10:52:00Z">
          <w:pPr>
            <w:spacing w:after="0" w:line="360" w:lineRule="auto"/>
            <w:ind w:left="720" w:right="1440"/>
          </w:pPr>
        </w:pPrChange>
      </w:pPr>
      <w:r>
        <w:rPr>
          <w:rFonts w:ascii="Times New Roman" w:hAnsi="Times New Roman" w:cs="Times New Roman"/>
          <w:sz w:val="24"/>
          <w:szCs w:val="24"/>
        </w:rPr>
        <w:t>Within yourself, no fixed positions:</w:t>
      </w:r>
    </w:p>
    <w:p w14:paraId="5E304780" w14:textId="77777777" w:rsidR="006176AC" w:rsidRDefault="006176AC">
      <w:pPr>
        <w:spacing w:after="0" w:line="240" w:lineRule="auto"/>
        <w:ind w:left="720" w:right="1440"/>
        <w:rPr>
          <w:rFonts w:ascii="Times New Roman" w:hAnsi="Times New Roman" w:cs="Times New Roman"/>
          <w:sz w:val="24"/>
          <w:szCs w:val="24"/>
        </w:rPr>
        <w:pPrChange w:id="94" w:author="SHSU" w:date="2021-08-04T10:52:00Z">
          <w:pPr>
            <w:spacing w:after="0" w:line="360" w:lineRule="auto"/>
            <w:ind w:left="720" w:right="1440"/>
          </w:pPr>
        </w:pPrChange>
      </w:pPr>
      <w:r>
        <w:rPr>
          <w:rFonts w:ascii="Times New Roman" w:hAnsi="Times New Roman" w:cs="Times New Roman"/>
          <w:sz w:val="24"/>
          <w:szCs w:val="24"/>
        </w:rPr>
        <w:t>Things as they take shape disclose themselves.</w:t>
      </w:r>
    </w:p>
    <w:p w14:paraId="7D33EFA9" w14:textId="77777777" w:rsidR="006176AC" w:rsidRDefault="006176AC">
      <w:pPr>
        <w:spacing w:after="0" w:line="240" w:lineRule="auto"/>
        <w:ind w:left="720" w:right="1440"/>
        <w:rPr>
          <w:rFonts w:ascii="Times New Roman" w:hAnsi="Times New Roman" w:cs="Times New Roman"/>
          <w:sz w:val="24"/>
          <w:szCs w:val="24"/>
        </w:rPr>
        <w:pPrChange w:id="95" w:author="SHSU" w:date="2021-08-04T10:52:00Z">
          <w:pPr>
            <w:spacing w:after="0" w:line="360" w:lineRule="auto"/>
            <w:ind w:left="720" w:right="1440"/>
          </w:pPr>
        </w:pPrChange>
      </w:pPr>
      <w:r>
        <w:rPr>
          <w:rFonts w:ascii="Times New Roman" w:hAnsi="Times New Roman" w:cs="Times New Roman"/>
          <w:sz w:val="24"/>
          <w:szCs w:val="24"/>
        </w:rPr>
        <w:t>Moving, be like water,</w:t>
      </w:r>
    </w:p>
    <w:p w14:paraId="4C7E1164" w14:textId="77777777" w:rsidR="006176AC" w:rsidRDefault="006176AC">
      <w:pPr>
        <w:spacing w:after="0" w:line="240" w:lineRule="auto"/>
        <w:ind w:left="720" w:right="1440"/>
        <w:rPr>
          <w:rFonts w:ascii="Times New Roman" w:hAnsi="Times New Roman" w:cs="Times New Roman"/>
          <w:sz w:val="24"/>
          <w:szCs w:val="24"/>
        </w:rPr>
        <w:pPrChange w:id="96" w:author="SHSU" w:date="2021-08-04T10:52:00Z">
          <w:pPr>
            <w:spacing w:after="0" w:line="360" w:lineRule="auto"/>
            <w:ind w:left="720" w:right="1440"/>
          </w:pPr>
        </w:pPrChange>
      </w:pPr>
      <w:r>
        <w:rPr>
          <w:rFonts w:ascii="Times New Roman" w:hAnsi="Times New Roman" w:cs="Times New Roman"/>
          <w:sz w:val="24"/>
          <w:szCs w:val="24"/>
        </w:rPr>
        <w:t>Still be like a mirror,</w:t>
      </w:r>
    </w:p>
    <w:p w14:paraId="1B6E11DB" w14:textId="0F8C3C9B" w:rsidR="006176AC" w:rsidRDefault="006176AC">
      <w:pPr>
        <w:spacing w:after="0" w:line="240" w:lineRule="auto"/>
        <w:ind w:left="720" w:right="1440"/>
        <w:rPr>
          <w:ins w:id="97" w:author="SHSU" w:date="2021-08-04T10:53:00Z"/>
          <w:rFonts w:ascii="Times New Roman" w:hAnsi="Times New Roman" w:cs="Times New Roman"/>
          <w:sz w:val="24"/>
          <w:szCs w:val="24"/>
        </w:rPr>
        <w:pPrChange w:id="98" w:author="SHSU" w:date="2021-08-04T10:52:00Z">
          <w:pPr>
            <w:spacing w:after="0" w:line="360" w:lineRule="auto"/>
            <w:ind w:left="720" w:right="1440"/>
          </w:pPr>
        </w:pPrChange>
      </w:pPr>
      <w:r>
        <w:rPr>
          <w:rFonts w:ascii="Times New Roman" w:hAnsi="Times New Roman" w:cs="Times New Roman"/>
          <w:sz w:val="24"/>
          <w:szCs w:val="24"/>
        </w:rPr>
        <w:t xml:space="preserve">Respond like an </w:t>
      </w:r>
      <w:commentRangeStart w:id="99"/>
      <w:r>
        <w:rPr>
          <w:rFonts w:ascii="Times New Roman" w:hAnsi="Times New Roman" w:cs="Times New Roman"/>
          <w:sz w:val="24"/>
          <w:szCs w:val="24"/>
        </w:rPr>
        <w:t>echo</w:t>
      </w:r>
      <w:commentRangeEnd w:id="99"/>
      <w:r w:rsidR="00A60499">
        <w:rPr>
          <w:rStyle w:val="CommentReference"/>
        </w:rPr>
        <w:commentReference w:id="99"/>
      </w:r>
      <w:r>
        <w:rPr>
          <w:rFonts w:ascii="Times New Roman" w:hAnsi="Times New Roman" w:cs="Times New Roman"/>
          <w:sz w:val="24"/>
          <w:szCs w:val="24"/>
        </w:rPr>
        <w:t>.</w:t>
      </w:r>
      <w:r w:rsidR="002C36A4">
        <w:rPr>
          <w:rStyle w:val="FootnoteReference"/>
          <w:rFonts w:ascii="Times New Roman" w:hAnsi="Times New Roman" w:cs="Times New Roman"/>
          <w:sz w:val="24"/>
          <w:szCs w:val="24"/>
        </w:rPr>
        <w:footnoteReference w:id="13"/>
      </w:r>
    </w:p>
    <w:p w14:paraId="6C5A68FE" w14:textId="4D6030CC" w:rsidR="00A60499" w:rsidRDefault="00A60499">
      <w:pPr>
        <w:spacing w:after="0" w:line="240" w:lineRule="auto"/>
        <w:ind w:right="1440"/>
        <w:rPr>
          <w:ins w:id="100" w:author="SHSU" w:date="2021-08-04T10:53:00Z"/>
          <w:rFonts w:ascii="Times New Roman" w:hAnsi="Times New Roman" w:cs="Times New Roman"/>
          <w:sz w:val="24"/>
          <w:szCs w:val="24"/>
        </w:rPr>
        <w:pPrChange w:id="101" w:author="SHSU" w:date="2021-08-04T10:53:00Z">
          <w:pPr>
            <w:spacing w:after="0" w:line="360" w:lineRule="auto"/>
            <w:ind w:left="720" w:right="1440"/>
          </w:pPr>
        </w:pPrChange>
      </w:pPr>
    </w:p>
    <w:p w14:paraId="7E3CE024" w14:textId="3F11AFC7" w:rsidR="00A60499" w:rsidDel="00A60499" w:rsidRDefault="00A60499">
      <w:pPr>
        <w:spacing w:after="0" w:line="480" w:lineRule="auto"/>
        <w:ind w:right="1440"/>
        <w:rPr>
          <w:del w:id="102" w:author="SHSU" w:date="2021-08-04T10:53:00Z"/>
          <w:rFonts w:ascii="Times New Roman" w:hAnsi="Times New Roman" w:cs="Times New Roman"/>
          <w:sz w:val="24"/>
          <w:szCs w:val="24"/>
        </w:rPr>
        <w:pPrChange w:id="103" w:author="SHSU" w:date="2021-08-04T10:53:00Z">
          <w:pPr>
            <w:spacing w:after="0" w:line="360" w:lineRule="auto"/>
            <w:ind w:left="720" w:right="1440"/>
          </w:pPr>
        </w:pPrChange>
      </w:pPr>
    </w:p>
    <w:p w14:paraId="68AFC0F1" w14:textId="2124362F" w:rsidR="00BD6308" w:rsidDel="00A60499" w:rsidRDefault="00BD6308">
      <w:pPr>
        <w:spacing w:after="0" w:line="480" w:lineRule="auto"/>
        <w:ind w:left="1440" w:right="1440"/>
        <w:rPr>
          <w:del w:id="104" w:author="SHSU" w:date="2021-08-04T10:53:00Z"/>
          <w:rFonts w:ascii="Times New Roman" w:hAnsi="Times New Roman" w:cs="Times New Roman"/>
          <w:sz w:val="24"/>
          <w:szCs w:val="24"/>
        </w:rPr>
        <w:pPrChange w:id="105" w:author="SHSU" w:date="2021-08-04T10:53:00Z">
          <w:pPr>
            <w:spacing w:after="0" w:line="360" w:lineRule="auto"/>
            <w:ind w:left="1440" w:right="1440"/>
          </w:pPr>
        </w:pPrChange>
      </w:pPr>
    </w:p>
    <w:p w14:paraId="3989DB35" w14:textId="77777777" w:rsidR="002137B6" w:rsidRDefault="006176AC">
      <w:pPr>
        <w:spacing w:after="0" w:line="480" w:lineRule="auto"/>
        <w:rPr>
          <w:rFonts w:ascii="Times New Roman" w:hAnsi="Times New Roman" w:cs="Times New Roman"/>
          <w:sz w:val="24"/>
          <w:szCs w:val="24"/>
        </w:rPr>
        <w:pPrChange w:id="106" w:author="SHSU" w:date="2021-08-04T10:53:00Z">
          <w:pPr>
            <w:spacing w:after="0" w:line="360" w:lineRule="auto"/>
          </w:pPr>
        </w:pPrChange>
      </w:pPr>
      <w:r>
        <w:rPr>
          <w:rFonts w:ascii="Times New Roman" w:hAnsi="Times New Roman" w:cs="Times New Roman"/>
          <w:sz w:val="24"/>
          <w:szCs w:val="24"/>
        </w:rPr>
        <w:tab/>
        <w:t>Said differently, appropriate choice of action by the wise person is not a matter of the rational ego selecting from among antecedently established alte</w:t>
      </w:r>
      <w:r w:rsidR="002137B6">
        <w:rPr>
          <w:rFonts w:ascii="Times New Roman" w:hAnsi="Times New Roman" w:cs="Times New Roman"/>
          <w:sz w:val="24"/>
          <w:szCs w:val="24"/>
        </w:rPr>
        <w:t>rnatives</w:t>
      </w:r>
      <w:r>
        <w:rPr>
          <w:rFonts w:ascii="Times New Roman" w:hAnsi="Times New Roman" w:cs="Times New Roman"/>
          <w:sz w:val="24"/>
          <w:szCs w:val="24"/>
        </w:rPr>
        <w:t xml:space="preserve"> and/or moral platitudes, but of an immediate follow-on (such as an echo, so to speak) deriving from unhindered and undistracted clarity about each particular situation which arises. In fact, Graham notes, in Zhuangzi’s vision, the sage does not even explicitly decide on courses of action, but is always only “about to” decide before acting in a seamless move from implicit to explicit.</w:t>
      </w:r>
      <w:r w:rsidR="00BD6308">
        <w:rPr>
          <w:rFonts w:ascii="Times New Roman" w:hAnsi="Times New Roman" w:cs="Times New Roman"/>
          <w:sz w:val="24"/>
          <w:szCs w:val="24"/>
        </w:rPr>
        <w:t xml:space="preserve"> Zhuangzi often uses the experience of skilled crafts</w:t>
      </w:r>
      <w:r w:rsidR="002137B6">
        <w:rPr>
          <w:rFonts w:ascii="Times New Roman" w:hAnsi="Times New Roman" w:cs="Times New Roman"/>
          <w:sz w:val="24"/>
          <w:szCs w:val="24"/>
        </w:rPr>
        <w:t>men such as meat-carvers, wheel</w:t>
      </w:r>
      <w:r w:rsidR="00BD6308">
        <w:rPr>
          <w:rFonts w:ascii="Times New Roman" w:hAnsi="Times New Roman" w:cs="Times New Roman"/>
          <w:sz w:val="24"/>
          <w:szCs w:val="24"/>
        </w:rPr>
        <w:t>wrights and carpenters to illustrate the “knack” for skills which can only be acquired (if at all) in patient apprenticeship, not through</w:t>
      </w:r>
      <w:r w:rsidR="002137B6">
        <w:rPr>
          <w:rFonts w:ascii="Times New Roman" w:hAnsi="Times New Roman" w:cs="Times New Roman"/>
          <w:sz w:val="24"/>
          <w:szCs w:val="24"/>
        </w:rPr>
        <w:t xml:space="preserve"> </w:t>
      </w:r>
      <w:r w:rsidR="00BD6308">
        <w:rPr>
          <w:rFonts w:ascii="Times New Roman" w:hAnsi="Times New Roman" w:cs="Times New Roman"/>
          <w:sz w:val="24"/>
          <w:szCs w:val="24"/>
        </w:rPr>
        <w:t>learning</w:t>
      </w:r>
      <w:r w:rsidR="00DD4448">
        <w:rPr>
          <w:rFonts w:ascii="Times New Roman" w:hAnsi="Times New Roman" w:cs="Times New Roman"/>
          <w:sz w:val="24"/>
          <w:szCs w:val="24"/>
        </w:rPr>
        <w:t xml:space="preserve"> and applying</w:t>
      </w:r>
      <w:r w:rsidR="00BD6308">
        <w:rPr>
          <w:rFonts w:ascii="Times New Roman" w:hAnsi="Times New Roman" w:cs="Times New Roman"/>
          <w:sz w:val="24"/>
          <w:szCs w:val="24"/>
        </w:rPr>
        <w:t xml:space="preserve"> </w:t>
      </w:r>
      <w:r w:rsidR="002137B6">
        <w:rPr>
          <w:rFonts w:ascii="Times New Roman" w:hAnsi="Times New Roman" w:cs="Times New Roman"/>
          <w:sz w:val="24"/>
          <w:szCs w:val="24"/>
        </w:rPr>
        <w:t xml:space="preserve">general </w:t>
      </w:r>
      <w:r w:rsidR="00BD6308">
        <w:rPr>
          <w:rFonts w:ascii="Times New Roman" w:hAnsi="Times New Roman" w:cs="Times New Roman"/>
          <w:sz w:val="24"/>
          <w:szCs w:val="24"/>
        </w:rPr>
        <w:t>rules.</w:t>
      </w:r>
      <w:r w:rsidR="001F22F8">
        <w:rPr>
          <w:rFonts w:ascii="Times New Roman" w:hAnsi="Times New Roman" w:cs="Times New Roman"/>
          <w:sz w:val="24"/>
          <w:szCs w:val="24"/>
        </w:rPr>
        <w:t xml:space="preserve"> </w:t>
      </w:r>
    </w:p>
    <w:p w14:paraId="78AB4B2E" w14:textId="34738490" w:rsidR="002137B6" w:rsidDel="00A60499" w:rsidRDefault="002137B6">
      <w:pPr>
        <w:spacing w:after="0" w:line="480" w:lineRule="auto"/>
        <w:rPr>
          <w:del w:id="107" w:author="SHSU" w:date="2021-08-04T10:54:00Z"/>
          <w:rFonts w:ascii="Times New Roman" w:hAnsi="Times New Roman" w:cs="Times New Roman"/>
          <w:sz w:val="24"/>
          <w:szCs w:val="24"/>
        </w:rPr>
        <w:pPrChange w:id="108" w:author="SHSU" w:date="2021-08-04T10:38:00Z">
          <w:pPr>
            <w:spacing w:after="0" w:line="360" w:lineRule="auto"/>
          </w:pPr>
        </w:pPrChange>
      </w:pPr>
    </w:p>
    <w:p w14:paraId="5E701620" w14:textId="5443051A" w:rsidR="00BD6308" w:rsidRDefault="001F22F8">
      <w:pPr>
        <w:spacing w:after="0" w:line="480" w:lineRule="auto"/>
        <w:ind w:firstLine="720"/>
        <w:rPr>
          <w:rFonts w:ascii="Times New Roman" w:hAnsi="Times New Roman" w:cs="Times New Roman"/>
          <w:sz w:val="24"/>
          <w:szCs w:val="24"/>
        </w:rPr>
        <w:pPrChange w:id="109" w:author="SHSU" w:date="2021-08-04T10:38:00Z">
          <w:pPr>
            <w:spacing w:after="0" w:line="360" w:lineRule="auto"/>
            <w:ind w:firstLine="720"/>
          </w:pPr>
        </w:pPrChange>
      </w:pPr>
      <w:r>
        <w:rPr>
          <w:rFonts w:ascii="Times New Roman" w:hAnsi="Times New Roman" w:cs="Times New Roman"/>
          <w:sz w:val="24"/>
          <w:szCs w:val="24"/>
        </w:rPr>
        <w:t xml:space="preserve">How, then, does Zhuangzi’s “anti-rationalism” differ from Nietzsche’s “irrationalist” </w:t>
      </w:r>
      <w:r w:rsidR="00683A0E">
        <w:rPr>
          <w:rFonts w:ascii="Times New Roman" w:hAnsi="Times New Roman" w:cs="Times New Roman"/>
          <w:sz w:val="24"/>
          <w:szCs w:val="24"/>
        </w:rPr>
        <w:t>side, according to Graham? He summarizes his summary of Zhuangzi by noting two stages in Zhuangzi’s thought: first the idea that all rules of conduct are themselves groundless; second that the closest thing to a “ground” for Zhuangzi’s skepticism is the “single imp</w:t>
      </w:r>
      <w:r w:rsidR="002137B6">
        <w:rPr>
          <w:rFonts w:ascii="Times New Roman" w:hAnsi="Times New Roman" w:cs="Times New Roman"/>
          <w:sz w:val="24"/>
          <w:szCs w:val="24"/>
        </w:rPr>
        <w:t>erative</w:t>
      </w:r>
      <w:r w:rsidR="00683A0E">
        <w:rPr>
          <w:rFonts w:ascii="Times New Roman" w:hAnsi="Times New Roman" w:cs="Times New Roman"/>
          <w:sz w:val="24"/>
          <w:szCs w:val="24"/>
        </w:rPr>
        <w:t>” to “mirror things as they are,” or to “be aware” of all relevant factors. He then contrasts this anti-rationalism with Nietzsche’s irrationalist mood, by noting that for Zhuangzi, without doubt, the world must be taken as it objectively is at any particular moment, not as it pleases one to see it, if one is to be in accord with “the way” (or the Dao). In contemporary terms (not Graham’s) this would be to say that Zhuangzi would reject Niet</w:t>
      </w:r>
      <w:r w:rsidR="00DD4448">
        <w:rPr>
          <w:rFonts w:ascii="Times New Roman" w:hAnsi="Times New Roman" w:cs="Times New Roman"/>
          <w:sz w:val="24"/>
          <w:szCs w:val="24"/>
        </w:rPr>
        <w:t>z</w:t>
      </w:r>
      <w:r w:rsidR="00683A0E">
        <w:rPr>
          <w:rFonts w:ascii="Times New Roman" w:hAnsi="Times New Roman" w:cs="Times New Roman"/>
          <w:sz w:val="24"/>
          <w:szCs w:val="24"/>
        </w:rPr>
        <w:t xml:space="preserve">sche’s “perspectivism” as not fully </w:t>
      </w:r>
      <w:r w:rsidR="00A06620">
        <w:rPr>
          <w:rFonts w:ascii="Times New Roman" w:hAnsi="Times New Roman" w:cs="Times New Roman"/>
          <w:sz w:val="24"/>
          <w:szCs w:val="24"/>
        </w:rPr>
        <w:t>aware, in failing to appreciate the “neutrality of viewpoints which forbids one to give preference to my own,” except on critical grounds of greater awareness.</w:t>
      </w:r>
      <w:r w:rsidR="002C36A4">
        <w:rPr>
          <w:rStyle w:val="FootnoteReference"/>
          <w:rFonts w:ascii="Times New Roman" w:hAnsi="Times New Roman" w:cs="Times New Roman"/>
          <w:sz w:val="24"/>
          <w:szCs w:val="24"/>
        </w:rPr>
        <w:footnoteReference w:id="14"/>
      </w:r>
      <w:r w:rsidR="00A06620">
        <w:rPr>
          <w:rFonts w:ascii="Times New Roman" w:hAnsi="Times New Roman" w:cs="Times New Roman"/>
          <w:sz w:val="24"/>
          <w:szCs w:val="24"/>
        </w:rPr>
        <w:t xml:space="preserve"> Nietzsche, of course, might reply that his ground is to </w:t>
      </w:r>
      <w:del w:id="110" w:author="SHSU" w:date="2021-08-04T11:02:00Z">
        <w:r w:rsidR="00A06620" w:rsidDel="002211F8">
          <w:rPr>
            <w:rFonts w:ascii="Times New Roman" w:hAnsi="Times New Roman" w:cs="Times New Roman"/>
            <w:sz w:val="24"/>
            <w:szCs w:val="24"/>
          </w:rPr>
          <w:lastRenderedPageBreak/>
          <w:delText>“</w:delText>
        </w:r>
      </w:del>
      <w:r w:rsidR="00A06620">
        <w:rPr>
          <w:rFonts w:ascii="Times New Roman" w:hAnsi="Times New Roman" w:cs="Times New Roman"/>
          <w:sz w:val="24"/>
          <w:szCs w:val="24"/>
        </w:rPr>
        <w:t>be aware that the ‘will to power’</w:t>
      </w:r>
      <w:r w:rsidR="002137B6">
        <w:rPr>
          <w:rFonts w:ascii="Times New Roman" w:hAnsi="Times New Roman" w:cs="Times New Roman"/>
          <w:sz w:val="24"/>
          <w:szCs w:val="24"/>
        </w:rPr>
        <w:t xml:space="preserve"> is the ground of all grounds, </w:t>
      </w:r>
      <w:r w:rsidR="00A06620">
        <w:rPr>
          <w:rFonts w:ascii="Times New Roman" w:hAnsi="Times New Roman" w:cs="Times New Roman"/>
          <w:sz w:val="24"/>
          <w:szCs w:val="24"/>
        </w:rPr>
        <w:t>but, as we have seen, in his more reflective mood Nietzsche cannot sustain this view, and lapses back into analytic attempts in accounting for h</w:t>
      </w:r>
      <w:r w:rsidR="002137B6">
        <w:rPr>
          <w:rFonts w:ascii="Times New Roman" w:hAnsi="Times New Roman" w:cs="Times New Roman"/>
          <w:sz w:val="24"/>
          <w:szCs w:val="24"/>
        </w:rPr>
        <w:t>istorical causality. (And even i</w:t>
      </w:r>
      <w:r w:rsidR="00A06620">
        <w:rPr>
          <w:rFonts w:ascii="Times New Roman" w:hAnsi="Times New Roman" w:cs="Times New Roman"/>
          <w:sz w:val="24"/>
          <w:szCs w:val="24"/>
        </w:rPr>
        <w:t>f Nietzsche</w:t>
      </w:r>
      <w:r w:rsidR="005A25DD">
        <w:rPr>
          <w:rFonts w:ascii="Times New Roman" w:hAnsi="Times New Roman" w:cs="Times New Roman"/>
          <w:sz w:val="24"/>
          <w:szCs w:val="24"/>
        </w:rPr>
        <w:t xml:space="preserve"> were to reply that the “will to untruth” is only accurate for the masses, he cannot apply this to his own case and still believe in his own insights without reducing them to merely his own will to power).</w:t>
      </w:r>
    </w:p>
    <w:p w14:paraId="0D0DB18E" w14:textId="5684EF2C" w:rsidR="005A25DD" w:rsidDel="002211F8" w:rsidRDefault="005A25DD">
      <w:pPr>
        <w:spacing w:after="0" w:line="480" w:lineRule="auto"/>
        <w:rPr>
          <w:del w:id="111" w:author="SHSU" w:date="2021-08-04T11:02:00Z"/>
          <w:rFonts w:ascii="Times New Roman" w:hAnsi="Times New Roman" w:cs="Times New Roman"/>
          <w:sz w:val="24"/>
          <w:szCs w:val="24"/>
        </w:rPr>
        <w:pPrChange w:id="112" w:author="SHSU" w:date="2021-08-04T10:38:00Z">
          <w:pPr>
            <w:spacing w:after="0" w:line="360" w:lineRule="auto"/>
          </w:pPr>
        </w:pPrChange>
      </w:pPr>
      <w:r>
        <w:rPr>
          <w:rFonts w:ascii="Times New Roman" w:hAnsi="Times New Roman" w:cs="Times New Roman"/>
          <w:sz w:val="24"/>
          <w:szCs w:val="24"/>
        </w:rPr>
        <w:tab/>
      </w:r>
    </w:p>
    <w:p w14:paraId="61614596" w14:textId="0CA4EDEC" w:rsidR="005A25DD" w:rsidRDefault="005A25DD">
      <w:pPr>
        <w:spacing w:after="0" w:line="480" w:lineRule="auto"/>
        <w:rPr>
          <w:rFonts w:ascii="Times New Roman" w:hAnsi="Times New Roman" w:cs="Times New Roman"/>
          <w:sz w:val="24"/>
          <w:szCs w:val="24"/>
        </w:rPr>
        <w:pPrChange w:id="113" w:author="SHSU" w:date="2021-08-04T10:38:00Z">
          <w:pPr>
            <w:spacing w:after="0" w:line="360" w:lineRule="auto"/>
          </w:pPr>
        </w:pPrChange>
      </w:pPr>
      <w:del w:id="114" w:author="SHSU" w:date="2021-08-04T11:02:00Z">
        <w:r w:rsidDel="002211F8">
          <w:rPr>
            <w:rFonts w:ascii="Times New Roman" w:hAnsi="Times New Roman" w:cs="Times New Roman"/>
            <w:sz w:val="24"/>
            <w:szCs w:val="24"/>
          </w:rPr>
          <w:tab/>
        </w:r>
      </w:del>
      <w:r>
        <w:rPr>
          <w:rFonts w:ascii="Times New Roman" w:hAnsi="Times New Roman" w:cs="Times New Roman"/>
          <w:sz w:val="24"/>
          <w:szCs w:val="24"/>
        </w:rPr>
        <w:t>By way of a critical assessment of Graham</w:t>
      </w:r>
      <w:ins w:id="115" w:author="SHSU" w:date="2021-08-04T11:02:00Z">
        <w:r w:rsidR="002211F8">
          <w:rPr>
            <w:rFonts w:ascii="Times New Roman" w:hAnsi="Times New Roman" w:cs="Times New Roman"/>
            <w:sz w:val="24"/>
            <w:szCs w:val="24"/>
          </w:rPr>
          <w:t>’</w:t>
        </w:r>
      </w:ins>
      <w:r>
        <w:rPr>
          <w:rFonts w:ascii="Times New Roman" w:hAnsi="Times New Roman" w:cs="Times New Roman"/>
          <w:sz w:val="24"/>
          <w:szCs w:val="24"/>
        </w:rPr>
        <w:t xml:space="preserve">s account of the differences among anti-rationalism, irrationalism, and rationalism, let us briefly look </w:t>
      </w:r>
      <w:ins w:id="116" w:author="SHSU" w:date="2021-08-04T11:03:00Z">
        <w:r w:rsidR="002211F8">
          <w:rPr>
            <w:rFonts w:ascii="Times New Roman" w:hAnsi="Times New Roman" w:cs="Times New Roman"/>
            <w:sz w:val="24"/>
            <w:szCs w:val="24"/>
          </w:rPr>
          <w:t>at</w:t>
        </w:r>
      </w:ins>
      <w:del w:id="117" w:author="SHSU" w:date="2021-08-04T11:02:00Z">
        <w:r w:rsidDel="002211F8">
          <w:rPr>
            <w:rFonts w:ascii="Times New Roman" w:hAnsi="Times New Roman" w:cs="Times New Roman"/>
            <w:sz w:val="24"/>
            <w:szCs w:val="24"/>
          </w:rPr>
          <w:delText>of</w:delText>
        </w:r>
      </w:del>
      <w:r>
        <w:rPr>
          <w:rFonts w:ascii="Times New Roman" w:hAnsi="Times New Roman" w:cs="Times New Roman"/>
          <w:sz w:val="24"/>
          <w:szCs w:val="24"/>
        </w:rPr>
        <w:t xml:space="preserve"> its similarities to Michael Oakeshott’s critique of rationalism, which was examined in the first volume of this edited work on En</w:t>
      </w:r>
      <w:del w:id="118" w:author="SHSU" w:date="2021-08-04T11:03:00Z">
        <w:r w:rsidDel="002211F8">
          <w:rPr>
            <w:rFonts w:ascii="Times New Roman" w:hAnsi="Times New Roman" w:cs="Times New Roman"/>
            <w:sz w:val="24"/>
            <w:szCs w:val="24"/>
          </w:rPr>
          <w:delText>g</w:delText>
        </w:r>
      </w:del>
      <w:r>
        <w:rPr>
          <w:rFonts w:ascii="Times New Roman" w:hAnsi="Times New Roman" w:cs="Times New Roman"/>
          <w:sz w:val="24"/>
          <w:szCs w:val="24"/>
        </w:rPr>
        <w:t>lightenment criticism. My general view is that Graham is soundest and most relevant where the two critiques overlap, although he also can be very interesting in exploring in detail issues which Oakeshott by-passes, such as the difference between anti-rationalism and irrationalism. (a subject Oakeshott does not explicitly discuss).</w:t>
      </w:r>
    </w:p>
    <w:p w14:paraId="6BB783C0" w14:textId="409CE9D2" w:rsidR="00E737C5" w:rsidDel="002211F8" w:rsidRDefault="00E737C5">
      <w:pPr>
        <w:spacing w:after="0" w:line="480" w:lineRule="auto"/>
        <w:rPr>
          <w:del w:id="119" w:author="SHSU" w:date="2021-08-04T11:03:00Z"/>
          <w:rFonts w:ascii="Times New Roman" w:hAnsi="Times New Roman" w:cs="Times New Roman"/>
          <w:sz w:val="24"/>
          <w:szCs w:val="24"/>
        </w:rPr>
        <w:pPrChange w:id="120" w:author="SHSU" w:date="2021-08-04T10:38:00Z">
          <w:pPr>
            <w:spacing w:after="0" w:line="360" w:lineRule="auto"/>
          </w:pPr>
        </w:pPrChange>
      </w:pPr>
    </w:p>
    <w:p w14:paraId="7A464B0B" w14:textId="7C0A1519" w:rsidR="00E737C5" w:rsidRDefault="00E737C5">
      <w:pPr>
        <w:spacing w:after="0" w:line="480" w:lineRule="auto"/>
        <w:rPr>
          <w:rFonts w:ascii="Times New Roman" w:hAnsi="Times New Roman" w:cs="Times New Roman"/>
          <w:sz w:val="24"/>
          <w:szCs w:val="24"/>
        </w:rPr>
        <w:pPrChange w:id="121" w:author="SHSU" w:date="2021-08-04T10:38:00Z">
          <w:pPr>
            <w:spacing w:after="0" w:line="360" w:lineRule="auto"/>
          </w:pPr>
        </w:pPrChange>
      </w:pPr>
      <w:r>
        <w:rPr>
          <w:rFonts w:ascii="Times New Roman" w:hAnsi="Times New Roman" w:cs="Times New Roman"/>
          <w:sz w:val="24"/>
          <w:szCs w:val="24"/>
        </w:rPr>
        <w:tab/>
        <w:t>Both twentieth-century British thinkers (who apparently had no knowledge of one another’s work) think the bases of both healthy morality and practical skill, reside in the proper relationship between spontaneous pulls (Oakeshott’s “pursuit of int</w:t>
      </w:r>
      <w:r w:rsidR="00DD4448">
        <w:rPr>
          <w:rFonts w:ascii="Times New Roman" w:hAnsi="Times New Roman" w:cs="Times New Roman"/>
          <w:sz w:val="24"/>
          <w:szCs w:val="24"/>
        </w:rPr>
        <w:t>ima</w:t>
      </w:r>
      <w:r w:rsidR="004B2392">
        <w:rPr>
          <w:rFonts w:ascii="Times New Roman" w:hAnsi="Times New Roman" w:cs="Times New Roman"/>
          <w:sz w:val="24"/>
          <w:szCs w:val="24"/>
        </w:rPr>
        <w:t>tions</w:t>
      </w:r>
      <w:r>
        <w:rPr>
          <w:rFonts w:ascii="Times New Roman" w:hAnsi="Times New Roman" w:cs="Times New Roman"/>
          <w:sz w:val="24"/>
          <w:szCs w:val="24"/>
        </w:rPr>
        <w:t>”) and critical reflection on them</w:t>
      </w:r>
      <w:r w:rsidR="004B2392">
        <w:rPr>
          <w:rFonts w:ascii="Times New Roman" w:hAnsi="Times New Roman" w:cs="Times New Roman"/>
          <w:sz w:val="24"/>
          <w:szCs w:val="24"/>
        </w:rPr>
        <w:t>. T</w:t>
      </w:r>
      <w:r w:rsidR="00CB58DA">
        <w:rPr>
          <w:rFonts w:ascii="Times New Roman" w:hAnsi="Times New Roman" w:cs="Times New Roman"/>
          <w:sz w:val="24"/>
          <w:szCs w:val="24"/>
        </w:rPr>
        <w:t xml:space="preserve">hat relationship is one in which the implicit “pull” is the originator of action, with analytic intellect the critic of those “pulls,” except, as Oakeshott notes, in times of emergency when a tradition of behavior is forced to privilege critical reflection over implicit action, in the interest of the preservation of the tradition itself. (Oakeshott develops this theme in the 1949 essay “The Tower of Babel,” where he notes that Christianity started out as a living tradition of behavior, but was forced into primary reliance upon an explicit theology as </w:t>
      </w:r>
      <w:r w:rsidR="00DD4448">
        <w:rPr>
          <w:rFonts w:ascii="Times New Roman" w:hAnsi="Times New Roman" w:cs="Times New Roman"/>
          <w:sz w:val="24"/>
          <w:szCs w:val="24"/>
        </w:rPr>
        <w:t xml:space="preserve">barbarian </w:t>
      </w:r>
      <w:r w:rsidR="00CB58DA">
        <w:rPr>
          <w:rFonts w:ascii="Times New Roman" w:hAnsi="Times New Roman" w:cs="Times New Roman"/>
          <w:sz w:val="24"/>
          <w:szCs w:val="24"/>
        </w:rPr>
        <w:lastRenderedPageBreak/>
        <w:t>invasions destroyed the coherence of both classical and Christian living traditions.)</w:t>
      </w:r>
      <w:r w:rsidR="00790B23">
        <w:rPr>
          <w:rStyle w:val="FootnoteReference"/>
          <w:rFonts w:ascii="Times New Roman" w:hAnsi="Times New Roman" w:cs="Times New Roman"/>
          <w:sz w:val="24"/>
          <w:szCs w:val="24"/>
        </w:rPr>
        <w:footnoteReference w:id="15"/>
      </w:r>
      <w:r w:rsidR="00CB58DA">
        <w:rPr>
          <w:rFonts w:ascii="Times New Roman" w:hAnsi="Times New Roman" w:cs="Times New Roman"/>
          <w:sz w:val="24"/>
          <w:szCs w:val="24"/>
        </w:rPr>
        <w:t xml:space="preserve"> And both thinkers also see the healthiest approach to action </w:t>
      </w:r>
      <w:del w:id="122" w:author="SHSU" w:date="2021-08-04T11:04:00Z">
        <w:r w:rsidR="004B2392" w:rsidDel="002211F8">
          <w:rPr>
            <w:rFonts w:ascii="Times New Roman" w:hAnsi="Times New Roman" w:cs="Times New Roman"/>
            <w:sz w:val="24"/>
            <w:szCs w:val="24"/>
          </w:rPr>
          <w:delText xml:space="preserve"> </w:delText>
        </w:r>
      </w:del>
      <w:r w:rsidR="00CB58DA">
        <w:rPr>
          <w:rFonts w:ascii="Times New Roman" w:hAnsi="Times New Roman" w:cs="Times New Roman"/>
          <w:sz w:val="24"/>
          <w:szCs w:val="24"/>
        </w:rPr>
        <w:t xml:space="preserve">as dependent on a </w:t>
      </w:r>
      <w:r w:rsidR="00C234A9">
        <w:rPr>
          <w:rFonts w:ascii="Times New Roman" w:hAnsi="Times New Roman" w:cs="Times New Roman"/>
          <w:sz w:val="24"/>
          <w:szCs w:val="24"/>
        </w:rPr>
        <w:t xml:space="preserve">fluid and </w:t>
      </w:r>
      <w:r w:rsidR="00CB58DA">
        <w:rPr>
          <w:rFonts w:ascii="Times New Roman" w:hAnsi="Times New Roman" w:cs="Times New Roman"/>
          <w:sz w:val="24"/>
          <w:szCs w:val="24"/>
        </w:rPr>
        <w:t xml:space="preserve">minimalist self, fluctuating from moment to moment in an evolving relationship </w:t>
      </w:r>
      <w:r w:rsidR="00B007FF">
        <w:rPr>
          <w:rFonts w:ascii="Times New Roman" w:hAnsi="Times New Roman" w:cs="Times New Roman"/>
          <w:sz w:val="24"/>
          <w:szCs w:val="24"/>
        </w:rPr>
        <w:t>with each particular situation, versus the rationalist view of a largely c</w:t>
      </w:r>
      <w:r w:rsidR="004B2392">
        <w:rPr>
          <w:rFonts w:ascii="Times New Roman" w:hAnsi="Times New Roman" w:cs="Times New Roman"/>
          <w:sz w:val="24"/>
          <w:szCs w:val="24"/>
        </w:rPr>
        <w:t xml:space="preserve">ontextless </w:t>
      </w:r>
      <w:del w:id="123" w:author="SHSU" w:date="2021-08-04T11:04:00Z">
        <w:r w:rsidR="00C234A9" w:rsidDel="002211F8">
          <w:rPr>
            <w:rFonts w:ascii="Times New Roman" w:hAnsi="Times New Roman" w:cs="Times New Roman"/>
            <w:sz w:val="24"/>
            <w:szCs w:val="24"/>
          </w:rPr>
          <w:delText xml:space="preserve"> </w:delText>
        </w:r>
      </w:del>
      <w:r w:rsidR="00C234A9">
        <w:rPr>
          <w:rFonts w:ascii="Times New Roman" w:hAnsi="Times New Roman" w:cs="Times New Roman"/>
          <w:sz w:val="24"/>
          <w:szCs w:val="24"/>
        </w:rPr>
        <w:t xml:space="preserve">ego </w:t>
      </w:r>
      <w:r w:rsidR="00B007FF">
        <w:rPr>
          <w:rFonts w:ascii="Times New Roman" w:hAnsi="Times New Roman" w:cs="Times New Roman"/>
          <w:sz w:val="24"/>
          <w:szCs w:val="24"/>
        </w:rPr>
        <w:t>choosing among antecedently formulated projects and rules as the initiat</w:t>
      </w:r>
      <w:r w:rsidR="004B2392">
        <w:rPr>
          <w:rFonts w:ascii="Times New Roman" w:hAnsi="Times New Roman" w:cs="Times New Roman"/>
          <w:sz w:val="24"/>
          <w:szCs w:val="24"/>
        </w:rPr>
        <w:t>or</w:t>
      </w:r>
      <w:r w:rsidR="00B007FF">
        <w:rPr>
          <w:rFonts w:ascii="Times New Roman" w:hAnsi="Times New Roman" w:cs="Times New Roman"/>
          <w:sz w:val="24"/>
          <w:szCs w:val="24"/>
        </w:rPr>
        <w:t xml:space="preserve"> of action. In my view, Graham is at his clearest and soundest on th</w:t>
      </w:r>
      <w:r w:rsidR="00C234A9">
        <w:rPr>
          <w:rFonts w:ascii="Times New Roman" w:hAnsi="Times New Roman" w:cs="Times New Roman"/>
          <w:sz w:val="24"/>
          <w:szCs w:val="24"/>
        </w:rPr>
        <w:t>is</w:t>
      </w:r>
      <w:r w:rsidR="00B007FF">
        <w:rPr>
          <w:rFonts w:ascii="Times New Roman" w:hAnsi="Times New Roman" w:cs="Times New Roman"/>
          <w:sz w:val="24"/>
          <w:szCs w:val="24"/>
        </w:rPr>
        <w:t xml:space="preserve"> subject, when his views coincide well with Oakeshott’s </w:t>
      </w:r>
      <w:r w:rsidR="00C234A9">
        <w:rPr>
          <w:rFonts w:ascii="Times New Roman" w:hAnsi="Times New Roman" w:cs="Times New Roman"/>
          <w:sz w:val="24"/>
          <w:szCs w:val="24"/>
        </w:rPr>
        <w:t xml:space="preserve">and </w:t>
      </w:r>
      <w:r w:rsidR="00B007FF">
        <w:rPr>
          <w:rFonts w:ascii="Times New Roman" w:hAnsi="Times New Roman" w:cs="Times New Roman"/>
          <w:sz w:val="24"/>
          <w:szCs w:val="24"/>
        </w:rPr>
        <w:t>with both drawing on Chinese Daoist thought and its criticism of moral rationalism. In my view, however, Graham is at his weakest in characterizing his own (Western) tradition as rigidly rationalist, and failing to appreciate and develop sufficiently in his account, its own appreciation of human creativity, understood as a fluid interaction between a “how” and “what” of activity and thought, with neither antecedent to the other. Let us unpack</w:t>
      </w:r>
      <w:r w:rsidR="00D672E1">
        <w:rPr>
          <w:rFonts w:ascii="Times New Roman" w:hAnsi="Times New Roman" w:cs="Times New Roman"/>
          <w:sz w:val="24"/>
          <w:szCs w:val="24"/>
        </w:rPr>
        <w:t xml:space="preserve"> this idea briefly.</w:t>
      </w:r>
    </w:p>
    <w:p w14:paraId="75B9CD38" w14:textId="1DBB713C" w:rsidR="00D672E1" w:rsidDel="002211F8" w:rsidRDefault="00D672E1">
      <w:pPr>
        <w:spacing w:after="0" w:line="480" w:lineRule="auto"/>
        <w:rPr>
          <w:del w:id="124" w:author="SHSU" w:date="2021-08-04T11:05:00Z"/>
          <w:rFonts w:ascii="Times New Roman" w:hAnsi="Times New Roman" w:cs="Times New Roman"/>
          <w:sz w:val="24"/>
          <w:szCs w:val="24"/>
        </w:rPr>
        <w:pPrChange w:id="125" w:author="SHSU" w:date="2021-08-04T10:38:00Z">
          <w:pPr>
            <w:spacing w:after="0" w:line="360" w:lineRule="auto"/>
          </w:pPr>
        </w:pPrChange>
      </w:pPr>
    </w:p>
    <w:p w14:paraId="7402D0A8" w14:textId="4B2E9D01" w:rsidR="00D672E1" w:rsidRDefault="00D672E1">
      <w:pPr>
        <w:spacing w:after="0" w:line="480" w:lineRule="auto"/>
        <w:rPr>
          <w:rFonts w:ascii="Times New Roman" w:hAnsi="Times New Roman" w:cs="Times New Roman"/>
          <w:sz w:val="24"/>
          <w:szCs w:val="24"/>
        </w:rPr>
        <w:pPrChange w:id="126" w:author="SHSU" w:date="2021-08-04T10:38:00Z">
          <w:pPr>
            <w:spacing w:after="0" w:line="360" w:lineRule="auto"/>
          </w:pPr>
        </w:pPrChange>
      </w:pPr>
      <w:r>
        <w:rPr>
          <w:rFonts w:ascii="Times New Roman" w:hAnsi="Times New Roman" w:cs="Times New Roman"/>
          <w:sz w:val="24"/>
          <w:szCs w:val="24"/>
        </w:rPr>
        <w:tab/>
        <w:t>Implicitly throughout, Graham follows the characteristic view of D</w:t>
      </w:r>
      <w:del w:id="127" w:author="SHSU" w:date="2021-08-04T11:05:00Z">
        <w:r w:rsidDel="002211F8">
          <w:rPr>
            <w:rFonts w:ascii="Times New Roman" w:hAnsi="Times New Roman" w:cs="Times New Roman"/>
            <w:sz w:val="24"/>
            <w:szCs w:val="24"/>
          </w:rPr>
          <w:delText>o</w:delText>
        </w:r>
      </w:del>
      <w:r>
        <w:rPr>
          <w:rFonts w:ascii="Times New Roman" w:hAnsi="Times New Roman" w:cs="Times New Roman"/>
          <w:sz w:val="24"/>
          <w:szCs w:val="24"/>
        </w:rPr>
        <w:t>a</w:t>
      </w:r>
      <w:ins w:id="128" w:author="SHSU" w:date="2021-08-04T11:05:00Z">
        <w:r w:rsidR="002211F8">
          <w:rPr>
            <w:rFonts w:ascii="Times New Roman" w:hAnsi="Times New Roman" w:cs="Times New Roman"/>
            <w:sz w:val="24"/>
            <w:szCs w:val="24"/>
          </w:rPr>
          <w:t>o</w:t>
        </w:r>
      </w:ins>
      <w:r>
        <w:rPr>
          <w:rFonts w:ascii="Times New Roman" w:hAnsi="Times New Roman" w:cs="Times New Roman"/>
          <w:sz w:val="24"/>
          <w:szCs w:val="24"/>
        </w:rPr>
        <w:t>ist scholars that the Judeo-Christian account of God as the unchanging and perfect primary causal agent is the source of the Western paradigm of the detached moral agent shaping his/her life in accord with purposes and des</w:t>
      </w:r>
      <w:r w:rsidR="004B2392">
        <w:rPr>
          <w:rFonts w:ascii="Times New Roman" w:hAnsi="Times New Roman" w:cs="Times New Roman"/>
          <w:sz w:val="24"/>
          <w:szCs w:val="24"/>
        </w:rPr>
        <w:t>igns</w:t>
      </w:r>
      <w:r>
        <w:rPr>
          <w:rFonts w:ascii="Times New Roman" w:hAnsi="Times New Roman" w:cs="Times New Roman"/>
          <w:sz w:val="24"/>
          <w:szCs w:val="24"/>
        </w:rPr>
        <w:t>.</w:t>
      </w:r>
      <w:r w:rsidR="00790B23">
        <w:rPr>
          <w:rStyle w:val="FootnoteReference"/>
          <w:rFonts w:ascii="Times New Roman" w:hAnsi="Times New Roman" w:cs="Times New Roman"/>
          <w:sz w:val="24"/>
          <w:szCs w:val="24"/>
        </w:rPr>
        <w:footnoteReference w:id="16"/>
      </w:r>
      <w:r>
        <w:rPr>
          <w:rFonts w:ascii="Times New Roman" w:hAnsi="Times New Roman" w:cs="Times New Roman"/>
          <w:sz w:val="24"/>
          <w:szCs w:val="24"/>
        </w:rPr>
        <w:t xml:space="preserve"> This is then typically contrasted with the classical Chinese commitment to a mutable, developmental process which assumes no separation of</w:t>
      </w:r>
      <w:r w:rsidR="00761FE4">
        <w:rPr>
          <w:rFonts w:ascii="Times New Roman" w:hAnsi="Times New Roman" w:cs="Times New Roman"/>
          <w:sz w:val="24"/>
          <w:szCs w:val="24"/>
        </w:rPr>
        <w:t xml:space="preserve"> essence and attribute, and of a person understood as “the compounding narrative of what one does</w:t>
      </w:r>
      <w:r w:rsidR="00DF58EA">
        <w:rPr>
          <w:rFonts w:ascii="Times New Roman" w:hAnsi="Times New Roman" w:cs="Times New Roman"/>
          <w:sz w:val="24"/>
          <w:szCs w:val="24"/>
        </w:rPr>
        <w:t>.</w:t>
      </w:r>
      <w:r w:rsidR="00761FE4">
        <w:rPr>
          <w:rFonts w:ascii="Times New Roman" w:hAnsi="Times New Roman" w:cs="Times New Roman"/>
          <w:sz w:val="24"/>
          <w:szCs w:val="24"/>
        </w:rPr>
        <w:t>”</w:t>
      </w:r>
    </w:p>
    <w:p w14:paraId="2B0BABDA" w14:textId="19B844C4" w:rsidR="00761FE4" w:rsidDel="002211F8" w:rsidRDefault="00761FE4">
      <w:pPr>
        <w:spacing w:after="0" w:line="480" w:lineRule="auto"/>
        <w:rPr>
          <w:del w:id="129" w:author="SHSU" w:date="2021-08-04T11:05:00Z"/>
          <w:rFonts w:ascii="Times New Roman" w:hAnsi="Times New Roman" w:cs="Times New Roman"/>
          <w:sz w:val="24"/>
          <w:szCs w:val="24"/>
        </w:rPr>
        <w:pPrChange w:id="130" w:author="SHSU" w:date="2021-08-04T10:38:00Z">
          <w:pPr>
            <w:spacing w:after="0" w:line="360" w:lineRule="auto"/>
          </w:pPr>
        </w:pPrChange>
      </w:pPr>
    </w:p>
    <w:p w14:paraId="79CC968B" w14:textId="5E18CF02" w:rsidR="00761FE4" w:rsidRDefault="00761FE4">
      <w:pPr>
        <w:spacing w:after="0" w:line="480" w:lineRule="auto"/>
        <w:rPr>
          <w:rFonts w:ascii="Times New Roman" w:hAnsi="Times New Roman" w:cs="Times New Roman"/>
          <w:sz w:val="24"/>
          <w:szCs w:val="24"/>
        </w:rPr>
        <w:pPrChange w:id="131" w:author="SHSU" w:date="2021-08-04T10:38:00Z">
          <w:pPr>
            <w:spacing w:after="0" w:line="360" w:lineRule="auto"/>
          </w:pPr>
        </w:pPrChange>
      </w:pPr>
      <w:r>
        <w:rPr>
          <w:rFonts w:ascii="Times New Roman" w:hAnsi="Times New Roman" w:cs="Times New Roman"/>
          <w:sz w:val="24"/>
          <w:szCs w:val="24"/>
        </w:rPr>
        <w:tab/>
        <w:t>Now, Oakeshott, drawing upon the distinction in late medieval theology between a</w:t>
      </w:r>
      <w:r w:rsidR="004E5D8D">
        <w:rPr>
          <w:rFonts w:ascii="Times New Roman" w:hAnsi="Times New Roman" w:cs="Times New Roman"/>
          <w:sz w:val="24"/>
          <w:szCs w:val="24"/>
        </w:rPr>
        <w:t xml:space="preserve"> created being o</w:t>
      </w:r>
      <w:r w:rsidR="004B2392">
        <w:rPr>
          <w:rFonts w:ascii="Times New Roman" w:hAnsi="Times New Roman" w:cs="Times New Roman"/>
          <w:sz w:val="24"/>
          <w:szCs w:val="24"/>
        </w:rPr>
        <w:t>r thing</w:t>
      </w:r>
      <w:r w:rsidR="004E5D8D">
        <w:rPr>
          <w:rFonts w:ascii="Times New Roman" w:hAnsi="Times New Roman" w:cs="Times New Roman"/>
          <w:sz w:val="24"/>
          <w:szCs w:val="24"/>
        </w:rPr>
        <w:t xml:space="preserve">, and a crafted being or </w:t>
      </w:r>
      <w:r w:rsidR="004A45B6">
        <w:rPr>
          <w:rFonts w:ascii="Times New Roman" w:hAnsi="Times New Roman" w:cs="Times New Roman"/>
          <w:sz w:val="24"/>
          <w:szCs w:val="24"/>
        </w:rPr>
        <w:t>thing</w:t>
      </w:r>
      <w:r w:rsidR="004E5D8D">
        <w:rPr>
          <w:rFonts w:ascii="Times New Roman" w:hAnsi="Times New Roman" w:cs="Times New Roman"/>
          <w:sz w:val="24"/>
          <w:szCs w:val="24"/>
        </w:rPr>
        <w:t xml:space="preserve">, would fall between the cracks of these two </w:t>
      </w:r>
      <w:r w:rsidR="004E5D8D">
        <w:rPr>
          <w:rFonts w:ascii="Times New Roman" w:hAnsi="Times New Roman" w:cs="Times New Roman"/>
          <w:sz w:val="24"/>
          <w:szCs w:val="24"/>
        </w:rPr>
        <w:lastRenderedPageBreak/>
        <w:t xml:space="preserve">stark alternatives, and in my view Graham </w:t>
      </w:r>
      <w:r w:rsidR="00FF2FF7">
        <w:rPr>
          <w:rFonts w:ascii="Times New Roman" w:hAnsi="Times New Roman" w:cs="Times New Roman"/>
          <w:sz w:val="24"/>
          <w:szCs w:val="24"/>
        </w:rPr>
        <w:t>is remiss in not developing thes</w:t>
      </w:r>
      <w:r w:rsidR="004E5D8D">
        <w:rPr>
          <w:rFonts w:ascii="Times New Roman" w:hAnsi="Times New Roman" w:cs="Times New Roman"/>
          <w:sz w:val="24"/>
          <w:szCs w:val="24"/>
        </w:rPr>
        <w:t>e medieval insights as a contribution, within the Western tradition, of what he calls the “Reason as Guide” approach. The critical distinction here i</w:t>
      </w:r>
      <w:r w:rsidR="00FF2FF7">
        <w:rPr>
          <w:rFonts w:ascii="Times New Roman" w:hAnsi="Times New Roman" w:cs="Times New Roman"/>
          <w:sz w:val="24"/>
          <w:szCs w:val="24"/>
        </w:rPr>
        <w:t>n</w:t>
      </w:r>
      <w:r w:rsidR="004E5D8D">
        <w:rPr>
          <w:rFonts w:ascii="Times New Roman" w:hAnsi="Times New Roman" w:cs="Times New Roman"/>
          <w:sz w:val="24"/>
          <w:szCs w:val="24"/>
        </w:rPr>
        <w:t xml:space="preserve"> Western philosophy and theology is that in a created being or thing, existence is not accidental to essence, but adds to it, as in A</w:t>
      </w:r>
      <w:r w:rsidR="00FF2FF7">
        <w:rPr>
          <w:rFonts w:ascii="Times New Roman" w:hAnsi="Times New Roman" w:cs="Times New Roman"/>
          <w:sz w:val="24"/>
          <w:szCs w:val="24"/>
        </w:rPr>
        <w:t>nselm’s</w:t>
      </w:r>
      <w:r w:rsidR="004E5D8D">
        <w:rPr>
          <w:rFonts w:ascii="Times New Roman" w:hAnsi="Times New Roman" w:cs="Times New Roman"/>
          <w:sz w:val="24"/>
          <w:szCs w:val="24"/>
        </w:rPr>
        <w:t xml:space="preserve"> well-known “ontological proof</w:t>
      </w:r>
      <w:r w:rsidR="00FF2FF7">
        <w:rPr>
          <w:rFonts w:ascii="Times New Roman" w:hAnsi="Times New Roman" w:cs="Times New Roman"/>
          <w:sz w:val="24"/>
          <w:szCs w:val="24"/>
        </w:rPr>
        <w:t>”</w:t>
      </w:r>
      <w:r w:rsidR="004E5D8D">
        <w:rPr>
          <w:rFonts w:ascii="Times New Roman" w:hAnsi="Times New Roman" w:cs="Times New Roman"/>
          <w:sz w:val="24"/>
          <w:szCs w:val="24"/>
        </w:rPr>
        <w:t xml:space="preserve"> for the existence of God. This idea also implies that a created being or object has no </w:t>
      </w:r>
      <w:r w:rsidR="004E5D8D" w:rsidRPr="004E5D8D">
        <w:rPr>
          <w:rFonts w:ascii="Times New Roman" w:hAnsi="Times New Roman" w:cs="Times New Roman"/>
          <w:sz w:val="24"/>
          <w:szCs w:val="24"/>
          <w:u w:val="single"/>
        </w:rPr>
        <w:t>telos</w:t>
      </w:r>
      <w:r w:rsidR="004E5D8D">
        <w:rPr>
          <w:rFonts w:ascii="Times New Roman" w:hAnsi="Times New Roman" w:cs="Times New Roman"/>
          <w:sz w:val="24"/>
          <w:szCs w:val="24"/>
        </w:rPr>
        <w:t xml:space="preserve"> or purpose known independently and ante</w:t>
      </w:r>
      <w:r w:rsidR="00C234A9">
        <w:rPr>
          <w:rFonts w:ascii="Times New Roman" w:hAnsi="Times New Roman" w:cs="Times New Roman"/>
          <w:sz w:val="24"/>
          <w:szCs w:val="24"/>
        </w:rPr>
        <w:t>ce</w:t>
      </w:r>
      <w:r w:rsidR="004E5D8D">
        <w:rPr>
          <w:rFonts w:ascii="Times New Roman" w:hAnsi="Times New Roman" w:cs="Times New Roman"/>
          <w:sz w:val="24"/>
          <w:szCs w:val="24"/>
        </w:rPr>
        <w:t>dently of its historical unfolding. This viewpoint eventually d</w:t>
      </w:r>
      <w:r w:rsidR="00FF2FF7">
        <w:rPr>
          <w:rFonts w:ascii="Times New Roman" w:hAnsi="Times New Roman" w:cs="Times New Roman"/>
          <w:sz w:val="24"/>
          <w:szCs w:val="24"/>
        </w:rPr>
        <w:t>isplaced medieval Aristotelian t</w:t>
      </w:r>
      <w:r w:rsidR="004E5D8D">
        <w:rPr>
          <w:rFonts w:ascii="Times New Roman" w:hAnsi="Times New Roman" w:cs="Times New Roman"/>
          <w:sz w:val="24"/>
          <w:szCs w:val="24"/>
        </w:rPr>
        <w:t xml:space="preserve">eleology, and cosmology, making possible the rise of modern science, which as </w:t>
      </w:r>
      <w:r w:rsidR="005530FF">
        <w:rPr>
          <w:rFonts w:ascii="Times New Roman" w:hAnsi="Times New Roman" w:cs="Times New Roman"/>
          <w:sz w:val="24"/>
          <w:szCs w:val="24"/>
        </w:rPr>
        <w:t xml:space="preserve">a mixture of both Greek rationalist and biblical </w:t>
      </w:r>
      <w:r w:rsidR="004A45B6">
        <w:rPr>
          <w:rFonts w:ascii="Times New Roman" w:hAnsi="Times New Roman" w:cs="Times New Roman"/>
          <w:sz w:val="24"/>
          <w:szCs w:val="24"/>
        </w:rPr>
        <w:t>empiricist</w:t>
      </w:r>
      <w:r w:rsidR="005530FF">
        <w:rPr>
          <w:rFonts w:ascii="Times New Roman" w:hAnsi="Times New Roman" w:cs="Times New Roman"/>
          <w:sz w:val="24"/>
          <w:szCs w:val="24"/>
        </w:rPr>
        <w:t xml:space="preserve"> insights, can </w:t>
      </w:r>
      <w:r w:rsidR="004A45B6">
        <w:rPr>
          <w:rFonts w:ascii="Times New Roman" w:hAnsi="Times New Roman" w:cs="Times New Roman"/>
          <w:sz w:val="24"/>
          <w:szCs w:val="24"/>
        </w:rPr>
        <w:t>arguably</w:t>
      </w:r>
      <w:r w:rsidR="005530FF">
        <w:rPr>
          <w:rFonts w:ascii="Times New Roman" w:hAnsi="Times New Roman" w:cs="Times New Roman"/>
          <w:sz w:val="24"/>
          <w:szCs w:val="24"/>
        </w:rPr>
        <w:t xml:space="preserve"> be said to have advanced Western “awareness” beyond what either of those civilizational inheritance</w:t>
      </w:r>
      <w:r w:rsidR="00FF2FF7">
        <w:rPr>
          <w:rFonts w:ascii="Times New Roman" w:hAnsi="Times New Roman" w:cs="Times New Roman"/>
          <w:sz w:val="24"/>
          <w:szCs w:val="24"/>
        </w:rPr>
        <w:t>s</w:t>
      </w:r>
      <w:r w:rsidR="005530FF">
        <w:rPr>
          <w:rFonts w:ascii="Times New Roman" w:hAnsi="Times New Roman" w:cs="Times New Roman"/>
          <w:sz w:val="24"/>
          <w:szCs w:val="24"/>
        </w:rPr>
        <w:t xml:space="preserve"> was able to achieve by itself. And </w:t>
      </w:r>
      <w:ins w:id="132" w:author="SHSU" w:date="2021-08-04T11:07:00Z">
        <w:r w:rsidR="002211F8">
          <w:rPr>
            <w:rFonts w:ascii="Times New Roman" w:hAnsi="Times New Roman" w:cs="Times New Roman"/>
            <w:sz w:val="24"/>
            <w:szCs w:val="24"/>
          </w:rPr>
          <w:t>i</w:t>
        </w:r>
      </w:ins>
      <w:del w:id="133" w:author="SHSU" w:date="2021-08-04T11:07:00Z">
        <w:r w:rsidR="005530FF" w:rsidDel="002211F8">
          <w:rPr>
            <w:rFonts w:ascii="Times New Roman" w:hAnsi="Times New Roman" w:cs="Times New Roman"/>
            <w:sz w:val="24"/>
            <w:szCs w:val="24"/>
          </w:rPr>
          <w:delText>o</w:delText>
        </w:r>
      </w:del>
      <w:r w:rsidR="005530FF">
        <w:rPr>
          <w:rFonts w:ascii="Times New Roman" w:hAnsi="Times New Roman" w:cs="Times New Roman"/>
          <w:sz w:val="24"/>
          <w:szCs w:val="24"/>
        </w:rPr>
        <w:t xml:space="preserve">f one were to </w:t>
      </w:r>
      <w:r w:rsidR="00FF2FF7">
        <w:rPr>
          <w:rFonts w:ascii="Times New Roman" w:hAnsi="Times New Roman" w:cs="Times New Roman"/>
          <w:sz w:val="24"/>
          <w:szCs w:val="24"/>
        </w:rPr>
        <w:t xml:space="preserve">search within the Western tradition </w:t>
      </w:r>
      <w:r w:rsidR="005530FF">
        <w:rPr>
          <w:rFonts w:ascii="Times New Roman" w:hAnsi="Times New Roman" w:cs="Times New Roman"/>
          <w:sz w:val="24"/>
          <w:szCs w:val="24"/>
        </w:rPr>
        <w:t>for insight about the danger and destructiveness of rationalist C</w:t>
      </w:r>
      <w:r w:rsidR="00FF2FF7">
        <w:rPr>
          <w:rFonts w:ascii="Times New Roman" w:hAnsi="Times New Roman" w:cs="Times New Roman"/>
          <w:sz w:val="24"/>
          <w:szCs w:val="24"/>
        </w:rPr>
        <w:t>artesianism</w:t>
      </w:r>
      <w:r w:rsidR="005530FF">
        <w:rPr>
          <w:rFonts w:ascii="Times New Roman" w:hAnsi="Times New Roman" w:cs="Times New Roman"/>
          <w:sz w:val="24"/>
          <w:szCs w:val="24"/>
        </w:rPr>
        <w:t>, one could also discuss the well-known observat</w:t>
      </w:r>
      <w:r w:rsidR="004A45B6">
        <w:rPr>
          <w:rFonts w:ascii="Times New Roman" w:hAnsi="Times New Roman" w:cs="Times New Roman"/>
          <w:sz w:val="24"/>
          <w:szCs w:val="24"/>
        </w:rPr>
        <w:t>ions of Edmund Burke on the blind</w:t>
      </w:r>
      <w:r w:rsidR="005530FF">
        <w:rPr>
          <w:rFonts w:ascii="Times New Roman" w:hAnsi="Times New Roman" w:cs="Times New Roman"/>
          <w:sz w:val="24"/>
          <w:szCs w:val="24"/>
        </w:rPr>
        <w:t>ness</w:t>
      </w:r>
      <w:del w:id="134" w:author="SHSU" w:date="2021-08-04T11:07:00Z">
        <w:r w:rsidR="005530FF" w:rsidDel="002211F8">
          <w:rPr>
            <w:rFonts w:ascii="Times New Roman" w:hAnsi="Times New Roman" w:cs="Times New Roman"/>
            <w:sz w:val="24"/>
            <w:szCs w:val="24"/>
          </w:rPr>
          <w:delText>es</w:delText>
        </w:r>
      </w:del>
      <w:r w:rsidR="005530FF">
        <w:rPr>
          <w:rFonts w:ascii="Times New Roman" w:hAnsi="Times New Roman" w:cs="Times New Roman"/>
          <w:sz w:val="24"/>
          <w:szCs w:val="24"/>
        </w:rPr>
        <w:t xml:space="preserve"> of the French revolutionaries toward living traditions as embodiments and r</w:t>
      </w:r>
      <w:r w:rsidR="00FF2FF7">
        <w:rPr>
          <w:rFonts w:ascii="Times New Roman" w:hAnsi="Times New Roman" w:cs="Times New Roman"/>
          <w:sz w:val="24"/>
          <w:szCs w:val="24"/>
        </w:rPr>
        <w:t>epositories</w:t>
      </w:r>
      <w:r w:rsidR="005530FF">
        <w:rPr>
          <w:rFonts w:ascii="Times New Roman" w:hAnsi="Times New Roman" w:cs="Times New Roman"/>
          <w:sz w:val="24"/>
          <w:szCs w:val="24"/>
        </w:rPr>
        <w:t xml:space="preserve"> of a fuller and more insightful wisdom than can be found </w:t>
      </w:r>
      <w:r w:rsidR="00FF2FF7">
        <w:rPr>
          <w:rFonts w:ascii="Times New Roman" w:hAnsi="Times New Roman" w:cs="Times New Roman"/>
          <w:sz w:val="24"/>
          <w:szCs w:val="24"/>
        </w:rPr>
        <w:t>in rationalist codes of any sort; or Vico’s criticisms of the effects of Cartesian algebraic geometry in the reduction of the mind</w:t>
      </w:r>
      <w:r w:rsidR="00C234A9">
        <w:rPr>
          <w:rFonts w:ascii="Times New Roman" w:hAnsi="Times New Roman" w:cs="Times New Roman"/>
          <w:sz w:val="24"/>
          <w:szCs w:val="24"/>
        </w:rPr>
        <w:t xml:space="preserve"> (just to cite two examples).</w:t>
      </w:r>
    </w:p>
    <w:p w14:paraId="38B85639" w14:textId="013DCC68" w:rsidR="005530FF" w:rsidDel="002211F8" w:rsidRDefault="005530FF">
      <w:pPr>
        <w:spacing w:after="0" w:line="480" w:lineRule="auto"/>
        <w:rPr>
          <w:del w:id="135" w:author="SHSU" w:date="2021-08-04T11:07:00Z"/>
          <w:rFonts w:ascii="Times New Roman" w:hAnsi="Times New Roman" w:cs="Times New Roman"/>
          <w:sz w:val="24"/>
          <w:szCs w:val="24"/>
        </w:rPr>
        <w:pPrChange w:id="136" w:author="SHSU" w:date="2021-08-04T10:38:00Z">
          <w:pPr>
            <w:spacing w:after="0" w:line="360" w:lineRule="auto"/>
          </w:pPr>
        </w:pPrChange>
      </w:pPr>
    </w:p>
    <w:p w14:paraId="063E5406" w14:textId="7A4F03BE" w:rsidR="00397096" w:rsidRPr="00DF58EA" w:rsidRDefault="005530FF" w:rsidP="00DF58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assessing the respective contributions of Graham and Oakeshott to the Western </w:t>
      </w:r>
      <w:r w:rsidR="004A45B6">
        <w:rPr>
          <w:rFonts w:ascii="Times New Roman" w:hAnsi="Times New Roman" w:cs="Times New Roman"/>
          <w:sz w:val="24"/>
          <w:szCs w:val="24"/>
        </w:rPr>
        <w:t xml:space="preserve">anti-rationalist critique of the blindness of abstract moral, political, and practical rationalism, we might say that while Graham goes more deeply into the Daoist critique in the composite work, </w:t>
      </w:r>
      <w:r w:rsidR="004A45B6" w:rsidRPr="00FF2FF7">
        <w:rPr>
          <w:rFonts w:ascii="Times New Roman" w:hAnsi="Times New Roman" w:cs="Times New Roman"/>
          <w:i/>
          <w:sz w:val="24"/>
          <w:szCs w:val="24"/>
        </w:rPr>
        <w:t>Zhuangzi</w:t>
      </w:r>
      <w:r w:rsidR="004A45B6">
        <w:rPr>
          <w:rFonts w:ascii="Times New Roman" w:hAnsi="Times New Roman" w:cs="Times New Roman"/>
          <w:sz w:val="24"/>
          <w:szCs w:val="24"/>
        </w:rPr>
        <w:t>, Oakeshott m</w:t>
      </w:r>
      <w:r w:rsidR="00FF2FF7">
        <w:rPr>
          <w:rFonts w:ascii="Times New Roman" w:hAnsi="Times New Roman" w:cs="Times New Roman"/>
          <w:sz w:val="24"/>
          <w:szCs w:val="24"/>
        </w:rPr>
        <w:t>anages</w:t>
      </w:r>
      <w:r w:rsidR="004A45B6">
        <w:rPr>
          <w:rFonts w:ascii="Times New Roman" w:hAnsi="Times New Roman" w:cs="Times New Roman"/>
          <w:sz w:val="24"/>
          <w:szCs w:val="24"/>
        </w:rPr>
        <w:t xml:space="preserve"> to draw artfully upon certain Daoist and Confucian ideas about the unreflective springs of morality and practical skill without making them seem ali</w:t>
      </w:r>
      <w:r w:rsidR="00FF2FF7">
        <w:rPr>
          <w:rFonts w:ascii="Times New Roman" w:hAnsi="Times New Roman" w:cs="Times New Roman"/>
          <w:sz w:val="24"/>
          <w:szCs w:val="24"/>
        </w:rPr>
        <w:t>e</w:t>
      </w:r>
      <w:r w:rsidR="004A45B6">
        <w:rPr>
          <w:rFonts w:ascii="Times New Roman" w:hAnsi="Times New Roman" w:cs="Times New Roman"/>
          <w:sz w:val="24"/>
          <w:szCs w:val="24"/>
        </w:rPr>
        <w:t xml:space="preserve">n and exotic, in a fashion similar to Cicero’s accounts of Greek philosophy for a Roman audience. Oakeshott </w:t>
      </w:r>
      <w:r w:rsidR="004A45B6">
        <w:rPr>
          <w:rFonts w:ascii="Times New Roman" w:hAnsi="Times New Roman" w:cs="Times New Roman"/>
          <w:sz w:val="24"/>
          <w:szCs w:val="24"/>
        </w:rPr>
        <w:lastRenderedPageBreak/>
        <w:t xml:space="preserve">approximates the Daoist “situational self” (which Graham describes in detail) by polishing up the unreflective springs of the morality of a tradition of behavior; by critiquing the Cartesian view of the </w:t>
      </w:r>
      <w:r w:rsidR="004E1071">
        <w:rPr>
          <w:rFonts w:ascii="Times New Roman" w:hAnsi="Times New Roman" w:cs="Times New Roman"/>
          <w:sz w:val="24"/>
          <w:szCs w:val="24"/>
        </w:rPr>
        <w:t>mind as a neutral instrument detachable from its historically acquired experiences; and by treating the border between “self” and non-self” as variable, depending on the particular way or mode of being active at the moment.</w:t>
      </w:r>
      <w:r w:rsidR="00DF58EA">
        <w:rPr>
          <w:rStyle w:val="FootnoteReference"/>
          <w:rFonts w:ascii="Times New Roman" w:hAnsi="Times New Roman" w:cs="Times New Roman"/>
          <w:sz w:val="24"/>
          <w:szCs w:val="24"/>
        </w:rPr>
        <w:footnoteReference w:id="17"/>
      </w:r>
      <w:r w:rsidR="004E1071">
        <w:rPr>
          <w:rFonts w:ascii="Times New Roman" w:hAnsi="Times New Roman" w:cs="Times New Roman"/>
          <w:sz w:val="24"/>
          <w:szCs w:val="24"/>
        </w:rPr>
        <w:t xml:space="preserve"> And, arguably, Graham’s most original contribution to the critique of Western rationalism is his det</w:t>
      </w:r>
      <w:r w:rsidR="00DA68F5">
        <w:rPr>
          <w:rFonts w:ascii="Times New Roman" w:hAnsi="Times New Roman" w:cs="Times New Roman"/>
          <w:sz w:val="24"/>
          <w:szCs w:val="24"/>
        </w:rPr>
        <w:t>a</w:t>
      </w:r>
      <w:r w:rsidR="004E1071">
        <w:rPr>
          <w:rFonts w:ascii="Times New Roman" w:hAnsi="Times New Roman" w:cs="Times New Roman"/>
          <w:sz w:val="24"/>
          <w:szCs w:val="24"/>
        </w:rPr>
        <w:t xml:space="preserve">iled account of the differences between </w:t>
      </w:r>
      <w:r w:rsidR="00DA68F5">
        <w:rPr>
          <w:rFonts w:ascii="Times New Roman" w:hAnsi="Times New Roman" w:cs="Times New Roman"/>
          <w:sz w:val="24"/>
          <w:szCs w:val="24"/>
        </w:rPr>
        <w:t>anti-</w:t>
      </w:r>
      <w:r w:rsidR="00FF2FF7">
        <w:rPr>
          <w:rFonts w:ascii="Times New Roman" w:hAnsi="Times New Roman" w:cs="Times New Roman"/>
          <w:sz w:val="24"/>
          <w:szCs w:val="24"/>
        </w:rPr>
        <w:t>rationalism</w:t>
      </w:r>
      <w:r w:rsidR="004E1071">
        <w:rPr>
          <w:rFonts w:ascii="Times New Roman" w:hAnsi="Times New Roman" w:cs="Times New Roman"/>
          <w:sz w:val="24"/>
          <w:szCs w:val="24"/>
        </w:rPr>
        <w:t xml:space="preserve"> (“Reason as Guide) </w:t>
      </w:r>
      <w:r w:rsidR="00FF2FF7">
        <w:rPr>
          <w:rFonts w:ascii="Times New Roman" w:hAnsi="Times New Roman" w:cs="Times New Roman"/>
          <w:sz w:val="24"/>
          <w:szCs w:val="24"/>
        </w:rPr>
        <w:t xml:space="preserve">and </w:t>
      </w:r>
      <w:r w:rsidR="004E1071">
        <w:rPr>
          <w:rFonts w:ascii="Times New Roman" w:hAnsi="Times New Roman" w:cs="Times New Roman"/>
          <w:sz w:val="24"/>
          <w:szCs w:val="24"/>
        </w:rPr>
        <w:t>irrationa</w:t>
      </w:r>
      <w:r w:rsidR="00DA68F5">
        <w:rPr>
          <w:rFonts w:ascii="Times New Roman" w:hAnsi="Times New Roman" w:cs="Times New Roman"/>
          <w:sz w:val="24"/>
          <w:szCs w:val="24"/>
        </w:rPr>
        <w:t xml:space="preserve">lism. Interestingly, Graham’s </w:t>
      </w:r>
      <w:r w:rsidR="004E1071">
        <w:rPr>
          <w:rFonts w:ascii="Times New Roman" w:hAnsi="Times New Roman" w:cs="Times New Roman"/>
          <w:sz w:val="24"/>
          <w:szCs w:val="24"/>
        </w:rPr>
        <w:t>view here finds support in a mostly unlikely place (</w:t>
      </w:r>
      <w:r w:rsidR="00DA68F5">
        <w:rPr>
          <w:rFonts w:ascii="Times New Roman" w:hAnsi="Times New Roman" w:cs="Times New Roman"/>
          <w:sz w:val="24"/>
          <w:szCs w:val="24"/>
        </w:rPr>
        <w:t>which Graham may not have known of) - - the reflections of the philosopher of science</w:t>
      </w:r>
      <w:r w:rsidR="009271FD">
        <w:rPr>
          <w:rFonts w:ascii="Times New Roman" w:hAnsi="Times New Roman" w:cs="Times New Roman"/>
          <w:sz w:val="24"/>
          <w:szCs w:val="24"/>
        </w:rPr>
        <w:t xml:space="preserve"> </w:t>
      </w:r>
      <w:r w:rsidR="00DA68F5">
        <w:rPr>
          <w:rFonts w:ascii="Times New Roman" w:hAnsi="Times New Roman" w:cs="Times New Roman"/>
          <w:sz w:val="24"/>
          <w:szCs w:val="24"/>
        </w:rPr>
        <w:t xml:space="preserve">Alfred North Whitehead on human creativity. In his 1929 book, </w:t>
      </w:r>
      <w:r w:rsidR="00FF2FF7" w:rsidRPr="00FF2FF7">
        <w:rPr>
          <w:rFonts w:ascii="Times New Roman" w:hAnsi="Times New Roman" w:cs="Times New Roman"/>
          <w:i/>
          <w:sz w:val="24"/>
          <w:szCs w:val="24"/>
        </w:rPr>
        <w:t>T</w:t>
      </w:r>
      <w:r w:rsidR="00DA68F5" w:rsidRPr="00FF2FF7">
        <w:rPr>
          <w:rFonts w:ascii="Times New Roman" w:hAnsi="Times New Roman" w:cs="Times New Roman"/>
          <w:i/>
          <w:sz w:val="24"/>
          <w:szCs w:val="24"/>
        </w:rPr>
        <w:t>he Function of Reason</w:t>
      </w:r>
      <w:r w:rsidR="00DA68F5">
        <w:rPr>
          <w:rFonts w:ascii="Times New Roman" w:hAnsi="Times New Roman" w:cs="Times New Roman"/>
          <w:sz w:val="24"/>
          <w:szCs w:val="24"/>
        </w:rPr>
        <w:t>, Whitehead argued that the biological function of speculative intellect and logical analys</w:t>
      </w:r>
      <w:r w:rsidR="009271FD">
        <w:rPr>
          <w:rFonts w:ascii="Times New Roman" w:hAnsi="Times New Roman" w:cs="Times New Roman"/>
          <w:sz w:val="24"/>
          <w:szCs w:val="24"/>
        </w:rPr>
        <w:t>i</w:t>
      </w:r>
      <w:r w:rsidR="00DA68F5">
        <w:rPr>
          <w:rFonts w:ascii="Times New Roman" w:hAnsi="Times New Roman" w:cs="Times New Roman"/>
          <w:sz w:val="24"/>
          <w:szCs w:val="24"/>
        </w:rPr>
        <w:t xml:space="preserve">s is to contain and </w:t>
      </w:r>
      <w:r w:rsidR="00FF2FF7">
        <w:rPr>
          <w:rFonts w:ascii="Times New Roman" w:hAnsi="Times New Roman" w:cs="Times New Roman"/>
          <w:sz w:val="24"/>
          <w:szCs w:val="24"/>
        </w:rPr>
        <w:t>give order to the human creative</w:t>
      </w:r>
      <w:r w:rsidR="00DA68F5">
        <w:rPr>
          <w:rFonts w:ascii="Times New Roman" w:hAnsi="Times New Roman" w:cs="Times New Roman"/>
          <w:sz w:val="24"/>
          <w:szCs w:val="24"/>
        </w:rPr>
        <w:t xml:space="preserve"> impulse toward novelty.</w:t>
      </w:r>
      <w:r w:rsidR="00DF58EA">
        <w:rPr>
          <w:rStyle w:val="FootnoteReference"/>
          <w:rFonts w:ascii="Times New Roman" w:hAnsi="Times New Roman" w:cs="Times New Roman"/>
          <w:sz w:val="24"/>
          <w:szCs w:val="24"/>
        </w:rPr>
        <w:footnoteReference w:id="18"/>
      </w:r>
    </w:p>
    <w:p w14:paraId="202A0F7F" w14:textId="77777777" w:rsidR="0079318F" w:rsidRDefault="0079318F" w:rsidP="0079318F">
      <w:pPr>
        <w:pStyle w:val="ListParagraph"/>
        <w:rPr>
          <w:rFonts w:ascii="Times New Roman" w:hAnsi="Times New Roman" w:cs="Times New Roman"/>
          <w:sz w:val="24"/>
          <w:szCs w:val="24"/>
        </w:rPr>
      </w:pPr>
    </w:p>
    <w:p w14:paraId="3DEA3C11" w14:textId="4638562E" w:rsidR="0079318F" w:rsidRPr="00DF58EA" w:rsidRDefault="0079318F" w:rsidP="00DF58EA">
      <w:pPr>
        <w:rPr>
          <w:rFonts w:ascii="Times New Roman" w:hAnsi="Times New Roman" w:cs="Times New Roman"/>
          <w:sz w:val="24"/>
          <w:szCs w:val="24"/>
        </w:rPr>
      </w:pPr>
    </w:p>
    <w:sectPr w:rsidR="0079318F" w:rsidRPr="00DF58E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SHSU" w:date="2021-08-04T10:40:00Z" w:initials="S">
    <w:p w14:paraId="2D19EC4C" w14:textId="77777777" w:rsidR="00E753BD" w:rsidRDefault="00E753BD">
      <w:pPr>
        <w:pStyle w:val="CommentText"/>
      </w:pPr>
      <w:r>
        <w:rPr>
          <w:rStyle w:val="CommentReference"/>
        </w:rPr>
        <w:annotationRef/>
      </w:r>
    </w:p>
  </w:comment>
  <w:comment w:id="30" w:author="SHSU" w:date="2021-08-04T10:43:00Z" w:initials="S">
    <w:p w14:paraId="69A67196" w14:textId="5151DEB7" w:rsidR="008D13DD" w:rsidRDefault="008D13DD">
      <w:pPr>
        <w:pStyle w:val="CommentText"/>
      </w:pPr>
      <w:r>
        <w:rPr>
          <w:rStyle w:val="CommentReference"/>
        </w:rPr>
        <w:annotationRef/>
      </w:r>
      <w:r>
        <w:t>Citation?</w:t>
      </w:r>
    </w:p>
  </w:comment>
  <w:comment w:id="99" w:author="SHSU" w:date="2021-08-04T10:53:00Z" w:initials="S">
    <w:p w14:paraId="639BE331" w14:textId="49D4315F" w:rsidR="00A60499" w:rsidRDefault="00A60499">
      <w:pPr>
        <w:pStyle w:val="CommentText"/>
      </w:pPr>
      <w:r>
        <w:rPr>
          <w:rStyle w:val="CommentReference"/>
        </w:rPr>
        <w:annotationRef/>
      </w:r>
      <w:r>
        <w:t>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19EC4C" w15:done="0"/>
  <w15:commentEx w15:paraId="69A67196" w15:done="0"/>
  <w15:commentEx w15:paraId="639BE3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19EC4C" w16cid:durableId="24C22034"/>
  <w16cid:commentId w16cid:paraId="69A67196" w16cid:durableId="24C22035"/>
  <w16cid:commentId w16cid:paraId="639BE331" w16cid:durableId="24C220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0EC5C" w14:textId="77777777" w:rsidR="00924DCB" w:rsidRDefault="00924DCB" w:rsidP="00E95D59">
      <w:pPr>
        <w:spacing w:after="0" w:line="240" w:lineRule="auto"/>
      </w:pPr>
      <w:r>
        <w:separator/>
      </w:r>
    </w:p>
  </w:endnote>
  <w:endnote w:type="continuationSeparator" w:id="0">
    <w:p w14:paraId="1475B414" w14:textId="77777777" w:rsidR="00924DCB" w:rsidRDefault="00924DCB" w:rsidP="00E95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A02CC" w14:textId="77777777" w:rsidR="00E95D59" w:rsidRDefault="00E95D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200745"/>
      <w:docPartObj>
        <w:docPartGallery w:val="Page Numbers (Bottom of Page)"/>
        <w:docPartUnique/>
      </w:docPartObj>
    </w:sdtPr>
    <w:sdtEndPr>
      <w:rPr>
        <w:noProof/>
      </w:rPr>
    </w:sdtEndPr>
    <w:sdtContent>
      <w:p w14:paraId="4A0B0415" w14:textId="47E2B1CF" w:rsidR="00E95D59" w:rsidRDefault="00E95D59">
        <w:pPr>
          <w:pStyle w:val="Footer"/>
          <w:jc w:val="right"/>
        </w:pPr>
        <w:r>
          <w:fldChar w:fldCharType="begin"/>
        </w:r>
        <w:r>
          <w:instrText xml:space="preserve"> PAGE   \* MERGEFORMAT </w:instrText>
        </w:r>
        <w:r>
          <w:fldChar w:fldCharType="separate"/>
        </w:r>
        <w:r w:rsidR="002211F8">
          <w:rPr>
            <w:noProof/>
          </w:rPr>
          <w:t>12</w:t>
        </w:r>
        <w:r>
          <w:rPr>
            <w:noProof/>
          </w:rPr>
          <w:fldChar w:fldCharType="end"/>
        </w:r>
      </w:p>
    </w:sdtContent>
  </w:sdt>
  <w:p w14:paraId="23A8751E" w14:textId="77777777" w:rsidR="00E95D59" w:rsidRDefault="00E95D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25DCA" w14:textId="77777777" w:rsidR="00E95D59" w:rsidRDefault="00E95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D7FD5" w14:textId="77777777" w:rsidR="00924DCB" w:rsidRDefault="00924DCB" w:rsidP="00E95D59">
      <w:pPr>
        <w:spacing w:after="0" w:line="240" w:lineRule="auto"/>
      </w:pPr>
      <w:r>
        <w:separator/>
      </w:r>
    </w:p>
  </w:footnote>
  <w:footnote w:type="continuationSeparator" w:id="0">
    <w:p w14:paraId="1FC98D89" w14:textId="77777777" w:rsidR="00924DCB" w:rsidRDefault="00924DCB" w:rsidP="00E95D59">
      <w:pPr>
        <w:spacing w:after="0" w:line="240" w:lineRule="auto"/>
      </w:pPr>
      <w:r>
        <w:continuationSeparator/>
      </w:r>
    </w:p>
  </w:footnote>
  <w:footnote w:id="1">
    <w:p w14:paraId="444DAE22" w14:textId="2FD1104A" w:rsidR="00676EBA" w:rsidRDefault="00676EBA" w:rsidP="00790B23">
      <w:pPr>
        <w:pStyle w:val="ListParagraph"/>
        <w:spacing w:line="240" w:lineRule="auto"/>
        <w:ind w:left="0"/>
        <w:rPr>
          <w:rFonts w:ascii="Times New Roman" w:hAnsi="Times New Roman" w:cs="Times New Roman"/>
          <w:sz w:val="24"/>
          <w:szCs w:val="24"/>
        </w:rPr>
      </w:pPr>
      <w:r>
        <w:rPr>
          <w:rStyle w:val="FootnoteReference"/>
        </w:rPr>
        <w:footnoteRef/>
      </w:r>
      <w:r>
        <w:t xml:space="preserve"> </w:t>
      </w:r>
      <w:r w:rsidRPr="00790B23">
        <w:rPr>
          <w:rFonts w:ascii="Times New Roman" w:hAnsi="Times New Roman" w:cs="Times New Roman"/>
          <w:sz w:val="20"/>
          <w:szCs w:val="20"/>
        </w:rPr>
        <w:t xml:space="preserve">For a lengthy, sympathetic yet critical review of </w:t>
      </w:r>
      <w:r w:rsidRPr="00790B23">
        <w:rPr>
          <w:rFonts w:ascii="Times New Roman" w:hAnsi="Times New Roman" w:cs="Times New Roman"/>
          <w:i/>
          <w:sz w:val="20"/>
          <w:szCs w:val="20"/>
        </w:rPr>
        <w:t>Reason and Spontaneity</w:t>
      </w:r>
      <w:r w:rsidRPr="00790B23">
        <w:rPr>
          <w:rFonts w:ascii="Times New Roman" w:hAnsi="Times New Roman" w:cs="Times New Roman"/>
          <w:sz w:val="20"/>
          <w:szCs w:val="20"/>
        </w:rPr>
        <w:t xml:space="preserve">, see Yukio Kachi, review of </w:t>
      </w:r>
      <w:r w:rsidRPr="00790B23">
        <w:rPr>
          <w:rFonts w:ascii="Times New Roman" w:hAnsi="Times New Roman" w:cs="Times New Roman"/>
          <w:i/>
          <w:iCs/>
          <w:sz w:val="20"/>
          <w:szCs w:val="20"/>
        </w:rPr>
        <w:t>Reason and Spontaneity</w:t>
      </w:r>
      <w:r w:rsidRPr="00790B23">
        <w:rPr>
          <w:rFonts w:ascii="Times New Roman" w:hAnsi="Times New Roman" w:cs="Times New Roman"/>
          <w:sz w:val="20"/>
          <w:szCs w:val="20"/>
        </w:rPr>
        <w:t xml:space="preserve"> in </w:t>
      </w:r>
      <w:r w:rsidRPr="00790B23">
        <w:rPr>
          <w:rFonts w:ascii="Times New Roman" w:hAnsi="Times New Roman" w:cs="Times New Roman"/>
          <w:i/>
          <w:iCs/>
          <w:sz w:val="20"/>
          <w:szCs w:val="20"/>
        </w:rPr>
        <w:t xml:space="preserve">Philosophy East and West </w:t>
      </w:r>
      <w:r w:rsidRPr="00790B23">
        <w:rPr>
          <w:rFonts w:ascii="Times New Roman" w:hAnsi="Times New Roman" w:cs="Times New Roman"/>
          <w:sz w:val="20"/>
          <w:szCs w:val="20"/>
        </w:rPr>
        <w:t xml:space="preserve">(Vol. 40, No. 3, </w:t>
      </w:r>
      <w:r w:rsidR="00790B23">
        <w:rPr>
          <w:rFonts w:ascii="Times New Roman" w:hAnsi="Times New Roman" w:cs="Times New Roman"/>
          <w:sz w:val="20"/>
          <w:szCs w:val="20"/>
        </w:rPr>
        <w:t xml:space="preserve">1990, </w:t>
      </w:r>
      <w:r w:rsidRPr="00790B23">
        <w:rPr>
          <w:rFonts w:ascii="Times New Roman" w:hAnsi="Times New Roman" w:cs="Times New Roman"/>
          <w:sz w:val="20"/>
          <w:szCs w:val="20"/>
        </w:rPr>
        <w:t xml:space="preserve">389–398), whose main criticism is that Graham so weakens the concepts of end, choice, reason, and awareness that he cannot distinguish human (from non-human) ways of being aware. Kachi also cites sources which question some of Graham’s use of </w:t>
      </w:r>
      <w:r w:rsidRPr="00790B23">
        <w:rPr>
          <w:rFonts w:ascii="Times New Roman" w:hAnsi="Times New Roman" w:cs="Times New Roman"/>
          <w:i/>
          <w:sz w:val="20"/>
          <w:szCs w:val="20"/>
        </w:rPr>
        <w:t>The Zhuangzi</w:t>
      </w:r>
      <w:r w:rsidRPr="00790B23">
        <w:rPr>
          <w:rFonts w:ascii="Times New Roman" w:hAnsi="Times New Roman" w:cs="Times New Roman"/>
          <w:sz w:val="20"/>
          <w:szCs w:val="20"/>
        </w:rPr>
        <w:t xml:space="preserve"> in expounding his idea of aware spontaneity.</w:t>
      </w:r>
    </w:p>
    <w:p w14:paraId="721E64E9" w14:textId="731E1D06" w:rsidR="00676EBA" w:rsidRDefault="00676EBA">
      <w:pPr>
        <w:pStyle w:val="FootnoteText"/>
      </w:pPr>
    </w:p>
  </w:footnote>
  <w:footnote w:id="2">
    <w:p w14:paraId="174F2D49" w14:textId="1C0C9F8C" w:rsidR="00676EBA" w:rsidRPr="00790B23" w:rsidRDefault="00676EBA">
      <w:pPr>
        <w:pStyle w:val="FootnoteText"/>
        <w:rPr>
          <w:rFonts w:ascii="Times New Roman" w:hAnsi="Times New Roman" w:cs="Times New Roman"/>
        </w:rPr>
      </w:pPr>
      <w:r w:rsidRPr="00790B23">
        <w:rPr>
          <w:rStyle w:val="FootnoteReference"/>
          <w:rFonts w:ascii="Times New Roman" w:hAnsi="Times New Roman" w:cs="Times New Roman"/>
        </w:rPr>
        <w:footnoteRef/>
      </w:r>
      <w:r w:rsidRPr="00790B23">
        <w:rPr>
          <w:rFonts w:ascii="Times New Roman" w:hAnsi="Times New Roman" w:cs="Times New Roman"/>
        </w:rPr>
        <w:t xml:space="preserve"> Graham, </w:t>
      </w:r>
      <w:r w:rsidRPr="00790B23">
        <w:rPr>
          <w:rFonts w:ascii="Times New Roman" w:hAnsi="Times New Roman" w:cs="Times New Roman"/>
          <w:i/>
          <w:iCs/>
        </w:rPr>
        <w:t>Reason and Spontaneity</w:t>
      </w:r>
      <w:r w:rsidRPr="00790B23">
        <w:rPr>
          <w:rFonts w:ascii="Times New Roman" w:hAnsi="Times New Roman" w:cs="Times New Roman"/>
        </w:rPr>
        <w:t>, vii.</w:t>
      </w:r>
    </w:p>
  </w:footnote>
  <w:footnote w:id="3">
    <w:p w14:paraId="36C4A379" w14:textId="2B33AEAF" w:rsidR="00676EBA" w:rsidRDefault="00676EBA">
      <w:pPr>
        <w:pStyle w:val="FootnoteText"/>
      </w:pPr>
      <w:r w:rsidRPr="00790B23">
        <w:rPr>
          <w:rStyle w:val="FootnoteReference"/>
          <w:rFonts w:ascii="Times New Roman" w:hAnsi="Times New Roman" w:cs="Times New Roman"/>
        </w:rPr>
        <w:footnoteRef/>
      </w:r>
      <w:r w:rsidRPr="00790B23">
        <w:rPr>
          <w:rFonts w:ascii="Times New Roman" w:hAnsi="Times New Roman" w:cs="Times New Roman"/>
        </w:rPr>
        <w:t xml:space="preserve"> </w:t>
      </w:r>
      <w:r w:rsidRPr="00676EBA">
        <w:rPr>
          <w:rFonts w:ascii="Times New Roman" w:hAnsi="Times New Roman" w:cs="Times New Roman"/>
        </w:rPr>
        <w:t>Graham</w:t>
      </w:r>
      <w:r w:rsidRPr="00F54A21">
        <w:rPr>
          <w:rFonts w:ascii="Times New Roman" w:hAnsi="Times New Roman" w:cs="Times New Roman"/>
        </w:rPr>
        <w:t xml:space="preserve">, </w:t>
      </w:r>
      <w:r w:rsidRPr="00F54A21">
        <w:rPr>
          <w:rFonts w:ascii="Times New Roman" w:hAnsi="Times New Roman" w:cs="Times New Roman"/>
          <w:i/>
          <w:iCs/>
        </w:rPr>
        <w:t>Reason and Spontaneity</w:t>
      </w:r>
      <w:r w:rsidRPr="00F54A21">
        <w:rPr>
          <w:rFonts w:ascii="Times New Roman" w:hAnsi="Times New Roman" w:cs="Times New Roman"/>
        </w:rPr>
        <w:t xml:space="preserve">, </w:t>
      </w:r>
      <w:r>
        <w:rPr>
          <w:rFonts w:ascii="Times New Roman" w:hAnsi="Times New Roman" w:cs="Times New Roman"/>
        </w:rPr>
        <w:t>7.</w:t>
      </w:r>
    </w:p>
  </w:footnote>
  <w:footnote w:id="4">
    <w:p w14:paraId="5B588E92" w14:textId="3E264E42" w:rsidR="00676EBA" w:rsidRDefault="00676EBA">
      <w:pPr>
        <w:pStyle w:val="FootnoteText"/>
      </w:pPr>
      <w:r w:rsidRPr="00790B23">
        <w:rPr>
          <w:rStyle w:val="FootnoteReference"/>
          <w:rFonts w:ascii="Times New Roman" w:hAnsi="Times New Roman" w:cs="Times New Roman"/>
        </w:rPr>
        <w:footnoteRef/>
      </w:r>
      <w:r w:rsidRPr="00790B23">
        <w:rPr>
          <w:rFonts w:ascii="Times New Roman" w:hAnsi="Times New Roman" w:cs="Times New Roman"/>
        </w:rPr>
        <w:t xml:space="preserve"> </w:t>
      </w:r>
      <w:r w:rsidRPr="00676EBA">
        <w:rPr>
          <w:rFonts w:ascii="Times New Roman" w:hAnsi="Times New Roman" w:cs="Times New Roman"/>
        </w:rPr>
        <w:t>Graham</w:t>
      </w:r>
      <w:r w:rsidRPr="00F54A21">
        <w:rPr>
          <w:rFonts w:ascii="Times New Roman" w:hAnsi="Times New Roman" w:cs="Times New Roman"/>
        </w:rPr>
        <w:t xml:space="preserve">, </w:t>
      </w:r>
      <w:r w:rsidRPr="00F54A21">
        <w:rPr>
          <w:rFonts w:ascii="Times New Roman" w:hAnsi="Times New Roman" w:cs="Times New Roman"/>
          <w:i/>
          <w:iCs/>
        </w:rPr>
        <w:t>Reason and Spontaneity</w:t>
      </w:r>
      <w:r w:rsidRPr="00F54A21">
        <w:rPr>
          <w:rFonts w:ascii="Times New Roman" w:hAnsi="Times New Roman" w:cs="Times New Roman"/>
        </w:rPr>
        <w:t>, vii.</w:t>
      </w:r>
    </w:p>
  </w:footnote>
  <w:footnote w:id="5">
    <w:p w14:paraId="6B1ECB5C" w14:textId="047BC47D" w:rsidR="00C9335B" w:rsidRDefault="00C9335B">
      <w:pPr>
        <w:pStyle w:val="FootnoteText"/>
      </w:pPr>
      <w:r w:rsidRPr="00790B23">
        <w:rPr>
          <w:rStyle w:val="FootnoteReference"/>
          <w:rFonts w:ascii="Times New Roman" w:hAnsi="Times New Roman" w:cs="Times New Roman"/>
        </w:rPr>
        <w:footnoteRef/>
      </w:r>
      <w:r w:rsidRPr="00790B23">
        <w:rPr>
          <w:rFonts w:ascii="Times New Roman" w:hAnsi="Times New Roman" w:cs="Times New Roman"/>
        </w:rPr>
        <w:t xml:space="preserve"> </w:t>
      </w:r>
      <w:r w:rsidRPr="00C9335B">
        <w:rPr>
          <w:rFonts w:ascii="Times New Roman" w:hAnsi="Times New Roman" w:cs="Times New Roman"/>
        </w:rPr>
        <w:t>Graha</w:t>
      </w:r>
      <w:r w:rsidRPr="002C36A4">
        <w:rPr>
          <w:rFonts w:ascii="Times New Roman" w:hAnsi="Times New Roman" w:cs="Times New Roman"/>
        </w:rPr>
        <w:t>m</w:t>
      </w:r>
      <w:r w:rsidRPr="00F54A21">
        <w:rPr>
          <w:rFonts w:ascii="Times New Roman" w:hAnsi="Times New Roman" w:cs="Times New Roman"/>
        </w:rPr>
        <w:t xml:space="preserve">, </w:t>
      </w:r>
      <w:r w:rsidRPr="00F54A21">
        <w:rPr>
          <w:rFonts w:ascii="Times New Roman" w:hAnsi="Times New Roman" w:cs="Times New Roman"/>
          <w:i/>
          <w:iCs/>
        </w:rPr>
        <w:t>Reason and Spontaneity</w:t>
      </w:r>
      <w:r w:rsidRPr="00F54A21">
        <w:rPr>
          <w:rFonts w:ascii="Times New Roman" w:hAnsi="Times New Roman" w:cs="Times New Roman"/>
        </w:rPr>
        <w:t>, vii.</w:t>
      </w:r>
    </w:p>
  </w:footnote>
  <w:footnote w:id="6">
    <w:p w14:paraId="2C62A31C" w14:textId="42B89309" w:rsidR="00C9335B" w:rsidRPr="00790B23" w:rsidRDefault="00C9335B">
      <w:pPr>
        <w:pStyle w:val="FootnoteText"/>
        <w:rPr>
          <w:rFonts w:ascii="Times New Roman" w:hAnsi="Times New Roman" w:cs="Times New Roman"/>
        </w:rPr>
      </w:pPr>
      <w:r w:rsidRPr="00790B23">
        <w:rPr>
          <w:rStyle w:val="FootnoteReference"/>
          <w:rFonts w:ascii="Times New Roman" w:hAnsi="Times New Roman" w:cs="Times New Roman"/>
        </w:rPr>
        <w:footnoteRef/>
      </w:r>
      <w:r w:rsidRPr="00790B23">
        <w:rPr>
          <w:rFonts w:ascii="Times New Roman" w:hAnsi="Times New Roman" w:cs="Times New Roman"/>
        </w:rPr>
        <w:t xml:space="preserve"> Graham, </w:t>
      </w:r>
      <w:r w:rsidRPr="00790B23">
        <w:rPr>
          <w:rFonts w:ascii="Times New Roman" w:hAnsi="Times New Roman" w:cs="Times New Roman"/>
          <w:i/>
          <w:iCs/>
        </w:rPr>
        <w:t>Reason and Spontaneity</w:t>
      </w:r>
      <w:r w:rsidRPr="00790B23">
        <w:rPr>
          <w:rFonts w:ascii="Times New Roman" w:hAnsi="Times New Roman" w:cs="Times New Roman"/>
        </w:rPr>
        <w:t>, 159.</w:t>
      </w:r>
    </w:p>
  </w:footnote>
  <w:footnote w:id="7">
    <w:p w14:paraId="394B2801" w14:textId="3838BD3A" w:rsidR="002C36A4" w:rsidRPr="00790B23" w:rsidRDefault="002C36A4">
      <w:pPr>
        <w:pStyle w:val="FootnoteText"/>
        <w:rPr>
          <w:rFonts w:ascii="Times New Roman" w:hAnsi="Times New Roman" w:cs="Times New Roman"/>
        </w:rPr>
      </w:pPr>
      <w:r w:rsidRPr="00790B23">
        <w:rPr>
          <w:rStyle w:val="FootnoteReference"/>
          <w:rFonts w:ascii="Times New Roman" w:hAnsi="Times New Roman" w:cs="Times New Roman"/>
        </w:rPr>
        <w:footnoteRef/>
      </w:r>
      <w:r w:rsidRPr="00790B23">
        <w:rPr>
          <w:rFonts w:ascii="Times New Roman" w:hAnsi="Times New Roman" w:cs="Times New Roman"/>
        </w:rPr>
        <w:t xml:space="preserve"> Graham, </w:t>
      </w:r>
      <w:r w:rsidRPr="00790B23">
        <w:rPr>
          <w:rFonts w:ascii="Times New Roman" w:hAnsi="Times New Roman" w:cs="Times New Roman"/>
          <w:i/>
          <w:iCs/>
        </w:rPr>
        <w:t>Reason and Spontaneity</w:t>
      </w:r>
      <w:r w:rsidRPr="00790B23">
        <w:rPr>
          <w:rFonts w:ascii="Times New Roman" w:hAnsi="Times New Roman" w:cs="Times New Roman"/>
        </w:rPr>
        <w:t>, 171, 165.</w:t>
      </w:r>
    </w:p>
  </w:footnote>
  <w:footnote w:id="8">
    <w:p w14:paraId="42CCEEEE" w14:textId="7BE40F83" w:rsidR="002C36A4" w:rsidRDefault="002C36A4">
      <w:pPr>
        <w:pStyle w:val="FootnoteText"/>
      </w:pPr>
      <w:r w:rsidRPr="00790B23">
        <w:rPr>
          <w:rStyle w:val="FootnoteReference"/>
          <w:rFonts w:ascii="Times New Roman" w:hAnsi="Times New Roman" w:cs="Times New Roman"/>
        </w:rPr>
        <w:footnoteRef/>
      </w:r>
      <w:r w:rsidRPr="00790B23">
        <w:rPr>
          <w:rFonts w:ascii="Times New Roman" w:hAnsi="Times New Roman" w:cs="Times New Roman"/>
        </w:rPr>
        <w:t xml:space="preserve"> </w:t>
      </w:r>
      <w:r w:rsidRPr="002C36A4">
        <w:rPr>
          <w:rFonts w:ascii="Times New Roman" w:hAnsi="Times New Roman" w:cs="Times New Roman"/>
        </w:rPr>
        <w:t>Graham</w:t>
      </w:r>
      <w:r w:rsidRPr="00F54A21">
        <w:rPr>
          <w:rFonts w:ascii="Times New Roman" w:hAnsi="Times New Roman" w:cs="Times New Roman"/>
        </w:rPr>
        <w:t xml:space="preserve">, </w:t>
      </w:r>
      <w:r w:rsidRPr="00F54A21">
        <w:rPr>
          <w:rFonts w:ascii="Times New Roman" w:hAnsi="Times New Roman" w:cs="Times New Roman"/>
          <w:i/>
          <w:iCs/>
        </w:rPr>
        <w:t>Reason and Spontaneity</w:t>
      </w:r>
      <w:r w:rsidRPr="00F54A21">
        <w:rPr>
          <w:rFonts w:ascii="Times New Roman" w:hAnsi="Times New Roman" w:cs="Times New Roman"/>
        </w:rPr>
        <w:t>, 16</w:t>
      </w:r>
      <w:r>
        <w:rPr>
          <w:rFonts w:ascii="Times New Roman" w:hAnsi="Times New Roman" w:cs="Times New Roman"/>
        </w:rPr>
        <w:t>4</w:t>
      </w:r>
      <w:r w:rsidRPr="00F54A21">
        <w:rPr>
          <w:rFonts w:ascii="Times New Roman" w:hAnsi="Times New Roman" w:cs="Times New Roman"/>
        </w:rPr>
        <w:t>.</w:t>
      </w:r>
    </w:p>
  </w:footnote>
  <w:footnote w:id="9">
    <w:p w14:paraId="0E3DB07B" w14:textId="3C860113" w:rsidR="002C36A4" w:rsidRDefault="002C36A4">
      <w:pPr>
        <w:pStyle w:val="FootnoteText"/>
      </w:pPr>
      <w:r>
        <w:rPr>
          <w:rStyle w:val="FootnoteReference"/>
        </w:rPr>
        <w:footnoteRef/>
      </w:r>
      <w:r>
        <w:t xml:space="preserve"> </w:t>
      </w:r>
      <w:r w:rsidRPr="00F54A21">
        <w:rPr>
          <w:rFonts w:ascii="Times New Roman" w:hAnsi="Times New Roman" w:cs="Times New Roman"/>
        </w:rPr>
        <w:t xml:space="preserve">Graham, </w:t>
      </w:r>
      <w:r w:rsidRPr="00F54A21">
        <w:rPr>
          <w:rFonts w:ascii="Times New Roman" w:hAnsi="Times New Roman" w:cs="Times New Roman"/>
          <w:i/>
          <w:iCs/>
        </w:rPr>
        <w:t>Reason and Spontaneity</w:t>
      </w:r>
      <w:r w:rsidRPr="00F54A21">
        <w:rPr>
          <w:rFonts w:ascii="Times New Roman" w:hAnsi="Times New Roman" w:cs="Times New Roman"/>
        </w:rPr>
        <w:t>, 16</w:t>
      </w:r>
      <w:r>
        <w:rPr>
          <w:rFonts w:ascii="Times New Roman" w:hAnsi="Times New Roman" w:cs="Times New Roman"/>
        </w:rPr>
        <w:t>4</w:t>
      </w:r>
      <w:r w:rsidRPr="00F54A21">
        <w:rPr>
          <w:rFonts w:ascii="Times New Roman" w:hAnsi="Times New Roman" w:cs="Times New Roman"/>
        </w:rPr>
        <w:t>.</w:t>
      </w:r>
    </w:p>
  </w:footnote>
  <w:footnote w:id="10">
    <w:p w14:paraId="3B334C96" w14:textId="50E49176" w:rsidR="002C36A4" w:rsidRDefault="002C36A4">
      <w:pPr>
        <w:pStyle w:val="FootnoteText"/>
      </w:pPr>
      <w:r w:rsidRPr="00790B23">
        <w:rPr>
          <w:rStyle w:val="FootnoteReference"/>
          <w:rFonts w:ascii="Times New Roman" w:hAnsi="Times New Roman" w:cs="Times New Roman"/>
        </w:rPr>
        <w:footnoteRef/>
      </w:r>
      <w:r w:rsidRPr="00790B23">
        <w:rPr>
          <w:rFonts w:ascii="Times New Roman" w:hAnsi="Times New Roman" w:cs="Times New Roman"/>
        </w:rPr>
        <w:t xml:space="preserve"> </w:t>
      </w:r>
      <w:r w:rsidRPr="00F54A21">
        <w:rPr>
          <w:rFonts w:ascii="Times New Roman" w:hAnsi="Times New Roman" w:cs="Times New Roman"/>
        </w:rPr>
        <w:t xml:space="preserve">Graham, </w:t>
      </w:r>
      <w:r w:rsidRPr="00F54A21">
        <w:rPr>
          <w:rFonts w:ascii="Times New Roman" w:hAnsi="Times New Roman" w:cs="Times New Roman"/>
          <w:i/>
          <w:iCs/>
        </w:rPr>
        <w:t>Reason and Spontaneity</w:t>
      </w:r>
      <w:r w:rsidRPr="00F54A21">
        <w:rPr>
          <w:rFonts w:ascii="Times New Roman" w:hAnsi="Times New Roman" w:cs="Times New Roman"/>
        </w:rPr>
        <w:t>, 16</w:t>
      </w:r>
      <w:r>
        <w:rPr>
          <w:rFonts w:ascii="Times New Roman" w:hAnsi="Times New Roman" w:cs="Times New Roman"/>
        </w:rPr>
        <w:t>5</w:t>
      </w:r>
      <w:r w:rsidRPr="00F54A21">
        <w:rPr>
          <w:rFonts w:ascii="Times New Roman" w:hAnsi="Times New Roman" w:cs="Times New Roman"/>
        </w:rPr>
        <w:t>.</w:t>
      </w:r>
    </w:p>
  </w:footnote>
  <w:footnote w:id="11">
    <w:p w14:paraId="77B2CC14" w14:textId="61D1FE27" w:rsidR="002C36A4" w:rsidRDefault="002C36A4">
      <w:pPr>
        <w:pStyle w:val="FootnoteText"/>
      </w:pPr>
      <w:r w:rsidRPr="00790B23">
        <w:rPr>
          <w:rStyle w:val="FootnoteReference"/>
          <w:rFonts w:ascii="Times New Roman" w:hAnsi="Times New Roman" w:cs="Times New Roman"/>
        </w:rPr>
        <w:footnoteRef/>
      </w:r>
      <w:r w:rsidRPr="00790B23">
        <w:rPr>
          <w:rFonts w:ascii="Times New Roman" w:hAnsi="Times New Roman" w:cs="Times New Roman"/>
        </w:rPr>
        <w:t xml:space="preserve"> </w:t>
      </w:r>
      <w:r w:rsidRPr="00F54A21">
        <w:rPr>
          <w:rFonts w:ascii="Times New Roman" w:hAnsi="Times New Roman" w:cs="Times New Roman"/>
        </w:rPr>
        <w:t xml:space="preserve">Graham, </w:t>
      </w:r>
      <w:r w:rsidRPr="00F54A21">
        <w:rPr>
          <w:rFonts w:ascii="Times New Roman" w:hAnsi="Times New Roman" w:cs="Times New Roman"/>
          <w:i/>
          <w:iCs/>
        </w:rPr>
        <w:t>Reason and Spontaneity</w:t>
      </w:r>
      <w:r w:rsidRPr="00F54A21">
        <w:rPr>
          <w:rFonts w:ascii="Times New Roman" w:hAnsi="Times New Roman" w:cs="Times New Roman"/>
        </w:rPr>
        <w:t>, 16</w:t>
      </w:r>
      <w:r>
        <w:rPr>
          <w:rFonts w:ascii="Times New Roman" w:hAnsi="Times New Roman" w:cs="Times New Roman"/>
        </w:rPr>
        <w:t>9</w:t>
      </w:r>
      <w:r w:rsidRPr="00F54A21">
        <w:rPr>
          <w:rFonts w:ascii="Times New Roman" w:hAnsi="Times New Roman" w:cs="Times New Roman"/>
        </w:rPr>
        <w:t>.</w:t>
      </w:r>
    </w:p>
  </w:footnote>
  <w:footnote w:id="12">
    <w:p w14:paraId="4AE4D5CD" w14:textId="2B6790A0" w:rsidR="002C36A4" w:rsidRDefault="002C36A4">
      <w:pPr>
        <w:pStyle w:val="FootnoteText"/>
      </w:pPr>
      <w:r w:rsidRPr="00790B23">
        <w:rPr>
          <w:rStyle w:val="FootnoteReference"/>
          <w:rFonts w:ascii="Times New Roman" w:hAnsi="Times New Roman" w:cs="Times New Roman"/>
        </w:rPr>
        <w:footnoteRef/>
      </w:r>
      <w:r w:rsidRPr="00790B23">
        <w:rPr>
          <w:rFonts w:ascii="Times New Roman" w:hAnsi="Times New Roman" w:cs="Times New Roman"/>
        </w:rPr>
        <w:t xml:space="preserve"> </w:t>
      </w:r>
      <w:r w:rsidRPr="002C36A4">
        <w:rPr>
          <w:rFonts w:ascii="Times New Roman" w:hAnsi="Times New Roman" w:cs="Times New Roman"/>
        </w:rPr>
        <w:t>Graham</w:t>
      </w:r>
      <w:r w:rsidRPr="00F54A21">
        <w:rPr>
          <w:rFonts w:ascii="Times New Roman" w:hAnsi="Times New Roman" w:cs="Times New Roman"/>
        </w:rPr>
        <w:t xml:space="preserve">, </w:t>
      </w:r>
      <w:r w:rsidRPr="00F54A21">
        <w:rPr>
          <w:rFonts w:ascii="Times New Roman" w:hAnsi="Times New Roman" w:cs="Times New Roman"/>
          <w:i/>
          <w:iCs/>
        </w:rPr>
        <w:t>Reason and Spontaneity</w:t>
      </w:r>
      <w:r w:rsidRPr="00F54A21">
        <w:rPr>
          <w:rFonts w:ascii="Times New Roman" w:hAnsi="Times New Roman" w:cs="Times New Roman"/>
        </w:rPr>
        <w:t>, 1</w:t>
      </w:r>
      <w:r>
        <w:rPr>
          <w:rFonts w:ascii="Times New Roman" w:hAnsi="Times New Roman" w:cs="Times New Roman"/>
        </w:rPr>
        <w:t>87.</w:t>
      </w:r>
    </w:p>
  </w:footnote>
  <w:footnote w:id="13">
    <w:p w14:paraId="11FDC10E" w14:textId="7F5BCDB5" w:rsidR="002C36A4" w:rsidRPr="00790B23" w:rsidRDefault="002C36A4">
      <w:pPr>
        <w:pStyle w:val="FootnoteText"/>
        <w:rPr>
          <w:rFonts w:ascii="Times New Roman" w:hAnsi="Times New Roman" w:cs="Times New Roman"/>
        </w:rPr>
      </w:pPr>
      <w:r w:rsidRPr="00790B23">
        <w:rPr>
          <w:rStyle w:val="FootnoteReference"/>
          <w:rFonts w:ascii="Times New Roman" w:hAnsi="Times New Roman" w:cs="Times New Roman"/>
        </w:rPr>
        <w:footnoteRef/>
      </w:r>
      <w:r w:rsidRPr="00790B23">
        <w:rPr>
          <w:rFonts w:ascii="Times New Roman" w:hAnsi="Times New Roman" w:cs="Times New Roman"/>
        </w:rPr>
        <w:t xml:space="preserve"> Quoted in Graham, </w:t>
      </w:r>
      <w:r w:rsidRPr="00790B23">
        <w:rPr>
          <w:rFonts w:ascii="Times New Roman" w:hAnsi="Times New Roman" w:cs="Times New Roman"/>
          <w:i/>
          <w:iCs/>
        </w:rPr>
        <w:t>Reason and Spontaneity</w:t>
      </w:r>
      <w:r w:rsidRPr="00790B23">
        <w:rPr>
          <w:rFonts w:ascii="Times New Roman" w:hAnsi="Times New Roman" w:cs="Times New Roman"/>
        </w:rPr>
        <w:t>, 187.</w:t>
      </w:r>
    </w:p>
  </w:footnote>
  <w:footnote w:id="14">
    <w:p w14:paraId="68467FBC" w14:textId="015A0502" w:rsidR="002C36A4" w:rsidRDefault="002C36A4">
      <w:pPr>
        <w:pStyle w:val="FootnoteText"/>
      </w:pPr>
      <w:r w:rsidRPr="00790B23">
        <w:rPr>
          <w:rStyle w:val="FootnoteReference"/>
          <w:rFonts w:ascii="Times New Roman" w:hAnsi="Times New Roman" w:cs="Times New Roman"/>
        </w:rPr>
        <w:footnoteRef/>
      </w:r>
      <w:r w:rsidRPr="00790B23">
        <w:rPr>
          <w:rFonts w:ascii="Times New Roman" w:hAnsi="Times New Roman" w:cs="Times New Roman"/>
        </w:rPr>
        <w:t xml:space="preserve"> </w:t>
      </w:r>
      <w:r w:rsidRPr="002C36A4">
        <w:rPr>
          <w:rFonts w:ascii="Times New Roman" w:hAnsi="Times New Roman" w:cs="Times New Roman"/>
        </w:rPr>
        <w:t>Graham</w:t>
      </w:r>
      <w:r w:rsidRPr="00F54A21">
        <w:rPr>
          <w:rFonts w:ascii="Times New Roman" w:hAnsi="Times New Roman" w:cs="Times New Roman"/>
        </w:rPr>
        <w:t xml:space="preserve">, </w:t>
      </w:r>
      <w:r w:rsidRPr="00F54A21">
        <w:rPr>
          <w:rFonts w:ascii="Times New Roman" w:hAnsi="Times New Roman" w:cs="Times New Roman"/>
          <w:i/>
          <w:iCs/>
        </w:rPr>
        <w:t>Reason and Spontaneity</w:t>
      </w:r>
      <w:r w:rsidRPr="00F54A21">
        <w:rPr>
          <w:rFonts w:ascii="Times New Roman" w:hAnsi="Times New Roman" w:cs="Times New Roman"/>
        </w:rPr>
        <w:t>, 1</w:t>
      </w:r>
      <w:r>
        <w:rPr>
          <w:rFonts w:ascii="Times New Roman" w:hAnsi="Times New Roman" w:cs="Times New Roman"/>
        </w:rPr>
        <w:t>88</w:t>
      </w:r>
      <w:r w:rsidRPr="00F54A21">
        <w:rPr>
          <w:rFonts w:ascii="Times New Roman" w:hAnsi="Times New Roman" w:cs="Times New Roman"/>
        </w:rPr>
        <w:t>.</w:t>
      </w:r>
    </w:p>
  </w:footnote>
  <w:footnote w:id="15">
    <w:p w14:paraId="5AE09DA0" w14:textId="748BF92C" w:rsidR="00790B23" w:rsidRPr="00790B23" w:rsidRDefault="00790B23">
      <w:pPr>
        <w:pStyle w:val="FootnoteText"/>
        <w:rPr>
          <w:rFonts w:ascii="Times New Roman" w:hAnsi="Times New Roman" w:cs="Times New Roman"/>
        </w:rPr>
      </w:pPr>
      <w:r w:rsidRPr="00790B23">
        <w:rPr>
          <w:rStyle w:val="FootnoteReference"/>
          <w:rFonts w:ascii="Times New Roman" w:hAnsi="Times New Roman" w:cs="Times New Roman"/>
        </w:rPr>
        <w:footnoteRef/>
      </w:r>
      <w:r w:rsidRPr="00790B23">
        <w:rPr>
          <w:rFonts w:ascii="Times New Roman" w:hAnsi="Times New Roman" w:cs="Times New Roman"/>
        </w:rPr>
        <w:t xml:space="preserve"> Michael Oakeshott, </w:t>
      </w:r>
      <w:r w:rsidRPr="00790B23">
        <w:rPr>
          <w:rFonts w:ascii="Times New Roman" w:hAnsi="Times New Roman" w:cs="Times New Roman"/>
          <w:i/>
          <w:iCs/>
        </w:rPr>
        <w:t>Rationalism in Politics and Other Essays</w:t>
      </w:r>
      <w:r w:rsidRPr="00790B23">
        <w:rPr>
          <w:rFonts w:ascii="Times New Roman" w:hAnsi="Times New Roman" w:cs="Times New Roman"/>
        </w:rPr>
        <w:t xml:space="preserve"> (London: Methuen and Co., 1962), 61–62.</w:t>
      </w:r>
    </w:p>
  </w:footnote>
  <w:footnote w:id="16">
    <w:p w14:paraId="6ACABB18" w14:textId="7EED2CEC" w:rsidR="00790B23" w:rsidRPr="00DF58EA" w:rsidRDefault="00790B23">
      <w:pPr>
        <w:pStyle w:val="FootnoteText"/>
        <w:rPr>
          <w:rFonts w:ascii="Times New Roman" w:hAnsi="Times New Roman" w:cs="Times New Roman"/>
        </w:rPr>
      </w:pPr>
      <w:r w:rsidRPr="00DF58EA">
        <w:rPr>
          <w:rStyle w:val="FootnoteReference"/>
          <w:rFonts w:ascii="Times New Roman" w:hAnsi="Times New Roman" w:cs="Times New Roman"/>
        </w:rPr>
        <w:footnoteRef/>
      </w:r>
      <w:r w:rsidRPr="00DF58EA">
        <w:rPr>
          <w:rFonts w:ascii="Times New Roman" w:hAnsi="Times New Roman" w:cs="Times New Roman"/>
        </w:rPr>
        <w:t xml:space="preserve"> For an instance of this view, see R. Ames, ed., </w:t>
      </w:r>
      <w:r w:rsidR="00DF58EA" w:rsidRPr="00DF58EA">
        <w:rPr>
          <w:rFonts w:ascii="Times New Roman" w:hAnsi="Times New Roman" w:cs="Times New Roman"/>
          <w:i/>
          <w:iCs/>
        </w:rPr>
        <w:t>Wandering at Ease in the Zhuangzi</w:t>
      </w:r>
      <w:r w:rsidR="00DF58EA" w:rsidRPr="00DF58EA">
        <w:rPr>
          <w:rFonts w:ascii="Times New Roman" w:hAnsi="Times New Roman" w:cs="Times New Roman"/>
        </w:rPr>
        <w:t xml:space="preserve"> (Albany: State University of New York Press, 1998), 220, 226.</w:t>
      </w:r>
    </w:p>
  </w:footnote>
  <w:footnote w:id="17">
    <w:p w14:paraId="747A7D17" w14:textId="77E96D93" w:rsidR="00DF58EA" w:rsidRPr="00DF58EA" w:rsidRDefault="00DF58EA">
      <w:pPr>
        <w:pStyle w:val="FootnoteText"/>
        <w:rPr>
          <w:rFonts w:ascii="Times New Roman" w:hAnsi="Times New Roman" w:cs="Times New Roman"/>
        </w:rPr>
      </w:pPr>
      <w:r w:rsidRPr="00DF58EA">
        <w:rPr>
          <w:rStyle w:val="FootnoteReference"/>
          <w:rFonts w:ascii="Times New Roman" w:hAnsi="Times New Roman" w:cs="Times New Roman"/>
        </w:rPr>
        <w:footnoteRef/>
      </w:r>
      <w:r w:rsidRPr="00DF58EA">
        <w:rPr>
          <w:rFonts w:ascii="Times New Roman" w:hAnsi="Times New Roman" w:cs="Times New Roman"/>
        </w:rPr>
        <w:t xml:space="preserve"> </w:t>
      </w:r>
      <w:r>
        <w:rPr>
          <w:rFonts w:ascii="Times New Roman" w:hAnsi="Times New Roman" w:cs="Times New Roman"/>
        </w:rPr>
        <w:t>F</w:t>
      </w:r>
      <w:r w:rsidRPr="00DF58EA">
        <w:rPr>
          <w:rFonts w:ascii="Times New Roman" w:hAnsi="Times New Roman" w:cs="Times New Roman"/>
        </w:rPr>
        <w:t>or more on this</w:t>
      </w:r>
      <w:r>
        <w:rPr>
          <w:rFonts w:ascii="Times New Roman" w:hAnsi="Times New Roman" w:cs="Times New Roman"/>
        </w:rPr>
        <w:t xml:space="preserve"> see A.</w:t>
      </w:r>
      <w:r w:rsidRPr="00DF58EA">
        <w:rPr>
          <w:rFonts w:ascii="Times New Roman" w:hAnsi="Times New Roman" w:cs="Times New Roman"/>
        </w:rPr>
        <w:t xml:space="preserve"> Botwinik</w:t>
      </w:r>
      <w:r>
        <w:rPr>
          <w:rFonts w:ascii="Times New Roman" w:hAnsi="Times New Roman" w:cs="Times New Roman"/>
        </w:rPr>
        <w:t xml:space="preserve">, </w:t>
      </w:r>
      <w:r>
        <w:rPr>
          <w:rFonts w:ascii="Times New Roman" w:hAnsi="Times New Roman" w:cs="Times New Roman"/>
          <w:i/>
          <w:iCs/>
        </w:rPr>
        <w:t>Michael Oakeshott’s Skepticism</w:t>
      </w:r>
      <w:r>
        <w:rPr>
          <w:rFonts w:ascii="Times New Roman" w:hAnsi="Times New Roman" w:cs="Times New Roman"/>
        </w:rPr>
        <w:t xml:space="preserve"> (Princeton: Princeton University Press, 2011), 140</w:t>
      </w:r>
      <w:r w:rsidRPr="00DF58EA">
        <w:rPr>
          <w:rFonts w:ascii="Times New Roman" w:hAnsi="Times New Roman" w:cs="Times New Roman"/>
        </w:rPr>
        <w:t>: “The optimal self for Oakeshott is one characterized by a reduced self-consciousness that allows for the play of different impulses and an ongoing process of self-discovery.” See also, for parallels between Oakeshott and Zhuangzi (and Confucius)</w:t>
      </w:r>
      <w:r>
        <w:rPr>
          <w:rFonts w:ascii="Times New Roman" w:hAnsi="Times New Roman" w:cs="Times New Roman"/>
        </w:rPr>
        <w:t>,</w:t>
      </w:r>
      <w:r w:rsidRPr="00DF58EA">
        <w:rPr>
          <w:rFonts w:ascii="Times New Roman" w:hAnsi="Times New Roman" w:cs="Times New Roman"/>
        </w:rPr>
        <w:t xml:space="preserve"> the essays by Cheung in </w:t>
      </w:r>
      <w:r>
        <w:rPr>
          <w:rFonts w:ascii="Times New Roman" w:hAnsi="Times New Roman" w:cs="Times New Roman"/>
        </w:rPr>
        <w:t xml:space="preserve">W. J. </w:t>
      </w:r>
      <w:r w:rsidRPr="00DF58EA">
        <w:rPr>
          <w:rFonts w:ascii="Times New Roman" w:hAnsi="Times New Roman" w:cs="Times New Roman"/>
        </w:rPr>
        <w:t>Coats and</w:t>
      </w:r>
      <w:r>
        <w:rPr>
          <w:rFonts w:ascii="Times New Roman" w:hAnsi="Times New Roman" w:cs="Times New Roman"/>
        </w:rPr>
        <w:t xml:space="preserve"> Chor-yung</w:t>
      </w:r>
      <w:r w:rsidRPr="00DF58EA">
        <w:rPr>
          <w:rFonts w:ascii="Times New Roman" w:hAnsi="Times New Roman" w:cs="Times New Roman"/>
        </w:rPr>
        <w:t xml:space="preserve"> Cheung, </w:t>
      </w:r>
      <w:r w:rsidRPr="00DF58EA">
        <w:rPr>
          <w:rFonts w:ascii="Times New Roman" w:hAnsi="Times New Roman" w:cs="Times New Roman"/>
          <w:i/>
        </w:rPr>
        <w:t>The Poetic Character of Human Activity</w:t>
      </w:r>
      <w:r w:rsidRPr="00DF58EA">
        <w:rPr>
          <w:rFonts w:ascii="Times New Roman" w:hAnsi="Times New Roman" w:cs="Times New Roman"/>
        </w:rPr>
        <w:t xml:space="preserve"> </w:t>
      </w:r>
      <w:r>
        <w:rPr>
          <w:rFonts w:ascii="Times New Roman" w:hAnsi="Times New Roman" w:cs="Times New Roman"/>
        </w:rPr>
        <w:t>(</w:t>
      </w:r>
      <w:r w:rsidRPr="00DF58EA">
        <w:rPr>
          <w:rFonts w:ascii="Times New Roman" w:hAnsi="Times New Roman" w:cs="Times New Roman"/>
        </w:rPr>
        <w:t>Lanham, MD: Lexington Books</w:t>
      </w:r>
      <w:r>
        <w:rPr>
          <w:rFonts w:ascii="Times New Roman" w:hAnsi="Times New Roman" w:cs="Times New Roman"/>
        </w:rPr>
        <w:t xml:space="preserve">, </w:t>
      </w:r>
      <w:r w:rsidRPr="00DF58EA">
        <w:rPr>
          <w:rFonts w:ascii="Times New Roman" w:hAnsi="Times New Roman" w:cs="Times New Roman"/>
        </w:rPr>
        <w:t>2012</w:t>
      </w:r>
      <w:r>
        <w:rPr>
          <w:rFonts w:ascii="Times New Roman" w:hAnsi="Times New Roman" w:cs="Times New Roman"/>
        </w:rPr>
        <w:t>)</w:t>
      </w:r>
      <w:r w:rsidRPr="00DF58EA">
        <w:rPr>
          <w:rFonts w:ascii="Times New Roman" w:hAnsi="Times New Roman" w:cs="Times New Roman"/>
        </w:rPr>
        <w:t>.</w:t>
      </w:r>
    </w:p>
  </w:footnote>
  <w:footnote w:id="18">
    <w:p w14:paraId="1357EE57" w14:textId="07D02EF4" w:rsidR="00DF58EA" w:rsidRPr="00DF58EA" w:rsidRDefault="00DF58EA">
      <w:pPr>
        <w:pStyle w:val="FootnoteText"/>
        <w:rPr>
          <w:rFonts w:ascii="Times New Roman" w:hAnsi="Times New Roman" w:cs="Times New Roman"/>
        </w:rPr>
      </w:pPr>
      <w:r w:rsidRPr="00DF58EA">
        <w:rPr>
          <w:rStyle w:val="FootnoteReference"/>
          <w:rFonts w:ascii="Times New Roman" w:hAnsi="Times New Roman" w:cs="Times New Roman"/>
        </w:rPr>
        <w:footnoteRef/>
      </w:r>
      <w:r w:rsidRPr="00DF58EA">
        <w:rPr>
          <w:rFonts w:ascii="Times New Roman" w:hAnsi="Times New Roman" w:cs="Times New Roman"/>
        </w:rPr>
        <w:t xml:space="preserve"> A. N. Whitehead, </w:t>
      </w:r>
      <w:r w:rsidRPr="00DF58EA">
        <w:rPr>
          <w:rFonts w:ascii="Times New Roman" w:hAnsi="Times New Roman" w:cs="Times New Roman"/>
          <w:i/>
          <w:iCs/>
        </w:rPr>
        <w:t>The Function of Reason</w:t>
      </w:r>
      <w:r w:rsidRPr="00DF58EA">
        <w:rPr>
          <w:rFonts w:ascii="Times New Roman" w:hAnsi="Times New Roman" w:cs="Times New Roman"/>
        </w:rPr>
        <w:t xml:space="preserve"> (Princeton, Princeton University Press, 1929).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C20BB" w14:textId="77777777" w:rsidR="00E95D59" w:rsidRDefault="00E95D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B9116" w14:textId="77777777" w:rsidR="00E95D59" w:rsidRDefault="00E95D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BE7B0" w14:textId="77777777" w:rsidR="00E95D59" w:rsidRDefault="00E95D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317F9"/>
    <w:multiLevelType w:val="hybridMultilevel"/>
    <w:tmpl w:val="3CA27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SU">
    <w15:presenceInfo w15:providerId="None" w15:userId="S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A84"/>
    <w:rsid w:val="00077BB4"/>
    <w:rsid w:val="000C62E9"/>
    <w:rsid w:val="000D491F"/>
    <w:rsid w:val="000F49AC"/>
    <w:rsid w:val="00120B11"/>
    <w:rsid w:val="00124D9C"/>
    <w:rsid w:val="001A639D"/>
    <w:rsid w:val="001F22F8"/>
    <w:rsid w:val="00201233"/>
    <w:rsid w:val="002102B7"/>
    <w:rsid w:val="002137B6"/>
    <w:rsid w:val="00221111"/>
    <w:rsid w:val="002211F8"/>
    <w:rsid w:val="002562E4"/>
    <w:rsid w:val="002C1BB6"/>
    <w:rsid w:val="002C1D99"/>
    <w:rsid w:val="002C36A4"/>
    <w:rsid w:val="00355250"/>
    <w:rsid w:val="0038216B"/>
    <w:rsid w:val="00397096"/>
    <w:rsid w:val="003C276F"/>
    <w:rsid w:val="00415C51"/>
    <w:rsid w:val="00492149"/>
    <w:rsid w:val="00496407"/>
    <w:rsid w:val="004A2310"/>
    <w:rsid w:val="004A45B6"/>
    <w:rsid w:val="004B2392"/>
    <w:rsid w:val="004E1071"/>
    <w:rsid w:val="004E5D8D"/>
    <w:rsid w:val="005354DF"/>
    <w:rsid w:val="00535F24"/>
    <w:rsid w:val="005530FF"/>
    <w:rsid w:val="00573424"/>
    <w:rsid w:val="005A25DD"/>
    <w:rsid w:val="005D596E"/>
    <w:rsid w:val="006176AC"/>
    <w:rsid w:val="00665898"/>
    <w:rsid w:val="00676EBA"/>
    <w:rsid w:val="00683A0E"/>
    <w:rsid w:val="006A33D1"/>
    <w:rsid w:val="006D611A"/>
    <w:rsid w:val="006D77BD"/>
    <w:rsid w:val="00707307"/>
    <w:rsid w:val="00761FE4"/>
    <w:rsid w:val="00790B23"/>
    <w:rsid w:val="0079318F"/>
    <w:rsid w:val="007A55D4"/>
    <w:rsid w:val="007B05EF"/>
    <w:rsid w:val="008216DB"/>
    <w:rsid w:val="008275CE"/>
    <w:rsid w:val="00872BCA"/>
    <w:rsid w:val="0089062B"/>
    <w:rsid w:val="008D13DD"/>
    <w:rsid w:val="00924DCB"/>
    <w:rsid w:val="0092608D"/>
    <w:rsid w:val="009271FD"/>
    <w:rsid w:val="00966FAF"/>
    <w:rsid w:val="009A0CFB"/>
    <w:rsid w:val="009B21DD"/>
    <w:rsid w:val="00A06620"/>
    <w:rsid w:val="00A22319"/>
    <w:rsid w:val="00A60499"/>
    <w:rsid w:val="00A60B63"/>
    <w:rsid w:val="00A82D37"/>
    <w:rsid w:val="00A85F45"/>
    <w:rsid w:val="00AC344E"/>
    <w:rsid w:val="00AF5127"/>
    <w:rsid w:val="00B007FF"/>
    <w:rsid w:val="00BB5CA2"/>
    <w:rsid w:val="00BC46CA"/>
    <w:rsid w:val="00BD461A"/>
    <w:rsid w:val="00BD6308"/>
    <w:rsid w:val="00BF30B2"/>
    <w:rsid w:val="00C234A9"/>
    <w:rsid w:val="00C9335B"/>
    <w:rsid w:val="00CA410E"/>
    <w:rsid w:val="00CB58DA"/>
    <w:rsid w:val="00CC5DD8"/>
    <w:rsid w:val="00D25DC7"/>
    <w:rsid w:val="00D47BE6"/>
    <w:rsid w:val="00D53434"/>
    <w:rsid w:val="00D672E1"/>
    <w:rsid w:val="00DA68F5"/>
    <w:rsid w:val="00DC35F6"/>
    <w:rsid w:val="00DD4448"/>
    <w:rsid w:val="00DE690C"/>
    <w:rsid w:val="00DF0284"/>
    <w:rsid w:val="00DF58EA"/>
    <w:rsid w:val="00E737C5"/>
    <w:rsid w:val="00E753BD"/>
    <w:rsid w:val="00E95D59"/>
    <w:rsid w:val="00F11A84"/>
    <w:rsid w:val="00F11E8C"/>
    <w:rsid w:val="00F15632"/>
    <w:rsid w:val="00F159E9"/>
    <w:rsid w:val="00F203B2"/>
    <w:rsid w:val="00FF2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499D"/>
  <w15:chartTrackingRefBased/>
  <w15:docId w15:val="{2A6DEF21-78F3-4440-BC34-4BD73F8EA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D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D59"/>
  </w:style>
  <w:style w:type="paragraph" w:styleId="Footer">
    <w:name w:val="footer"/>
    <w:basedOn w:val="Normal"/>
    <w:link w:val="FooterChar"/>
    <w:uiPriority w:val="99"/>
    <w:unhideWhenUsed/>
    <w:rsid w:val="00E95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D59"/>
  </w:style>
  <w:style w:type="paragraph" w:styleId="BalloonText">
    <w:name w:val="Balloon Text"/>
    <w:basedOn w:val="Normal"/>
    <w:link w:val="BalloonTextChar"/>
    <w:uiPriority w:val="99"/>
    <w:semiHidden/>
    <w:unhideWhenUsed/>
    <w:rsid w:val="00BC4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6CA"/>
    <w:rPr>
      <w:rFonts w:ascii="Segoe UI" w:hAnsi="Segoe UI" w:cs="Segoe UI"/>
      <w:sz w:val="18"/>
      <w:szCs w:val="18"/>
    </w:rPr>
  </w:style>
  <w:style w:type="paragraph" w:styleId="ListParagraph">
    <w:name w:val="List Paragraph"/>
    <w:basedOn w:val="Normal"/>
    <w:uiPriority w:val="34"/>
    <w:qFormat/>
    <w:rsid w:val="00397096"/>
    <w:pPr>
      <w:ind w:left="720"/>
      <w:contextualSpacing/>
    </w:pPr>
  </w:style>
  <w:style w:type="character" w:styleId="CommentReference">
    <w:name w:val="annotation reference"/>
    <w:basedOn w:val="DefaultParagraphFont"/>
    <w:uiPriority w:val="99"/>
    <w:semiHidden/>
    <w:unhideWhenUsed/>
    <w:rsid w:val="00E753BD"/>
    <w:rPr>
      <w:sz w:val="16"/>
      <w:szCs w:val="16"/>
    </w:rPr>
  </w:style>
  <w:style w:type="paragraph" w:styleId="CommentText">
    <w:name w:val="annotation text"/>
    <w:basedOn w:val="Normal"/>
    <w:link w:val="CommentTextChar"/>
    <w:uiPriority w:val="99"/>
    <w:semiHidden/>
    <w:unhideWhenUsed/>
    <w:rsid w:val="00E753BD"/>
    <w:pPr>
      <w:spacing w:line="240" w:lineRule="auto"/>
    </w:pPr>
    <w:rPr>
      <w:sz w:val="20"/>
      <w:szCs w:val="20"/>
    </w:rPr>
  </w:style>
  <w:style w:type="character" w:customStyle="1" w:styleId="CommentTextChar">
    <w:name w:val="Comment Text Char"/>
    <w:basedOn w:val="DefaultParagraphFont"/>
    <w:link w:val="CommentText"/>
    <w:uiPriority w:val="99"/>
    <w:semiHidden/>
    <w:rsid w:val="00E753BD"/>
    <w:rPr>
      <w:sz w:val="20"/>
      <w:szCs w:val="20"/>
    </w:rPr>
  </w:style>
  <w:style w:type="paragraph" w:styleId="CommentSubject">
    <w:name w:val="annotation subject"/>
    <w:basedOn w:val="CommentText"/>
    <w:next w:val="CommentText"/>
    <w:link w:val="CommentSubjectChar"/>
    <w:uiPriority w:val="99"/>
    <w:semiHidden/>
    <w:unhideWhenUsed/>
    <w:rsid w:val="00E753BD"/>
    <w:rPr>
      <w:b/>
      <w:bCs/>
    </w:rPr>
  </w:style>
  <w:style w:type="character" w:customStyle="1" w:styleId="CommentSubjectChar">
    <w:name w:val="Comment Subject Char"/>
    <w:basedOn w:val="CommentTextChar"/>
    <w:link w:val="CommentSubject"/>
    <w:uiPriority w:val="99"/>
    <w:semiHidden/>
    <w:rsid w:val="00E753BD"/>
    <w:rPr>
      <w:b/>
      <w:bCs/>
      <w:sz w:val="20"/>
      <w:szCs w:val="20"/>
    </w:rPr>
  </w:style>
  <w:style w:type="paragraph" w:styleId="EndnoteText">
    <w:name w:val="endnote text"/>
    <w:basedOn w:val="Normal"/>
    <w:link w:val="EndnoteTextChar"/>
    <w:uiPriority w:val="99"/>
    <w:semiHidden/>
    <w:unhideWhenUsed/>
    <w:rsid w:val="00676E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6EBA"/>
    <w:rPr>
      <w:sz w:val="20"/>
      <w:szCs w:val="20"/>
    </w:rPr>
  </w:style>
  <w:style w:type="character" w:styleId="EndnoteReference">
    <w:name w:val="endnote reference"/>
    <w:basedOn w:val="DefaultParagraphFont"/>
    <w:uiPriority w:val="99"/>
    <w:semiHidden/>
    <w:unhideWhenUsed/>
    <w:rsid w:val="00676EBA"/>
    <w:rPr>
      <w:vertAlign w:val="superscript"/>
    </w:rPr>
  </w:style>
  <w:style w:type="paragraph" w:styleId="FootnoteText">
    <w:name w:val="footnote text"/>
    <w:basedOn w:val="Normal"/>
    <w:link w:val="FootnoteTextChar"/>
    <w:uiPriority w:val="99"/>
    <w:semiHidden/>
    <w:unhideWhenUsed/>
    <w:rsid w:val="00676E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6EBA"/>
    <w:rPr>
      <w:sz w:val="20"/>
      <w:szCs w:val="20"/>
    </w:rPr>
  </w:style>
  <w:style w:type="character" w:styleId="FootnoteReference">
    <w:name w:val="footnote reference"/>
    <w:basedOn w:val="DefaultParagraphFont"/>
    <w:uiPriority w:val="99"/>
    <w:semiHidden/>
    <w:unhideWhenUsed/>
    <w:rsid w:val="00676E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65B3E-0E1F-4C59-8AB8-FB2B68B0D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13</Pages>
  <Words>3331</Words>
  <Characters>18990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L. Moody</dc:creator>
  <cp:keywords/>
  <dc:description/>
  <cp:lastModifiedBy>Bridget Pupillo</cp:lastModifiedBy>
  <cp:revision>7</cp:revision>
  <cp:lastPrinted>2020-06-30T15:32:00Z</cp:lastPrinted>
  <dcterms:created xsi:type="dcterms:W3CDTF">2021-08-04T15:43:00Z</dcterms:created>
  <dcterms:modified xsi:type="dcterms:W3CDTF">2021-08-14T16:03:00Z</dcterms:modified>
</cp:coreProperties>
</file>