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7395A" w14:textId="3C531272" w:rsidR="006F2917" w:rsidRPr="00954897" w:rsidRDefault="003B4DD0" w:rsidP="006F2917">
      <w:pPr>
        <w:spacing w:line="480" w:lineRule="auto"/>
        <w:jc w:val="center"/>
        <w:rPr>
          <w:rFonts w:ascii="Times New Roman" w:eastAsia="Times New Roman" w:hAnsi="Times New Roman" w:cs="Times New Roman"/>
        </w:rPr>
      </w:pPr>
      <w:r w:rsidRPr="00954897">
        <w:rPr>
          <w:rFonts w:ascii="Times New Roman" w:eastAsia="Times New Roman" w:hAnsi="Times New Roman" w:cs="Times New Roman"/>
        </w:rPr>
        <w:t xml:space="preserve">MORAL </w:t>
      </w:r>
      <w:r w:rsidR="00975146" w:rsidRPr="00954897">
        <w:rPr>
          <w:rFonts w:ascii="Times New Roman" w:eastAsia="Times New Roman" w:hAnsi="Times New Roman" w:cs="Times New Roman"/>
        </w:rPr>
        <w:t>MAN</w:t>
      </w:r>
      <w:r w:rsidR="006F2917" w:rsidRPr="00954897">
        <w:rPr>
          <w:rFonts w:ascii="Times New Roman" w:eastAsia="Times New Roman" w:hAnsi="Times New Roman" w:cs="Times New Roman"/>
        </w:rPr>
        <w:t xml:space="preserve"> IN A MORALLY IRRATIONAL WORLD:</w:t>
      </w:r>
    </w:p>
    <w:p w14:paraId="11B62056" w14:textId="19A5F582" w:rsidR="006F2917" w:rsidRPr="00954897" w:rsidRDefault="003B4DD0" w:rsidP="006F2917">
      <w:pPr>
        <w:spacing w:line="480" w:lineRule="auto"/>
        <w:jc w:val="center"/>
        <w:rPr>
          <w:rFonts w:ascii="Times New Roman" w:eastAsia="Times New Roman" w:hAnsi="Times New Roman" w:cs="Times New Roman"/>
        </w:rPr>
      </w:pPr>
      <w:r w:rsidRPr="00954897">
        <w:rPr>
          <w:rFonts w:ascii="Times New Roman" w:eastAsia="Times New Roman" w:hAnsi="Times New Roman" w:cs="Times New Roman"/>
        </w:rPr>
        <w:t>Max Weber and the Limits of Reason</w:t>
      </w:r>
    </w:p>
    <w:p w14:paraId="19C0FBEA" w14:textId="09A20B02" w:rsidR="004D66EB" w:rsidRPr="00954897" w:rsidRDefault="004D66EB" w:rsidP="006F2917">
      <w:pPr>
        <w:spacing w:line="480" w:lineRule="auto"/>
        <w:jc w:val="center"/>
        <w:rPr>
          <w:rFonts w:ascii="Times New Roman" w:eastAsia="Times New Roman" w:hAnsi="Times New Roman" w:cs="Times New Roman"/>
        </w:rPr>
      </w:pPr>
      <w:r w:rsidRPr="00954897">
        <w:rPr>
          <w:rFonts w:ascii="Times New Roman" w:eastAsia="Times New Roman" w:hAnsi="Times New Roman" w:cs="Times New Roman"/>
        </w:rPr>
        <w:t>Lucie Miryekta</w:t>
      </w:r>
    </w:p>
    <w:p w14:paraId="1B709437" w14:textId="726A11AF" w:rsidR="00954897" w:rsidRDefault="00B7248F" w:rsidP="00954897">
      <w:pPr>
        <w:spacing w:line="480" w:lineRule="auto"/>
        <w:rPr>
          <w:rFonts w:ascii="Times New Roman" w:hAnsi="Times New Roman" w:cs="Times New Roman"/>
          <w:kern w:val="1"/>
        </w:rPr>
      </w:pPr>
      <w:r w:rsidRPr="00954897">
        <w:rPr>
          <w:rFonts w:ascii="Times New Roman" w:eastAsia="Times New Roman" w:hAnsi="Times New Roman" w:cs="Times New Roman"/>
        </w:rPr>
        <w:t>Max Weber: harbinger of nihilism is a reputation Weber has gained in</w:t>
      </w:r>
      <w:r w:rsidR="00AF1387" w:rsidRPr="00954897">
        <w:rPr>
          <w:rFonts w:ascii="Times New Roman" w:eastAsia="Times New Roman" w:hAnsi="Times New Roman" w:cs="Times New Roman"/>
        </w:rPr>
        <w:t xml:space="preserve"> political theory circles as a consequence of his</w:t>
      </w:r>
      <w:r w:rsidR="00D0046E" w:rsidRPr="00954897">
        <w:rPr>
          <w:rFonts w:ascii="Times New Roman" w:eastAsia="Times New Roman" w:hAnsi="Times New Roman" w:cs="Times New Roman"/>
        </w:rPr>
        <w:t xml:space="preserve"> criticism of </w:t>
      </w:r>
      <w:r w:rsidR="001047A8" w:rsidRPr="00954897">
        <w:rPr>
          <w:rFonts w:ascii="Times New Roman" w:eastAsia="Times New Roman" w:hAnsi="Times New Roman" w:cs="Times New Roman"/>
        </w:rPr>
        <w:t xml:space="preserve">abstract </w:t>
      </w:r>
      <w:r w:rsidR="00D0046E" w:rsidRPr="00954897">
        <w:rPr>
          <w:rFonts w:ascii="Times New Roman" w:eastAsia="Times New Roman" w:hAnsi="Times New Roman" w:cs="Times New Roman"/>
        </w:rPr>
        <w:t>rationalism</w:t>
      </w:r>
      <w:r w:rsidR="00AF1387" w:rsidRPr="00954897">
        <w:rPr>
          <w:rFonts w:ascii="Times New Roman" w:eastAsia="Times New Roman" w:hAnsi="Times New Roman" w:cs="Times New Roman"/>
        </w:rPr>
        <w:t xml:space="preserve">. His most famous detractors </w:t>
      </w:r>
      <w:r w:rsidR="007B4A86" w:rsidRPr="00954897">
        <w:rPr>
          <w:rFonts w:ascii="Times New Roman" w:eastAsia="Times New Roman" w:hAnsi="Times New Roman" w:cs="Times New Roman"/>
        </w:rPr>
        <w:t>are</w:t>
      </w:r>
      <w:r w:rsidR="00AF1387" w:rsidRPr="00954897">
        <w:rPr>
          <w:rFonts w:ascii="Times New Roman" w:eastAsia="Times New Roman" w:hAnsi="Times New Roman" w:cs="Times New Roman"/>
        </w:rPr>
        <w:t xml:space="preserve"> perhaps </w:t>
      </w:r>
      <w:r w:rsidR="00D0046E" w:rsidRPr="00954897">
        <w:rPr>
          <w:rFonts w:ascii="Times New Roman" w:eastAsia="Times New Roman" w:hAnsi="Times New Roman" w:cs="Times New Roman"/>
        </w:rPr>
        <w:t>Leo Strauss and Eric Voegelin</w:t>
      </w:r>
      <w:r w:rsidR="0057155C">
        <w:rPr>
          <w:rFonts w:ascii="Times New Roman" w:eastAsia="Times New Roman" w:hAnsi="Times New Roman" w:cs="Times New Roman"/>
        </w:rPr>
        <w:t>,</w:t>
      </w:r>
      <w:r w:rsidR="00D0046E" w:rsidRPr="00954897">
        <w:rPr>
          <w:rFonts w:ascii="Times New Roman" w:eastAsia="Times New Roman" w:hAnsi="Times New Roman" w:cs="Times New Roman"/>
        </w:rPr>
        <w:t xml:space="preserve"> who paint Weber </w:t>
      </w:r>
      <w:r w:rsidR="00AF1387" w:rsidRPr="00954897">
        <w:rPr>
          <w:rFonts w:ascii="Times New Roman" w:eastAsia="Times New Roman" w:hAnsi="Times New Roman" w:cs="Times New Roman"/>
        </w:rPr>
        <w:t>as the greatest thre</w:t>
      </w:r>
      <w:r w:rsidRPr="00954897">
        <w:rPr>
          <w:rFonts w:ascii="Times New Roman" w:eastAsia="Times New Roman" w:hAnsi="Times New Roman" w:cs="Times New Roman"/>
        </w:rPr>
        <w:t>at to</w:t>
      </w:r>
      <w:r w:rsidR="00136A3B" w:rsidRPr="00954897">
        <w:rPr>
          <w:rFonts w:ascii="Times New Roman" w:eastAsia="Times New Roman" w:hAnsi="Times New Roman" w:cs="Times New Roman"/>
        </w:rPr>
        <w:t xml:space="preserve"> overcoming what they consider </w:t>
      </w:r>
      <w:r w:rsidR="00954897" w:rsidRPr="00954897">
        <w:rPr>
          <w:rFonts w:ascii="Times New Roman" w:eastAsia="Times New Roman" w:hAnsi="Times New Roman" w:cs="Times New Roman"/>
        </w:rPr>
        <w:t>the</w:t>
      </w:r>
      <w:r w:rsidR="00136A3B" w:rsidRPr="00954897">
        <w:rPr>
          <w:rFonts w:ascii="Times New Roman" w:eastAsia="Times New Roman" w:hAnsi="Times New Roman" w:cs="Times New Roman"/>
        </w:rPr>
        <w:t xml:space="preserve"> </w:t>
      </w:r>
      <w:r w:rsidR="0089339B" w:rsidRPr="00954897">
        <w:rPr>
          <w:rFonts w:ascii="Times New Roman" w:eastAsia="Times New Roman" w:hAnsi="Times New Roman" w:cs="Times New Roman"/>
        </w:rPr>
        <w:t>modern</w:t>
      </w:r>
      <w:r w:rsidR="00136A3B" w:rsidRPr="00954897">
        <w:rPr>
          <w:rFonts w:ascii="Times New Roman" w:eastAsia="Times New Roman" w:hAnsi="Times New Roman" w:cs="Times New Roman"/>
        </w:rPr>
        <w:t xml:space="preserve"> challenge to meaningful science</w:t>
      </w:r>
      <w:r w:rsidR="00D0046E" w:rsidRPr="00954897">
        <w:rPr>
          <w:rFonts w:ascii="Times New Roman" w:eastAsia="Times New Roman" w:hAnsi="Times New Roman" w:cs="Times New Roman"/>
        </w:rPr>
        <w:t>.</w:t>
      </w:r>
      <w:r w:rsidR="00136A3B" w:rsidRPr="00954897">
        <w:rPr>
          <w:rFonts w:ascii="Times New Roman" w:eastAsia="Times New Roman" w:hAnsi="Times New Roman" w:cs="Times New Roman"/>
        </w:rPr>
        <w:t xml:space="preserve"> </w:t>
      </w:r>
      <w:bookmarkStart w:id="0" w:name="_GoBack"/>
      <w:bookmarkEnd w:id="0"/>
      <w:r w:rsidR="00136A3B" w:rsidRPr="00954897">
        <w:rPr>
          <w:rFonts w:ascii="Times New Roman" w:eastAsia="Times New Roman" w:hAnsi="Times New Roman" w:cs="Times New Roman"/>
        </w:rPr>
        <w:t xml:space="preserve">Voegelin and Strauss are merely two in a </w:t>
      </w:r>
      <w:r w:rsidR="00B54449" w:rsidRPr="00954897">
        <w:rPr>
          <w:rFonts w:ascii="Times New Roman" w:eastAsia="Times New Roman" w:hAnsi="Times New Roman" w:cs="Times New Roman"/>
        </w:rPr>
        <w:t>long history of interpreters more interested in using Weber for their own ends than in an earnest desire to understand him.</w:t>
      </w:r>
      <w:r w:rsidR="00B54449" w:rsidRPr="00954897">
        <w:rPr>
          <w:rStyle w:val="FootnoteReference"/>
          <w:rFonts w:ascii="Times New Roman" w:eastAsia="Times New Roman" w:hAnsi="Times New Roman" w:cs="Times New Roman"/>
        </w:rPr>
        <w:footnoteReference w:id="1"/>
      </w:r>
      <w:r w:rsidR="00B54449" w:rsidRPr="00954897">
        <w:rPr>
          <w:rFonts w:ascii="Times New Roman" w:eastAsia="Times New Roman" w:hAnsi="Times New Roman" w:cs="Times New Roman"/>
        </w:rPr>
        <w:t xml:space="preserve"> However, in the last few decades this has changed and a more complete picture</w:t>
      </w:r>
      <w:r w:rsidR="00041A77">
        <w:rPr>
          <w:rFonts w:ascii="Times New Roman" w:eastAsia="Times New Roman" w:hAnsi="Times New Roman" w:cs="Times New Roman"/>
        </w:rPr>
        <w:t xml:space="preserve"> of Weber has begun to emerge. </w:t>
      </w:r>
      <w:r w:rsidR="00DA218E" w:rsidRPr="00954897">
        <w:rPr>
          <w:rFonts w:ascii="Times New Roman" w:eastAsia="Times New Roman" w:hAnsi="Times New Roman" w:cs="Times New Roman"/>
        </w:rPr>
        <w:t>Unfortunately</w:t>
      </w:r>
      <w:r w:rsidRPr="00954897">
        <w:rPr>
          <w:rFonts w:ascii="Times New Roman" w:eastAsia="Times New Roman" w:hAnsi="Times New Roman" w:cs="Times New Roman"/>
        </w:rPr>
        <w:t>, the early</w:t>
      </w:r>
      <w:r w:rsidR="004034F5" w:rsidRPr="00954897">
        <w:rPr>
          <w:rFonts w:ascii="Times New Roman" w:eastAsia="Times New Roman" w:hAnsi="Times New Roman" w:cs="Times New Roman"/>
        </w:rPr>
        <w:t xml:space="preserve"> misrepresentations have proven</w:t>
      </w:r>
      <w:r w:rsidRPr="00954897">
        <w:rPr>
          <w:rFonts w:ascii="Times New Roman" w:eastAsia="Times New Roman" w:hAnsi="Times New Roman" w:cs="Times New Roman"/>
        </w:rPr>
        <w:t xml:space="preserve"> stubbornly persistent. </w:t>
      </w:r>
      <w:r w:rsidR="00F15363" w:rsidRPr="00954897">
        <w:rPr>
          <w:rFonts w:ascii="Times New Roman" w:eastAsia="Times New Roman" w:hAnsi="Times New Roman" w:cs="Times New Roman"/>
        </w:rPr>
        <w:t xml:space="preserve">Weber, who is often referred to as the father of modern social science, </w:t>
      </w:r>
      <w:r w:rsidR="00B54449" w:rsidRPr="00954897">
        <w:rPr>
          <w:rFonts w:ascii="Times New Roman" w:eastAsia="Times New Roman" w:hAnsi="Times New Roman" w:cs="Times New Roman"/>
        </w:rPr>
        <w:t>still</w:t>
      </w:r>
      <w:r w:rsidR="00F15363" w:rsidRPr="00954897">
        <w:rPr>
          <w:rFonts w:ascii="Times New Roman" w:eastAsia="Times New Roman" w:hAnsi="Times New Roman" w:cs="Times New Roman"/>
        </w:rPr>
        <w:t xml:space="preserve"> seem</w:t>
      </w:r>
      <w:r w:rsidR="00B54449" w:rsidRPr="00954897">
        <w:rPr>
          <w:rFonts w:ascii="Times New Roman" w:eastAsia="Times New Roman" w:hAnsi="Times New Roman" w:cs="Times New Roman"/>
        </w:rPr>
        <w:t>s</w:t>
      </w:r>
      <w:r w:rsidR="00F15363" w:rsidRPr="00954897">
        <w:rPr>
          <w:rFonts w:ascii="Times New Roman" w:eastAsia="Times New Roman" w:hAnsi="Times New Roman" w:cs="Times New Roman"/>
        </w:rPr>
        <w:t xml:space="preserve"> to</w:t>
      </w:r>
      <w:r w:rsidR="00B54449" w:rsidRPr="00954897">
        <w:rPr>
          <w:rFonts w:ascii="Times New Roman" w:eastAsia="Times New Roman" w:hAnsi="Times New Roman" w:cs="Times New Roman"/>
        </w:rPr>
        <w:t xml:space="preserve"> many to</w:t>
      </w:r>
      <w:r w:rsidR="00F15363" w:rsidRPr="00954897">
        <w:rPr>
          <w:rFonts w:ascii="Times New Roman" w:eastAsia="Times New Roman" w:hAnsi="Times New Roman" w:cs="Times New Roman"/>
        </w:rPr>
        <w:t xml:space="preserve"> be an unlikely candidate for a rejection of the Enlightenment faith in method and the </w:t>
      </w:r>
      <w:r w:rsidR="00880EE9" w:rsidRPr="00954897">
        <w:rPr>
          <w:rFonts w:ascii="Times New Roman" w:eastAsia="Times New Roman" w:hAnsi="Times New Roman" w:cs="Times New Roman"/>
        </w:rPr>
        <w:t xml:space="preserve">unfettered </w:t>
      </w:r>
      <w:r w:rsidR="00F15363" w:rsidRPr="00954897">
        <w:rPr>
          <w:rFonts w:ascii="Times New Roman" w:eastAsia="Times New Roman" w:hAnsi="Times New Roman" w:cs="Times New Roman"/>
        </w:rPr>
        <w:t>power of human cognition to make sense of the world. And indeed, in some important ways Weber embraces, even enthusiastically, the modern critical spir</w:t>
      </w:r>
      <w:r w:rsidR="00EB504C" w:rsidRPr="00954897">
        <w:rPr>
          <w:rFonts w:ascii="Times New Roman" w:eastAsia="Times New Roman" w:hAnsi="Times New Roman" w:cs="Times New Roman"/>
        </w:rPr>
        <w:t>it that was born in the age of E</w:t>
      </w:r>
      <w:r w:rsidR="00F15363" w:rsidRPr="00954897">
        <w:rPr>
          <w:rFonts w:ascii="Times New Roman" w:eastAsia="Times New Roman" w:hAnsi="Times New Roman" w:cs="Times New Roman"/>
        </w:rPr>
        <w:t>nlightenment</w:t>
      </w:r>
      <w:r w:rsidR="00BC4EDF" w:rsidRPr="00954897">
        <w:rPr>
          <w:rFonts w:ascii="Times New Roman" w:eastAsia="Times New Roman" w:hAnsi="Times New Roman" w:cs="Times New Roman"/>
        </w:rPr>
        <w:t>. Weber</w:t>
      </w:r>
      <w:r w:rsidR="00D024F3" w:rsidRPr="00954897">
        <w:rPr>
          <w:rFonts w:ascii="Times New Roman" w:eastAsia="Times New Roman" w:hAnsi="Times New Roman" w:cs="Times New Roman"/>
        </w:rPr>
        <w:t xml:space="preserve"> </w:t>
      </w:r>
      <w:r w:rsidR="00BC4EDF" w:rsidRPr="00954897">
        <w:rPr>
          <w:rFonts w:ascii="Times New Roman" w:eastAsia="Times New Roman" w:hAnsi="Times New Roman" w:cs="Times New Roman"/>
        </w:rPr>
        <w:t>was a champion of that aspect of the Enlightenment that refused to submit u</w:t>
      </w:r>
      <w:r w:rsidR="004034F5" w:rsidRPr="00954897">
        <w:rPr>
          <w:rFonts w:ascii="Times New Roman" w:eastAsia="Times New Roman" w:hAnsi="Times New Roman" w:cs="Times New Roman"/>
        </w:rPr>
        <w:t xml:space="preserve">nderstanding to outer authority; he </w:t>
      </w:r>
      <w:r w:rsidR="00BC4EDF" w:rsidRPr="00954897">
        <w:rPr>
          <w:rFonts w:ascii="Times New Roman" w:eastAsia="Times New Roman" w:hAnsi="Times New Roman" w:cs="Times New Roman"/>
        </w:rPr>
        <w:t xml:space="preserve">reserved that power to the </w:t>
      </w:r>
      <w:r w:rsidR="005F10F4">
        <w:rPr>
          <w:rFonts w:ascii="Times New Roman" w:eastAsia="Times New Roman" w:hAnsi="Times New Roman" w:cs="Times New Roman"/>
        </w:rPr>
        <w:t>wise</w:t>
      </w:r>
      <w:r w:rsidR="00C00A2E" w:rsidRPr="00954897">
        <w:rPr>
          <w:rFonts w:ascii="Times New Roman" w:eastAsia="Times New Roman" w:hAnsi="Times New Roman" w:cs="Times New Roman"/>
        </w:rPr>
        <w:t>,</w:t>
      </w:r>
      <w:r w:rsidR="00BC4EDF" w:rsidRPr="00954897">
        <w:rPr>
          <w:rFonts w:ascii="Times New Roman" w:eastAsia="Times New Roman" w:hAnsi="Times New Roman" w:cs="Times New Roman"/>
        </w:rPr>
        <w:t xml:space="preserve"> educated</w:t>
      </w:r>
      <w:r w:rsidR="00C00A2E" w:rsidRPr="00954897">
        <w:rPr>
          <w:rFonts w:ascii="Times New Roman" w:eastAsia="Times New Roman" w:hAnsi="Times New Roman" w:cs="Times New Roman"/>
        </w:rPr>
        <w:t xml:space="preserve">, </w:t>
      </w:r>
      <w:r w:rsidR="001847FD" w:rsidRPr="00954897">
        <w:rPr>
          <w:rFonts w:ascii="Times New Roman" w:eastAsia="Times New Roman" w:hAnsi="Times New Roman" w:cs="Times New Roman"/>
        </w:rPr>
        <w:t xml:space="preserve">and </w:t>
      </w:r>
      <w:r w:rsidR="00C00A2E" w:rsidRPr="00954897">
        <w:rPr>
          <w:rFonts w:ascii="Times New Roman" w:eastAsia="Times New Roman" w:hAnsi="Times New Roman" w:cs="Times New Roman"/>
        </w:rPr>
        <w:t>moral</w:t>
      </w:r>
      <w:r w:rsidR="00BC4EDF" w:rsidRPr="00954897">
        <w:rPr>
          <w:rFonts w:ascii="Times New Roman" w:eastAsia="Times New Roman" w:hAnsi="Times New Roman" w:cs="Times New Roman"/>
        </w:rPr>
        <w:t xml:space="preserve"> skeptic.</w:t>
      </w:r>
      <w:r w:rsidR="00F15363" w:rsidRPr="00954897">
        <w:rPr>
          <w:rFonts w:ascii="Times New Roman" w:eastAsia="Times New Roman" w:hAnsi="Times New Roman" w:cs="Times New Roman"/>
        </w:rPr>
        <w:t xml:space="preserve"> After </w:t>
      </w:r>
      <w:r w:rsidR="0089339B" w:rsidRPr="00954897">
        <w:rPr>
          <w:rFonts w:ascii="Times New Roman" w:eastAsia="Times New Roman" w:hAnsi="Times New Roman" w:cs="Times New Roman"/>
        </w:rPr>
        <w:t>all</w:t>
      </w:r>
      <w:r w:rsidR="00F15363" w:rsidRPr="00954897">
        <w:rPr>
          <w:rFonts w:ascii="Times New Roman" w:eastAsia="Times New Roman" w:hAnsi="Times New Roman" w:cs="Times New Roman"/>
        </w:rPr>
        <w:t xml:space="preserve"> Weber writes</w:t>
      </w:r>
      <w:r w:rsidR="001532A1" w:rsidRPr="00954897">
        <w:rPr>
          <w:rFonts w:ascii="Times New Roman" w:eastAsia="Times New Roman" w:hAnsi="Times New Roman" w:cs="Times New Roman"/>
        </w:rPr>
        <w:t xml:space="preserve">, </w:t>
      </w:r>
      <w:r w:rsidR="0039476A" w:rsidRPr="00954897">
        <w:rPr>
          <w:rFonts w:ascii="Times New Roman" w:hAnsi="Times New Roman" w:cs="Times New Roman"/>
          <w:kern w:val="1"/>
        </w:rPr>
        <w:t xml:space="preserve">“Scientific truth is only that which </w:t>
      </w:r>
      <w:r w:rsidR="0039476A" w:rsidRPr="00954897">
        <w:rPr>
          <w:rFonts w:ascii="Times New Roman" w:hAnsi="Times New Roman" w:cs="Times New Roman"/>
          <w:i/>
          <w:kern w:val="1"/>
        </w:rPr>
        <w:t>claims</w:t>
      </w:r>
      <w:r w:rsidR="0039476A" w:rsidRPr="00954897">
        <w:rPr>
          <w:rFonts w:ascii="Times New Roman" w:hAnsi="Times New Roman" w:cs="Times New Roman"/>
          <w:kern w:val="1"/>
        </w:rPr>
        <w:t xml:space="preserve"> validity for all who </w:t>
      </w:r>
      <w:r w:rsidR="0039476A" w:rsidRPr="00954897">
        <w:rPr>
          <w:rFonts w:ascii="Times New Roman" w:hAnsi="Times New Roman" w:cs="Times New Roman"/>
          <w:i/>
          <w:kern w:val="1"/>
        </w:rPr>
        <w:t>seek</w:t>
      </w:r>
      <w:r w:rsidR="0039476A" w:rsidRPr="00954897">
        <w:rPr>
          <w:rFonts w:ascii="Times New Roman" w:hAnsi="Times New Roman" w:cs="Times New Roman"/>
          <w:kern w:val="1"/>
        </w:rPr>
        <w:t xml:space="preserve"> truth.”</w:t>
      </w:r>
      <w:r w:rsidR="0039476A" w:rsidRPr="00954897">
        <w:rPr>
          <w:rFonts w:ascii="Times New Roman" w:hAnsi="Times New Roman" w:cs="Times New Roman"/>
          <w:kern w:val="1"/>
          <w:vertAlign w:val="superscript"/>
        </w:rPr>
        <w:footnoteReference w:id="2"/>
      </w:r>
      <w:r w:rsidR="005F10F4">
        <w:rPr>
          <w:rFonts w:ascii="Times New Roman" w:hAnsi="Times New Roman" w:cs="Times New Roman"/>
          <w:kern w:val="1"/>
        </w:rPr>
        <w:t xml:space="preserve"> </w:t>
      </w:r>
    </w:p>
    <w:p w14:paraId="67EC286A" w14:textId="48F2CF9B" w:rsidR="007F141C" w:rsidRPr="00954897" w:rsidRDefault="00F15363" w:rsidP="00954897">
      <w:pPr>
        <w:spacing w:line="480" w:lineRule="auto"/>
        <w:ind w:firstLine="720"/>
        <w:rPr>
          <w:rFonts w:ascii="Times New Roman" w:hAnsi="Times New Roman" w:cs="Times New Roman"/>
          <w:kern w:val="1"/>
        </w:rPr>
      </w:pPr>
      <w:r w:rsidRPr="00954897">
        <w:rPr>
          <w:rFonts w:ascii="Times New Roman" w:eastAsia="Times New Roman" w:hAnsi="Times New Roman" w:cs="Times New Roman"/>
        </w:rPr>
        <w:t xml:space="preserve">There is another </w:t>
      </w:r>
      <w:r w:rsidR="009A44A3" w:rsidRPr="00954897">
        <w:rPr>
          <w:rFonts w:ascii="Times New Roman" w:eastAsia="Times New Roman" w:hAnsi="Times New Roman" w:cs="Times New Roman"/>
        </w:rPr>
        <w:t>strain</w:t>
      </w:r>
      <w:r w:rsidRPr="00954897">
        <w:rPr>
          <w:rFonts w:ascii="Times New Roman" w:eastAsia="Times New Roman" w:hAnsi="Times New Roman" w:cs="Times New Roman"/>
        </w:rPr>
        <w:t xml:space="preserve"> of the Enlightenment, however, that there can be no doubt of Weber’s w</w:t>
      </w:r>
      <w:r w:rsidR="001847FD" w:rsidRPr="00954897">
        <w:rPr>
          <w:rFonts w:ascii="Times New Roman" w:eastAsia="Times New Roman" w:hAnsi="Times New Roman" w:cs="Times New Roman"/>
        </w:rPr>
        <w:t>holehearted rejection: t</w:t>
      </w:r>
      <w:r w:rsidRPr="00954897">
        <w:rPr>
          <w:rFonts w:ascii="Times New Roman" w:eastAsia="Times New Roman" w:hAnsi="Times New Roman" w:cs="Times New Roman"/>
        </w:rPr>
        <w:t xml:space="preserve">he </w:t>
      </w:r>
      <w:r w:rsidR="00056393" w:rsidRPr="00954897">
        <w:rPr>
          <w:rFonts w:ascii="Times New Roman" w:eastAsia="Times New Roman" w:hAnsi="Times New Roman" w:cs="Times New Roman"/>
        </w:rPr>
        <w:t>Enlightenment's naive rationali</w:t>
      </w:r>
      <w:r w:rsidR="009A44A3" w:rsidRPr="00954897">
        <w:rPr>
          <w:rFonts w:ascii="Times New Roman" w:eastAsia="Times New Roman" w:hAnsi="Times New Roman" w:cs="Times New Roman"/>
        </w:rPr>
        <w:t xml:space="preserve">sm, </w:t>
      </w:r>
      <w:r w:rsidR="001847FD" w:rsidRPr="00954897">
        <w:rPr>
          <w:rFonts w:ascii="Times New Roman" w:eastAsia="Times New Roman" w:hAnsi="Times New Roman" w:cs="Times New Roman"/>
        </w:rPr>
        <w:t xml:space="preserve">scientism, and </w:t>
      </w:r>
      <w:r w:rsidR="001847FD" w:rsidRPr="00954897">
        <w:rPr>
          <w:rFonts w:ascii="Times New Roman" w:eastAsia="Times New Roman" w:hAnsi="Times New Roman" w:cs="Times New Roman"/>
        </w:rPr>
        <w:lastRenderedPageBreak/>
        <w:t>progressivism,</w:t>
      </w:r>
      <w:r w:rsidR="00056393" w:rsidRPr="00954897">
        <w:rPr>
          <w:rFonts w:ascii="Times New Roman" w:eastAsia="Times New Roman" w:hAnsi="Times New Roman" w:cs="Times New Roman"/>
        </w:rPr>
        <w:t xml:space="preserve"> its assumption that human beings </w:t>
      </w:r>
      <w:r w:rsidRPr="00954897">
        <w:rPr>
          <w:rFonts w:ascii="Times New Roman" w:eastAsia="Times New Roman" w:hAnsi="Times New Roman" w:cs="Times New Roman"/>
        </w:rPr>
        <w:t>are</w:t>
      </w:r>
      <w:r w:rsidR="00056393" w:rsidRPr="00954897">
        <w:rPr>
          <w:rFonts w:ascii="Times New Roman" w:eastAsia="Times New Roman" w:hAnsi="Times New Roman" w:cs="Times New Roman"/>
        </w:rPr>
        <w:t xml:space="preserve"> basically homogeneous and </w:t>
      </w:r>
      <w:r w:rsidRPr="00954897">
        <w:rPr>
          <w:rFonts w:ascii="Times New Roman" w:eastAsia="Times New Roman" w:hAnsi="Times New Roman" w:cs="Times New Roman"/>
        </w:rPr>
        <w:t>can</w:t>
      </w:r>
      <w:r w:rsidR="00056393" w:rsidRPr="00954897">
        <w:rPr>
          <w:rFonts w:ascii="Times New Roman" w:eastAsia="Times New Roman" w:hAnsi="Times New Roman" w:cs="Times New Roman"/>
        </w:rPr>
        <w:t xml:space="preserve"> be rendered happy by the remorseless application of </w:t>
      </w:r>
      <w:r w:rsidR="001532A1" w:rsidRPr="00954897">
        <w:rPr>
          <w:rFonts w:ascii="Times New Roman" w:eastAsia="Times New Roman" w:hAnsi="Times New Roman" w:cs="Times New Roman"/>
        </w:rPr>
        <w:t xml:space="preserve">abstract </w:t>
      </w:r>
      <w:r w:rsidR="00056393" w:rsidRPr="00954897">
        <w:rPr>
          <w:rFonts w:ascii="Times New Roman" w:eastAsia="Times New Roman" w:hAnsi="Times New Roman" w:cs="Times New Roman"/>
        </w:rPr>
        <w:t>scientific reason</w:t>
      </w:r>
      <w:r w:rsidR="00D024F3" w:rsidRPr="00954897">
        <w:rPr>
          <w:rFonts w:ascii="Times New Roman" w:eastAsia="Times New Roman" w:hAnsi="Times New Roman" w:cs="Times New Roman"/>
        </w:rPr>
        <w:t>. Those</w:t>
      </w:r>
      <w:r w:rsidRPr="00954897">
        <w:rPr>
          <w:rFonts w:ascii="Times New Roman" w:eastAsia="Times New Roman" w:hAnsi="Times New Roman" w:cs="Times New Roman"/>
        </w:rPr>
        <w:t xml:space="preserve"> </w:t>
      </w:r>
      <w:r w:rsidRPr="00954897">
        <w:rPr>
          <w:rFonts w:ascii="Times New Roman" w:eastAsia="Times New Roman" w:hAnsi="Times New Roman" w:cs="Times New Roman"/>
          <w:i/>
        </w:rPr>
        <w:t>philosophes</w:t>
      </w:r>
      <w:r w:rsidRPr="00954897">
        <w:rPr>
          <w:rFonts w:ascii="Times New Roman" w:eastAsia="Times New Roman" w:hAnsi="Times New Roman" w:cs="Times New Roman"/>
        </w:rPr>
        <w:t xml:space="preserve"> who were intent on building a new science of man that mirrored and aspired to the same </w:t>
      </w:r>
      <w:r w:rsidR="004034F5" w:rsidRPr="00954897">
        <w:rPr>
          <w:rFonts w:ascii="Times New Roman" w:eastAsia="Times New Roman" w:hAnsi="Times New Roman" w:cs="Times New Roman"/>
        </w:rPr>
        <w:t>world</w:t>
      </w:r>
      <w:r w:rsidR="009A44A3" w:rsidRPr="00954897">
        <w:rPr>
          <w:rFonts w:ascii="Times New Roman" w:eastAsia="Times New Roman" w:hAnsi="Times New Roman" w:cs="Times New Roman"/>
        </w:rPr>
        <w:t>-conquering results</w:t>
      </w:r>
      <w:r w:rsidRPr="00954897">
        <w:rPr>
          <w:rFonts w:ascii="Times New Roman" w:eastAsia="Times New Roman" w:hAnsi="Times New Roman" w:cs="Times New Roman"/>
        </w:rPr>
        <w:t xml:space="preserve"> as Newtonian science had, in Weber’s estimation, </w:t>
      </w:r>
      <w:r w:rsidR="005D6CBB" w:rsidRPr="00954897">
        <w:rPr>
          <w:rFonts w:ascii="Times New Roman" w:eastAsia="Times New Roman" w:hAnsi="Times New Roman" w:cs="Times New Roman"/>
        </w:rPr>
        <w:t>thoroughly</w:t>
      </w:r>
      <w:r w:rsidRPr="00954897">
        <w:rPr>
          <w:rFonts w:ascii="Times New Roman" w:eastAsia="Times New Roman" w:hAnsi="Times New Roman" w:cs="Times New Roman"/>
        </w:rPr>
        <w:t xml:space="preserve"> misunderstood </w:t>
      </w:r>
      <w:r w:rsidR="005D6CBB" w:rsidRPr="00954897">
        <w:rPr>
          <w:rFonts w:ascii="Times New Roman" w:eastAsia="Times New Roman" w:hAnsi="Times New Roman" w:cs="Times New Roman"/>
        </w:rPr>
        <w:t xml:space="preserve">the </w:t>
      </w:r>
      <w:r w:rsidR="004034F5" w:rsidRPr="00954897">
        <w:rPr>
          <w:rFonts w:ascii="Times New Roman" w:eastAsia="Times New Roman" w:hAnsi="Times New Roman" w:cs="Times New Roman"/>
        </w:rPr>
        <w:t>nature of knowledge</w:t>
      </w:r>
      <w:r w:rsidRPr="00954897">
        <w:rPr>
          <w:rFonts w:ascii="Times New Roman" w:eastAsia="Times New Roman" w:hAnsi="Times New Roman" w:cs="Times New Roman"/>
        </w:rPr>
        <w:t xml:space="preserve">. </w:t>
      </w:r>
    </w:p>
    <w:p w14:paraId="69D756C7" w14:textId="2B33BE7E" w:rsidR="00E24431" w:rsidRDefault="009A44A3" w:rsidP="009A44A3">
      <w:pPr>
        <w:spacing w:line="480" w:lineRule="auto"/>
        <w:ind w:firstLine="720"/>
        <w:rPr>
          <w:rFonts w:ascii="Times New Roman" w:eastAsia="Times New Roman" w:hAnsi="Times New Roman" w:cs="Times New Roman"/>
        </w:rPr>
      </w:pPr>
      <w:r w:rsidRPr="00954897">
        <w:rPr>
          <w:rFonts w:ascii="Times New Roman" w:eastAsia="Times New Roman" w:hAnsi="Times New Roman" w:cs="Times New Roman"/>
        </w:rPr>
        <w:t>The Enlightenment</w:t>
      </w:r>
      <w:r w:rsidR="00E24431" w:rsidRPr="00954897">
        <w:rPr>
          <w:rFonts w:ascii="Times New Roman" w:eastAsia="Times New Roman" w:hAnsi="Times New Roman" w:cs="Times New Roman"/>
        </w:rPr>
        <w:t xml:space="preserve"> </w:t>
      </w:r>
      <w:r w:rsidRPr="00954897">
        <w:rPr>
          <w:rFonts w:ascii="Times New Roman" w:eastAsia="Times New Roman" w:hAnsi="Times New Roman" w:cs="Times New Roman"/>
        </w:rPr>
        <w:t>trust</w:t>
      </w:r>
      <w:r w:rsidR="00EB504C" w:rsidRPr="00954897">
        <w:rPr>
          <w:rFonts w:ascii="Times New Roman" w:eastAsia="Times New Roman" w:hAnsi="Times New Roman" w:cs="Times New Roman"/>
        </w:rPr>
        <w:t xml:space="preserve"> in man’s ability to</w:t>
      </w:r>
      <w:r w:rsidRPr="00954897">
        <w:rPr>
          <w:rFonts w:ascii="Times New Roman" w:eastAsia="Times New Roman" w:hAnsi="Times New Roman" w:cs="Times New Roman"/>
        </w:rPr>
        <w:t xml:space="preserve"> attain total information and thus control over man’s destiny</w:t>
      </w:r>
      <w:r w:rsidR="00EB504C" w:rsidRPr="00954897">
        <w:rPr>
          <w:rFonts w:ascii="Times New Roman" w:eastAsia="Times New Roman" w:hAnsi="Times New Roman" w:cs="Times New Roman"/>
        </w:rPr>
        <w:t xml:space="preserve"> </w:t>
      </w:r>
      <w:r w:rsidR="00E24431" w:rsidRPr="00954897">
        <w:rPr>
          <w:rFonts w:ascii="Times New Roman" w:eastAsia="Times New Roman" w:hAnsi="Times New Roman" w:cs="Times New Roman"/>
        </w:rPr>
        <w:t xml:space="preserve">depended upon a great faith in human reason and its power to uncover laws that govern human affairs. </w:t>
      </w:r>
      <w:r w:rsidRPr="00954897">
        <w:rPr>
          <w:rFonts w:ascii="Times New Roman" w:eastAsia="Times New Roman" w:hAnsi="Times New Roman" w:cs="Times New Roman"/>
        </w:rPr>
        <w:t xml:space="preserve">The personal </w:t>
      </w:r>
      <w:r w:rsidR="00E24431" w:rsidRPr="00954897">
        <w:rPr>
          <w:rFonts w:ascii="Times New Roman" w:eastAsia="Times New Roman" w:hAnsi="Times New Roman" w:cs="Times New Roman"/>
        </w:rPr>
        <w:t>God</w:t>
      </w:r>
      <w:r w:rsidR="00BC4EDF" w:rsidRPr="00954897">
        <w:rPr>
          <w:rFonts w:ascii="Times New Roman" w:eastAsia="Times New Roman" w:hAnsi="Times New Roman" w:cs="Times New Roman"/>
        </w:rPr>
        <w:t xml:space="preserve"> of the </w:t>
      </w:r>
      <w:r w:rsidR="00DC4FF5">
        <w:rPr>
          <w:rFonts w:ascii="Times New Roman" w:eastAsia="Times New Roman" w:hAnsi="Times New Roman" w:cs="Times New Roman"/>
        </w:rPr>
        <w:t>Middle</w:t>
      </w:r>
      <w:r w:rsidR="00BC4EDF" w:rsidRPr="00954897">
        <w:rPr>
          <w:rFonts w:ascii="Times New Roman" w:eastAsia="Times New Roman" w:hAnsi="Times New Roman" w:cs="Times New Roman"/>
        </w:rPr>
        <w:t xml:space="preserve"> Age</w:t>
      </w:r>
      <w:r w:rsidR="00DC4FF5">
        <w:rPr>
          <w:rFonts w:ascii="Times New Roman" w:eastAsia="Times New Roman" w:hAnsi="Times New Roman" w:cs="Times New Roman"/>
        </w:rPr>
        <w:t>s</w:t>
      </w:r>
      <w:r w:rsidR="00BC4EDF" w:rsidRPr="00954897">
        <w:rPr>
          <w:rFonts w:ascii="Times New Roman" w:eastAsia="Times New Roman" w:hAnsi="Times New Roman" w:cs="Times New Roman"/>
        </w:rPr>
        <w:t xml:space="preserve"> was</w:t>
      </w:r>
      <w:r w:rsidR="00E24431" w:rsidRPr="00954897">
        <w:rPr>
          <w:rFonts w:ascii="Times New Roman" w:eastAsia="Times New Roman" w:hAnsi="Times New Roman" w:cs="Times New Roman"/>
        </w:rPr>
        <w:t xml:space="preserve"> replaced </w:t>
      </w:r>
      <w:r w:rsidR="002344BA" w:rsidRPr="00954897">
        <w:rPr>
          <w:rFonts w:ascii="Times New Roman" w:eastAsia="Times New Roman" w:hAnsi="Times New Roman" w:cs="Times New Roman"/>
        </w:rPr>
        <w:t>with</w:t>
      </w:r>
      <w:r w:rsidR="00E24431" w:rsidRPr="00954897">
        <w:rPr>
          <w:rFonts w:ascii="Times New Roman" w:eastAsia="Times New Roman" w:hAnsi="Times New Roman" w:cs="Times New Roman"/>
        </w:rPr>
        <w:t xml:space="preserve"> the Great Clockmaker God, who devised his ingenious machine and set it in motion</w:t>
      </w:r>
      <w:r w:rsidR="002344BA" w:rsidRPr="00954897">
        <w:rPr>
          <w:rFonts w:ascii="Times New Roman" w:eastAsia="Times New Roman" w:hAnsi="Times New Roman" w:cs="Times New Roman"/>
        </w:rPr>
        <w:t xml:space="preserve">. This </w:t>
      </w:r>
      <w:r w:rsidR="00BC4EDF" w:rsidRPr="00954897">
        <w:rPr>
          <w:rFonts w:ascii="Times New Roman" w:eastAsia="Times New Roman" w:hAnsi="Times New Roman" w:cs="Times New Roman"/>
        </w:rPr>
        <w:t xml:space="preserve">new </w:t>
      </w:r>
      <w:r w:rsidR="002344BA" w:rsidRPr="00954897">
        <w:rPr>
          <w:rFonts w:ascii="Times New Roman" w:eastAsia="Times New Roman" w:hAnsi="Times New Roman" w:cs="Times New Roman"/>
        </w:rPr>
        <w:t>God was totally remote and indifferent to appeals</w:t>
      </w:r>
      <w:r w:rsidR="00BC4EDF" w:rsidRPr="00954897">
        <w:rPr>
          <w:rFonts w:ascii="Times New Roman" w:eastAsia="Times New Roman" w:hAnsi="Times New Roman" w:cs="Times New Roman"/>
        </w:rPr>
        <w:t xml:space="preserve"> and supplications</w:t>
      </w:r>
      <w:r w:rsidR="00E24431" w:rsidRPr="00954897">
        <w:rPr>
          <w:rFonts w:ascii="Times New Roman" w:eastAsia="Times New Roman" w:hAnsi="Times New Roman" w:cs="Times New Roman"/>
        </w:rPr>
        <w:t>. Human nature, as a consequence of this outlook</w:t>
      </w:r>
      <w:r w:rsidR="002344BA" w:rsidRPr="00954897">
        <w:rPr>
          <w:rFonts w:ascii="Times New Roman" w:eastAsia="Times New Roman" w:hAnsi="Times New Roman" w:cs="Times New Roman"/>
        </w:rPr>
        <w:t>,</w:t>
      </w:r>
      <w:r w:rsidR="00E24431" w:rsidRPr="00954897">
        <w:rPr>
          <w:rFonts w:ascii="Times New Roman" w:eastAsia="Times New Roman" w:hAnsi="Times New Roman" w:cs="Times New Roman"/>
        </w:rPr>
        <w:t xml:space="preserve"> was seen as no different from nature </w:t>
      </w:r>
      <w:r w:rsidR="00E24431" w:rsidRPr="00954897">
        <w:rPr>
          <w:rFonts w:ascii="Times New Roman" w:eastAsia="Times New Roman" w:hAnsi="Times New Roman" w:cs="Times New Roman"/>
          <w:i/>
        </w:rPr>
        <w:t>tout-court.</w:t>
      </w:r>
      <w:r w:rsidR="00E24431" w:rsidRPr="00954897">
        <w:rPr>
          <w:rFonts w:ascii="Times New Roman" w:eastAsia="Times New Roman" w:hAnsi="Times New Roman" w:cs="Times New Roman"/>
        </w:rPr>
        <w:t xml:space="preserve"> It too was subject to immutable laws that could be uncovered by </w:t>
      </w:r>
      <w:r w:rsidR="00BC4EDF" w:rsidRPr="00954897">
        <w:rPr>
          <w:rFonts w:ascii="Times New Roman" w:eastAsia="Times New Roman" w:hAnsi="Times New Roman" w:cs="Times New Roman"/>
        </w:rPr>
        <w:t xml:space="preserve">the </w:t>
      </w:r>
      <w:r w:rsidR="00880EE9" w:rsidRPr="00954897">
        <w:rPr>
          <w:rFonts w:ascii="Times New Roman" w:eastAsia="Times New Roman" w:hAnsi="Times New Roman" w:cs="Times New Roman"/>
        </w:rPr>
        <w:t>application</w:t>
      </w:r>
      <w:r w:rsidR="00E24431" w:rsidRPr="00954897">
        <w:rPr>
          <w:rFonts w:ascii="Times New Roman" w:eastAsia="Times New Roman" w:hAnsi="Times New Roman" w:cs="Times New Roman"/>
        </w:rPr>
        <w:t xml:space="preserve"> of the same scientific method through exercise of the same human faculty of reason. </w:t>
      </w:r>
      <w:r w:rsidR="00D024F3" w:rsidRPr="00954897">
        <w:rPr>
          <w:rFonts w:ascii="Times New Roman" w:eastAsia="Times New Roman" w:hAnsi="Times New Roman" w:cs="Times New Roman"/>
        </w:rPr>
        <w:t>Of</w:t>
      </w:r>
      <w:r w:rsidR="00BC4EDF" w:rsidRPr="00954897">
        <w:rPr>
          <w:rFonts w:ascii="Times New Roman" w:eastAsia="Times New Roman" w:hAnsi="Times New Roman" w:cs="Times New Roman"/>
        </w:rPr>
        <w:t xml:space="preserve"> this strain of Enlightenment thinking there cannot be two opinions </w:t>
      </w:r>
      <w:r w:rsidR="004034F5" w:rsidRPr="00954897">
        <w:rPr>
          <w:rFonts w:ascii="Times New Roman" w:eastAsia="Times New Roman" w:hAnsi="Times New Roman" w:cs="Times New Roman"/>
        </w:rPr>
        <w:t>on</w:t>
      </w:r>
      <w:r w:rsidR="00BC4EDF" w:rsidRPr="00954897">
        <w:rPr>
          <w:rFonts w:ascii="Times New Roman" w:eastAsia="Times New Roman" w:hAnsi="Times New Roman" w:cs="Times New Roman"/>
        </w:rPr>
        <w:t xml:space="preserve"> Weber’s position.</w:t>
      </w:r>
    </w:p>
    <w:p w14:paraId="4A4B0953" w14:textId="59B7E264" w:rsidR="00FB2156" w:rsidRDefault="00041A77" w:rsidP="00FB215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Max Weber makes clear on several occasions that wha</w:t>
      </w:r>
      <w:r w:rsidR="005F10F4">
        <w:rPr>
          <w:rFonts w:ascii="Times New Roman" w:eastAsia="Times New Roman" w:hAnsi="Times New Roman" w:cs="Times New Roman"/>
        </w:rPr>
        <w:t xml:space="preserve">t he thinks is important, what </w:t>
      </w:r>
      <w:r w:rsidR="005F10F4" w:rsidRPr="005F10F4">
        <w:rPr>
          <w:rFonts w:ascii="Times New Roman" w:eastAsia="Times New Roman" w:hAnsi="Times New Roman" w:cs="Times New Roman"/>
          <w:i/>
        </w:rPr>
        <w:t>really</w:t>
      </w:r>
      <w:r w:rsidR="005F10F4">
        <w:rPr>
          <w:rFonts w:ascii="Times New Roman" w:eastAsia="Times New Roman" w:hAnsi="Times New Roman" w:cs="Times New Roman"/>
        </w:rPr>
        <w:t xml:space="preserve"> matters</w:t>
      </w:r>
      <w:r>
        <w:rPr>
          <w:rFonts w:ascii="Times New Roman" w:eastAsia="Times New Roman" w:hAnsi="Times New Roman" w:cs="Times New Roman"/>
        </w:rPr>
        <w:t xml:space="preserve"> in questions of epistemology is that human cognition is </w:t>
      </w:r>
      <w:r w:rsidR="00C543A2">
        <w:rPr>
          <w:rFonts w:ascii="Times New Roman" w:eastAsia="Times New Roman" w:hAnsi="Times New Roman" w:cs="Times New Roman"/>
        </w:rPr>
        <w:t>characterized</w:t>
      </w:r>
      <w:r>
        <w:rPr>
          <w:rFonts w:ascii="Times New Roman" w:eastAsia="Times New Roman" w:hAnsi="Times New Roman" w:cs="Times New Roman"/>
        </w:rPr>
        <w:t xml:space="preserve"> by its separation into three “</w:t>
      </w:r>
      <w:r w:rsidR="00287979">
        <w:rPr>
          <w:rFonts w:ascii="Times New Roman" w:eastAsia="Times New Roman" w:hAnsi="Times New Roman" w:cs="Times New Roman"/>
        </w:rPr>
        <w:t xml:space="preserve">eternal, </w:t>
      </w:r>
      <w:r>
        <w:rPr>
          <w:rFonts w:ascii="Times New Roman" w:eastAsia="Times New Roman" w:hAnsi="Times New Roman" w:cs="Times New Roman"/>
        </w:rPr>
        <w:t>unbridgeable” permanent categories: reason, passion and a sense of proportion.</w:t>
      </w:r>
      <w:r>
        <w:rPr>
          <w:rStyle w:val="FootnoteReference"/>
          <w:rFonts w:ascii="Times New Roman" w:eastAsia="Times New Roman" w:hAnsi="Times New Roman" w:cs="Times New Roman"/>
        </w:rPr>
        <w:footnoteReference w:id="3"/>
      </w:r>
      <w:r>
        <w:rPr>
          <w:rFonts w:ascii="Times New Roman" w:eastAsia="Times New Roman" w:hAnsi="Times New Roman" w:cs="Times New Roman"/>
        </w:rPr>
        <w:t xml:space="preserve"> </w:t>
      </w:r>
      <w:r w:rsidR="00F56D58">
        <w:rPr>
          <w:rFonts w:ascii="Times New Roman" w:eastAsia="Times New Roman" w:hAnsi="Times New Roman" w:cs="Times New Roman"/>
        </w:rPr>
        <w:t>I</w:t>
      </w:r>
      <w:r>
        <w:rPr>
          <w:rFonts w:ascii="Times New Roman" w:eastAsia="Times New Roman" w:hAnsi="Times New Roman" w:cs="Times New Roman"/>
        </w:rPr>
        <w:t xml:space="preserve">t is beyond the scope of this writing to explore exactly how </w:t>
      </w:r>
      <w:r w:rsidR="00287979">
        <w:rPr>
          <w:rFonts w:ascii="Times New Roman" w:eastAsia="Times New Roman" w:hAnsi="Times New Roman" w:cs="Times New Roman"/>
        </w:rPr>
        <w:t xml:space="preserve">Weber understands </w:t>
      </w:r>
      <w:r>
        <w:rPr>
          <w:rFonts w:ascii="Times New Roman" w:eastAsia="Times New Roman" w:hAnsi="Times New Roman" w:cs="Times New Roman"/>
        </w:rPr>
        <w:t xml:space="preserve">these three modes of cognition </w:t>
      </w:r>
      <w:r w:rsidR="00287979">
        <w:rPr>
          <w:rFonts w:ascii="Times New Roman" w:eastAsia="Times New Roman" w:hAnsi="Times New Roman" w:cs="Times New Roman"/>
        </w:rPr>
        <w:t xml:space="preserve">to </w:t>
      </w:r>
      <w:r>
        <w:rPr>
          <w:rFonts w:ascii="Times New Roman" w:eastAsia="Times New Roman" w:hAnsi="Times New Roman" w:cs="Times New Roman"/>
        </w:rPr>
        <w:t xml:space="preserve">come together in a specific personality type </w:t>
      </w:r>
      <w:r w:rsidR="00F56D58">
        <w:rPr>
          <w:rFonts w:ascii="Times New Roman" w:eastAsia="Times New Roman" w:hAnsi="Times New Roman" w:cs="Times New Roman"/>
        </w:rPr>
        <w:t xml:space="preserve">who is uniquely able to understand reality and thus to create </w:t>
      </w:r>
      <w:r w:rsidR="00287979">
        <w:rPr>
          <w:rFonts w:ascii="Times New Roman" w:eastAsia="Times New Roman" w:hAnsi="Times New Roman" w:cs="Times New Roman"/>
        </w:rPr>
        <w:t xml:space="preserve">moral </w:t>
      </w:r>
      <w:r w:rsidR="00F56D58">
        <w:rPr>
          <w:rFonts w:ascii="Times New Roman" w:eastAsia="Times New Roman" w:hAnsi="Times New Roman" w:cs="Times New Roman"/>
        </w:rPr>
        <w:t>meaning within it. We must limit ourselves here to a clarification of what Weber means by just one of those modes of cognition</w:t>
      </w:r>
      <w:r w:rsidR="00C543A2">
        <w:rPr>
          <w:rFonts w:ascii="Times New Roman" w:eastAsia="Times New Roman" w:hAnsi="Times New Roman" w:cs="Times New Roman"/>
        </w:rPr>
        <w:t>, that mode into which the Enlightenment poured all its hopes and expectations</w:t>
      </w:r>
      <w:r w:rsidR="00F56D58">
        <w:rPr>
          <w:rFonts w:ascii="Times New Roman" w:eastAsia="Times New Roman" w:hAnsi="Times New Roman" w:cs="Times New Roman"/>
        </w:rPr>
        <w:t xml:space="preserve">—reason. </w:t>
      </w:r>
      <w:r w:rsidR="001E0C33">
        <w:rPr>
          <w:rFonts w:ascii="Times New Roman" w:eastAsia="Times New Roman" w:hAnsi="Times New Roman" w:cs="Times New Roman"/>
        </w:rPr>
        <w:t>Weber recognizes two different varieties of reason. The first he names intellectualism, a form of reason he “hates as if it were the very devil.”</w:t>
      </w:r>
      <w:r w:rsidR="001E0C33">
        <w:rPr>
          <w:rStyle w:val="FootnoteReference"/>
          <w:rFonts w:ascii="Times New Roman" w:eastAsia="Times New Roman" w:hAnsi="Times New Roman" w:cs="Times New Roman"/>
        </w:rPr>
        <w:footnoteReference w:id="4"/>
      </w:r>
      <w:r w:rsidR="001E0C33">
        <w:rPr>
          <w:rFonts w:ascii="Times New Roman" w:eastAsia="Times New Roman" w:hAnsi="Times New Roman" w:cs="Times New Roman"/>
        </w:rPr>
        <w:t xml:space="preserve"> This is the Enlightenment overreliance on abstract reason as the master key with which to unlock all knowledge. The second type of reason is </w:t>
      </w:r>
      <w:r w:rsidR="00C84594">
        <w:rPr>
          <w:rFonts w:ascii="Times New Roman" w:eastAsia="Times New Roman" w:hAnsi="Times New Roman" w:cs="Times New Roman"/>
        </w:rPr>
        <w:t xml:space="preserve">a kind that conforms to historical verities rather than </w:t>
      </w:r>
      <w:r w:rsidR="009F27EC">
        <w:rPr>
          <w:rFonts w:ascii="Times New Roman" w:eastAsia="Times New Roman" w:hAnsi="Times New Roman" w:cs="Times New Roman"/>
        </w:rPr>
        <w:t>mathematical precepts. It was disseminated to the population at large through Puritan asceticism, as will be explained later.</w:t>
      </w:r>
    </w:p>
    <w:p w14:paraId="6460E625" w14:textId="2EAF1190" w:rsidR="00746C27" w:rsidRPr="00954897" w:rsidRDefault="005B0054" w:rsidP="00746C27">
      <w:pPr>
        <w:spacing w:line="480" w:lineRule="auto"/>
        <w:ind w:firstLine="720"/>
        <w:rPr>
          <w:rFonts w:ascii="Times New Roman" w:hAnsi="Times New Roman" w:cs="Times New Roman"/>
        </w:rPr>
      </w:pPr>
      <w:r w:rsidRPr="00954897">
        <w:rPr>
          <w:rFonts w:ascii="Times New Roman" w:eastAsia="Times New Roman" w:hAnsi="Times New Roman" w:cs="Times New Roman"/>
        </w:rPr>
        <w:t xml:space="preserve">Western man’s </w:t>
      </w:r>
      <w:r w:rsidR="00C00A2E" w:rsidRPr="00954897">
        <w:rPr>
          <w:rFonts w:ascii="Times New Roman" w:eastAsia="Times New Roman" w:hAnsi="Times New Roman" w:cs="Times New Roman"/>
        </w:rPr>
        <w:t xml:space="preserve">zealous faith in reason </w:t>
      </w:r>
      <w:r w:rsidR="0039476A" w:rsidRPr="00954897">
        <w:rPr>
          <w:rFonts w:ascii="Times New Roman" w:eastAsia="Times New Roman" w:hAnsi="Times New Roman" w:cs="Times New Roman"/>
        </w:rPr>
        <w:t>perhaps reached</w:t>
      </w:r>
      <w:r w:rsidR="00C00A2E" w:rsidRPr="00954897">
        <w:rPr>
          <w:rFonts w:ascii="Times New Roman" w:eastAsia="Times New Roman" w:hAnsi="Times New Roman" w:cs="Times New Roman"/>
        </w:rPr>
        <w:t xml:space="preserve"> </w:t>
      </w:r>
      <w:r w:rsidR="0039476A" w:rsidRPr="00954897">
        <w:rPr>
          <w:rFonts w:ascii="Times New Roman" w:eastAsia="Times New Roman" w:hAnsi="Times New Roman" w:cs="Times New Roman"/>
        </w:rPr>
        <w:t xml:space="preserve">its </w:t>
      </w:r>
      <w:r w:rsidR="001847FD" w:rsidRPr="00954897">
        <w:rPr>
          <w:rFonts w:ascii="Times New Roman" w:eastAsia="Times New Roman" w:hAnsi="Times New Roman" w:cs="Times New Roman"/>
        </w:rPr>
        <w:t>zenith</w:t>
      </w:r>
      <w:r w:rsidR="0039476A" w:rsidRPr="00954897">
        <w:rPr>
          <w:rFonts w:ascii="Times New Roman" w:eastAsia="Times New Roman" w:hAnsi="Times New Roman" w:cs="Times New Roman"/>
        </w:rPr>
        <w:t xml:space="preserve"> in the Enlightenment</w:t>
      </w:r>
      <w:r w:rsidR="00C00A2E" w:rsidRPr="00954897">
        <w:rPr>
          <w:rFonts w:ascii="Times New Roman" w:eastAsia="Times New Roman" w:hAnsi="Times New Roman" w:cs="Times New Roman"/>
        </w:rPr>
        <w:t xml:space="preserve">. This faith in reason is one of </w:t>
      </w:r>
      <w:r w:rsidR="0039476A" w:rsidRPr="00954897">
        <w:rPr>
          <w:rFonts w:ascii="Times New Roman" w:eastAsia="Times New Roman" w:hAnsi="Times New Roman" w:cs="Times New Roman"/>
        </w:rPr>
        <w:t xml:space="preserve">the defining traits of the West, according to Weber, </w:t>
      </w:r>
      <w:r w:rsidR="00C00A2E" w:rsidRPr="00954897">
        <w:rPr>
          <w:rFonts w:ascii="Times New Roman" w:eastAsia="Times New Roman" w:hAnsi="Times New Roman" w:cs="Times New Roman"/>
        </w:rPr>
        <w:t xml:space="preserve">and can find its nascent beginnings in Ancient Greece. </w:t>
      </w:r>
      <w:r w:rsidR="009D6BB0" w:rsidRPr="00954897">
        <w:rPr>
          <w:rFonts w:ascii="Times New Roman" w:hAnsi="Times New Roman" w:cs="Times New Roman"/>
        </w:rPr>
        <w:t xml:space="preserve">In his famous speech “Science as Vocation,” Weber </w:t>
      </w:r>
      <w:r w:rsidR="009F1A9B" w:rsidRPr="00954897">
        <w:rPr>
          <w:rFonts w:ascii="Times New Roman" w:hAnsi="Times New Roman" w:cs="Times New Roman"/>
        </w:rPr>
        <w:t>writes that</w:t>
      </w:r>
      <w:r w:rsidR="009D6BB0" w:rsidRPr="00954897">
        <w:rPr>
          <w:rFonts w:ascii="Times New Roman" w:hAnsi="Times New Roman" w:cs="Times New Roman"/>
        </w:rPr>
        <w:t xml:space="preserve"> </w:t>
      </w:r>
      <w:r w:rsidR="0039476A" w:rsidRPr="00954897">
        <w:rPr>
          <w:rFonts w:ascii="Times New Roman" w:hAnsi="Times New Roman" w:cs="Times New Roman"/>
        </w:rPr>
        <w:t xml:space="preserve">it </w:t>
      </w:r>
      <w:r w:rsidR="00D0046E" w:rsidRPr="00954897">
        <w:rPr>
          <w:rFonts w:ascii="Times New Roman" w:hAnsi="Times New Roman" w:cs="Times New Roman"/>
        </w:rPr>
        <w:t>is</w:t>
      </w:r>
      <w:r w:rsidR="0039476A" w:rsidRPr="00954897">
        <w:rPr>
          <w:rFonts w:ascii="Times New Roman" w:hAnsi="Times New Roman" w:cs="Times New Roman"/>
        </w:rPr>
        <w:t xml:space="preserve"> </w:t>
      </w:r>
      <w:r w:rsidR="009D6BB0" w:rsidRPr="00954897">
        <w:rPr>
          <w:rFonts w:ascii="Times New Roman" w:hAnsi="Times New Roman" w:cs="Times New Roman"/>
        </w:rPr>
        <w:t>Socrates</w:t>
      </w:r>
      <w:r w:rsidR="009F1A9B" w:rsidRPr="00954897">
        <w:rPr>
          <w:rFonts w:ascii="Times New Roman" w:hAnsi="Times New Roman" w:cs="Times New Roman"/>
        </w:rPr>
        <w:t xml:space="preserve"> </w:t>
      </w:r>
      <w:r w:rsidR="0039476A" w:rsidRPr="00954897">
        <w:rPr>
          <w:rFonts w:ascii="Times New Roman" w:hAnsi="Times New Roman" w:cs="Times New Roman"/>
        </w:rPr>
        <w:t>who</w:t>
      </w:r>
      <w:r w:rsidR="009F1A9B" w:rsidRPr="00954897">
        <w:rPr>
          <w:rFonts w:ascii="Times New Roman" w:hAnsi="Times New Roman" w:cs="Times New Roman"/>
        </w:rPr>
        <w:t xml:space="preserve"> </w:t>
      </w:r>
      <w:r w:rsidR="009D6BB0" w:rsidRPr="00954897">
        <w:rPr>
          <w:rFonts w:ascii="Times New Roman" w:hAnsi="Times New Roman" w:cs="Times New Roman"/>
        </w:rPr>
        <w:t xml:space="preserve">first discovers </w:t>
      </w:r>
      <w:r w:rsidR="0039476A" w:rsidRPr="00954897">
        <w:rPr>
          <w:rFonts w:ascii="Times New Roman" w:hAnsi="Times New Roman" w:cs="Times New Roman"/>
        </w:rPr>
        <w:t xml:space="preserve">the </w:t>
      </w:r>
      <w:r w:rsidR="009D6BB0" w:rsidRPr="00954897">
        <w:rPr>
          <w:rFonts w:ascii="Times New Roman" w:hAnsi="Times New Roman" w:cs="Times New Roman"/>
        </w:rPr>
        <w:t xml:space="preserve">concept and </w:t>
      </w:r>
      <w:r w:rsidR="0039476A" w:rsidRPr="00954897">
        <w:rPr>
          <w:rFonts w:ascii="Times New Roman" w:hAnsi="Times New Roman" w:cs="Times New Roman"/>
        </w:rPr>
        <w:t xml:space="preserve">its </w:t>
      </w:r>
      <w:r w:rsidR="009D6BB0" w:rsidRPr="00954897">
        <w:rPr>
          <w:rFonts w:ascii="Times New Roman" w:hAnsi="Times New Roman" w:cs="Times New Roman"/>
        </w:rPr>
        <w:t xml:space="preserve">potential </w:t>
      </w:r>
      <w:r w:rsidR="0039476A" w:rsidRPr="00954897">
        <w:rPr>
          <w:rFonts w:ascii="Times New Roman" w:hAnsi="Times New Roman" w:cs="Times New Roman"/>
        </w:rPr>
        <w:t>for reifying</w:t>
      </w:r>
      <w:r w:rsidR="009D6BB0" w:rsidRPr="00954897">
        <w:rPr>
          <w:rFonts w:ascii="Times New Roman" w:hAnsi="Times New Roman" w:cs="Times New Roman"/>
        </w:rPr>
        <w:t xml:space="preserve"> reality</w:t>
      </w:r>
      <w:r w:rsidR="0039476A" w:rsidRPr="00954897">
        <w:rPr>
          <w:rFonts w:ascii="Times New Roman" w:hAnsi="Times New Roman" w:cs="Times New Roman"/>
        </w:rPr>
        <w:t>. This power of reification renders</w:t>
      </w:r>
      <w:r w:rsidR="009D6BB0" w:rsidRPr="00954897">
        <w:rPr>
          <w:rFonts w:ascii="Times New Roman" w:hAnsi="Times New Roman" w:cs="Times New Roman"/>
        </w:rPr>
        <w:t xml:space="preserve"> </w:t>
      </w:r>
      <w:r w:rsidR="0039476A" w:rsidRPr="00954897">
        <w:rPr>
          <w:rFonts w:ascii="Times New Roman" w:hAnsi="Times New Roman" w:cs="Times New Roman"/>
        </w:rPr>
        <w:t xml:space="preserve">the world more malleable and </w:t>
      </w:r>
      <w:r w:rsidR="009D6BB0" w:rsidRPr="00954897">
        <w:rPr>
          <w:rFonts w:ascii="Times New Roman" w:hAnsi="Times New Roman" w:cs="Times New Roman"/>
        </w:rPr>
        <w:t xml:space="preserve">easier to </w:t>
      </w:r>
      <w:r w:rsidR="0039476A" w:rsidRPr="00954897">
        <w:rPr>
          <w:rFonts w:ascii="Times New Roman" w:hAnsi="Times New Roman" w:cs="Times New Roman"/>
        </w:rPr>
        <w:t>grasp</w:t>
      </w:r>
      <w:r w:rsidR="009D6BB0" w:rsidRPr="00954897">
        <w:rPr>
          <w:rFonts w:ascii="Times New Roman" w:hAnsi="Times New Roman" w:cs="Times New Roman"/>
        </w:rPr>
        <w:t xml:space="preserve"> through abstract reason. “Here, for the first time, there seemed to be an instrument with which you could grip someone in a logical vice so that he could not escape without admitting either that he knew nothing, or that this and nothing else was the truth, the </w:t>
      </w:r>
      <w:r w:rsidR="009D6BB0" w:rsidRPr="00954897">
        <w:rPr>
          <w:rFonts w:ascii="Times New Roman" w:hAnsi="Times New Roman" w:cs="Times New Roman"/>
          <w:i/>
        </w:rPr>
        <w:t>eternal</w:t>
      </w:r>
      <w:r w:rsidR="007469B1">
        <w:rPr>
          <w:rFonts w:ascii="Times New Roman" w:hAnsi="Times New Roman" w:cs="Times New Roman"/>
        </w:rPr>
        <w:t xml:space="preserve"> truth that was imperishable</w:t>
      </w:r>
      <w:r w:rsidR="009D6BB0" w:rsidRPr="00954897">
        <w:rPr>
          <w:rFonts w:ascii="Times New Roman" w:hAnsi="Times New Roman" w:cs="Times New Roman"/>
        </w:rPr>
        <w:t>.”</w:t>
      </w:r>
      <w:r w:rsidR="009D6BB0" w:rsidRPr="00954897">
        <w:rPr>
          <w:rStyle w:val="FootnoteReference"/>
          <w:rFonts w:ascii="Times New Roman" w:hAnsi="Times New Roman" w:cs="Times New Roman"/>
        </w:rPr>
        <w:footnoteReference w:id="5"/>
      </w:r>
      <w:r w:rsidR="009D6BB0" w:rsidRPr="00954897">
        <w:rPr>
          <w:rFonts w:ascii="Times New Roman" w:hAnsi="Times New Roman" w:cs="Times New Roman"/>
        </w:rPr>
        <w:t xml:space="preserve"> From there, writes Weber, the intellectual history of the West is marked by the </w:t>
      </w:r>
      <w:r w:rsidR="0039476A" w:rsidRPr="00954897">
        <w:rPr>
          <w:rFonts w:ascii="Times New Roman" w:hAnsi="Times New Roman" w:cs="Times New Roman"/>
        </w:rPr>
        <w:t xml:space="preserve">unending </w:t>
      </w:r>
      <w:r w:rsidR="009D6BB0" w:rsidRPr="00954897">
        <w:rPr>
          <w:rFonts w:ascii="Times New Roman" w:hAnsi="Times New Roman" w:cs="Times New Roman"/>
        </w:rPr>
        <w:t xml:space="preserve">quest to use </w:t>
      </w:r>
      <w:r w:rsidR="00D024F3" w:rsidRPr="00954897">
        <w:rPr>
          <w:rFonts w:ascii="Times New Roman" w:hAnsi="Times New Roman" w:cs="Times New Roman"/>
        </w:rPr>
        <w:t xml:space="preserve">abstract </w:t>
      </w:r>
      <w:r w:rsidR="009D6BB0" w:rsidRPr="00954897">
        <w:rPr>
          <w:rFonts w:ascii="Times New Roman" w:hAnsi="Times New Roman" w:cs="Times New Roman"/>
        </w:rPr>
        <w:t xml:space="preserve">concepts to distill principles in their </w:t>
      </w:r>
      <w:r w:rsidR="009D6BB0" w:rsidRPr="00954897">
        <w:rPr>
          <w:rFonts w:ascii="Times New Roman" w:hAnsi="Times New Roman" w:cs="Times New Roman"/>
          <w:i/>
        </w:rPr>
        <w:t xml:space="preserve">essence, </w:t>
      </w:r>
      <w:r w:rsidR="009D6BB0" w:rsidRPr="00954897">
        <w:rPr>
          <w:rFonts w:ascii="Times New Roman" w:hAnsi="Times New Roman" w:cs="Times New Roman"/>
        </w:rPr>
        <w:t xml:space="preserve">that is to say, their true definition unburdened by the complexity of </w:t>
      </w:r>
      <w:r w:rsidR="001532A1" w:rsidRPr="00954897">
        <w:rPr>
          <w:rFonts w:ascii="Times New Roman" w:hAnsi="Times New Roman" w:cs="Times New Roman"/>
        </w:rPr>
        <w:t xml:space="preserve">historical </w:t>
      </w:r>
      <w:r w:rsidR="009D6BB0" w:rsidRPr="00954897">
        <w:rPr>
          <w:rFonts w:ascii="Times New Roman" w:hAnsi="Times New Roman" w:cs="Times New Roman"/>
        </w:rPr>
        <w:t xml:space="preserve">reality. This search stretches over centuries and takes on a variety of forms, each </w:t>
      </w:r>
      <w:r w:rsidR="00B54449" w:rsidRPr="00954897">
        <w:rPr>
          <w:rFonts w:ascii="Times New Roman" w:hAnsi="Times New Roman" w:cs="Times New Roman"/>
        </w:rPr>
        <w:t xml:space="preserve">driven </w:t>
      </w:r>
      <w:r w:rsidR="009D6BB0" w:rsidRPr="00954897">
        <w:rPr>
          <w:rFonts w:ascii="Times New Roman" w:hAnsi="Times New Roman" w:cs="Times New Roman"/>
        </w:rPr>
        <w:t xml:space="preserve">by the hope that the rational constructs or concepts can </w:t>
      </w:r>
      <w:r w:rsidR="004034F5" w:rsidRPr="00954897">
        <w:rPr>
          <w:rFonts w:ascii="Times New Roman" w:hAnsi="Times New Roman" w:cs="Times New Roman"/>
        </w:rPr>
        <w:t xml:space="preserve">finally grasp reality and </w:t>
      </w:r>
      <w:r w:rsidR="009D6BB0" w:rsidRPr="00954897">
        <w:rPr>
          <w:rFonts w:ascii="Times New Roman" w:hAnsi="Times New Roman" w:cs="Times New Roman"/>
        </w:rPr>
        <w:t>produce final knowledge. The</w:t>
      </w:r>
      <w:r w:rsidR="00B54449" w:rsidRPr="00954897">
        <w:rPr>
          <w:rFonts w:ascii="Times New Roman" w:hAnsi="Times New Roman" w:cs="Times New Roman"/>
        </w:rPr>
        <w:t>re emerges</w:t>
      </w:r>
      <w:r w:rsidR="004034F5" w:rsidRPr="00954897">
        <w:rPr>
          <w:rFonts w:ascii="Times New Roman" w:hAnsi="Times New Roman" w:cs="Times New Roman"/>
        </w:rPr>
        <w:t xml:space="preserve"> </w:t>
      </w:r>
      <w:r w:rsidR="00B54449" w:rsidRPr="00954897">
        <w:rPr>
          <w:rFonts w:ascii="Times New Roman" w:hAnsi="Times New Roman" w:cs="Times New Roman"/>
        </w:rPr>
        <w:t xml:space="preserve">out of these </w:t>
      </w:r>
      <w:r w:rsidR="009D6BB0" w:rsidRPr="00954897">
        <w:rPr>
          <w:rFonts w:ascii="Times New Roman" w:hAnsi="Times New Roman" w:cs="Times New Roman"/>
        </w:rPr>
        <w:t>hopes</w:t>
      </w:r>
      <w:r w:rsidR="00B54449" w:rsidRPr="00954897">
        <w:rPr>
          <w:rFonts w:ascii="Times New Roman" w:hAnsi="Times New Roman" w:cs="Times New Roman"/>
        </w:rPr>
        <w:t>, according to Weber, the</w:t>
      </w:r>
      <w:r w:rsidR="001532A1" w:rsidRPr="00954897">
        <w:rPr>
          <w:rFonts w:ascii="Times New Roman" w:hAnsi="Times New Roman" w:cs="Times New Roman"/>
        </w:rPr>
        <w:t xml:space="preserve"> successive</w:t>
      </w:r>
      <w:r w:rsidR="00B54449" w:rsidRPr="00954897">
        <w:rPr>
          <w:rFonts w:ascii="Times New Roman" w:hAnsi="Times New Roman" w:cs="Times New Roman"/>
        </w:rPr>
        <w:t xml:space="preserve"> notion</w:t>
      </w:r>
      <w:r w:rsidR="001532A1" w:rsidRPr="00954897">
        <w:rPr>
          <w:rFonts w:ascii="Times New Roman" w:hAnsi="Times New Roman" w:cs="Times New Roman"/>
        </w:rPr>
        <w:t>s</w:t>
      </w:r>
      <w:r w:rsidR="00B54449" w:rsidRPr="00954897">
        <w:rPr>
          <w:rFonts w:ascii="Times New Roman" w:hAnsi="Times New Roman" w:cs="Times New Roman"/>
        </w:rPr>
        <w:t xml:space="preserve"> of </w:t>
      </w:r>
      <w:r w:rsidR="009D6BB0" w:rsidRPr="00954897">
        <w:rPr>
          <w:rFonts w:ascii="Times New Roman" w:hAnsi="Times New Roman" w:cs="Times New Roman"/>
        </w:rPr>
        <w:t>reason as</w:t>
      </w:r>
      <w:r w:rsidR="00B54449" w:rsidRPr="00954897">
        <w:rPr>
          <w:rFonts w:ascii="Times New Roman" w:hAnsi="Times New Roman" w:cs="Times New Roman"/>
        </w:rPr>
        <w:t xml:space="preserve"> </w:t>
      </w:r>
      <w:r w:rsidR="009D6BB0" w:rsidRPr="00954897">
        <w:rPr>
          <w:rFonts w:ascii="Times New Roman" w:hAnsi="Times New Roman" w:cs="Times New Roman"/>
        </w:rPr>
        <w:t>“</w:t>
      </w:r>
      <w:r w:rsidR="00B54449" w:rsidRPr="00954897">
        <w:rPr>
          <w:rFonts w:ascii="Times New Roman" w:hAnsi="Times New Roman" w:cs="Times New Roman"/>
        </w:rPr>
        <w:t>‘</w:t>
      </w:r>
      <w:r w:rsidR="009D6BB0" w:rsidRPr="00954897">
        <w:rPr>
          <w:rFonts w:ascii="Times New Roman" w:hAnsi="Times New Roman" w:cs="Times New Roman"/>
        </w:rPr>
        <w:t>the path to true being,’ ‘the path to true art,’ ‘the path to true nature,’ ‘the path to true God,’ ‘the path to true happiness’”.</w:t>
      </w:r>
      <w:r w:rsidR="009D6BB0" w:rsidRPr="00954897">
        <w:rPr>
          <w:rStyle w:val="FootnoteReference"/>
          <w:rFonts w:ascii="Times New Roman" w:hAnsi="Times New Roman" w:cs="Times New Roman"/>
        </w:rPr>
        <w:footnoteReference w:id="6"/>
      </w:r>
      <w:r w:rsidR="001847FD" w:rsidRPr="00954897">
        <w:rPr>
          <w:rFonts w:ascii="Times New Roman" w:hAnsi="Times New Roman" w:cs="Times New Roman"/>
        </w:rPr>
        <w:t xml:space="preserve"> But all of these hopes prove</w:t>
      </w:r>
      <w:r w:rsidR="009D6BB0" w:rsidRPr="00954897">
        <w:rPr>
          <w:rFonts w:ascii="Times New Roman" w:hAnsi="Times New Roman" w:cs="Times New Roman"/>
        </w:rPr>
        <w:t xml:space="preserve"> to be unfounded—the tool </w:t>
      </w:r>
      <w:r w:rsidR="001847FD" w:rsidRPr="00954897">
        <w:rPr>
          <w:rFonts w:ascii="Times New Roman" w:hAnsi="Times New Roman" w:cs="Times New Roman"/>
        </w:rPr>
        <w:t>is</w:t>
      </w:r>
      <w:r w:rsidR="009D6BB0" w:rsidRPr="00954897">
        <w:rPr>
          <w:rFonts w:ascii="Times New Roman" w:hAnsi="Times New Roman" w:cs="Times New Roman"/>
        </w:rPr>
        <w:t xml:space="preserve"> unequal to the task.</w:t>
      </w:r>
      <w:r w:rsidR="004034F5" w:rsidRPr="00954897">
        <w:rPr>
          <w:rFonts w:ascii="Times New Roman" w:hAnsi="Times New Roman" w:cs="Times New Roman"/>
        </w:rPr>
        <w:t xml:space="preserve"> The West’s fa</w:t>
      </w:r>
      <w:r w:rsidR="007469B1">
        <w:rPr>
          <w:rFonts w:ascii="Times New Roman" w:hAnsi="Times New Roman" w:cs="Times New Roman"/>
        </w:rPr>
        <w:t>ith in reason, a hope it refuses</w:t>
      </w:r>
      <w:r w:rsidR="004034F5" w:rsidRPr="00954897">
        <w:rPr>
          <w:rFonts w:ascii="Times New Roman" w:hAnsi="Times New Roman" w:cs="Times New Roman"/>
        </w:rPr>
        <w:t xml:space="preserve"> to abandon </w:t>
      </w:r>
      <w:r w:rsidR="001532A1" w:rsidRPr="00954897">
        <w:rPr>
          <w:rFonts w:ascii="Times New Roman" w:hAnsi="Times New Roman" w:cs="Times New Roman"/>
        </w:rPr>
        <w:t>even in the face of</w:t>
      </w:r>
      <w:r w:rsidR="004034F5" w:rsidRPr="00954897">
        <w:rPr>
          <w:rFonts w:ascii="Times New Roman" w:hAnsi="Times New Roman" w:cs="Times New Roman"/>
        </w:rPr>
        <w:t xml:space="preserve"> mounting evidence against its supremacy, proved fruitless. Reason alone could not supply definitive answers to any of the paths of truth.</w:t>
      </w:r>
      <w:r w:rsidR="009D6BB0" w:rsidRPr="00954897">
        <w:rPr>
          <w:rFonts w:ascii="Times New Roman" w:hAnsi="Times New Roman" w:cs="Times New Roman"/>
        </w:rPr>
        <w:t xml:space="preserve"> </w:t>
      </w:r>
      <w:r w:rsidR="004034F5" w:rsidRPr="00954897">
        <w:rPr>
          <w:rFonts w:ascii="Times New Roman" w:hAnsi="Times New Roman" w:cs="Times New Roman"/>
        </w:rPr>
        <w:t>The long intellectual</w:t>
      </w:r>
      <w:r w:rsidR="009D6BB0" w:rsidRPr="00954897">
        <w:rPr>
          <w:rFonts w:ascii="Times New Roman" w:hAnsi="Times New Roman" w:cs="Times New Roman"/>
        </w:rPr>
        <w:t xml:space="preserve"> history</w:t>
      </w:r>
      <w:r w:rsidR="004034F5" w:rsidRPr="00954897">
        <w:rPr>
          <w:rFonts w:ascii="Times New Roman" w:hAnsi="Times New Roman" w:cs="Times New Roman"/>
        </w:rPr>
        <w:t xml:space="preserve"> of the West, argues Weber,</w:t>
      </w:r>
      <w:r w:rsidR="009D6BB0" w:rsidRPr="00954897">
        <w:rPr>
          <w:rFonts w:ascii="Times New Roman" w:hAnsi="Times New Roman" w:cs="Times New Roman"/>
        </w:rPr>
        <w:t xml:space="preserve"> supports </w:t>
      </w:r>
      <w:r w:rsidR="00B54449" w:rsidRPr="00954897">
        <w:rPr>
          <w:rFonts w:ascii="Times New Roman" w:hAnsi="Times New Roman" w:cs="Times New Roman"/>
        </w:rPr>
        <w:t>the conclusion that</w:t>
      </w:r>
      <w:r w:rsidR="009D6BB0" w:rsidRPr="00954897">
        <w:rPr>
          <w:rFonts w:ascii="Times New Roman" w:hAnsi="Times New Roman" w:cs="Times New Roman"/>
        </w:rPr>
        <w:t xml:space="preserve"> this type of </w:t>
      </w:r>
      <w:r w:rsidR="00B54449" w:rsidRPr="00954897">
        <w:rPr>
          <w:rFonts w:ascii="Times New Roman" w:hAnsi="Times New Roman" w:cs="Times New Roman"/>
        </w:rPr>
        <w:t xml:space="preserve">abstract </w:t>
      </w:r>
      <w:r w:rsidR="009D6BB0" w:rsidRPr="00954897">
        <w:rPr>
          <w:rFonts w:ascii="Times New Roman" w:hAnsi="Times New Roman" w:cs="Times New Roman"/>
        </w:rPr>
        <w:t>reason</w:t>
      </w:r>
      <w:r w:rsidR="00B54449" w:rsidRPr="00954897">
        <w:rPr>
          <w:rFonts w:ascii="Times New Roman" w:hAnsi="Times New Roman" w:cs="Times New Roman"/>
        </w:rPr>
        <w:t xml:space="preserve"> is </w:t>
      </w:r>
      <w:r w:rsidR="009D6BB0" w:rsidRPr="00954897">
        <w:rPr>
          <w:rFonts w:ascii="Times New Roman" w:hAnsi="Times New Roman" w:cs="Times New Roman"/>
        </w:rPr>
        <w:t xml:space="preserve">not </w:t>
      </w:r>
      <w:r w:rsidR="007241B6" w:rsidRPr="00954897">
        <w:rPr>
          <w:rFonts w:ascii="Times New Roman" w:hAnsi="Times New Roman" w:cs="Times New Roman"/>
        </w:rPr>
        <w:t>capable</w:t>
      </w:r>
      <w:r w:rsidR="00B54449" w:rsidRPr="00954897">
        <w:rPr>
          <w:rFonts w:ascii="Times New Roman" w:hAnsi="Times New Roman" w:cs="Times New Roman"/>
        </w:rPr>
        <w:t xml:space="preserve"> of</w:t>
      </w:r>
      <w:r w:rsidR="009D6BB0" w:rsidRPr="00954897">
        <w:rPr>
          <w:rFonts w:ascii="Times New Roman" w:hAnsi="Times New Roman" w:cs="Times New Roman"/>
        </w:rPr>
        <w:t xml:space="preserve"> resolving man’s most pressing quandaries</w:t>
      </w:r>
      <w:r w:rsidR="00B54449" w:rsidRPr="00954897">
        <w:rPr>
          <w:rFonts w:ascii="Times New Roman" w:hAnsi="Times New Roman" w:cs="Times New Roman"/>
        </w:rPr>
        <w:t>,</w:t>
      </w:r>
      <w:r w:rsidR="009D6BB0" w:rsidRPr="00954897">
        <w:rPr>
          <w:rFonts w:ascii="Times New Roman" w:hAnsi="Times New Roman" w:cs="Times New Roman"/>
        </w:rPr>
        <w:t xml:space="preserve"> </w:t>
      </w:r>
      <w:r w:rsidR="00B54449" w:rsidRPr="00954897">
        <w:rPr>
          <w:rFonts w:ascii="Times New Roman" w:hAnsi="Times New Roman" w:cs="Times New Roman"/>
        </w:rPr>
        <w:t>of</w:t>
      </w:r>
      <w:r w:rsidR="009D6BB0" w:rsidRPr="00954897">
        <w:rPr>
          <w:rFonts w:ascii="Times New Roman" w:hAnsi="Times New Roman" w:cs="Times New Roman"/>
        </w:rPr>
        <w:t xml:space="preserve"> </w:t>
      </w:r>
      <w:r w:rsidR="00B54449" w:rsidRPr="00954897">
        <w:rPr>
          <w:rFonts w:ascii="Times New Roman" w:hAnsi="Times New Roman" w:cs="Times New Roman"/>
        </w:rPr>
        <w:t>unraveling</w:t>
      </w:r>
      <w:r w:rsidR="009D6BB0" w:rsidRPr="00954897">
        <w:rPr>
          <w:rFonts w:ascii="Times New Roman" w:hAnsi="Times New Roman" w:cs="Times New Roman"/>
        </w:rPr>
        <w:t xml:space="preserve"> the problem of </w:t>
      </w:r>
      <w:r w:rsidR="00B54449" w:rsidRPr="00954897">
        <w:rPr>
          <w:rFonts w:ascii="Times New Roman" w:hAnsi="Times New Roman" w:cs="Times New Roman"/>
        </w:rPr>
        <w:t xml:space="preserve">determining </w:t>
      </w:r>
      <w:r w:rsidR="009D6BB0" w:rsidRPr="00954897">
        <w:rPr>
          <w:rFonts w:ascii="Times New Roman" w:hAnsi="Times New Roman" w:cs="Times New Roman"/>
        </w:rPr>
        <w:t xml:space="preserve">by which principles he must live. </w:t>
      </w:r>
      <w:r w:rsidR="009D6BB0" w:rsidRPr="00954897">
        <w:rPr>
          <w:rFonts w:ascii="Times New Roman" w:hAnsi="Times New Roman" w:cs="Times New Roman"/>
        </w:rPr>
        <w:tab/>
      </w:r>
    </w:p>
    <w:p w14:paraId="0F99E263" w14:textId="2083E9D7" w:rsidR="007A3D67" w:rsidRPr="00954897" w:rsidRDefault="00620527" w:rsidP="00746C27">
      <w:pPr>
        <w:spacing w:line="480" w:lineRule="auto"/>
        <w:ind w:firstLine="720"/>
        <w:rPr>
          <w:rFonts w:ascii="Times New Roman" w:hAnsi="Times New Roman" w:cs="Times New Roman"/>
        </w:rPr>
      </w:pPr>
      <w:r w:rsidRPr="00954897">
        <w:rPr>
          <w:rFonts w:ascii="Times New Roman" w:eastAsia="Times New Roman" w:hAnsi="Times New Roman" w:cs="Times New Roman"/>
        </w:rPr>
        <w:t>The omnipotence of reason is challenged</w:t>
      </w:r>
      <w:r w:rsidR="00746C27" w:rsidRPr="00954897">
        <w:rPr>
          <w:rFonts w:ascii="Times New Roman" w:eastAsia="Times New Roman" w:hAnsi="Times New Roman" w:cs="Times New Roman"/>
        </w:rPr>
        <w:t>,</w:t>
      </w:r>
      <w:r w:rsidRPr="00954897">
        <w:rPr>
          <w:rFonts w:ascii="Times New Roman" w:eastAsia="Times New Roman" w:hAnsi="Times New Roman" w:cs="Times New Roman"/>
        </w:rPr>
        <w:t xml:space="preserve"> according to Weber</w:t>
      </w:r>
      <w:r w:rsidR="00746C27" w:rsidRPr="00954897">
        <w:rPr>
          <w:rFonts w:ascii="Times New Roman" w:eastAsia="Times New Roman" w:hAnsi="Times New Roman" w:cs="Times New Roman"/>
        </w:rPr>
        <w:t>,</w:t>
      </w:r>
      <w:r w:rsidRPr="00954897">
        <w:rPr>
          <w:rFonts w:ascii="Times New Roman" w:eastAsia="Times New Roman" w:hAnsi="Times New Roman" w:cs="Times New Roman"/>
        </w:rPr>
        <w:t xml:space="preserve"> by two empirical </w:t>
      </w:r>
      <w:r w:rsidR="005D6CBB" w:rsidRPr="00954897">
        <w:rPr>
          <w:rFonts w:ascii="Times New Roman" w:eastAsia="Times New Roman" w:hAnsi="Times New Roman" w:cs="Times New Roman"/>
        </w:rPr>
        <w:t>realities:</w:t>
      </w:r>
      <w:r w:rsidRPr="00954897">
        <w:rPr>
          <w:rFonts w:ascii="Times New Roman" w:eastAsia="Times New Roman" w:hAnsi="Times New Roman" w:cs="Times New Roman"/>
        </w:rPr>
        <w:t xml:space="preserve"> the first</w:t>
      </w:r>
      <w:r w:rsidR="00746C27" w:rsidRPr="00954897">
        <w:rPr>
          <w:rFonts w:ascii="Times New Roman" w:eastAsia="Times New Roman" w:hAnsi="Times New Roman" w:cs="Times New Roman"/>
        </w:rPr>
        <w:t>,</w:t>
      </w:r>
      <w:r w:rsidRPr="00954897">
        <w:rPr>
          <w:rFonts w:ascii="Times New Roman" w:eastAsia="Times New Roman" w:hAnsi="Times New Roman" w:cs="Times New Roman"/>
        </w:rPr>
        <w:t xml:space="preserve"> the infinite, infinite complexity of the world. The second</w:t>
      </w:r>
      <w:r w:rsidR="00746C27" w:rsidRPr="00954897">
        <w:rPr>
          <w:rFonts w:ascii="Times New Roman" w:eastAsia="Times New Roman" w:hAnsi="Times New Roman" w:cs="Times New Roman"/>
        </w:rPr>
        <w:t>,</w:t>
      </w:r>
      <w:r w:rsidRPr="00954897">
        <w:rPr>
          <w:rFonts w:ascii="Times New Roman" w:eastAsia="Times New Roman" w:hAnsi="Times New Roman" w:cs="Times New Roman"/>
        </w:rPr>
        <w:t xml:space="preserve"> what Weber terms the moral irrationality of the world. Weber’s practical </w:t>
      </w:r>
      <w:r w:rsidR="007A3D67" w:rsidRPr="00954897">
        <w:rPr>
          <w:rFonts w:ascii="Times New Roman" w:eastAsia="Times New Roman" w:hAnsi="Times New Roman" w:cs="Times New Roman"/>
        </w:rPr>
        <w:t>pres</w:t>
      </w:r>
      <w:r w:rsidR="001532A1" w:rsidRPr="00954897">
        <w:rPr>
          <w:rFonts w:ascii="Times New Roman" w:eastAsia="Times New Roman" w:hAnsi="Times New Roman" w:cs="Times New Roman"/>
        </w:rPr>
        <w:t xml:space="preserve">cription for dealing with these, in his estimation, indisputable </w:t>
      </w:r>
      <w:r w:rsidR="007A3D67" w:rsidRPr="00954897">
        <w:rPr>
          <w:rFonts w:ascii="Times New Roman" w:eastAsia="Times New Roman" w:hAnsi="Times New Roman" w:cs="Times New Roman"/>
        </w:rPr>
        <w:t xml:space="preserve">limits to reason is his infamous and much maligned facts-values distinction. </w:t>
      </w:r>
      <w:r w:rsidR="00C560C6" w:rsidRPr="00954897">
        <w:rPr>
          <w:rFonts w:ascii="Times New Roman" w:eastAsia="Times New Roman" w:hAnsi="Times New Roman" w:cs="Times New Roman"/>
        </w:rPr>
        <w:t>We will need to analyze the challenges Weber saw to reason in some depth in order to understand why he proposed the facts-va</w:t>
      </w:r>
      <w:r w:rsidR="005D6CBB" w:rsidRPr="00954897">
        <w:rPr>
          <w:rFonts w:ascii="Times New Roman" w:eastAsia="Times New Roman" w:hAnsi="Times New Roman" w:cs="Times New Roman"/>
        </w:rPr>
        <w:t xml:space="preserve">lues distinction as a </w:t>
      </w:r>
      <w:r w:rsidR="00B874A3" w:rsidRPr="00954897">
        <w:rPr>
          <w:rFonts w:ascii="Times New Roman" w:eastAsia="Times New Roman" w:hAnsi="Times New Roman" w:cs="Times New Roman"/>
        </w:rPr>
        <w:t>corrective</w:t>
      </w:r>
      <w:r w:rsidR="007469B1">
        <w:rPr>
          <w:rFonts w:ascii="Times New Roman" w:eastAsia="Times New Roman" w:hAnsi="Times New Roman" w:cs="Times New Roman"/>
        </w:rPr>
        <w:t xml:space="preserve"> and</w:t>
      </w:r>
      <w:r w:rsidR="00990BEA">
        <w:rPr>
          <w:rFonts w:ascii="Times New Roman" w:eastAsia="Times New Roman" w:hAnsi="Times New Roman" w:cs="Times New Roman"/>
        </w:rPr>
        <w:t xml:space="preserve"> what it really meant</w:t>
      </w:r>
      <w:r w:rsidR="00C560C6" w:rsidRPr="00954897">
        <w:rPr>
          <w:rFonts w:ascii="Times New Roman" w:eastAsia="Times New Roman" w:hAnsi="Times New Roman" w:cs="Times New Roman"/>
        </w:rPr>
        <w:t xml:space="preserve">. </w:t>
      </w:r>
      <w:r w:rsidR="008C1883" w:rsidRPr="00954897">
        <w:rPr>
          <w:rFonts w:ascii="Times New Roman" w:eastAsia="Times New Roman" w:hAnsi="Times New Roman" w:cs="Times New Roman"/>
        </w:rPr>
        <w:t>It is this aspect of Weber’s thinking that has opened him up to criticisms of moral nihilism. However, such criticisms are only possible when Weber’s own moral vision, which is anchored in the importance of the will</w:t>
      </w:r>
      <w:r w:rsidR="001532A1" w:rsidRPr="00954897">
        <w:rPr>
          <w:rFonts w:ascii="Times New Roman" w:eastAsia="Times New Roman" w:hAnsi="Times New Roman" w:cs="Times New Roman"/>
        </w:rPr>
        <w:t xml:space="preserve"> in the development of the moral person as a prerequisite </w:t>
      </w:r>
      <w:r w:rsidR="008C1883" w:rsidRPr="00954897">
        <w:rPr>
          <w:rFonts w:ascii="Times New Roman" w:eastAsia="Times New Roman" w:hAnsi="Times New Roman" w:cs="Times New Roman"/>
        </w:rPr>
        <w:t xml:space="preserve">to </w:t>
      </w:r>
      <w:r w:rsidR="00990BEA">
        <w:rPr>
          <w:rFonts w:ascii="Times New Roman" w:eastAsia="Times New Roman" w:hAnsi="Times New Roman" w:cs="Times New Roman"/>
        </w:rPr>
        <w:t>the modern development of historical reasoning</w:t>
      </w:r>
      <w:r w:rsidR="008C1883" w:rsidRPr="00954897">
        <w:rPr>
          <w:rFonts w:ascii="Times New Roman" w:eastAsia="Times New Roman" w:hAnsi="Times New Roman" w:cs="Times New Roman"/>
        </w:rPr>
        <w:t xml:space="preserve">, is ignored. </w:t>
      </w:r>
      <w:r w:rsidR="00990BEA">
        <w:rPr>
          <w:rFonts w:ascii="Times New Roman" w:eastAsia="Times New Roman" w:hAnsi="Times New Roman" w:cs="Times New Roman"/>
        </w:rPr>
        <w:t xml:space="preserve">The Protestant Ethic, according to Weber ushered in a new paradigm of man. This man is uniquely capable of leading a meaningful life in the absence of outer authority because in the “rationalization” of his life, which is dependent upon an “iron-clad” strength of will, he uncovers a reason that eschews abstract mathematical rationalism, or what </w:t>
      </w:r>
      <w:r w:rsidR="002804EB">
        <w:rPr>
          <w:rFonts w:ascii="Times New Roman" w:eastAsia="Times New Roman" w:hAnsi="Times New Roman" w:cs="Times New Roman"/>
        </w:rPr>
        <w:t>Weber</w:t>
      </w:r>
      <w:r w:rsidR="00990BEA">
        <w:rPr>
          <w:rFonts w:ascii="Times New Roman" w:eastAsia="Times New Roman" w:hAnsi="Times New Roman" w:cs="Times New Roman"/>
        </w:rPr>
        <w:t xml:space="preserve"> terms intellectualism, and functions within the infinite</w:t>
      </w:r>
      <w:r w:rsidR="002804EB">
        <w:rPr>
          <w:rFonts w:ascii="Times New Roman" w:eastAsia="Times New Roman" w:hAnsi="Times New Roman" w:cs="Times New Roman"/>
        </w:rPr>
        <w:t>,</w:t>
      </w:r>
      <w:r w:rsidR="00990BEA">
        <w:rPr>
          <w:rFonts w:ascii="Times New Roman" w:eastAsia="Times New Roman" w:hAnsi="Times New Roman" w:cs="Times New Roman"/>
        </w:rPr>
        <w:t xml:space="preserve"> complex and </w:t>
      </w:r>
      <w:r w:rsidR="002804EB">
        <w:rPr>
          <w:rFonts w:ascii="Times New Roman" w:eastAsia="Times New Roman" w:hAnsi="Times New Roman" w:cs="Times New Roman"/>
        </w:rPr>
        <w:t xml:space="preserve">morally </w:t>
      </w:r>
      <w:r w:rsidR="00990BEA">
        <w:rPr>
          <w:rFonts w:ascii="Times New Roman" w:eastAsia="Times New Roman" w:hAnsi="Times New Roman" w:cs="Times New Roman"/>
        </w:rPr>
        <w:t xml:space="preserve">irrational historical world. </w:t>
      </w:r>
    </w:p>
    <w:p w14:paraId="05406ACB" w14:textId="504BBDCC" w:rsidR="007A3D67" w:rsidRPr="00954897" w:rsidRDefault="00B901C0" w:rsidP="007A3D67">
      <w:pPr>
        <w:spacing w:line="480" w:lineRule="auto"/>
        <w:ind w:firstLine="720"/>
        <w:rPr>
          <w:rFonts w:ascii="Times New Roman" w:eastAsia="Times New Roman" w:hAnsi="Times New Roman" w:cs="Times New Roman"/>
        </w:rPr>
      </w:pPr>
      <w:r w:rsidRPr="00954897">
        <w:rPr>
          <w:rFonts w:ascii="Times New Roman" w:eastAsia="Times New Roman" w:hAnsi="Times New Roman" w:cs="Times New Roman"/>
        </w:rPr>
        <w:t xml:space="preserve">The first Enlightenment conceit that Weber rejected was the idea that man </w:t>
      </w:r>
      <w:r w:rsidR="006E5718" w:rsidRPr="00954897">
        <w:rPr>
          <w:rFonts w:ascii="Times New Roman" w:eastAsia="Times New Roman" w:hAnsi="Times New Roman" w:cs="Times New Roman"/>
        </w:rPr>
        <w:t>is</w:t>
      </w:r>
      <w:r w:rsidRPr="00954897">
        <w:rPr>
          <w:rFonts w:ascii="Times New Roman" w:eastAsia="Times New Roman" w:hAnsi="Times New Roman" w:cs="Times New Roman"/>
        </w:rPr>
        <w:t xml:space="preserve"> capable of attaining total knowledge. It was the project of Diderot </w:t>
      </w:r>
      <w:r w:rsidR="007A3D67" w:rsidRPr="00954897">
        <w:rPr>
          <w:rFonts w:ascii="Times New Roman" w:eastAsia="Times New Roman" w:hAnsi="Times New Roman" w:cs="Times New Roman"/>
        </w:rPr>
        <w:t xml:space="preserve">and </w:t>
      </w:r>
      <w:r w:rsidRPr="00954897">
        <w:rPr>
          <w:rFonts w:ascii="Times New Roman" w:eastAsia="Times New Roman" w:hAnsi="Times New Roman" w:cs="Times New Roman"/>
        </w:rPr>
        <w:t xml:space="preserve">the </w:t>
      </w:r>
      <w:r w:rsidRPr="00954897">
        <w:rPr>
          <w:rFonts w:ascii="Times New Roman" w:eastAsia="Times New Roman" w:hAnsi="Times New Roman" w:cs="Times New Roman"/>
          <w:i/>
        </w:rPr>
        <w:t xml:space="preserve">encyclopedists </w:t>
      </w:r>
      <w:r w:rsidRPr="00954897">
        <w:rPr>
          <w:rFonts w:ascii="Times New Roman" w:eastAsia="Times New Roman" w:hAnsi="Times New Roman" w:cs="Times New Roman"/>
        </w:rPr>
        <w:t>to catalog</w:t>
      </w:r>
      <w:r w:rsidR="00C90179" w:rsidRPr="00954897">
        <w:rPr>
          <w:rFonts w:ascii="Times New Roman" w:eastAsia="Times New Roman" w:hAnsi="Times New Roman" w:cs="Times New Roman"/>
        </w:rPr>
        <w:t xml:space="preserve"> the totality of knowledge. If civilization were completely destroyed, they argued, it could be reconstructed by reference to their </w:t>
      </w:r>
      <w:r w:rsidR="00C90179" w:rsidRPr="00954897">
        <w:rPr>
          <w:rFonts w:ascii="Times New Roman" w:eastAsia="Times New Roman" w:hAnsi="Times New Roman" w:cs="Times New Roman"/>
          <w:i/>
        </w:rPr>
        <w:t xml:space="preserve">encyclopedie. </w:t>
      </w:r>
      <w:r w:rsidR="007A3D67" w:rsidRPr="00954897">
        <w:rPr>
          <w:rFonts w:ascii="Times New Roman" w:eastAsia="Times New Roman" w:hAnsi="Times New Roman" w:cs="Times New Roman"/>
        </w:rPr>
        <w:t>The assumption that the world is finite and that man can now, or eventually, fathom it in its entirety is what underpins the hope that reality</w:t>
      </w:r>
      <w:r w:rsidR="00D36D0E" w:rsidRPr="00954897">
        <w:rPr>
          <w:rFonts w:ascii="Times New Roman" w:eastAsia="Times New Roman" w:hAnsi="Times New Roman" w:cs="Times New Roman"/>
        </w:rPr>
        <w:t>, with all its attendant difficulties, evils and sufferings,</w:t>
      </w:r>
      <w:r w:rsidR="007A3D67" w:rsidRPr="00954897">
        <w:rPr>
          <w:rFonts w:ascii="Times New Roman" w:eastAsia="Times New Roman" w:hAnsi="Times New Roman" w:cs="Times New Roman"/>
        </w:rPr>
        <w:t xml:space="preserve"> is a type of problem that can be solved. If reality is finite then conceivably at some point each discrete kernel of information can be placed into order relative to every other kernel. From there a system or formula can be derived that would be able to </w:t>
      </w:r>
      <w:r w:rsidR="00CF0088" w:rsidRPr="00954897">
        <w:rPr>
          <w:rFonts w:ascii="Times New Roman" w:eastAsia="Times New Roman" w:hAnsi="Times New Roman" w:cs="Times New Roman"/>
        </w:rPr>
        <w:t>calculate the unfolding of events</w:t>
      </w:r>
      <w:r w:rsidR="007A3D67" w:rsidRPr="00954897">
        <w:rPr>
          <w:rFonts w:ascii="Times New Roman" w:eastAsia="Times New Roman" w:hAnsi="Times New Roman" w:cs="Times New Roman"/>
        </w:rPr>
        <w:t>.</w:t>
      </w:r>
      <w:r w:rsidR="00CF0088" w:rsidRPr="00954897">
        <w:rPr>
          <w:rFonts w:ascii="Times New Roman" w:eastAsia="Times New Roman" w:hAnsi="Times New Roman" w:cs="Times New Roman"/>
        </w:rPr>
        <w:t xml:space="preserve"> Once reality is calculable it is also under man’s power to manipulate to specific purposes.</w:t>
      </w:r>
      <w:r w:rsidR="007A3D67" w:rsidRPr="00954897">
        <w:rPr>
          <w:rFonts w:ascii="Times New Roman" w:eastAsia="Times New Roman" w:hAnsi="Times New Roman" w:cs="Times New Roman"/>
        </w:rPr>
        <w:t xml:space="preserve"> This type of thinking is at the heart of the search for law-like regularities in the sciences</w:t>
      </w:r>
      <w:r w:rsidR="007A3D67" w:rsidRPr="00954897">
        <w:rPr>
          <w:rStyle w:val="FootnoteReference"/>
          <w:rFonts w:ascii="Times New Roman" w:eastAsia="Times New Roman" w:hAnsi="Times New Roman" w:cs="Times New Roman"/>
        </w:rPr>
        <w:footnoteReference w:id="7"/>
      </w:r>
      <w:r w:rsidR="007A3D67" w:rsidRPr="00954897">
        <w:rPr>
          <w:rFonts w:ascii="Times New Roman" w:eastAsia="Times New Roman" w:hAnsi="Times New Roman" w:cs="Times New Roman"/>
        </w:rPr>
        <w:t xml:space="preserve">.  </w:t>
      </w:r>
    </w:p>
    <w:p w14:paraId="0D4DD32E" w14:textId="7B7EE2ED" w:rsidR="00837AAB" w:rsidRPr="00954897" w:rsidRDefault="006E5718" w:rsidP="00837AAB">
      <w:pPr>
        <w:spacing w:line="480" w:lineRule="auto"/>
        <w:ind w:firstLine="720"/>
        <w:rPr>
          <w:rFonts w:ascii="Times New Roman" w:eastAsia="Times New Roman" w:hAnsi="Times New Roman" w:cs="Times New Roman"/>
        </w:rPr>
      </w:pPr>
      <w:r w:rsidRPr="00954897">
        <w:rPr>
          <w:rFonts w:ascii="Times New Roman" w:eastAsia="Times New Roman" w:hAnsi="Times New Roman" w:cs="Times New Roman"/>
        </w:rPr>
        <w:t xml:space="preserve">But this is a major error, according to Weber. The attempt to describe even a single “object” in reality discloses </w:t>
      </w:r>
      <w:r w:rsidR="00B874A3" w:rsidRPr="00954897">
        <w:rPr>
          <w:rFonts w:ascii="Times New Roman" w:eastAsia="Times New Roman" w:hAnsi="Times New Roman" w:cs="Times New Roman"/>
        </w:rPr>
        <w:t xml:space="preserve">the </w:t>
      </w:r>
      <w:r w:rsidRPr="00954897">
        <w:rPr>
          <w:rFonts w:ascii="Times New Roman" w:eastAsia="Times New Roman" w:hAnsi="Times New Roman" w:cs="Times New Roman"/>
        </w:rPr>
        <w:t>infinite complexity of life</w:t>
      </w:r>
      <w:r w:rsidR="00CF0088" w:rsidRPr="00954897">
        <w:rPr>
          <w:rFonts w:ascii="Times New Roman" w:eastAsia="Times New Roman" w:hAnsi="Times New Roman" w:cs="Times New Roman"/>
        </w:rPr>
        <w:t xml:space="preserve"> that necessarily makes any reduction of reality into a formula an impossibility</w:t>
      </w:r>
      <w:r w:rsidRPr="00954897">
        <w:rPr>
          <w:rFonts w:ascii="Times New Roman" w:eastAsia="Times New Roman" w:hAnsi="Times New Roman" w:cs="Times New Roman"/>
        </w:rPr>
        <w:t xml:space="preserve">. Anytime a scientist </w:t>
      </w:r>
      <w:r w:rsidR="00C90179" w:rsidRPr="00954897">
        <w:rPr>
          <w:rFonts w:ascii="Times New Roman" w:eastAsia="Times New Roman" w:hAnsi="Times New Roman" w:cs="Times New Roman"/>
        </w:rPr>
        <w:t>attempts to</w:t>
      </w:r>
      <w:r w:rsidRPr="00954897">
        <w:rPr>
          <w:rFonts w:ascii="Times New Roman" w:eastAsia="Times New Roman" w:hAnsi="Times New Roman" w:cs="Times New Roman"/>
        </w:rPr>
        <w:t xml:space="preserve"> “exhaustively”</w:t>
      </w:r>
      <w:r w:rsidR="00C90179" w:rsidRPr="00954897">
        <w:rPr>
          <w:rFonts w:ascii="Times New Roman" w:eastAsia="Times New Roman" w:hAnsi="Times New Roman" w:cs="Times New Roman"/>
        </w:rPr>
        <w:t xml:space="preserve"> describe even one small part of </w:t>
      </w:r>
      <w:r w:rsidR="0025718F" w:rsidRPr="00954897">
        <w:rPr>
          <w:rFonts w:ascii="Times New Roman" w:eastAsia="Times New Roman" w:hAnsi="Times New Roman" w:cs="Times New Roman"/>
        </w:rPr>
        <w:t>experience</w:t>
      </w:r>
      <w:r w:rsidRPr="00954897">
        <w:rPr>
          <w:rFonts w:ascii="Times New Roman" w:eastAsia="Times New Roman" w:hAnsi="Times New Roman" w:cs="Times New Roman"/>
        </w:rPr>
        <w:t xml:space="preserve"> </w:t>
      </w:r>
      <w:r w:rsidRPr="00954897">
        <w:rPr>
          <w:rFonts w:ascii="Times New Roman" w:hAnsi="Times New Roman" w:cs="Times New Roman"/>
          <w:kern w:val="1"/>
        </w:rPr>
        <w:t>“in all its individual components”</w:t>
      </w:r>
      <w:r w:rsidR="00C90179" w:rsidRPr="00954897">
        <w:rPr>
          <w:rFonts w:ascii="Times New Roman" w:eastAsia="Times New Roman" w:hAnsi="Times New Roman" w:cs="Times New Roman"/>
        </w:rPr>
        <w:t xml:space="preserve">, writes Weber, he is confronted with the reality of an unfathomably infinite </w:t>
      </w:r>
      <w:r w:rsidR="001D6808" w:rsidRPr="00954897">
        <w:rPr>
          <w:rFonts w:ascii="Times New Roman" w:eastAsia="Times New Roman" w:hAnsi="Times New Roman" w:cs="Times New Roman"/>
        </w:rPr>
        <w:t>world</w:t>
      </w:r>
      <w:r w:rsidR="00C90179" w:rsidRPr="00954897">
        <w:rPr>
          <w:rFonts w:ascii="Times New Roman" w:eastAsia="Times New Roman" w:hAnsi="Times New Roman" w:cs="Times New Roman"/>
        </w:rPr>
        <w:t xml:space="preserve">. </w:t>
      </w:r>
      <w:r w:rsidR="00C90179" w:rsidRPr="00954897">
        <w:rPr>
          <w:rFonts w:ascii="Times New Roman" w:hAnsi="Times New Roman" w:cs="Times New Roman"/>
          <w:kern w:val="1"/>
        </w:rPr>
        <w:t>“As soon as we seek to reflect upon the way in which we encounter life in its immediate aspect, we see that it presents an absolutely infinite multiplicity of events ‘within’ and ‘outside’ ourselves…Events emerge and fade away successively and concurrently. And, even if we focus our attention on a single, isolated ‘object’…the absolute infinitude of this multiplicity remains entirely undiminished in intensity.”</w:t>
      </w:r>
      <w:r w:rsidR="00C90179" w:rsidRPr="00954897">
        <w:rPr>
          <w:rFonts w:ascii="Times New Roman" w:hAnsi="Times New Roman" w:cs="Times New Roman"/>
          <w:kern w:val="1"/>
          <w:vertAlign w:val="superscript"/>
        </w:rPr>
        <w:footnoteReference w:id="8"/>
      </w:r>
      <w:r w:rsidR="00C90179" w:rsidRPr="00954897">
        <w:rPr>
          <w:rFonts w:ascii="Times New Roman" w:hAnsi="Times New Roman" w:cs="Times New Roman"/>
          <w:kern w:val="1"/>
        </w:rPr>
        <w:t xml:space="preserve"> </w:t>
      </w:r>
      <w:r w:rsidR="008B344D" w:rsidRPr="00954897">
        <w:rPr>
          <w:rFonts w:ascii="Times New Roman" w:hAnsi="Times New Roman" w:cs="Times New Roman"/>
          <w:kern w:val="1"/>
        </w:rPr>
        <w:t xml:space="preserve">The infinitude is both infinitely vast and infinite wide. </w:t>
      </w:r>
      <w:r w:rsidR="001D6808" w:rsidRPr="00954897">
        <w:rPr>
          <w:rFonts w:ascii="Times New Roman" w:hAnsi="Times New Roman" w:cs="Times New Roman"/>
          <w:kern w:val="1"/>
        </w:rPr>
        <w:t>“The causes that have determined any individual even</w:t>
      </w:r>
      <w:r w:rsidR="00104028" w:rsidRPr="00954897">
        <w:rPr>
          <w:rFonts w:ascii="Times New Roman" w:hAnsi="Times New Roman" w:cs="Times New Roman"/>
          <w:kern w:val="1"/>
        </w:rPr>
        <w:t>t</w:t>
      </w:r>
      <w:r w:rsidR="001D6808" w:rsidRPr="00954897">
        <w:rPr>
          <w:rFonts w:ascii="Times New Roman" w:hAnsi="Times New Roman" w:cs="Times New Roman"/>
          <w:kern w:val="1"/>
        </w:rPr>
        <w:t xml:space="preserve"> are always </w:t>
      </w:r>
      <w:r w:rsidR="001D6808" w:rsidRPr="00954897">
        <w:rPr>
          <w:rFonts w:ascii="Times New Roman" w:hAnsi="Times New Roman" w:cs="Times New Roman"/>
          <w:i/>
          <w:kern w:val="1"/>
        </w:rPr>
        <w:t xml:space="preserve">infinite </w:t>
      </w:r>
      <w:r w:rsidR="001D6808" w:rsidRPr="00954897">
        <w:rPr>
          <w:rFonts w:ascii="Times New Roman" w:hAnsi="Times New Roman" w:cs="Times New Roman"/>
          <w:kern w:val="1"/>
        </w:rPr>
        <w:t xml:space="preserve">in number and </w:t>
      </w:r>
      <w:r w:rsidR="001D6808" w:rsidRPr="00954897">
        <w:rPr>
          <w:rFonts w:ascii="Times New Roman" w:hAnsi="Times New Roman" w:cs="Times New Roman"/>
          <w:i/>
          <w:kern w:val="1"/>
        </w:rPr>
        <w:t>infinitely</w:t>
      </w:r>
      <w:r w:rsidR="001D6808" w:rsidRPr="00954897">
        <w:rPr>
          <w:rFonts w:ascii="Times New Roman" w:hAnsi="Times New Roman" w:cs="Times New Roman"/>
          <w:kern w:val="1"/>
        </w:rPr>
        <w:t xml:space="preserve"> varied in character.”</w:t>
      </w:r>
      <w:r w:rsidR="00DF02A2" w:rsidRPr="00954897">
        <w:rPr>
          <w:rStyle w:val="FootnoteReference"/>
          <w:rFonts w:ascii="Times New Roman" w:hAnsi="Times New Roman" w:cs="Times New Roman"/>
          <w:kern w:val="1"/>
        </w:rPr>
        <w:footnoteReference w:id="9"/>
      </w:r>
      <w:r w:rsidR="001D6808" w:rsidRPr="00954897">
        <w:rPr>
          <w:rFonts w:ascii="Times New Roman" w:hAnsi="Times New Roman" w:cs="Times New Roman"/>
          <w:i/>
          <w:kern w:val="1"/>
        </w:rPr>
        <w:t xml:space="preserve"> </w:t>
      </w:r>
      <w:r w:rsidR="008B344D" w:rsidRPr="00954897">
        <w:rPr>
          <w:rFonts w:ascii="Times New Roman" w:hAnsi="Times New Roman" w:cs="Times New Roman"/>
          <w:kern w:val="1"/>
        </w:rPr>
        <w:t>Reality will always evade</w:t>
      </w:r>
      <w:r w:rsidR="00BF64E0" w:rsidRPr="00954897">
        <w:rPr>
          <w:rFonts w:ascii="Times New Roman" w:hAnsi="Times New Roman" w:cs="Times New Roman"/>
          <w:kern w:val="1"/>
        </w:rPr>
        <w:t xml:space="preserve"> </w:t>
      </w:r>
      <w:r w:rsidR="00B874A3" w:rsidRPr="00954897">
        <w:rPr>
          <w:rFonts w:ascii="Times New Roman" w:hAnsi="Times New Roman" w:cs="Times New Roman"/>
          <w:kern w:val="1"/>
        </w:rPr>
        <w:t xml:space="preserve">definitive </w:t>
      </w:r>
      <w:r w:rsidR="00BF64E0" w:rsidRPr="00954897">
        <w:rPr>
          <w:rFonts w:ascii="Times New Roman" w:hAnsi="Times New Roman" w:cs="Times New Roman"/>
          <w:kern w:val="1"/>
        </w:rPr>
        <w:t>capture because of its infinite, infinite complexity.</w:t>
      </w:r>
      <w:r w:rsidR="008B344D" w:rsidRPr="00954897">
        <w:rPr>
          <w:rFonts w:ascii="Times New Roman" w:hAnsi="Times New Roman" w:cs="Times New Roman"/>
          <w:kern w:val="1"/>
        </w:rPr>
        <w:t xml:space="preserve"> </w:t>
      </w:r>
    </w:p>
    <w:p w14:paraId="093AE1FB" w14:textId="56C403FA" w:rsidR="00CF0CD1" w:rsidRPr="00954897" w:rsidRDefault="003E7B7D" w:rsidP="00626058">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rPr>
      </w:pPr>
      <w:r>
        <w:rPr>
          <w:rFonts w:ascii="Times New Roman" w:hAnsi="Times New Roman" w:cs="Times New Roman"/>
        </w:rPr>
        <w:t>The second major challenge to reason that forces us to accept its limited powers, a</w:t>
      </w:r>
      <w:r w:rsidR="00BD6579" w:rsidRPr="00954897">
        <w:rPr>
          <w:rFonts w:ascii="Times New Roman" w:hAnsi="Times New Roman" w:cs="Times New Roman"/>
        </w:rPr>
        <w:t xml:space="preserve">ccording to Weber, </w:t>
      </w:r>
      <w:r>
        <w:rPr>
          <w:rFonts w:ascii="Times New Roman" w:hAnsi="Times New Roman" w:cs="Times New Roman"/>
        </w:rPr>
        <w:t xml:space="preserve">is </w:t>
      </w:r>
      <w:r w:rsidR="00BD6579" w:rsidRPr="00954897">
        <w:rPr>
          <w:rFonts w:ascii="Times New Roman" w:hAnsi="Times New Roman" w:cs="Times New Roman"/>
        </w:rPr>
        <w:t>t</w:t>
      </w:r>
      <w:r w:rsidR="00620527" w:rsidRPr="00954897">
        <w:rPr>
          <w:rFonts w:ascii="Times New Roman" w:hAnsi="Times New Roman" w:cs="Times New Roman"/>
        </w:rPr>
        <w:t>he morally irrational nature of the world</w:t>
      </w:r>
      <w:r>
        <w:rPr>
          <w:rFonts w:ascii="Times New Roman" w:hAnsi="Times New Roman" w:cs="Times New Roman"/>
        </w:rPr>
        <w:t>. The consequence of this limitation is</w:t>
      </w:r>
      <w:r w:rsidR="00620527" w:rsidRPr="00954897">
        <w:rPr>
          <w:rFonts w:ascii="Times New Roman" w:hAnsi="Times New Roman" w:cs="Times New Roman"/>
        </w:rPr>
        <w:t xml:space="preserve"> that reason is not sufficient as </w:t>
      </w:r>
      <w:r>
        <w:rPr>
          <w:rFonts w:ascii="Times New Roman" w:hAnsi="Times New Roman" w:cs="Times New Roman"/>
        </w:rPr>
        <w:t>a</w:t>
      </w:r>
      <w:r w:rsidR="00620527" w:rsidRPr="00954897">
        <w:rPr>
          <w:rFonts w:ascii="Times New Roman" w:hAnsi="Times New Roman" w:cs="Times New Roman"/>
        </w:rPr>
        <w:t xml:space="preserve"> means to </w:t>
      </w:r>
      <w:r w:rsidR="00626058" w:rsidRPr="00954897">
        <w:rPr>
          <w:rFonts w:ascii="Times New Roman" w:hAnsi="Times New Roman" w:cs="Times New Roman"/>
        </w:rPr>
        <w:t>establish</w:t>
      </w:r>
      <w:r w:rsidR="00620527" w:rsidRPr="00954897">
        <w:rPr>
          <w:rFonts w:ascii="Times New Roman" w:hAnsi="Times New Roman" w:cs="Times New Roman"/>
        </w:rPr>
        <w:t xml:space="preserve"> </w:t>
      </w:r>
      <w:r w:rsidR="00BD6579" w:rsidRPr="00954897">
        <w:rPr>
          <w:rFonts w:ascii="Times New Roman" w:hAnsi="Times New Roman" w:cs="Times New Roman"/>
        </w:rPr>
        <w:t xml:space="preserve">a final hierarchy of values. </w:t>
      </w:r>
      <w:r w:rsidR="00620527" w:rsidRPr="00954897">
        <w:rPr>
          <w:rFonts w:ascii="Times New Roman" w:hAnsi="Times New Roman" w:cs="Times New Roman"/>
        </w:rPr>
        <w:t>Or,</w:t>
      </w:r>
      <w:r w:rsidR="0024453A" w:rsidRPr="00954897">
        <w:rPr>
          <w:rFonts w:ascii="Times New Roman" w:hAnsi="Times New Roman" w:cs="Times New Roman"/>
        </w:rPr>
        <w:t xml:space="preserve"> in other words, science cannot</w:t>
      </w:r>
      <w:r w:rsidR="00620527" w:rsidRPr="00954897">
        <w:rPr>
          <w:rFonts w:ascii="Times New Roman" w:hAnsi="Times New Roman" w:cs="Times New Roman"/>
        </w:rPr>
        <w:t xml:space="preserve"> in good faith</w:t>
      </w:r>
      <w:r w:rsidR="00626058" w:rsidRPr="00954897">
        <w:rPr>
          <w:rFonts w:ascii="Times New Roman" w:hAnsi="Times New Roman" w:cs="Times New Roman"/>
        </w:rPr>
        <w:t xml:space="preserve"> give </w:t>
      </w:r>
      <w:r w:rsidR="00620527" w:rsidRPr="00954897">
        <w:rPr>
          <w:rFonts w:ascii="Times New Roman" w:hAnsi="Times New Roman" w:cs="Times New Roman"/>
        </w:rPr>
        <w:t xml:space="preserve">to </w:t>
      </w:r>
      <w:r w:rsidR="00CF0CD1" w:rsidRPr="00954897">
        <w:rPr>
          <w:rFonts w:ascii="Times New Roman" w:hAnsi="Times New Roman" w:cs="Times New Roman"/>
        </w:rPr>
        <w:t>the scientist</w:t>
      </w:r>
      <w:r w:rsidR="0024453A" w:rsidRPr="00954897">
        <w:rPr>
          <w:rFonts w:ascii="Times New Roman" w:hAnsi="Times New Roman" w:cs="Times New Roman"/>
        </w:rPr>
        <w:t>’</w:t>
      </w:r>
      <w:r w:rsidR="00CF0CD1" w:rsidRPr="00954897">
        <w:rPr>
          <w:rFonts w:ascii="Times New Roman" w:hAnsi="Times New Roman" w:cs="Times New Roman"/>
        </w:rPr>
        <w:t>s</w:t>
      </w:r>
      <w:r w:rsidR="00620527" w:rsidRPr="00954897">
        <w:rPr>
          <w:rFonts w:ascii="Times New Roman" w:hAnsi="Times New Roman" w:cs="Times New Roman"/>
        </w:rPr>
        <w:t xml:space="preserve"> preferred values the veneer of finality and legitimacy normally granted to conclusions drawn </w:t>
      </w:r>
      <w:r w:rsidR="00626058" w:rsidRPr="00954897">
        <w:rPr>
          <w:rFonts w:ascii="Times New Roman" w:hAnsi="Times New Roman" w:cs="Times New Roman"/>
        </w:rPr>
        <w:t>on the basis of</w:t>
      </w:r>
      <w:r w:rsidR="00620527" w:rsidRPr="00954897">
        <w:rPr>
          <w:rFonts w:ascii="Times New Roman" w:hAnsi="Times New Roman" w:cs="Times New Roman"/>
        </w:rPr>
        <w:t xml:space="preserve"> verifiable fact. </w:t>
      </w:r>
    </w:p>
    <w:p w14:paraId="2B20D03D" w14:textId="76A57DC9" w:rsidR="00CF0CD1" w:rsidRPr="00954897" w:rsidRDefault="00E61C3C" w:rsidP="00626058">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rPr>
      </w:pPr>
      <w:r w:rsidRPr="00954897">
        <w:rPr>
          <w:rFonts w:ascii="Times New Roman" w:hAnsi="Times New Roman" w:cs="Times New Roman"/>
        </w:rPr>
        <w:t>Values are insoluble, according to Weber. That is to say</w:t>
      </w:r>
      <w:r w:rsidR="00BD6579" w:rsidRPr="00954897">
        <w:rPr>
          <w:rFonts w:ascii="Times New Roman" w:hAnsi="Times New Roman" w:cs="Times New Roman"/>
        </w:rPr>
        <w:t xml:space="preserve">, there is a multitude of valid, rational </w:t>
      </w:r>
      <w:r w:rsidRPr="00954897">
        <w:rPr>
          <w:rFonts w:ascii="Times New Roman" w:hAnsi="Times New Roman" w:cs="Times New Roman"/>
        </w:rPr>
        <w:t>ultimate values whose differences are incompatible and</w:t>
      </w:r>
      <w:r w:rsidR="00F82DAB">
        <w:rPr>
          <w:rFonts w:ascii="Times New Roman" w:hAnsi="Times New Roman" w:cs="Times New Roman"/>
        </w:rPr>
        <w:t xml:space="preserve"> </w:t>
      </w:r>
      <w:r w:rsidR="00F82DAB" w:rsidRPr="00954897">
        <w:rPr>
          <w:rFonts w:ascii="Times New Roman" w:hAnsi="Times New Roman" w:cs="Times New Roman"/>
        </w:rPr>
        <w:t>permanently</w:t>
      </w:r>
      <w:r w:rsidRPr="00954897">
        <w:rPr>
          <w:rFonts w:ascii="Times New Roman" w:hAnsi="Times New Roman" w:cs="Times New Roman"/>
        </w:rPr>
        <w:t xml:space="preserve"> in conflict with one another. This fact is in evidence when we consider the competing definitions of justice. No science, writes Weber, can determine if a political system based in the idea of justice as equal distribution of wealth or in the idea of justice as the distribution of wealth in </w:t>
      </w:r>
      <w:r w:rsidR="0004720A" w:rsidRPr="00954897">
        <w:rPr>
          <w:rFonts w:ascii="Times New Roman" w:hAnsi="Times New Roman" w:cs="Times New Roman"/>
        </w:rPr>
        <w:t>proportion to</w:t>
      </w:r>
      <w:r w:rsidRPr="00954897">
        <w:rPr>
          <w:rFonts w:ascii="Times New Roman" w:hAnsi="Times New Roman" w:cs="Times New Roman"/>
        </w:rPr>
        <w:t xml:space="preserve"> work and talent is the true definition of justice. </w:t>
      </w:r>
      <w:r w:rsidR="00BD6579" w:rsidRPr="00954897">
        <w:rPr>
          <w:rFonts w:ascii="Times New Roman" w:hAnsi="Times New Roman" w:cs="Times New Roman"/>
        </w:rPr>
        <w:t xml:space="preserve">Both of these perspectives have their merits and arguments can be made for both. In the end the choice between them cannot be made on the basis of pure reason. Which definition of justice one takes as </w:t>
      </w:r>
      <w:r w:rsidR="00322985" w:rsidRPr="00954897">
        <w:rPr>
          <w:rFonts w:ascii="Times New Roman" w:hAnsi="Times New Roman" w:cs="Times New Roman"/>
        </w:rPr>
        <w:t>his</w:t>
      </w:r>
      <w:r w:rsidR="00BD6579" w:rsidRPr="00954897">
        <w:rPr>
          <w:rFonts w:ascii="Times New Roman" w:hAnsi="Times New Roman" w:cs="Times New Roman"/>
        </w:rPr>
        <w:t xml:space="preserve"> own is decided by something other than reason.</w:t>
      </w:r>
      <w:r w:rsidR="00601936" w:rsidRPr="00954897">
        <w:rPr>
          <w:rFonts w:ascii="Times New Roman" w:hAnsi="Times New Roman" w:cs="Times New Roman"/>
        </w:rPr>
        <w:t xml:space="preserve"> This is what Isaiah Berlin terms pluralism and it is a </w:t>
      </w:r>
      <w:r w:rsidR="00ED1111" w:rsidRPr="00954897">
        <w:rPr>
          <w:rFonts w:ascii="Times New Roman" w:hAnsi="Times New Roman" w:cs="Times New Roman"/>
        </w:rPr>
        <w:t xml:space="preserve">formidable challenge to the Enlightenment’s monism. Berlin echoes Weber when he frames his example of value insolubility in the question of liberty versus equality. </w:t>
      </w:r>
      <w:r w:rsidR="00601936" w:rsidRPr="00954897">
        <w:rPr>
          <w:rFonts w:ascii="Times New Roman" w:hAnsi="Times New Roman" w:cs="Times New Roman"/>
        </w:rPr>
        <w:t xml:space="preserve"> </w:t>
      </w:r>
      <w:r w:rsidR="00ED1111" w:rsidRPr="00954897">
        <w:rPr>
          <w:rFonts w:ascii="Times New Roman" w:hAnsi="Times New Roman" w:cs="Times New Roman"/>
        </w:rPr>
        <w:t>Which is true justice</w:t>
      </w:r>
      <w:r w:rsidR="00BD6579" w:rsidRPr="00954897">
        <w:rPr>
          <w:rFonts w:ascii="Times New Roman" w:hAnsi="Times New Roman" w:cs="Times New Roman"/>
        </w:rPr>
        <w:t>,</w:t>
      </w:r>
      <w:r w:rsidR="00ED1111" w:rsidRPr="00954897">
        <w:rPr>
          <w:rFonts w:ascii="Times New Roman" w:hAnsi="Times New Roman" w:cs="Times New Roman"/>
        </w:rPr>
        <w:t xml:space="preserve"> </w:t>
      </w:r>
      <w:r w:rsidR="00FA76E2" w:rsidRPr="00954897">
        <w:rPr>
          <w:rFonts w:ascii="Times New Roman" w:hAnsi="Times New Roman" w:cs="Times New Roman"/>
        </w:rPr>
        <w:t>liberty or equality? Rational arguments can be made for both and for different mixtures of each, and no science can determine one as the final truth. This is because science is based in reason and many completely rational arguments can be made for each of the possible definitions of truth and there can be no resolving the differing positions</w:t>
      </w:r>
      <w:r w:rsidR="00322985" w:rsidRPr="00954897">
        <w:rPr>
          <w:rFonts w:ascii="Times New Roman" w:hAnsi="Times New Roman" w:cs="Times New Roman"/>
        </w:rPr>
        <w:t xml:space="preserve"> by reference to empirical facts</w:t>
      </w:r>
      <w:r w:rsidR="00FA76E2" w:rsidRPr="00954897">
        <w:rPr>
          <w:rFonts w:ascii="Times New Roman" w:hAnsi="Times New Roman" w:cs="Times New Roman"/>
        </w:rPr>
        <w:t xml:space="preserve">. </w:t>
      </w:r>
      <w:r w:rsidR="00BD6579" w:rsidRPr="00954897">
        <w:rPr>
          <w:rFonts w:ascii="Times New Roman" w:hAnsi="Times New Roman" w:cs="Times New Roman"/>
        </w:rPr>
        <w:t xml:space="preserve">The implication is that the world is not a closed system; </w:t>
      </w:r>
      <w:r w:rsidR="00FE5332" w:rsidRPr="00954897">
        <w:rPr>
          <w:rFonts w:ascii="Times New Roman" w:hAnsi="Times New Roman" w:cs="Times New Roman"/>
        </w:rPr>
        <w:t xml:space="preserve">there is no definition of truth in its essence, divorced from the particular historical context it is found in. </w:t>
      </w:r>
    </w:p>
    <w:p w14:paraId="43B2DAA0" w14:textId="710DA571" w:rsidR="0004720A" w:rsidRPr="00954897" w:rsidRDefault="00FA76E2" w:rsidP="000036F7">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rPr>
      </w:pPr>
      <w:r w:rsidRPr="00954897">
        <w:rPr>
          <w:rFonts w:ascii="Times New Roman" w:hAnsi="Times New Roman" w:cs="Times New Roman"/>
        </w:rPr>
        <w:t>Because of these two challenges to the power of reason Weber argues that there can be no doubt that science (into whic</w:t>
      </w:r>
      <w:r w:rsidR="0024453A" w:rsidRPr="00954897">
        <w:rPr>
          <w:rFonts w:ascii="Times New Roman" w:hAnsi="Times New Roman" w:cs="Times New Roman"/>
        </w:rPr>
        <w:t>h he does not count philosophy)</w:t>
      </w:r>
      <w:r w:rsidRPr="00954897">
        <w:rPr>
          <w:rFonts w:ascii="Times New Roman" w:hAnsi="Times New Roman" w:cs="Times New Roman"/>
        </w:rPr>
        <w:t xml:space="preserve"> cannot </w:t>
      </w:r>
      <w:r w:rsidR="0024453A" w:rsidRPr="00954897">
        <w:rPr>
          <w:rFonts w:ascii="Times New Roman" w:hAnsi="Times New Roman" w:cs="Times New Roman"/>
        </w:rPr>
        <w:t xml:space="preserve">be a tool for </w:t>
      </w:r>
      <w:r w:rsidRPr="00954897">
        <w:rPr>
          <w:rFonts w:ascii="Times New Roman" w:hAnsi="Times New Roman" w:cs="Times New Roman"/>
        </w:rPr>
        <w:t>judg</w:t>
      </w:r>
      <w:r w:rsidR="0024453A" w:rsidRPr="00954897">
        <w:rPr>
          <w:rFonts w:ascii="Times New Roman" w:hAnsi="Times New Roman" w:cs="Times New Roman"/>
        </w:rPr>
        <w:t>ing</w:t>
      </w:r>
      <w:r w:rsidRPr="00954897">
        <w:rPr>
          <w:rFonts w:ascii="Times New Roman" w:hAnsi="Times New Roman" w:cs="Times New Roman"/>
        </w:rPr>
        <w:t xml:space="preserve"> between values. Science </w:t>
      </w:r>
      <w:r w:rsidRPr="00954897">
        <w:rPr>
          <w:rFonts w:ascii="Times New Roman" w:hAnsi="Times New Roman" w:cs="Times New Roman"/>
          <w:i/>
        </w:rPr>
        <w:t>can</w:t>
      </w:r>
      <w:r w:rsidR="00FE5332" w:rsidRPr="00954897">
        <w:rPr>
          <w:rFonts w:ascii="Times New Roman" w:hAnsi="Times New Roman" w:cs="Times New Roman"/>
        </w:rPr>
        <w:t xml:space="preserve"> critically assess values.</w:t>
      </w:r>
      <w:r w:rsidRPr="00954897">
        <w:rPr>
          <w:rFonts w:ascii="Times New Roman" w:hAnsi="Times New Roman" w:cs="Times New Roman"/>
        </w:rPr>
        <w:t xml:space="preserve"> </w:t>
      </w:r>
      <w:r w:rsidR="00FE5332" w:rsidRPr="00954897">
        <w:rPr>
          <w:rFonts w:ascii="Times New Roman" w:hAnsi="Times New Roman" w:cs="Times New Roman"/>
          <w:kern w:val="1"/>
        </w:rPr>
        <w:t>T</w:t>
      </w:r>
      <w:r w:rsidR="0004720A" w:rsidRPr="00954897">
        <w:rPr>
          <w:rFonts w:ascii="Times New Roman" w:hAnsi="Times New Roman" w:cs="Times New Roman"/>
          <w:kern w:val="1"/>
        </w:rPr>
        <w:t>hough science cannot j</w:t>
      </w:r>
      <w:r w:rsidR="00FE5332" w:rsidRPr="00954897">
        <w:rPr>
          <w:rFonts w:ascii="Times New Roman" w:hAnsi="Times New Roman" w:cs="Times New Roman"/>
          <w:kern w:val="1"/>
        </w:rPr>
        <w:t>udge values</w:t>
      </w:r>
      <w:r w:rsidR="0004720A" w:rsidRPr="00954897">
        <w:rPr>
          <w:rFonts w:ascii="Times New Roman" w:hAnsi="Times New Roman" w:cs="Times New Roman"/>
          <w:kern w:val="1"/>
        </w:rPr>
        <w:t xml:space="preserve"> this does not mean that it is impotent before them. Weber explains, “Criticism does not stop before value judgments.”</w:t>
      </w:r>
      <w:r w:rsidR="0004720A" w:rsidRPr="00954897">
        <w:rPr>
          <w:rFonts w:ascii="Times New Roman" w:hAnsi="Times New Roman" w:cs="Times New Roman"/>
          <w:kern w:val="1"/>
          <w:vertAlign w:val="superscript"/>
        </w:rPr>
        <w:footnoteReference w:id="10"/>
      </w:r>
      <w:r w:rsidR="0004720A" w:rsidRPr="00954897">
        <w:rPr>
          <w:rFonts w:ascii="Times New Roman" w:hAnsi="Times New Roman" w:cs="Times New Roman"/>
          <w:kern w:val="1"/>
        </w:rPr>
        <w:t xml:space="preserve"> </w:t>
      </w:r>
      <w:r w:rsidR="00FE5332" w:rsidRPr="00954897">
        <w:rPr>
          <w:rFonts w:ascii="Times New Roman" w:hAnsi="Times New Roman" w:cs="Times New Roman"/>
          <w:kern w:val="1"/>
        </w:rPr>
        <w:t>Science must perform three important tasks in the face of values that, without crowning any on</w:t>
      </w:r>
      <w:r w:rsidR="00322985" w:rsidRPr="00954897">
        <w:rPr>
          <w:rFonts w:ascii="Times New Roman" w:hAnsi="Times New Roman" w:cs="Times New Roman"/>
          <w:kern w:val="1"/>
        </w:rPr>
        <w:t>e</w:t>
      </w:r>
      <w:r w:rsidR="00FE5332" w:rsidRPr="00954897">
        <w:rPr>
          <w:rFonts w:ascii="Times New Roman" w:hAnsi="Times New Roman" w:cs="Times New Roman"/>
          <w:kern w:val="1"/>
        </w:rPr>
        <w:t xml:space="preserve"> value, nevertheless, disqualify all those values that can be shown to be irrational. </w:t>
      </w:r>
    </w:p>
    <w:p w14:paraId="08A5C9E7" w14:textId="77777777" w:rsidR="003B4DD0" w:rsidRPr="00954897" w:rsidRDefault="0004720A" w:rsidP="0004720A">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rPr>
      </w:pPr>
      <w:r w:rsidRPr="00954897">
        <w:rPr>
          <w:rFonts w:ascii="Times New Roman" w:hAnsi="Times New Roman" w:cs="Times New Roman"/>
          <w:kern w:val="1"/>
        </w:rPr>
        <w:t>According to Weber, the first and most important role for science</w:t>
      </w:r>
      <w:r w:rsidR="000036F7" w:rsidRPr="00954897">
        <w:rPr>
          <w:rFonts w:ascii="Times New Roman" w:hAnsi="Times New Roman" w:cs="Times New Roman"/>
          <w:kern w:val="1"/>
        </w:rPr>
        <w:t xml:space="preserve"> as regards values</w:t>
      </w:r>
      <w:r w:rsidRPr="00954897">
        <w:rPr>
          <w:rFonts w:ascii="Times New Roman" w:hAnsi="Times New Roman" w:cs="Times New Roman"/>
          <w:kern w:val="1"/>
        </w:rPr>
        <w:t xml:space="preserve"> is determining whether a goal, that is to say an ideal or a value, is practically meaningful, or meaningless based strictly on the judgment of whether or not the attainment of that goal is possible. This evaluation is made using the cat</w:t>
      </w:r>
      <w:r w:rsidR="003B4DD0" w:rsidRPr="00954897">
        <w:rPr>
          <w:rFonts w:ascii="Times New Roman" w:hAnsi="Times New Roman" w:cs="Times New Roman"/>
          <w:kern w:val="1"/>
        </w:rPr>
        <w:t xml:space="preserve">egories of “ends” and “means.” </w:t>
      </w:r>
    </w:p>
    <w:p w14:paraId="28EAA678" w14:textId="3A94A63A" w:rsidR="003B4DD0" w:rsidRPr="00954897" w:rsidRDefault="0004720A" w:rsidP="003B4DD0">
      <w:pPr>
        <w:tabs>
          <w:tab w:val="left" w:pos="720"/>
          <w:tab w:val="left" w:pos="1440"/>
          <w:tab w:val="left" w:pos="2160"/>
          <w:tab w:val="left" w:pos="2880"/>
          <w:tab w:val="left" w:pos="3600"/>
          <w:tab w:val="left" w:pos="4320"/>
        </w:tabs>
        <w:ind w:left="720" w:right="720"/>
        <w:jc w:val="both"/>
        <w:rPr>
          <w:rFonts w:ascii="Times New Roman" w:hAnsi="Times New Roman" w:cs="Times New Roman"/>
          <w:kern w:val="1"/>
          <w:sz w:val="22"/>
          <w:szCs w:val="22"/>
        </w:rPr>
      </w:pPr>
      <w:r w:rsidRPr="00954897">
        <w:rPr>
          <w:rFonts w:ascii="Times New Roman" w:hAnsi="Times New Roman" w:cs="Times New Roman"/>
          <w:kern w:val="1"/>
          <w:sz w:val="22"/>
          <w:szCs w:val="22"/>
        </w:rPr>
        <w:t xml:space="preserve">Since we are, within the limits of our knowledge at any given time, able to make valid statements as to </w:t>
      </w:r>
      <w:r w:rsidRPr="00954897">
        <w:rPr>
          <w:rFonts w:ascii="Times New Roman" w:hAnsi="Times New Roman" w:cs="Times New Roman"/>
          <w:i/>
          <w:kern w:val="1"/>
          <w:sz w:val="22"/>
          <w:szCs w:val="22"/>
        </w:rPr>
        <w:t>what</w:t>
      </w:r>
      <w:r w:rsidRPr="00954897">
        <w:rPr>
          <w:rFonts w:ascii="Times New Roman" w:hAnsi="Times New Roman" w:cs="Times New Roman"/>
          <w:kern w:val="1"/>
          <w:sz w:val="22"/>
          <w:szCs w:val="22"/>
        </w:rPr>
        <w:t xml:space="preserve"> means are appropriate or inappropriate for the achievement of an imagined goal, we can in this manner estimate the chances of achieving a certain end with certain means at our disposal; and consequently we can, against the background of any given historical situation, indirectly make a critical evaluation of the choice of the goal itself as being practically meaningful, or as being meaningless under the given circumstance.</w:t>
      </w:r>
      <w:r w:rsidRPr="00954897">
        <w:rPr>
          <w:rFonts w:ascii="Times New Roman" w:hAnsi="Times New Roman" w:cs="Times New Roman"/>
          <w:kern w:val="1"/>
          <w:sz w:val="22"/>
          <w:szCs w:val="22"/>
          <w:vertAlign w:val="superscript"/>
        </w:rPr>
        <w:footnoteReference w:id="11"/>
      </w:r>
      <w:r w:rsidRPr="00954897">
        <w:rPr>
          <w:rFonts w:ascii="Times New Roman" w:hAnsi="Times New Roman" w:cs="Times New Roman"/>
          <w:kern w:val="1"/>
          <w:sz w:val="22"/>
          <w:szCs w:val="22"/>
        </w:rPr>
        <w:t xml:space="preserve"> </w:t>
      </w:r>
    </w:p>
    <w:p w14:paraId="3F79F781" w14:textId="25229679" w:rsidR="0004720A" w:rsidRPr="00954897" w:rsidRDefault="0004720A" w:rsidP="003B4DD0">
      <w:pPr>
        <w:tabs>
          <w:tab w:val="left" w:pos="720"/>
          <w:tab w:val="left" w:pos="1440"/>
          <w:tab w:val="left" w:pos="2160"/>
          <w:tab w:val="left" w:pos="2880"/>
          <w:tab w:val="left" w:pos="3600"/>
          <w:tab w:val="left" w:pos="4320"/>
        </w:tabs>
        <w:spacing w:line="480" w:lineRule="auto"/>
        <w:rPr>
          <w:rFonts w:ascii="Times New Roman" w:hAnsi="Times New Roman" w:cs="Times New Roman"/>
          <w:kern w:val="1"/>
        </w:rPr>
      </w:pPr>
      <w:r w:rsidRPr="00954897">
        <w:rPr>
          <w:rFonts w:ascii="Times New Roman" w:hAnsi="Times New Roman" w:cs="Times New Roman"/>
          <w:kern w:val="1"/>
        </w:rPr>
        <w:t xml:space="preserve">If </w:t>
      </w:r>
      <w:r w:rsidR="003B4DD0" w:rsidRPr="00954897">
        <w:rPr>
          <w:rFonts w:ascii="Times New Roman" w:hAnsi="Times New Roman" w:cs="Times New Roman"/>
          <w:kern w:val="1"/>
        </w:rPr>
        <w:t>science can conclude that there</w:t>
      </w:r>
      <w:r w:rsidRPr="00954897">
        <w:rPr>
          <w:rFonts w:ascii="Times New Roman" w:hAnsi="Times New Roman" w:cs="Times New Roman"/>
          <w:kern w:val="1"/>
        </w:rPr>
        <w:t xml:space="preserve"> are no means to reach a certain end, then, that ideal, or that value, it can be concluded, is in all circumstances practically meaningless. </w:t>
      </w:r>
    </w:p>
    <w:p w14:paraId="4518DF5D" w14:textId="01E0670F" w:rsidR="0004720A" w:rsidRPr="00954897" w:rsidRDefault="0004720A" w:rsidP="0004720A">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rPr>
      </w:pPr>
      <w:r w:rsidRPr="00954897">
        <w:rPr>
          <w:rFonts w:ascii="Times New Roman" w:hAnsi="Times New Roman" w:cs="Times New Roman"/>
          <w:kern w:val="1"/>
        </w:rPr>
        <w:t xml:space="preserve">The critical powers of science do not stop there. Once it has been ascertained that the ideal or value </w:t>
      </w:r>
      <w:r w:rsidRPr="00954897">
        <w:rPr>
          <w:rFonts w:ascii="Times New Roman" w:hAnsi="Times New Roman" w:cs="Times New Roman"/>
          <w:i/>
          <w:kern w:val="1"/>
        </w:rPr>
        <w:t>is</w:t>
      </w:r>
      <w:r w:rsidRPr="00954897">
        <w:rPr>
          <w:rFonts w:ascii="Times New Roman" w:hAnsi="Times New Roman" w:cs="Times New Roman"/>
          <w:kern w:val="1"/>
        </w:rPr>
        <w:t xml:space="preserve"> possible, then science </w:t>
      </w:r>
      <w:r w:rsidR="003B4DD0" w:rsidRPr="00954897">
        <w:rPr>
          <w:rFonts w:ascii="Times New Roman" w:hAnsi="Times New Roman" w:cs="Times New Roman"/>
          <w:kern w:val="1"/>
        </w:rPr>
        <w:t>must elucidate</w:t>
      </w:r>
      <w:r w:rsidRPr="00954897">
        <w:rPr>
          <w:rFonts w:ascii="Times New Roman" w:hAnsi="Times New Roman" w:cs="Times New Roman"/>
          <w:kern w:val="1"/>
        </w:rPr>
        <w:t xml:space="preserve"> what would be the collateral consequences of attaining a desired end. In clarifying these externalities the scientist “makes it possible for the acting person to weigh those unwanted effects against the desired effects of his action, and thereby [furnishing] an answer to the question: ‘What is the ‘</w:t>
      </w:r>
      <w:r w:rsidRPr="00954897">
        <w:rPr>
          <w:rFonts w:ascii="Times New Roman" w:hAnsi="Times New Roman" w:cs="Times New Roman"/>
          <w:i/>
          <w:kern w:val="1"/>
        </w:rPr>
        <w:t>cost</w:t>
      </w:r>
      <w:r w:rsidRPr="00954897">
        <w:rPr>
          <w:rFonts w:ascii="Times New Roman" w:hAnsi="Times New Roman" w:cs="Times New Roman"/>
          <w:kern w:val="1"/>
        </w:rPr>
        <w:t xml:space="preserve">’ of the attainment of the desired end, in terms of the foreseeable violation of </w:t>
      </w:r>
      <w:r w:rsidRPr="00954897">
        <w:rPr>
          <w:rFonts w:ascii="Times New Roman" w:hAnsi="Times New Roman" w:cs="Times New Roman"/>
          <w:i/>
          <w:kern w:val="1"/>
        </w:rPr>
        <w:t>other</w:t>
      </w:r>
      <w:r w:rsidRPr="00954897">
        <w:rPr>
          <w:rFonts w:ascii="Times New Roman" w:hAnsi="Times New Roman" w:cs="Times New Roman"/>
          <w:kern w:val="1"/>
        </w:rPr>
        <w:t xml:space="preserve"> values?’”</w:t>
      </w:r>
      <w:r w:rsidRPr="00954897">
        <w:rPr>
          <w:rFonts w:ascii="Times New Roman" w:hAnsi="Times New Roman" w:cs="Times New Roman"/>
          <w:kern w:val="1"/>
          <w:vertAlign w:val="superscript"/>
        </w:rPr>
        <w:footnoteReference w:id="12"/>
      </w:r>
      <w:r w:rsidRPr="00954897">
        <w:rPr>
          <w:rFonts w:ascii="Times New Roman" w:hAnsi="Times New Roman" w:cs="Times New Roman"/>
          <w:kern w:val="1"/>
        </w:rPr>
        <w:t xml:space="preserve"> Any person who wishes to act </w:t>
      </w:r>
      <w:r w:rsidR="003B4DD0" w:rsidRPr="00954897">
        <w:rPr>
          <w:rFonts w:ascii="Times New Roman" w:hAnsi="Times New Roman" w:cs="Times New Roman"/>
          <w:kern w:val="1"/>
        </w:rPr>
        <w:t>morally, what Weber calls “</w:t>
      </w:r>
      <w:r w:rsidRPr="00954897">
        <w:rPr>
          <w:rFonts w:ascii="Times New Roman" w:hAnsi="Times New Roman" w:cs="Times New Roman"/>
          <w:kern w:val="1"/>
        </w:rPr>
        <w:t>responsibly</w:t>
      </w:r>
      <w:r w:rsidR="003B4DD0" w:rsidRPr="00954897">
        <w:rPr>
          <w:rFonts w:ascii="Times New Roman" w:hAnsi="Times New Roman" w:cs="Times New Roman"/>
          <w:kern w:val="1"/>
        </w:rPr>
        <w:t>,”</w:t>
      </w:r>
      <w:r w:rsidRPr="00954897">
        <w:rPr>
          <w:rFonts w:ascii="Times New Roman" w:hAnsi="Times New Roman" w:cs="Times New Roman"/>
          <w:kern w:val="1"/>
        </w:rPr>
        <w:t xml:space="preserve"> will weigh his ideal, his ultimate value, against </w:t>
      </w:r>
      <w:r w:rsidR="003B4DD0" w:rsidRPr="00954897">
        <w:rPr>
          <w:rFonts w:ascii="Times New Roman" w:hAnsi="Times New Roman" w:cs="Times New Roman"/>
          <w:kern w:val="1"/>
        </w:rPr>
        <w:t>the likely consequences</w:t>
      </w:r>
      <w:r w:rsidRPr="00954897">
        <w:rPr>
          <w:rFonts w:ascii="Times New Roman" w:hAnsi="Times New Roman" w:cs="Times New Roman"/>
          <w:kern w:val="1"/>
        </w:rPr>
        <w:t>, intended and not</w:t>
      </w:r>
      <w:r w:rsidR="003B4DD0" w:rsidRPr="00954897">
        <w:rPr>
          <w:rFonts w:ascii="Times New Roman" w:hAnsi="Times New Roman" w:cs="Times New Roman"/>
          <w:kern w:val="1"/>
        </w:rPr>
        <w:t>, of its pursuit</w:t>
      </w:r>
      <w:r w:rsidRPr="00954897">
        <w:rPr>
          <w:rFonts w:ascii="Times New Roman" w:hAnsi="Times New Roman" w:cs="Times New Roman"/>
          <w:kern w:val="1"/>
        </w:rPr>
        <w:t>.</w:t>
      </w:r>
    </w:p>
    <w:p w14:paraId="663DC1E8" w14:textId="56E9BB84" w:rsidR="0004720A" w:rsidRPr="00954897" w:rsidRDefault="00322985" w:rsidP="0004720A">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rPr>
      </w:pPr>
      <w:r w:rsidRPr="00954897">
        <w:rPr>
          <w:rFonts w:ascii="Times New Roman" w:hAnsi="Times New Roman" w:cs="Times New Roman"/>
          <w:kern w:val="1"/>
        </w:rPr>
        <w:t>Finally, science can show</w:t>
      </w:r>
      <w:r w:rsidR="0004720A" w:rsidRPr="00954897">
        <w:rPr>
          <w:rFonts w:ascii="Times New Roman" w:hAnsi="Times New Roman" w:cs="Times New Roman"/>
          <w:kern w:val="1"/>
        </w:rPr>
        <w:t xml:space="preserve"> what ideal or ultimate value a concrete goal is rooted in. Science can clarify into which larger context the attainment of a particular goal fits. That is to say, it answers the question of what kind of world a particular goal helps to build. “Indeed, it is obviously one of the most important tasks of any science of human cultural life to make accessible to the intellectual understanding those ‘ideas’ for which people, now as in the past, fight (or believe that they fight). That does not overstep the boundaries of a science that aims at an ‘intellectual ordering of empirical reality.’”</w:t>
      </w:r>
      <w:r w:rsidR="0004720A" w:rsidRPr="00954897">
        <w:rPr>
          <w:rFonts w:ascii="Times New Roman" w:hAnsi="Times New Roman" w:cs="Times New Roman"/>
          <w:kern w:val="1"/>
          <w:vertAlign w:val="superscript"/>
        </w:rPr>
        <w:footnoteReference w:id="13"/>
      </w:r>
      <w:r w:rsidR="0004720A" w:rsidRPr="00954897">
        <w:rPr>
          <w:rFonts w:ascii="Times New Roman" w:hAnsi="Times New Roman" w:cs="Times New Roman"/>
          <w:kern w:val="1"/>
        </w:rPr>
        <w:t xml:space="preserve"> For, Weber writes, it is over competing worldviews that m</w:t>
      </w:r>
      <w:r w:rsidR="000D7061" w:rsidRPr="00954897">
        <w:rPr>
          <w:rFonts w:ascii="Times New Roman" w:hAnsi="Times New Roman" w:cs="Times New Roman"/>
          <w:kern w:val="1"/>
        </w:rPr>
        <w:t>en</w:t>
      </w:r>
      <w:r w:rsidR="0004720A" w:rsidRPr="00954897">
        <w:rPr>
          <w:rFonts w:ascii="Times New Roman" w:hAnsi="Times New Roman" w:cs="Times New Roman"/>
          <w:kern w:val="1"/>
        </w:rPr>
        <w:t xml:space="preserve"> struggle. It is </w:t>
      </w:r>
      <w:r w:rsidR="003B4DD0" w:rsidRPr="00954897">
        <w:rPr>
          <w:rFonts w:ascii="Times New Roman" w:hAnsi="Times New Roman" w:cs="Times New Roman"/>
          <w:kern w:val="1"/>
        </w:rPr>
        <w:t>man’s</w:t>
      </w:r>
      <w:r w:rsidR="0004720A" w:rsidRPr="00954897">
        <w:rPr>
          <w:rFonts w:ascii="Times New Roman" w:hAnsi="Times New Roman" w:cs="Times New Roman"/>
          <w:kern w:val="1"/>
        </w:rPr>
        <w:t xml:space="preserve"> desire to see his vision of a beautiful and just world made manifest that impels </w:t>
      </w:r>
      <w:r w:rsidR="003B4DD0" w:rsidRPr="00954897">
        <w:rPr>
          <w:rFonts w:ascii="Times New Roman" w:hAnsi="Times New Roman" w:cs="Times New Roman"/>
          <w:kern w:val="1"/>
        </w:rPr>
        <w:t>him</w:t>
      </w:r>
      <w:r w:rsidR="0004720A" w:rsidRPr="00954897">
        <w:rPr>
          <w:rFonts w:ascii="Times New Roman" w:hAnsi="Times New Roman" w:cs="Times New Roman"/>
          <w:kern w:val="1"/>
        </w:rPr>
        <w:t xml:space="preserve"> to action. However, it is not always the case that all striving people know exactly what their actions imply</w:t>
      </w:r>
      <w:r w:rsidR="000D7061" w:rsidRPr="00954897">
        <w:rPr>
          <w:rFonts w:ascii="Times New Roman" w:hAnsi="Times New Roman" w:cs="Times New Roman"/>
          <w:kern w:val="1"/>
        </w:rPr>
        <w:t xml:space="preserve">. </w:t>
      </w:r>
      <w:r w:rsidR="0004720A" w:rsidRPr="00954897">
        <w:rPr>
          <w:rFonts w:ascii="Times New Roman" w:hAnsi="Times New Roman" w:cs="Times New Roman"/>
          <w:kern w:val="1"/>
        </w:rPr>
        <w:t>Many men can see immediate or intermediate consequences, but science can show the meaning of those actions, or in other words,</w:t>
      </w:r>
      <w:r w:rsidR="000D7061" w:rsidRPr="00954897">
        <w:rPr>
          <w:rFonts w:ascii="Times New Roman" w:hAnsi="Times New Roman" w:cs="Times New Roman"/>
          <w:kern w:val="1"/>
        </w:rPr>
        <w:t xml:space="preserve"> </w:t>
      </w:r>
      <w:r w:rsidR="0004720A" w:rsidRPr="00954897">
        <w:rPr>
          <w:rFonts w:ascii="Times New Roman" w:hAnsi="Times New Roman" w:cs="Times New Roman"/>
          <w:kern w:val="1"/>
        </w:rPr>
        <w:t>show in what ultimate worldview they are implicated.</w:t>
      </w:r>
    </w:p>
    <w:p w14:paraId="0D90358D" w14:textId="77777777" w:rsidR="00D60828" w:rsidRPr="00954897" w:rsidRDefault="0004720A" w:rsidP="0004720A">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rPr>
      </w:pPr>
      <w:r w:rsidRPr="00954897">
        <w:rPr>
          <w:rFonts w:ascii="Times New Roman" w:hAnsi="Times New Roman" w:cs="Times New Roman"/>
          <w:kern w:val="1"/>
        </w:rPr>
        <w:t>Social science can help a person think through all these issues. However, that is where the role of scien</w:t>
      </w:r>
      <w:r w:rsidR="00D60828" w:rsidRPr="00954897">
        <w:rPr>
          <w:rFonts w:ascii="Times New Roman" w:hAnsi="Times New Roman" w:cs="Times New Roman"/>
          <w:kern w:val="1"/>
        </w:rPr>
        <w:t xml:space="preserve">ce ends. </w:t>
      </w:r>
    </w:p>
    <w:p w14:paraId="6A44DA4A" w14:textId="25A30CED" w:rsidR="0004720A" w:rsidRPr="00954897" w:rsidRDefault="0004720A" w:rsidP="00D60828">
      <w:pPr>
        <w:tabs>
          <w:tab w:val="left" w:pos="720"/>
          <w:tab w:val="left" w:pos="1440"/>
          <w:tab w:val="left" w:pos="2160"/>
          <w:tab w:val="left" w:pos="2880"/>
          <w:tab w:val="left" w:pos="3600"/>
          <w:tab w:val="left" w:pos="4320"/>
        </w:tabs>
        <w:ind w:left="720" w:right="720"/>
        <w:jc w:val="both"/>
        <w:rPr>
          <w:rFonts w:ascii="Times New Roman" w:hAnsi="Times New Roman" w:cs="Times New Roman"/>
          <w:kern w:val="1"/>
          <w:sz w:val="22"/>
          <w:szCs w:val="22"/>
        </w:rPr>
      </w:pPr>
      <w:r w:rsidRPr="00954897">
        <w:rPr>
          <w:rFonts w:ascii="Times New Roman" w:hAnsi="Times New Roman" w:cs="Times New Roman"/>
          <w:kern w:val="1"/>
          <w:sz w:val="22"/>
          <w:szCs w:val="22"/>
        </w:rPr>
        <w:t xml:space="preserve">The task of deciding what the result of this assessment should be is </w:t>
      </w:r>
      <w:r w:rsidRPr="00954897">
        <w:rPr>
          <w:rFonts w:ascii="Times New Roman" w:hAnsi="Times New Roman" w:cs="Times New Roman"/>
          <w:i/>
          <w:kern w:val="1"/>
          <w:sz w:val="22"/>
          <w:szCs w:val="22"/>
        </w:rPr>
        <w:t>not</w:t>
      </w:r>
      <w:r w:rsidRPr="00954897">
        <w:rPr>
          <w:rFonts w:ascii="Times New Roman" w:hAnsi="Times New Roman" w:cs="Times New Roman"/>
          <w:kern w:val="1"/>
          <w:sz w:val="22"/>
          <w:szCs w:val="22"/>
        </w:rPr>
        <w:t xml:space="preserve"> one that science can perform; that decision must be taken by the striving person who, in accordance with his own conscience and his personal world view, weighs the values in question and chooses between them. Science can help him to be </w:t>
      </w:r>
      <w:r w:rsidRPr="00954897">
        <w:rPr>
          <w:rFonts w:ascii="Times New Roman" w:hAnsi="Times New Roman" w:cs="Times New Roman"/>
          <w:i/>
          <w:kern w:val="1"/>
          <w:sz w:val="22"/>
          <w:szCs w:val="22"/>
        </w:rPr>
        <w:t xml:space="preserve">conscious </w:t>
      </w:r>
      <w:r w:rsidRPr="00954897">
        <w:rPr>
          <w:rFonts w:ascii="Times New Roman" w:hAnsi="Times New Roman" w:cs="Times New Roman"/>
          <w:kern w:val="1"/>
          <w:sz w:val="22"/>
          <w:szCs w:val="22"/>
        </w:rPr>
        <w:t xml:space="preserve">of the fact that </w:t>
      </w:r>
      <w:r w:rsidRPr="00954897">
        <w:rPr>
          <w:rFonts w:ascii="Times New Roman" w:hAnsi="Times New Roman" w:cs="Times New Roman"/>
          <w:i/>
          <w:kern w:val="1"/>
          <w:sz w:val="22"/>
          <w:szCs w:val="22"/>
        </w:rPr>
        <w:t>any</w:t>
      </w:r>
      <w:r w:rsidRPr="00954897">
        <w:rPr>
          <w:rFonts w:ascii="Times New Roman" w:hAnsi="Times New Roman" w:cs="Times New Roman"/>
          <w:kern w:val="1"/>
          <w:sz w:val="22"/>
          <w:szCs w:val="22"/>
        </w:rPr>
        <w:t xml:space="preserve"> action…will have consequences that imply </w:t>
      </w:r>
      <w:r w:rsidRPr="00954897">
        <w:rPr>
          <w:rFonts w:ascii="Times New Roman" w:hAnsi="Times New Roman" w:cs="Times New Roman"/>
          <w:i/>
          <w:kern w:val="1"/>
          <w:sz w:val="22"/>
          <w:szCs w:val="22"/>
        </w:rPr>
        <w:t>taking sides</w:t>
      </w:r>
      <w:r w:rsidRPr="00954897">
        <w:rPr>
          <w:rFonts w:ascii="Times New Roman" w:hAnsi="Times New Roman" w:cs="Times New Roman"/>
          <w:kern w:val="1"/>
          <w:sz w:val="22"/>
          <w:szCs w:val="22"/>
        </w:rPr>
        <w:t xml:space="preserve"> in favor of certain values… To make the choice is his own affair.</w:t>
      </w:r>
      <w:r w:rsidRPr="00954897">
        <w:rPr>
          <w:rFonts w:ascii="Times New Roman" w:hAnsi="Times New Roman" w:cs="Times New Roman"/>
          <w:kern w:val="1"/>
          <w:sz w:val="22"/>
          <w:szCs w:val="22"/>
          <w:vertAlign w:val="superscript"/>
        </w:rPr>
        <w:footnoteReference w:id="14"/>
      </w:r>
      <w:r w:rsidRPr="00954897">
        <w:rPr>
          <w:rFonts w:ascii="Times New Roman" w:hAnsi="Times New Roman" w:cs="Times New Roman"/>
          <w:kern w:val="1"/>
          <w:sz w:val="22"/>
          <w:szCs w:val="22"/>
        </w:rPr>
        <w:t xml:space="preserve"> </w:t>
      </w:r>
    </w:p>
    <w:p w14:paraId="6A41BCD0" w14:textId="499AFEF0" w:rsidR="00AA289B" w:rsidRPr="00954897" w:rsidRDefault="0004720A" w:rsidP="00CA2108">
      <w:pPr>
        <w:tabs>
          <w:tab w:val="left" w:pos="720"/>
          <w:tab w:val="left" w:pos="1440"/>
          <w:tab w:val="left" w:pos="2160"/>
          <w:tab w:val="left" w:pos="2880"/>
          <w:tab w:val="left" w:pos="3600"/>
          <w:tab w:val="left" w:pos="4320"/>
        </w:tabs>
        <w:spacing w:line="480" w:lineRule="auto"/>
        <w:rPr>
          <w:rFonts w:ascii="Times New Roman" w:hAnsi="Times New Roman" w:cs="Times New Roman"/>
          <w:kern w:val="1"/>
        </w:rPr>
      </w:pPr>
      <w:r w:rsidRPr="00954897">
        <w:rPr>
          <w:rFonts w:ascii="Times New Roman" w:hAnsi="Times New Roman" w:cs="Times New Roman"/>
          <w:kern w:val="1"/>
        </w:rPr>
        <w:t xml:space="preserve">Science cannot relieve man of his burden and his responsibility to choose </w:t>
      </w:r>
      <w:r w:rsidR="000D7061" w:rsidRPr="00954897">
        <w:rPr>
          <w:rFonts w:ascii="Times New Roman" w:hAnsi="Times New Roman" w:cs="Times New Roman"/>
          <w:kern w:val="1"/>
        </w:rPr>
        <w:t xml:space="preserve">to </w:t>
      </w:r>
      <w:r w:rsidRPr="00954897">
        <w:rPr>
          <w:rFonts w:ascii="Times New Roman" w:hAnsi="Times New Roman" w:cs="Times New Roman"/>
          <w:kern w:val="1"/>
        </w:rPr>
        <w:t xml:space="preserve">which kind of world he will devote himself. “No (rational or empirical) scientific procedure of any kind whatsoever can decide [between competing values]. </w:t>
      </w:r>
      <w:r w:rsidRPr="00954897">
        <w:rPr>
          <w:rFonts w:ascii="Times New Roman" w:hAnsi="Times New Roman" w:cs="Times New Roman"/>
          <w:i/>
          <w:kern w:val="1"/>
        </w:rPr>
        <w:t>Our</w:t>
      </w:r>
      <w:r w:rsidRPr="00954897">
        <w:rPr>
          <w:rFonts w:ascii="Times New Roman" w:hAnsi="Times New Roman" w:cs="Times New Roman"/>
          <w:kern w:val="1"/>
        </w:rPr>
        <w:t xml:space="preserve"> strictly empirical science can least of all presume to relieve the individual of the burden of his choice, and it should therefore not give the impression of being able to do so.”</w:t>
      </w:r>
      <w:r w:rsidRPr="00954897">
        <w:rPr>
          <w:rFonts w:ascii="Times New Roman" w:hAnsi="Times New Roman" w:cs="Times New Roman"/>
          <w:kern w:val="1"/>
          <w:vertAlign w:val="superscript"/>
        </w:rPr>
        <w:footnoteReference w:id="15"/>
      </w:r>
      <w:r w:rsidR="00CA2108" w:rsidRPr="00954897">
        <w:rPr>
          <w:rFonts w:ascii="Times New Roman" w:hAnsi="Times New Roman" w:cs="Times New Roman"/>
          <w:kern w:val="1"/>
        </w:rPr>
        <w:t xml:space="preserve"> R</w:t>
      </w:r>
      <w:r w:rsidRPr="00954897">
        <w:rPr>
          <w:rFonts w:ascii="Times New Roman" w:hAnsi="Times New Roman" w:cs="Times New Roman"/>
          <w:kern w:val="1"/>
        </w:rPr>
        <w:t>egardless of whether or not we would like science “to establish a practical common denominator for our problems in the shape of generally valid ultimate ideals</w:t>
      </w:r>
      <w:r w:rsidR="00B92610">
        <w:rPr>
          <w:rFonts w:ascii="Times New Roman" w:hAnsi="Times New Roman" w:cs="Times New Roman"/>
          <w:kern w:val="1"/>
        </w:rPr>
        <w:t>,</w:t>
      </w:r>
      <w:r w:rsidRPr="00954897">
        <w:rPr>
          <w:rFonts w:ascii="Times New Roman" w:hAnsi="Times New Roman" w:cs="Times New Roman"/>
          <w:kern w:val="1"/>
        </w:rPr>
        <w:t>”</w:t>
      </w:r>
      <w:r w:rsidRPr="00954897">
        <w:rPr>
          <w:rFonts w:ascii="Times New Roman" w:hAnsi="Times New Roman" w:cs="Times New Roman"/>
          <w:kern w:val="1"/>
          <w:vertAlign w:val="superscript"/>
        </w:rPr>
        <w:footnoteReference w:id="16"/>
      </w:r>
      <w:r w:rsidRPr="00954897">
        <w:rPr>
          <w:rFonts w:ascii="Times New Roman" w:hAnsi="Times New Roman" w:cs="Times New Roman"/>
          <w:kern w:val="1"/>
        </w:rPr>
        <w:t xml:space="preserve"> Weber declares science to be impotent in this regard. The advance of empirical knowledge, no matter how complete it may become, will never produce ‘world views.’</w:t>
      </w:r>
      <w:r w:rsidRPr="00954897">
        <w:rPr>
          <w:rFonts w:ascii="Times New Roman" w:hAnsi="Times New Roman" w:cs="Times New Roman"/>
          <w:kern w:val="1"/>
          <w:vertAlign w:val="superscript"/>
        </w:rPr>
        <w:footnoteReference w:id="17"/>
      </w:r>
      <w:r w:rsidRPr="00954897">
        <w:rPr>
          <w:rFonts w:ascii="Times New Roman" w:hAnsi="Times New Roman" w:cs="Times New Roman"/>
          <w:kern w:val="1"/>
        </w:rPr>
        <w:t xml:space="preserve"> </w:t>
      </w:r>
      <w:r w:rsidRPr="00B92610">
        <w:rPr>
          <w:rFonts w:ascii="Times New Roman" w:hAnsi="Times New Roman" w:cs="Times New Roman"/>
          <w:kern w:val="1"/>
        </w:rPr>
        <w:t>For Weber, the decisive argument proving that science has this fundamental</w:t>
      </w:r>
      <w:r w:rsidRPr="00954897">
        <w:rPr>
          <w:rFonts w:ascii="Times New Roman" w:hAnsi="Times New Roman" w:cs="Times New Roman"/>
          <w:kern w:val="1"/>
        </w:rPr>
        <w:t xml:space="preserve"> limitation is not the “empirically demonstrable fact” that ultimate value</w:t>
      </w:r>
      <w:r w:rsidR="00D60828" w:rsidRPr="00954897">
        <w:rPr>
          <w:rFonts w:ascii="Times New Roman" w:hAnsi="Times New Roman" w:cs="Times New Roman"/>
          <w:kern w:val="1"/>
        </w:rPr>
        <w:t>s</w:t>
      </w:r>
      <w:r w:rsidRPr="00954897">
        <w:rPr>
          <w:rFonts w:ascii="Times New Roman" w:hAnsi="Times New Roman" w:cs="Times New Roman"/>
          <w:kern w:val="1"/>
        </w:rPr>
        <w:t xml:space="preserve"> are not static. Rather, it is for the reason that meaning does not reside outside man’s creation of it. Empirical reality is not an agent that produces ultimate values. Man is a cultural being, and by his actions, determined by his values, he infuses meaning into the world. “The fate of a cultural epoch that has eaten from the tree of knowledge is that it must realize that we cannot read off the </w:t>
      </w:r>
      <w:r w:rsidRPr="00954897">
        <w:rPr>
          <w:rFonts w:ascii="Times New Roman" w:hAnsi="Times New Roman" w:cs="Times New Roman"/>
          <w:i/>
          <w:kern w:val="1"/>
        </w:rPr>
        <w:t>meaning</w:t>
      </w:r>
      <w:r w:rsidRPr="00954897">
        <w:rPr>
          <w:rFonts w:ascii="Times New Roman" w:hAnsi="Times New Roman" w:cs="Times New Roman"/>
          <w:kern w:val="1"/>
        </w:rPr>
        <w:t xml:space="preserve"> of events in this world from the results—however complete they may be—of our scrutiny of those events, but that we ourselves must be able to create that meaning.”</w:t>
      </w:r>
      <w:r w:rsidRPr="00954897">
        <w:rPr>
          <w:rFonts w:ascii="Times New Roman" w:hAnsi="Times New Roman" w:cs="Times New Roman"/>
          <w:kern w:val="1"/>
          <w:vertAlign w:val="superscript"/>
        </w:rPr>
        <w:footnoteReference w:id="18"/>
      </w:r>
      <w:r w:rsidRPr="00954897">
        <w:rPr>
          <w:rFonts w:ascii="Times New Roman" w:hAnsi="Times New Roman" w:cs="Times New Roman"/>
          <w:kern w:val="1"/>
        </w:rPr>
        <w:t xml:space="preserve"> Empirical reality </w:t>
      </w:r>
      <w:r w:rsidR="00D60828" w:rsidRPr="00954897">
        <w:rPr>
          <w:rFonts w:ascii="Times New Roman" w:hAnsi="Times New Roman" w:cs="Times New Roman"/>
          <w:kern w:val="1"/>
        </w:rPr>
        <w:t xml:space="preserve">outside of man’s interaction with it </w:t>
      </w:r>
      <w:r w:rsidRPr="00954897">
        <w:rPr>
          <w:rFonts w:ascii="Times New Roman" w:hAnsi="Times New Roman" w:cs="Times New Roman"/>
          <w:kern w:val="1"/>
        </w:rPr>
        <w:t>is only a vast</w:t>
      </w:r>
      <w:r w:rsidR="000D7061" w:rsidRPr="00954897">
        <w:rPr>
          <w:rFonts w:ascii="Times New Roman" w:hAnsi="Times New Roman" w:cs="Times New Roman"/>
          <w:kern w:val="1"/>
        </w:rPr>
        <w:t>, ultimately chaotic</w:t>
      </w:r>
      <w:r w:rsidRPr="00954897">
        <w:rPr>
          <w:rFonts w:ascii="Times New Roman" w:hAnsi="Times New Roman" w:cs="Times New Roman"/>
          <w:kern w:val="1"/>
        </w:rPr>
        <w:t xml:space="preserve"> infinity for Weber. We avoid nihilism only through our recognition that order and meaning come from the creative powers of man to forge it, but this is not a power given unto to him through </w:t>
      </w:r>
      <w:r w:rsidR="00B92610">
        <w:rPr>
          <w:rFonts w:ascii="Times New Roman" w:hAnsi="Times New Roman" w:cs="Times New Roman"/>
          <w:kern w:val="1"/>
        </w:rPr>
        <w:t>the application of reason to the empirical</w:t>
      </w:r>
      <w:r w:rsidRPr="00954897">
        <w:rPr>
          <w:rFonts w:ascii="Times New Roman" w:hAnsi="Times New Roman" w:cs="Times New Roman"/>
          <w:kern w:val="1"/>
        </w:rPr>
        <w:t>.</w:t>
      </w:r>
      <w:r w:rsidR="001B1DBC" w:rsidRPr="00954897">
        <w:rPr>
          <w:rFonts w:ascii="Times New Roman" w:hAnsi="Times New Roman" w:cs="Times New Roman"/>
          <w:kern w:val="1"/>
        </w:rPr>
        <w:t xml:space="preserve"> </w:t>
      </w:r>
    </w:p>
    <w:p w14:paraId="6B67BFC2" w14:textId="4768EF90" w:rsidR="00AA289B" w:rsidRPr="00954897" w:rsidRDefault="00AA289B" w:rsidP="0004720A">
      <w:pPr>
        <w:tabs>
          <w:tab w:val="left" w:pos="720"/>
          <w:tab w:val="left" w:pos="1440"/>
          <w:tab w:val="left" w:pos="2160"/>
          <w:tab w:val="left" w:pos="2880"/>
          <w:tab w:val="left" w:pos="3600"/>
          <w:tab w:val="left" w:pos="4320"/>
        </w:tabs>
        <w:spacing w:line="480" w:lineRule="auto"/>
        <w:ind w:firstLine="360"/>
        <w:rPr>
          <w:rFonts w:ascii="Times New Roman" w:hAnsi="Times New Roman" w:cs="Times New Roman"/>
          <w:kern w:val="1"/>
        </w:rPr>
      </w:pPr>
      <w:r w:rsidRPr="00954897">
        <w:rPr>
          <w:rFonts w:ascii="Times New Roman" w:hAnsi="Times New Roman" w:cs="Times New Roman"/>
          <w:kern w:val="1"/>
        </w:rPr>
        <w:t xml:space="preserve">The facts-values distinction is Weber’s solution to this problem. Far from a declaration of allegiance to moral relativism, this distinction </w:t>
      </w:r>
      <w:r w:rsidR="001B1DBC" w:rsidRPr="00954897">
        <w:rPr>
          <w:rFonts w:ascii="Times New Roman" w:hAnsi="Times New Roman" w:cs="Times New Roman"/>
          <w:kern w:val="1"/>
        </w:rPr>
        <w:t>is</w:t>
      </w:r>
      <w:r w:rsidRPr="00954897">
        <w:rPr>
          <w:rFonts w:ascii="Times New Roman" w:hAnsi="Times New Roman" w:cs="Times New Roman"/>
          <w:kern w:val="1"/>
        </w:rPr>
        <w:t xml:space="preserve"> merely meant to clarify that science and reason alone are not capable of doing intellectual work that goes beyond the scope of mere reason.</w:t>
      </w:r>
      <w:r w:rsidR="00F82DAB">
        <w:rPr>
          <w:rStyle w:val="FootnoteReference"/>
          <w:rFonts w:ascii="Times New Roman" w:hAnsi="Times New Roman" w:cs="Times New Roman"/>
          <w:kern w:val="1"/>
        </w:rPr>
        <w:footnoteReference w:id="19"/>
      </w:r>
      <w:r w:rsidRPr="00954897">
        <w:rPr>
          <w:rFonts w:ascii="Times New Roman" w:hAnsi="Times New Roman" w:cs="Times New Roman"/>
          <w:kern w:val="1"/>
        </w:rPr>
        <w:t xml:space="preserve"> </w:t>
      </w:r>
      <w:r w:rsidR="00D60828" w:rsidRPr="00954897">
        <w:rPr>
          <w:rFonts w:ascii="Times New Roman" w:hAnsi="Times New Roman" w:cs="Times New Roman"/>
          <w:kern w:val="1"/>
        </w:rPr>
        <w:t xml:space="preserve">It is a recognition that truth is </w:t>
      </w:r>
      <w:r w:rsidR="00ED3A34">
        <w:rPr>
          <w:rFonts w:ascii="Times New Roman" w:hAnsi="Times New Roman" w:cs="Times New Roman"/>
          <w:kern w:val="1"/>
        </w:rPr>
        <w:t>“transcendental</w:t>
      </w:r>
      <w:r w:rsidR="00D60828" w:rsidRPr="00954897">
        <w:rPr>
          <w:rFonts w:ascii="Times New Roman" w:hAnsi="Times New Roman" w:cs="Times New Roman"/>
          <w:kern w:val="1"/>
        </w:rPr>
        <w:t>.</w:t>
      </w:r>
      <w:r w:rsidR="00ED3A34">
        <w:rPr>
          <w:rFonts w:ascii="Times New Roman" w:hAnsi="Times New Roman" w:cs="Times New Roman"/>
          <w:kern w:val="1"/>
        </w:rPr>
        <w:t>”</w:t>
      </w:r>
      <w:r w:rsidR="00D60828" w:rsidRPr="00954897">
        <w:rPr>
          <w:rFonts w:ascii="Times New Roman" w:hAnsi="Times New Roman" w:cs="Times New Roman"/>
          <w:kern w:val="1"/>
        </w:rPr>
        <w:t xml:space="preserve"> </w:t>
      </w:r>
    </w:p>
    <w:p w14:paraId="77CA403C" w14:textId="7C58976E" w:rsidR="00FE5332" w:rsidRPr="00954897" w:rsidRDefault="00FE5332" w:rsidP="00177A40">
      <w:pPr>
        <w:spacing w:line="480" w:lineRule="auto"/>
        <w:ind w:firstLine="360"/>
        <w:rPr>
          <w:rFonts w:ascii="Times New Roman" w:hAnsi="Times New Roman" w:cs="Times New Roman"/>
        </w:rPr>
      </w:pPr>
      <w:r w:rsidRPr="00954897">
        <w:rPr>
          <w:rFonts w:ascii="Times New Roman" w:hAnsi="Times New Roman" w:cs="Times New Roman"/>
        </w:rPr>
        <w:t>The facts-values distinction holds that values are not soluble by reason and because reason is the tool of science</w:t>
      </w:r>
      <w:r w:rsidR="00ED3A34">
        <w:rPr>
          <w:rFonts w:ascii="Times New Roman" w:hAnsi="Times New Roman" w:cs="Times New Roman"/>
        </w:rPr>
        <w:t xml:space="preserve"> in its quest to order empirical reality intellectually</w:t>
      </w:r>
      <w:r w:rsidRPr="00954897">
        <w:rPr>
          <w:rFonts w:ascii="Times New Roman" w:hAnsi="Times New Roman" w:cs="Times New Roman"/>
        </w:rPr>
        <w:t xml:space="preserve">, science is not capable of judging between values. The consequence of this view is that science must abstain from </w:t>
      </w:r>
      <w:r w:rsidR="00CA2108" w:rsidRPr="00954897">
        <w:rPr>
          <w:rFonts w:ascii="Times New Roman" w:hAnsi="Times New Roman" w:cs="Times New Roman"/>
        </w:rPr>
        <w:t>championing any particular values</w:t>
      </w:r>
      <w:r w:rsidRPr="00954897">
        <w:rPr>
          <w:rFonts w:ascii="Times New Roman" w:hAnsi="Times New Roman" w:cs="Times New Roman"/>
        </w:rPr>
        <w:t>.</w:t>
      </w:r>
      <w:r w:rsidR="00CA2108" w:rsidRPr="00954897">
        <w:rPr>
          <w:rFonts w:ascii="Times New Roman" w:hAnsi="Times New Roman" w:cs="Times New Roman"/>
        </w:rPr>
        <w:t xml:space="preserve"> It may critically assess</w:t>
      </w:r>
      <w:r w:rsidR="00ED3A34">
        <w:rPr>
          <w:rFonts w:ascii="Times New Roman" w:hAnsi="Times New Roman" w:cs="Times New Roman"/>
        </w:rPr>
        <w:t>,</w:t>
      </w:r>
      <w:r w:rsidR="00CA2108" w:rsidRPr="00954897">
        <w:rPr>
          <w:rFonts w:ascii="Times New Roman" w:hAnsi="Times New Roman" w:cs="Times New Roman"/>
        </w:rPr>
        <w:t xml:space="preserve"> but the final </w:t>
      </w:r>
      <w:r w:rsidR="00ED3A34">
        <w:rPr>
          <w:rFonts w:ascii="Times New Roman" w:hAnsi="Times New Roman" w:cs="Times New Roman"/>
        </w:rPr>
        <w:t xml:space="preserve">burden of which among the competing equally rational values to choose, </w:t>
      </w:r>
      <w:r w:rsidR="00CA2108" w:rsidRPr="00954897">
        <w:rPr>
          <w:rFonts w:ascii="Times New Roman" w:hAnsi="Times New Roman" w:cs="Times New Roman"/>
        </w:rPr>
        <w:t>cannot be taken from individual man and foisted upon scien</w:t>
      </w:r>
      <w:r w:rsidR="00ED3A34">
        <w:rPr>
          <w:rFonts w:ascii="Times New Roman" w:hAnsi="Times New Roman" w:cs="Times New Roman"/>
        </w:rPr>
        <w:t>ce</w:t>
      </w:r>
      <w:r w:rsidR="00CA2108" w:rsidRPr="00954897">
        <w:rPr>
          <w:rFonts w:ascii="Times New Roman" w:hAnsi="Times New Roman" w:cs="Times New Roman"/>
        </w:rPr>
        <w:t xml:space="preserve">. </w:t>
      </w:r>
    </w:p>
    <w:p w14:paraId="250F3157" w14:textId="735776E1" w:rsidR="00FE5332" w:rsidRPr="00954897" w:rsidRDefault="00FE5332" w:rsidP="00FE5332">
      <w:pPr>
        <w:spacing w:line="480" w:lineRule="auto"/>
        <w:rPr>
          <w:rFonts w:ascii="Times New Roman" w:hAnsi="Times New Roman" w:cs="Times New Roman"/>
        </w:rPr>
      </w:pPr>
      <w:r w:rsidRPr="00954897">
        <w:rPr>
          <w:rFonts w:ascii="Times New Roman" w:hAnsi="Times New Roman" w:cs="Times New Roman"/>
        </w:rPr>
        <w:tab/>
        <w:t>There are many criticisms of this view, most of which assert that without science to judge between values</w:t>
      </w:r>
      <w:r w:rsidR="00177A40" w:rsidRPr="00954897">
        <w:rPr>
          <w:rFonts w:ascii="Times New Roman" w:hAnsi="Times New Roman" w:cs="Times New Roman"/>
        </w:rPr>
        <w:t>,</w:t>
      </w:r>
      <w:r w:rsidRPr="00954897">
        <w:rPr>
          <w:rFonts w:ascii="Times New Roman" w:hAnsi="Times New Roman" w:cs="Times New Roman"/>
        </w:rPr>
        <w:t xml:space="preserve"> man descends into moral relativism and even nihilism (Voegelin, Strauss). If values cannot be judged then each value, no matter how repugnant, must be estimated to be equally choice-worthy as even the most noble. Furthermore, it reduces </w:t>
      </w:r>
      <w:r w:rsidR="00CA2108" w:rsidRPr="00954897">
        <w:rPr>
          <w:rFonts w:ascii="Times New Roman" w:hAnsi="Times New Roman" w:cs="Times New Roman"/>
        </w:rPr>
        <w:t>scientific study to irrelevance—a</w:t>
      </w:r>
      <w:r w:rsidRPr="00954897">
        <w:rPr>
          <w:rFonts w:ascii="Times New Roman" w:hAnsi="Times New Roman" w:cs="Times New Roman"/>
        </w:rPr>
        <w:t xml:space="preserve"> discipline limited to collecting inane facts. Any perusal of a modern social science journal lends at least some credence to this criticism. </w:t>
      </w:r>
    </w:p>
    <w:p w14:paraId="52E48DAD" w14:textId="6DB65DAE" w:rsidR="00FE5332" w:rsidRPr="00954897" w:rsidRDefault="00FE5332" w:rsidP="00FE5332">
      <w:pPr>
        <w:spacing w:line="480" w:lineRule="auto"/>
        <w:rPr>
          <w:rFonts w:ascii="Times New Roman" w:hAnsi="Times New Roman" w:cs="Times New Roman"/>
        </w:rPr>
      </w:pPr>
      <w:r w:rsidRPr="00954897">
        <w:rPr>
          <w:rFonts w:ascii="Times New Roman" w:hAnsi="Times New Roman" w:cs="Times New Roman"/>
        </w:rPr>
        <w:tab/>
        <w:t xml:space="preserve">This leaves the argument at an impasse. </w:t>
      </w:r>
      <w:r w:rsidR="00177A40" w:rsidRPr="00954897">
        <w:rPr>
          <w:rFonts w:ascii="Times New Roman" w:hAnsi="Times New Roman" w:cs="Times New Roman"/>
        </w:rPr>
        <w:t>According to Weber</w:t>
      </w:r>
      <w:r w:rsidR="00ED3A34">
        <w:rPr>
          <w:rFonts w:ascii="Times New Roman" w:hAnsi="Times New Roman" w:cs="Times New Roman"/>
        </w:rPr>
        <w:t>,</w:t>
      </w:r>
      <w:r w:rsidR="00177A40" w:rsidRPr="00954897">
        <w:rPr>
          <w:rFonts w:ascii="Times New Roman" w:hAnsi="Times New Roman" w:cs="Times New Roman"/>
        </w:rPr>
        <w:t xml:space="preserve"> logic</w:t>
      </w:r>
      <w:r w:rsidRPr="00954897">
        <w:rPr>
          <w:rFonts w:ascii="Times New Roman" w:hAnsi="Times New Roman" w:cs="Times New Roman"/>
        </w:rPr>
        <w:t xml:space="preserve"> dictates that science is limited in its powers of critically assessing values; however, the failure to judge values leaves science in a condition of absurd irrelevance—a science that can only consider questions of means and not ends</w:t>
      </w:r>
      <w:r w:rsidR="00177A40" w:rsidRPr="00954897">
        <w:rPr>
          <w:rFonts w:ascii="Times New Roman" w:hAnsi="Times New Roman" w:cs="Times New Roman"/>
        </w:rPr>
        <w:t xml:space="preserve"> and reduces man’s most important decision to blind choice</w:t>
      </w:r>
      <w:r w:rsidRPr="00954897">
        <w:rPr>
          <w:rFonts w:ascii="Times New Roman" w:hAnsi="Times New Roman" w:cs="Times New Roman"/>
        </w:rPr>
        <w:t xml:space="preserve">. </w:t>
      </w:r>
    </w:p>
    <w:p w14:paraId="251C1318" w14:textId="6F571FB1" w:rsidR="00FE5332" w:rsidRPr="00954897" w:rsidRDefault="00FE5332" w:rsidP="00FE5332">
      <w:pPr>
        <w:spacing w:line="480" w:lineRule="auto"/>
        <w:rPr>
          <w:rFonts w:ascii="Times New Roman" w:hAnsi="Times New Roman" w:cs="Times New Roman"/>
        </w:rPr>
      </w:pPr>
      <w:r w:rsidRPr="00954897">
        <w:rPr>
          <w:rFonts w:ascii="Times New Roman" w:hAnsi="Times New Roman" w:cs="Times New Roman"/>
        </w:rPr>
        <w:tab/>
        <w:t xml:space="preserve">This adumbration of the problem is certainly to some extent a caricature. However, the rough outline is necessary to clarify the nature of the problem and the role that Max Weber is thought to play. Unfortunately, it is based also in a failure to understand Weber’s argument and intention. Weber himself must take responsibility for some of this misunderstanding as he ventures into these topics and makes forceful arguments in a multitude of writings that are never brought together into a single coherent thesis. Weber’s arguments are thus taken as they are presented, piecemeal and truncated, without the </w:t>
      </w:r>
      <w:r w:rsidRPr="00954897">
        <w:rPr>
          <w:rFonts w:ascii="Times New Roman" w:hAnsi="Times New Roman" w:cs="Times New Roman"/>
          <w:i/>
        </w:rPr>
        <w:t>recul</w:t>
      </w:r>
      <w:r w:rsidRPr="00954897">
        <w:rPr>
          <w:rFonts w:ascii="Times New Roman" w:hAnsi="Times New Roman" w:cs="Times New Roman"/>
        </w:rPr>
        <w:t xml:space="preserve"> needed to understand what is the true center of the problem that Weber is trying to unravel. </w:t>
      </w:r>
      <w:r w:rsidR="00975146" w:rsidRPr="00954897">
        <w:rPr>
          <w:rFonts w:ascii="Times New Roman" w:hAnsi="Times New Roman" w:cs="Times New Roman"/>
        </w:rPr>
        <w:t>Weber does argue that science is a much more limited discipline than many would like</w:t>
      </w:r>
      <w:r w:rsidR="00771628" w:rsidRPr="00954897">
        <w:rPr>
          <w:rFonts w:ascii="Times New Roman" w:hAnsi="Times New Roman" w:cs="Times New Roman"/>
        </w:rPr>
        <w:t xml:space="preserve"> to admit</w:t>
      </w:r>
      <w:r w:rsidR="00975146" w:rsidRPr="00954897">
        <w:rPr>
          <w:rFonts w:ascii="Times New Roman" w:hAnsi="Times New Roman" w:cs="Times New Roman"/>
        </w:rPr>
        <w:t xml:space="preserve">. He is unequivocal that real scientific work must absolutely refrain from those subjects and conclusions that depend upon the affirmation of one or another </w:t>
      </w:r>
      <w:r w:rsidR="00975146" w:rsidRPr="00954897">
        <w:rPr>
          <w:rFonts w:ascii="Times New Roman" w:hAnsi="Times New Roman" w:cs="Times New Roman"/>
          <w:i/>
        </w:rPr>
        <w:t>Weltanshauungen</w:t>
      </w:r>
      <w:r w:rsidR="00975146" w:rsidRPr="00954897">
        <w:rPr>
          <w:rFonts w:ascii="Times New Roman" w:hAnsi="Times New Roman" w:cs="Times New Roman"/>
        </w:rPr>
        <w:t>. However, where most are unable to follow</w:t>
      </w:r>
      <w:r w:rsidR="00771628" w:rsidRPr="00954897">
        <w:rPr>
          <w:rFonts w:ascii="Times New Roman" w:hAnsi="Times New Roman" w:cs="Times New Roman"/>
        </w:rPr>
        <w:t>, and thus assert baselessly that he is a moral nihilist,</w:t>
      </w:r>
      <w:r w:rsidR="00975146" w:rsidRPr="00954897">
        <w:rPr>
          <w:rFonts w:ascii="Times New Roman" w:hAnsi="Times New Roman" w:cs="Times New Roman"/>
        </w:rPr>
        <w:t xml:space="preserve"> is in</w:t>
      </w:r>
      <w:r w:rsidR="00436B83">
        <w:rPr>
          <w:rFonts w:ascii="Times New Roman" w:hAnsi="Times New Roman" w:cs="Times New Roman"/>
        </w:rPr>
        <w:t xml:space="preserve"> his particular understanding of reason rooted in historical knowledge and furthermore</w:t>
      </w:r>
      <w:r w:rsidR="00975146" w:rsidRPr="00954897">
        <w:rPr>
          <w:rFonts w:ascii="Times New Roman" w:hAnsi="Times New Roman" w:cs="Times New Roman"/>
        </w:rPr>
        <w:t xml:space="preserve"> his assertion that reason is </w:t>
      </w:r>
      <w:r w:rsidR="00436B83">
        <w:rPr>
          <w:rFonts w:ascii="Times New Roman" w:hAnsi="Times New Roman" w:cs="Times New Roman"/>
        </w:rPr>
        <w:t xml:space="preserve">only one component of </w:t>
      </w:r>
      <w:r w:rsidR="000F6816">
        <w:rPr>
          <w:rFonts w:ascii="Times New Roman" w:hAnsi="Times New Roman" w:cs="Times New Roman"/>
        </w:rPr>
        <w:t>the broader process by which reality is ascertained</w:t>
      </w:r>
      <w:r w:rsidR="00975146" w:rsidRPr="00954897">
        <w:rPr>
          <w:rFonts w:ascii="Times New Roman" w:hAnsi="Times New Roman" w:cs="Times New Roman"/>
        </w:rPr>
        <w:t xml:space="preserve">. A moral life based in moral knowledge </w:t>
      </w:r>
      <w:r w:rsidR="00975146" w:rsidRPr="00954897">
        <w:rPr>
          <w:rFonts w:ascii="Times New Roman" w:hAnsi="Times New Roman" w:cs="Times New Roman"/>
          <w:i/>
        </w:rPr>
        <w:t>is</w:t>
      </w:r>
      <w:r w:rsidR="00975146" w:rsidRPr="00954897">
        <w:rPr>
          <w:rFonts w:ascii="Times New Roman" w:hAnsi="Times New Roman" w:cs="Times New Roman"/>
        </w:rPr>
        <w:t xml:space="preserve"> possible for Weber. This knowledge is accessed by the </w:t>
      </w:r>
      <w:r w:rsidR="00771628" w:rsidRPr="00954897">
        <w:rPr>
          <w:rFonts w:ascii="Times New Roman" w:hAnsi="Times New Roman" w:cs="Times New Roman"/>
          <w:i/>
        </w:rPr>
        <w:t>Berufsmensch—</w:t>
      </w:r>
      <w:r w:rsidR="00771628" w:rsidRPr="00954897">
        <w:rPr>
          <w:rFonts w:ascii="Times New Roman" w:hAnsi="Times New Roman" w:cs="Times New Roman"/>
        </w:rPr>
        <w:t>t</w:t>
      </w:r>
      <w:r w:rsidR="00CA6CB8" w:rsidRPr="00954897">
        <w:rPr>
          <w:rFonts w:ascii="Times New Roman" w:hAnsi="Times New Roman" w:cs="Times New Roman"/>
        </w:rPr>
        <w:t>he vocational man. The</w:t>
      </w:r>
      <w:r w:rsidR="00975146" w:rsidRPr="00954897">
        <w:rPr>
          <w:rFonts w:ascii="Times New Roman" w:hAnsi="Times New Roman" w:cs="Times New Roman"/>
        </w:rPr>
        <w:t xml:space="preserve"> prototype</w:t>
      </w:r>
      <w:r w:rsidR="0052651D">
        <w:rPr>
          <w:rFonts w:ascii="Times New Roman" w:hAnsi="Times New Roman" w:cs="Times New Roman"/>
        </w:rPr>
        <w:t xml:space="preserve"> for this</w:t>
      </w:r>
      <w:r w:rsidR="00CA6CB8" w:rsidRPr="00954897">
        <w:rPr>
          <w:rFonts w:ascii="Times New Roman" w:hAnsi="Times New Roman" w:cs="Times New Roman"/>
        </w:rPr>
        <w:t xml:space="preserve"> person was forged through what Weber named “our last heroism,” the </w:t>
      </w:r>
      <w:r w:rsidR="00771628" w:rsidRPr="00954897">
        <w:rPr>
          <w:rFonts w:ascii="Times New Roman" w:hAnsi="Times New Roman" w:cs="Times New Roman"/>
        </w:rPr>
        <w:t xml:space="preserve">era of the </w:t>
      </w:r>
      <w:r w:rsidR="00CA6CB8" w:rsidRPr="00954897">
        <w:rPr>
          <w:rFonts w:ascii="Times New Roman" w:hAnsi="Times New Roman" w:cs="Times New Roman"/>
        </w:rPr>
        <w:t>American Puritan</w:t>
      </w:r>
      <w:r w:rsidR="00771628" w:rsidRPr="00954897">
        <w:rPr>
          <w:rFonts w:ascii="Times New Roman" w:hAnsi="Times New Roman" w:cs="Times New Roman"/>
        </w:rPr>
        <w:t>,</w:t>
      </w:r>
      <w:r w:rsidR="00CA6CB8" w:rsidRPr="00954897">
        <w:rPr>
          <w:rFonts w:ascii="Times New Roman" w:hAnsi="Times New Roman" w:cs="Times New Roman"/>
        </w:rPr>
        <w:t xml:space="preserve"> who ushered in modernity.</w:t>
      </w:r>
    </w:p>
    <w:p w14:paraId="4115531D" w14:textId="509FC5B1" w:rsidR="00FE5332" w:rsidRPr="00954897" w:rsidRDefault="00FE5332" w:rsidP="00FE5332">
      <w:pPr>
        <w:spacing w:line="480" w:lineRule="auto"/>
        <w:rPr>
          <w:rFonts w:ascii="Times New Roman" w:hAnsi="Times New Roman" w:cs="Times New Roman"/>
        </w:rPr>
      </w:pPr>
      <w:r w:rsidRPr="00954897">
        <w:rPr>
          <w:rFonts w:ascii="Times New Roman" w:hAnsi="Times New Roman" w:cs="Times New Roman"/>
        </w:rPr>
        <w:tab/>
        <w:t xml:space="preserve">Weber’s most read and likely most influential writing is </w:t>
      </w:r>
      <w:r w:rsidRPr="00954897">
        <w:rPr>
          <w:rFonts w:ascii="Times New Roman" w:hAnsi="Times New Roman" w:cs="Times New Roman"/>
          <w:i/>
        </w:rPr>
        <w:t>The Protestant Ethic and the Spirit of Capitalism</w:t>
      </w:r>
      <w:r w:rsidRPr="00954897">
        <w:rPr>
          <w:rFonts w:ascii="Times New Roman" w:hAnsi="Times New Roman" w:cs="Times New Roman"/>
        </w:rPr>
        <w:t>. Ostensibly it is a sociological enquiry into the necessary cultural and societal prerequisites for the formation of capitalism. When it was first printed it was extremely controversial and met with much criticism. Weber complained that none of his critics had understood his thesis</w:t>
      </w:r>
      <w:r w:rsidR="00CA6CB8" w:rsidRPr="00954897">
        <w:rPr>
          <w:rFonts w:ascii="Times New Roman" w:hAnsi="Times New Roman" w:cs="Times New Roman"/>
        </w:rPr>
        <w:t>, and indeed it is still largely misunderstood</w:t>
      </w:r>
      <w:r w:rsidRPr="00954897">
        <w:rPr>
          <w:rFonts w:ascii="Times New Roman" w:hAnsi="Times New Roman" w:cs="Times New Roman"/>
        </w:rPr>
        <w:t>.</w:t>
      </w:r>
      <w:r w:rsidR="00CA6CB8" w:rsidRPr="00954897">
        <w:rPr>
          <w:rFonts w:ascii="Times New Roman" w:hAnsi="Times New Roman" w:cs="Times New Roman"/>
        </w:rPr>
        <w:t xml:space="preserve"> </w:t>
      </w:r>
      <w:r w:rsidR="00CA6CB8" w:rsidRPr="00954897">
        <w:rPr>
          <w:rFonts w:ascii="Times New Roman" w:hAnsi="Times New Roman" w:cs="Times New Roman"/>
          <w:kern w:val="1"/>
        </w:rPr>
        <w:t>As Wilhelm Hennis notes, “The ‘Weber-thesis’ has long been misunderstood as a causal hypothesis on the origin of capitalism.”</w:t>
      </w:r>
      <w:r w:rsidR="00CA6CB8" w:rsidRPr="00954897">
        <w:rPr>
          <w:rFonts w:ascii="Times New Roman" w:hAnsi="Times New Roman" w:cs="Times New Roman"/>
          <w:kern w:val="1"/>
          <w:vertAlign w:val="superscript"/>
        </w:rPr>
        <w:footnoteReference w:id="20"/>
      </w:r>
      <w:r w:rsidR="00CA6CB8" w:rsidRPr="00954897">
        <w:rPr>
          <w:rFonts w:ascii="Times New Roman" w:hAnsi="Times New Roman" w:cs="Times New Roman"/>
          <w:kern w:val="1"/>
        </w:rPr>
        <w:t xml:space="preserve"> However, Weber explicitly states in the closing of part one of the </w:t>
      </w:r>
      <w:r w:rsidR="00CA6CB8" w:rsidRPr="00954897">
        <w:rPr>
          <w:rFonts w:ascii="Times New Roman" w:hAnsi="Times New Roman" w:cs="Times New Roman"/>
          <w:i/>
          <w:kern w:val="1"/>
        </w:rPr>
        <w:t>Protestant Ethic</w:t>
      </w:r>
      <w:r w:rsidR="00CA6CB8" w:rsidRPr="00954897">
        <w:rPr>
          <w:rFonts w:ascii="Times New Roman" w:hAnsi="Times New Roman" w:cs="Times New Roman"/>
          <w:kern w:val="1"/>
        </w:rPr>
        <w:t xml:space="preserve"> that he is not making the simplistic argument that the Reformation invented the economic form of capitalism. According to Weber the nature of certain elements of Calvinism are such that they ushered in a new, modern, paradigm of man.</w:t>
      </w:r>
      <w:r w:rsidR="00CA6CB8" w:rsidRPr="00954897">
        <w:rPr>
          <w:rFonts w:ascii="Times New Roman" w:hAnsi="Times New Roman" w:cs="Times New Roman"/>
          <w:kern w:val="1"/>
          <w:vertAlign w:val="superscript"/>
        </w:rPr>
        <w:footnoteReference w:id="21"/>
      </w:r>
      <w:r w:rsidR="00CA6CB8" w:rsidRPr="00954897">
        <w:rPr>
          <w:rFonts w:ascii="Times New Roman" w:hAnsi="Times New Roman" w:cs="Times New Roman"/>
          <w:kern w:val="1"/>
        </w:rPr>
        <w:t xml:space="preserve"> </w:t>
      </w:r>
      <w:r w:rsidRPr="00954897">
        <w:rPr>
          <w:rFonts w:ascii="Times New Roman" w:hAnsi="Times New Roman" w:cs="Times New Roman"/>
        </w:rPr>
        <w:t xml:space="preserve"> Before it was reprinted as a monograph Weber was given the opportunity to mitigate misunderstandings of his thesis by editing the volume. </w:t>
      </w:r>
      <w:r w:rsidR="00615988" w:rsidRPr="00954897">
        <w:rPr>
          <w:rFonts w:ascii="Times New Roman" w:hAnsi="Times New Roman" w:cs="Times New Roman"/>
        </w:rPr>
        <w:t>After</w:t>
      </w:r>
      <w:r w:rsidRPr="00954897">
        <w:rPr>
          <w:rFonts w:ascii="Times New Roman" w:hAnsi="Times New Roman" w:cs="Times New Roman"/>
        </w:rPr>
        <w:t xml:space="preserve"> rereading the manuscript</w:t>
      </w:r>
      <w:r w:rsidR="00D368DB" w:rsidRPr="00954897">
        <w:rPr>
          <w:rFonts w:ascii="Times New Roman" w:hAnsi="Times New Roman" w:cs="Times New Roman"/>
        </w:rPr>
        <w:t>, however, it appears that he</w:t>
      </w:r>
      <w:r w:rsidRPr="00954897">
        <w:rPr>
          <w:rFonts w:ascii="Times New Roman" w:hAnsi="Times New Roman" w:cs="Times New Roman"/>
        </w:rPr>
        <w:t xml:space="preserve"> was almost completely satisfied that it conveyed what he wished it to. He made </w:t>
      </w:r>
      <w:r w:rsidR="00D368DB" w:rsidRPr="00954897">
        <w:rPr>
          <w:rFonts w:ascii="Times New Roman" w:hAnsi="Times New Roman" w:cs="Times New Roman"/>
        </w:rPr>
        <w:t>very</w:t>
      </w:r>
      <w:r w:rsidRPr="00954897">
        <w:rPr>
          <w:rFonts w:ascii="Times New Roman" w:hAnsi="Times New Roman" w:cs="Times New Roman"/>
        </w:rPr>
        <w:t xml:space="preserve"> few changes, one of which was to add a footnote near the start of the essay in which he wrote: “If this essay makes any contribution at all, may it be to bring about the complexity of the only superficially simple concept of the rational”</w:t>
      </w:r>
      <w:r w:rsidRPr="00954897">
        <w:rPr>
          <w:rStyle w:val="FootnoteReference"/>
          <w:rFonts w:ascii="Times New Roman" w:hAnsi="Times New Roman" w:cs="Times New Roman"/>
        </w:rPr>
        <w:footnoteReference w:id="22"/>
      </w:r>
      <w:r w:rsidRPr="00954897">
        <w:rPr>
          <w:rFonts w:ascii="Times New Roman" w:hAnsi="Times New Roman" w:cs="Times New Roman"/>
        </w:rPr>
        <w:t xml:space="preserve"> This humble footnote may be a key in understanding Weber’s</w:t>
      </w:r>
      <w:r w:rsidR="0052651D">
        <w:rPr>
          <w:rFonts w:ascii="Times New Roman" w:hAnsi="Times New Roman" w:cs="Times New Roman"/>
        </w:rPr>
        <w:t xml:space="preserve"> moral vision</w:t>
      </w:r>
      <w:r w:rsidRPr="00954897">
        <w:rPr>
          <w:rFonts w:ascii="Times New Roman" w:hAnsi="Times New Roman" w:cs="Times New Roman"/>
        </w:rPr>
        <w:t xml:space="preserve">. </w:t>
      </w:r>
    </w:p>
    <w:p w14:paraId="2C61AACA" w14:textId="41C3BD36" w:rsidR="00F13DFA" w:rsidRPr="00954897" w:rsidRDefault="00F13DFA" w:rsidP="00F13DFA">
      <w:pPr>
        <w:spacing w:line="480" w:lineRule="auto"/>
        <w:rPr>
          <w:rFonts w:ascii="Times New Roman" w:hAnsi="Times New Roman" w:cs="Times New Roman"/>
        </w:rPr>
      </w:pPr>
      <w:r w:rsidRPr="00954897">
        <w:rPr>
          <w:rFonts w:ascii="Times New Roman" w:hAnsi="Times New Roman" w:cs="Times New Roman"/>
        </w:rPr>
        <w:tab/>
        <w:t xml:space="preserve">In the </w:t>
      </w:r>
      <w:r w:rsidRPr="00954897">
        <w:rPr>
          <w:rFonts w:ascii="Times New Roman" w:hAnsi="Times New Roman" w:cs="Times New Roman"/>
          <w:i/>
        </w:rPr>
        <w:t>Protestant Ethic</w:t>
      </w:r>
      <w:r w:rsidRPr="00954897">
        <w:rPr>
          <w:rFonts w:ascii="Times New Roman" w:hAnsi="Times New Roman" w:cs="Times New Roman"/>
        </w:rPr>
        <w:t xml:space="preserve"> Weber focuses on the impact that living an ascetic life had on the make up of society. The </w:t>
      </w:r>
      <w:r w:rsidR="006F0E34" w:rsidRPr="00954897">
        <w:rPr>
          <w:rFonts w:ascii="Times New Roman" w:hAnsi="Times New Roman" w:cs="Times New Roman"/>
        </w:rPr>
        <w:t>model</w:t>
      </w:r>
      <w:r w:rsidRPr="00954897">
        <w:rPr>
          <w:rFonts w:ascii="Times New Roman" w:hAnsi="Times New Roman" w:cs="Times New Roman"/>
        </w:rPr>
        <w:t xml:space="preserve"> of this ascetic lifestyle was the Calvinist man for whom</w:t>
      </w:r>
      <w:r w:rsidR="004C2273" w:rsidRPr="00954897">
        <w:rPr>
          <w:rFonts w:ascii="Times New Roman" w:hAnsi="Times New Roman" w:cs="Times New Roman"/>
        </w:rPr>
        <w:t xml:space="preserve"> in</w:t>
      </w:r>
      <w:r w:rsidRPr="00954897">
        <w:rPr>
          <w:rFonts w:ascii="Times New Roman" w:hAnsi="Times New Roman" w:cs="Times New Roman"/>
          <w:kern w:val="1"/>
        </w:rPr>
        <w:t xml:space="preserve"> “one’s </w:t>
      </w:r>
      <w:r w:rsidRPr="00954897">
        <w:rPr>
          <w:rFonts w:ascii="Times New Roman" w:hAnsi="Times New Roman" w:cs="Times New Roman"/>
          <w:i/>
          <w:kern w:val="1"/>
        </w:rPr>
        <w:t>whole life</w:t>
      </w:r>
      <w:r w:rsidRPr="00954897">
        <w:rPr>
          <w:rFonts w:ascii="Times New Roman" w:hAnsi="Times New Roman" w:cs="Times New Roman"/>
          <w:kern w:val="1"/>
        </w:rPr>
        <w:t xml:space="preserve"> there is just the stark ‘either or’: either a state of grace or damnation.”</w:t>
      </w:r>
      <w:r w:rsidRPr="00954897">
        <w:rPr>
          <w:rFonts w:ascii="Times New Roman" w:hAnsi="Times New Roman" w:cs="Times New Roman"/>
          <w:kern w:val="1"/>
          <w:vertAlign w:val="superscript"/>
        </w:rPr>
        <w:footnoteReference w:id="23"/>
      </w:r>
      <w:r w:rsidRPr="00954897">
        <w:rPr>
          <w:rFonts w:ascii="Times New Roman" w:hAnsi="Times New Roman" w:cs="Times New Roman"/>
          <w:kern w:val="1"/>
        </w:rPr>
        <w:t xml:space="preserve"> Because there is no possibility in such a world to atone, no possibility to change one’s fate, only the proof in action of either of these two drastically separate destinies, common Puritan man is pushed to become as disciplined and serious as the Medieval monk in the conduct of his life.</w:t>
      </w:r>
      <w:r w:rsidRPr="00954897">
        <w:rPr>
          <w:rFonts w:ascii="Times New Roman" w:hAnsi="Times New Roman" w:cs="Times New Roman"/>
          <w:kern w:val="1"/>
          <w:vertAlign w:val="superscript"/>
        </w:rPr>
        <w:footnoteReference w:id="24"/>
      </w:r>
      <w:r w:rsidRPr="00954897">
        <w:rPr>
          <w:rFonts w:ascii="Times New Roman" w:hAnsi="Times New Roman" w:cs="Times New Roman"/>
          <w:kern w:val="1"/>
        </w:rPr>
        <w:t xml:space="preserve"> As Weber notes, the Puritans value “life as a task to be accomplished.”</w:t>
      </w:r>
      <w:r w:rsidRPr="00954897">
        <w:rPr>
          <w:rFonts w:ascii="Times New Roman" w:hAnsi="Times New Roman" w:cs="Times New Roman"/>
          <w:kern w:val="1"/>
          <w:vertAlign w:val="superscript"/>
        </w:rPr>
        <w:footnoteReference w:id="25"/>
      </w:r>
      <w:r w:rsidRPr="00954897">
        <w:rPr>
          <w:rFonts w:ascii="Times New Roman" w:hAnsi="Times New Roman" w:cs="Times New Roman"/>
          <w:kern w:val="1"/>
        </w:rPr>
        <w:t xml:space="preserve"> That task is to glorify God through work in a calling. “Only life governed by </w:t>
      </w:r>
      <w:r w:rsidRPr="00954897">
        <w:rPr>
          <w:rFonts w:ascii="Times New Roman" w:hAnsi="Times New Roman" w:cs="Times New Roman"/>
          <w:i/>
          <w:kern w:val="1"/>
        </w:rPr>
        <w:t>constant reflection</w:t>
      </w:r>
      <w:r w:rsidRPr="00954897">
        <w:rPr>
          <w:rFonts w:ascii="Times New Roman" w:hAnsi="Times New Roman" w:cs="Times New Roman"/>
          <w:kern w:val="1"/>
        </w:rPr>
        <w:t xml:space="preserve">, however, could be regarded as overcoming the </w:t>
      </w:r>
      <w:r w:rsidRPr="00954897">
        <w:rPr>
          <w:rFonts w:ascii="Times New Roman" w:hAnsi="Times New Roman" w:cs="Times New Roman"/>
          <w:i/>
          <w:kern w:val="1"/>
        </w:rPr>
        <w:t>status naturalis</w:t>
      </w:r>
      <w:r w:rsidRPr="00954897">
        <w:rPr>
          <w:rFonts w:ascii="Times New Roman" w:hAnsi="Times New Roman" w:cs="Times New Roman"/>
          <w:kern w:val="1"/>
        </w:rPr>
        <w:t>.”</w:t>
      </w:r>
      <w:r w:rsidRPr="00954897">
        <w:rPr>
          <w:rFonts w:ascii="Times New Roman" w:hAnsi="Times New Roman" w:cs="Times New Roman"/>
          <w:kern w:val="1"/>
          <w:vertAlign w:val="superscript"/>
        </w:rPr>
        <w:footnoteReference w:id="26"/>
      </w:r>
      <w:r w:rsidRPr="00954897">
        <w:rPr>
          <w:rFonts w:ascii="Times New Roman" w:hAnsi="Times New Roman" w:cs="Times New Roman"/>
          <w:kern w:val="1"/>
        </w:rPr>
        <w:t xml:space="preserve"> The </w:t>
      </w:r>
      <w:r w:rsidR="00AB364D" w:rsidRPr="00954897">
        <w:rPr>
          <w:rFonts w:ascii="Times New Roman" w:hAnsi="Times New Roman" w:cs="Times New Roman"/>
          <w:kern w:val="1"/>
        </w:rPr>
        <w:t xml:space="preserve">intended effect of this </w:t>
      </w:r>
      <w:r w:rsidRPr="00954897">
        <w:rPr>
          <w:rFonts w:ascii="Times New Roman" w:hAnsi="Times New Roman" w:cs="Times New Roman"/>
          <w:kern w:val="1"/>
        </w:rPr>
        <w:t xml:space="preserve">“pressure for constant self-examination and thus for </w:t>
      </w:r>
      <w:r w:rsidRPr="00954897">
        <w:rPr>
          <w:rFonts w:ascii="Times New Roman" w:hAnsi="Times New Roman" w:cs="Times New Roman"/>
          <w:i/>
          <w:kern w:val="1"/>
        </w:rPr>
        <w:t>systematic</w:t>
      </w:r>
      <w:r w:rsidRPr="00954897">
        <w:rPr>
          <w:rFonts w:ascii="Times New Roman" w:hAnsi="Times New Roman" w:cs="Times New Roman"/>
          <w:kern w:val="1"/>
        </w:rPr>
        <w:t xml:space="preserve"> regimentation of one’s whole life”</w:t>
      </w:r>
      <w:r w:rsidRPr="00954897">
        <w:rPr>
          <w:rFonts w:ascii="Times New Roman" w:hAnsi="Times New Roman" w:cs="Times New Roman"/>
          <w:kern w:val="1"/>
          <w:vertAlign w:val="superscript"/>
        </w:rPr>
        <w:footnoteReference w:id="27"/>
      </w:r>
      <w:r w:rsidRPr="00954897">
        <w:rPr>
          <w:rFonts w:ascii="Times New Roman" w:hAnsi="Times New Roman" w:cs="Times New Roman"/>
          <w:kern w:val="1"/>
        </w:rPr>
        <w:t xml:space="preserve"> is to “release man from the power of irrational impulses and from dependency on the world and nature, to subject him to the supremacy of the purposeful will, and to subordinate his actions to his own continual control and to the consideration of their ethical consequences.”</w:t>
      </w:r>
      <w:r w:rsidRPr="00954897">
        <w:rPr>
          <w:rFonts w:ascii="Times New Roman" w:hAnsi="Times New Roman" w:cs="Times New Roman"/>
          <w:kern w:val="1"/>
          <w:vertAlign w:val="superscript"/>
        </w:rPr>
        <w:footnoteReference w:id="28"/>
      </w:r>
      <w:r w:rsidRPr="00954897">
        <w:rPr>
          <w:rFonts w:ascii="Times New Roman" w:hAnsi="Times New Roman" w:cs="Times New Roman"/>
          <w:kern w:val="1"/>
        </w:rPr>
        <w:t xml:space="preserve"> He must move from mere faith to consistent action, a rationalized and therefore meaningful life. In order for his activity to be pleasing to God every act has to be undertaken in the name of </w:t>
      </w:r>
      <w:r w:rsidR="00D368DB" w:rsidRPr="00954897">
        <w:rPr>
          <w:rFonts w:ascii="Times New Roman" w:hAnsi="Times New Roman" w:cs="Times New Roman"/>
          <w:kern w:val="1"/>
        </w:rPr>
        <w:t>furthering his vocation</w:t>
      </w:r>
      <w:r w:rsidRPr="00954897">
        <w:rPr>
          <w:rFonts w:ascii="Times New Roman" w:hAnsi="Times New Roman" w:cs="Times New Roman"/>
          <w:kern w:val="1"/>
        </w:rPr>
        <w:t xml:space="preserve">. He has to closely consider each action to determine if it serves this purpose, that is to say, if it is </w:t>
      </w:r>
      <w:r w:rsidR="00AD669F">
        <w:rPr>
          <w:rFonts w:ascii="Times New Roman" w:hAnsi="Times New Roman" w:cs="Times New Roman"/>
          <w:kern w:val="1"/>
        </w:rPr>
        <w:t>rational</w:t>
      </w:r>
      <w:r w:rsidRPr="00954897">
        <w:rPr>
          <w:rFonts w:ascii="Times New Roman" w:hAnsi="Times New Roman" w:cs="Times New Roman"/>
          <w:kern w:val="1"/>
        </w:rPr>
        <w:t>. “Absolute self-control” is “the decisive practical ideal of Puritanism.”</w:t>
      </w:r>
      <w:r w:rsidRPr="00954897">
        <w:rPr>
          <w:rFonts w:ascii="Times New Roman" w:hAnsi="Times New Roman" w:cs="Times New Roman"/>
          <w:kern w:val="1"/>
          <w:vertAlign w:val="superscript"/>
        </w:rPr>
        <w:footnoteReference w:id="29"/>
      </w:r>
      <w:r w:rsidRPr="00954897">
        <w:rPr>
          <w:rFonts w:ascii="Times New Roman" w:hAnsi="Times New Roman" w:cs="Times New Roman"/>
          <w:kern w:val="1"/>
        </w:rPr>
        <w:t xml:space="preserve">  Puritan man exercises his will until he has developed it into something nearing abs</w:t>
      </w:r>
      <w:r w:rsidR="00530A10">
        <w:rPr>
          <w:rFonts w:ascii="Times New Roman" w:hAnsi="Times New Roman" w:cs="Times New Roman"/>
          <w:kern w:val="1"/>
        </w:rPr>
        <w:t>olute self-control. It is an ir</w:t>
      </w:r>
      <w:r w:rsidRPr="00954897">
        <w:rPr>
          <w:rFonts w:ascii="Times New Roman" w:hAnsi="Times New Roman" w:cs="Times New Roman"/>
          <w:kern w:val="1"/>
        </w:rPr>
        <w:t xml:space="preserve">on-clad will that keeps him from faltering, “even once.” If even one sin can be proof that he is damned and the fear of this fate creates almost unbearable tension, he does what is necessary to avoid that sin and thus reassures himself that he is indeed a member of the elect. As Weber explains, </w:t>
      </w:r>
    </w:p>
    <w:p w14:paraId="39E1DBFA" w14:textId="28F1EF03" w:rsidR="00F13DFA" w:rsidRPr="00954897" w:rsidRDefault="00F13DFA" w:rsidP="00F13DFA">
      <w:pPr>
        <w:tabs>
          <w:tab w:val="left" w:pos="720"/>
          <w:tab w:val="left" w:pos="1440"/>
          <w:tab w:val="left" w:pos="2160"/>
          <w:tab w:val="left" w:pos="2880"/>
          <w:tab w:val="left" w:pos="3600"/>
          <w:tab w:val="left" w:pos="4320"/>
        </w:tabs>
        <w:ind w:left="720" w:right="720"/>
        <w:jc w:val="both"/>
        <w:rPr>
          <w:rFonts w:ascii="Times New Roman" w:hAnsi="Times New Roman" w:cs="Times New Roman"/>
          <w:kern w:val="1"/>
          <w:sz w:val="22"/>
          <w:szCs w:val="22"/>
        </w:rPr>
      </w:pPr>
      <w:r w:rsidRPr="00954897">
        <w:rPr>
          <w:rFonts w:ascii="Times New Roman" w:hAnsi="Times New Roman" w:cs="Times New Roman"/>
          <w:kern w:val="1"/>
          <w:sz w:val="22"/>
          <w:szCs w:val="22"/>
        </w:rPr>
        <w:t xml:space="preserve">The consequence for the individual was the drive to </w:t>
      </w:r>
      <w:r w:rsidRPr="00954897">
        <w:rPr>
          <w:rFonts w:ascii="Times New Roman" w:hAnsi="Times New Roman" w:cs="Times New Roman"/>
          <w:i/>
          <w:kern w:val="1"/>
          <w:sz w:val="22"/>
          <w:szCs w:val="22"/>
        </w:rPr>
        <w:t>keep a methodical check</w:t>
      </w:r>
      <w:r w:rsidRPr="00954897">
        <w:rPr>
          <w:rFonts w:ascii="Times New Roman" w:hAnsi="Times New Roman" w:cs="Times New Roman"/>
          <w:kern w:val="1"/>
          <w:sz w:val="22"/>
          <w:szCs w:val="22"/>
        </w:rPr>
        <w:t xml:space="preserve"> on his state of grace as shown in how he conducted his life and thus to ensure that his life was imbued with </w:t>
      </w:r>
      <w:r w:rsidRPr="00954897">
        <w:rPr>
          <w:rFonts w:ascii="Times New Roman" w:hAnsi="Times New Roman" w:cs="Times New Roman"/>
          <w:i/>
          <w:kern w:val="1"/>
          <w:sz w:val="22"/>
          <w:szCs w:val="22"/>
        </w:rPr>
        <w:t xml:space="preserve">asceticism. </w:t>
      </w:r>
      <w:r w:rsidRPr="00954897">
        <w:rPr>
          <w:rFonts w:ascii="Times New Roman" w:hAnsi="Times New Roman" w:cs="Times New Roman"/>
          <w:kern w:val="1"/>
          <w:sz w:val="22"/>
          <w:szCs w:val="22"/>
        </w:rPr>
        <w:t xml:space="preserve">This ascetic style of life, however, as we have seen, meant a </w:t>
      </w:r>
      <w:r w:rsidRPr="00954897">
        <w:rPr>
          <w:rFonts w:ascii="Times New Roman" w:hAnsi="Times New Roman" w:cs="Times New Roman"/>
          <w:i/>
          <w:kern w:val="1"/>
          <w:sz w:val="22"/>
          <w:szCs w:val="22"/>
        </w:rPr>
        <w:t>rational</w:t>
      </w:r>
      <w:r w:rsidRPr="00954897">
        <w:rPr>
          <w:rFonts w:ascii="Times New Roman" w:hAnsi="Times New Roman" w:cs="Times New Roman"/>
          <w:kern w:val="1"/>
          <w:sz w:val="22"/>
          <w:szCs w:val="22"/>
        </w:rPr>
        <w:t xml:space="preserve"> shaping of one’s whole existence in obedience to God’s will. And this asceticism was no longer an </w:t>
      </w:r>
      <w:r w:rsidRPr="00954897">
        <w:rPr>
          <w:rFonts w:ascii="Times New Roman" w:hAnsi="Times New Roman" w:cs="Times New Roman"/>
          <w:i/>
          <w:kern w:val="1"/>
          <w:sz w:val="22"/>
          <w:szCs w:val="22"/>
        </w:rPr>
        <w:t>opus supererogationis,</w:t>
      </w:r>
      <w:r w:rsidRPr="00954897">
        <w:rPr>
          <w:rFonts w:ascii="Times New Roman" w:hAnsi="Times New Roman" w:cs="Times New Roman"/>
          <w:kern w:val="1"/>
          <w:sz w:val="22"/>
          <w:szCs w:val="22"/>
        </w:rPr>
        <w:t xml:space="preserve"> but could be expected of everyone wanting to be sure of salvation. This </w:t>
      </w:r>
      <w:r w:rsidRPr="00954897">
        <w:rPr>
          <w:rFonts w:ascii="Times New Roman" w:hAnsi="Times New Roman" w:cs="Times New Roman"/>
          <w:i/>
          <w:kern w:val="1"/>
          <w:sz w:val="22"/>
          <w:szCs w:val="22"/>
        </w:rPr>
        <w:t>rationalization</w:t>
      </w:r>
      <w:r w:rsidRPr="00954897">
        <w:rPr>
          <w:rFonts w:ascii="Times New Roman" w:hAnsi="Times New Roman" w:cs="Times New Roman"/>
          <w:kern w:val="1"/>
          <w:sz w:val="22"/>
          <w:szCs w:val="22"/>
        </w:rPr>
        <w:t xml:space="preserve"> of the conduct of life in the world with a view to the beyond is the </w:t>
      </w:r>
      <w:r w:rsidRPr="00954897">
        <w:rPr>
          <w:rFonts w:ascii="Times New Roman" w:hAnsi="Times New Roman" w:cs="Times New Roman"/>
          <w:i/>
          <w:kern w:val="1"/>
          <w:sz w:val="22"/>
          <w:szCs w:val="22"/>
        </w:rPr>
        <w:t>idea of the calling</w:t>
      </w:r>
      <w:r w:rsidRPr="00954897">
        <w:rPr>
          <w:rFonts w:ascii="Times New Roman" w:hAnsi="Times New Roman" w:cs="Times New Roman"/>
          <w:kern w:val="1"/>
          <w:sz w:val="22"/>
          <w:szCs w:val="22"/>
        </w:rPr>
        <w:t xml:space="preserve"> characteristic of ascetic Protestantism.</w:t>
      </w:r>
      <w:r w:rsidRPr="00954897">
        <w:rPr>
          <w:rFonts w:ascii="Times New Roman" w:hAnsi="Times New Roman" w:cs="Times New Roman"/>
          <w:kern w:val="1"/>
          <w:sz w:val="22"/>
          <w:szCs w:val="22"/>
          <w:vertAlign w:val="superscript"/>
        </w:rPr>
        <w:footnoteReference w:id="30"/>
      </w:r>
      <w:r w:rsidRPr="00954897">
        <w:rPr>
          <w:rFonts w:ascii="Times New Roman" w:hAnsi="Times New Roman" w:cs="Times New Roman"/>
          <w:kern w:val="1"/>
          <w:sz w:val="22"/>
          <w:szCs w:val="22"/>
        </w:rPr>
        <w:t xml:space="preserve"> </w:t>
      </w:r>
    </w:p>
    <w:p w14:paraId="28C0E26F" w14:textId="77777777" w:rsidR="00F13DFA" w:rsidRPr="00954897" w:rsidRDefault="00F13DFA" w:rsidP="00F13DFA">
      <w:pPr>
        <w:tabs>
          <w:tab w:val="left" w:pos="720"/>
          <w:tab w:val="left" w:pos="1440"/>
          <w:tab w:val="left" w:pos="2160"/>
          <w:tab w:val="left" w:pos="2880"/>
          <w:tab w:val="left" w:pos="3600"/>
          <w:tab w:val="left" w:pos="4320"/>
        </w:tabs>
        <w:ind w:left="720" w:right="720"/>
        <w:jc w:val="both"/>
        <w:rPr>
          <w:rFonts w:ascii="Times New Roman" w:hAnsi="Times New Roman" w:cs="Times New Roman"/>
          <w:kern w:val="1"/>
        </w:rPr>
      </w:pPr>
    </w:p>
    <w:p w14:paraId="0ABB8349" w14:textId="4ED126EC" w:rsidR="00F13DFA" w:rsidRPr="00954897" w:rsidRDefault="00F13DFA" w:rsidP="00F13DFA">
      <w:pPr>
        <w:tabs>
          <w:tab w:val="left" w:pos="720"/>
          <w:tab w:val="left" w:pos="1440"/>
          <w:tab w:val="left" w:pos="2160"/>
          <w:tab w:val="left" w:pos="2880"/>
          <w:tab w:val="left" w:pos="3600"/>
          <w:tab w:val="left" w:pos="4320"/>
        </w:tabs>
        <w:spacing w:line="480" w:lineRule="auto"/>
        <w:rPr>
          <w:rFonts w:ascii="Times New Roman" w:hAnsi="Times New Roman" w:cs="Times New Roman"/>
          <w:kern w:val="1"/>
        </w:rPr>
      </w:pPr>
      <w:r w:rsidRPr="00954897">
        <w:rPr>
          <w:rFonts w:ascii="Times New Roman" w:hAnsi="Times New Roman" w:cs="Times New Roman"/>
          <w:kern w:val="1"/>
        </w:rPr>
        <w:t>In order to escape from the “inhumane” tension and to achieve a sense of peace i</w:t>
      </w:r>
      <w:r w:rsidR="00AD669F">
        <w:rPr>
          <w:rFonts w:ascii="Times New Roman" w:hAnsi="Times New Roman" w:cs="Times New Roman"/>
          <w:kern w:val="1"/>
        </w:rPr>
        <w:t>n his soul, Puritan man orients</w:t>
      </w:r>
      <w:r w:rsidRPr="00954897">
        <w:rPr>
          <w:rFonts w:ascii="Times New Roman" w:hAnsi="Times New Roman" w:cs="Times New Roman"/>
          <w:kern w:val="1"/>
        </w:rPr>
        <w:t xml:space="preserve"> his entire life, in every moment, to the glorification of God through everyday </w:t>
      </w:r>
      <w:r w:rsidR="00AD669F">
        <w:rPr>
          <w:rFonts w:ascii="Times New Roman" w:hAnsi="Times New Roman" w:cs="Times New Roman"/>
          <w:kern w:val="1"/>
        </w:rPr>
        <w:t>work in his vocation. He avoids</w:t>
      </w:r>
      <w:r w:rsidRPr="00954897">
        <w:rPr>
          <w:rFonts w:ascii="Times New Roman" w:hAnsi="Times New Roman" w:cs="Times New Roman"/>
          <w:kern w:val="1"/>
        </w:rPr>
        <w:t xml:space="preserve"> all acts that </w:t>
      </w:r>
      <w:r w:rsidR="00AD669F">
        <w:rPr>
          <w:rFonts w:ascii="Times New Roman" w:hAnsi="Times New Roman" w:cs="Times New Roman"/>
          <w:kern w:val="1"/>
        </w:rPr>
        <w:t>can</w:t>
      </w:r>
      <w:r w:rsidRPr="00954897">
        <w:rPr>
          <w:rFonts w:ascii="Times New Roman" w:hAnsi="Times New Roman" w:cs="Times New Roman"/>
          <w:kern w:val="1"/>
        </w:rPr>
        <w:t xml:space="preserve"> not be explained as rationally serving this calling, that</w:t>
      </w:r>
      <w:r w:rsidR="00AD669F">
        <w:rPr>
          <w:rFonts w:ascii="Times New Roman" w:hAnsi="Times New Roman" w:cs="Times New Roman"/>
          <w:kern w:val="1"/>
        </w:rPr>
        <w:t xml:space="preserve"> is to say, all acts that fail</w:t>
      </w:r>
      <w:r w:rsidRPr="00954897">
        <w:rPr>
          <w:rFonts w:ascii="Times New Roman" w:hAnsi="Times New Roman" w:cs="Times New Roman"/>
          <w:kern w:val="1"/>
        </w:rPr>
        <w:t xml:space="preserve"> to appropriately consider the cause and effect calculus. </w:t>
      </w:r>
    </w:p>
    <w:p w14:paraId="7D0C4E86" w14:textId="539D6C48" w:rsidR="00CA6CB8" w:rsidRPr="00954897" w:rsidRDefault="00AD669F" w:rsidP="00351C0E">
      <w:pPr>
        <w:spacing w:line="480" w:lineRule="auto"/>
        <w:rPr>
          <w:rFonts w:ascii="Times New Roman" w:hAnsi="Times New Roman" w:cs="Times New Roman"/>
        </w:rPr>
      </w:pPr>
      <w:r>
        <w:rPr>
          <w:rFonts w:ascii="Times New Roman" w:hAnsi="Times New Roman" w:cs="Times New Roman"/>
        </w:rPr>
        <w:tab/>
        <w:t>Weber argues</w:t>
      </w:r>
      <w:r w:rsidR="001A5DC8" w:rsidRPr="00954897">
        <w:rPr>
          <w:rFonts w:ascii="Times New Roman" w:hAnsi="Times New Roman" w:cs="Times New Roman"/>
        </w:rPr>
        <w:t xml:space="preserve"> that this kind of systematization of the conduct of life</w:t>
      </w:r>
      <w:r w:rsidR="00351C0E" w:rsidRPr="00954897">
        <w:rPr>
          <w:rFonts w:ascii="Times New Roman" w:hAnsi="Times New Roman" w:cs="Times New Roman"/>
        </w:rPr>
        <w:t xml:space="preserve"> into asceticism</w:t>
      </w:r>
      <w:r w:rsidR="001A5DC8" w:rsidRPr="00954897">
        <w:rPr>
          <w:rFonts w:ascii="Times New Roman" w:hAnsi="Times New Roman" w:cs="Times New Roman"/>
        </w:rPr>
        <w:t xml:space="preserve"> </w:t>
      </w:r>
      <w:r>
        <w:rPr>
          <w:rFonts w:ascii="Times New Roman" w:hAnsi="Times New Roman" w:cs="Times New Roman"/>
        </w:rPr>
        <w:t>is</w:t>
      </w:r>
      <w:r w:rsidR="001A5DC8" w:rsidRPr="00954897">
        <w:rPr>
          <w:rFonts w:ascii="Times New Roman" w:hAnsi="Times New Roman" w:cs="Times New Roman"/>
        </w:rPr>
        <w:t xml:space="preserve"> utterly new and that it revolutionized the whole world. </w:t>
      </w:r>
      <w:r w:rsidR="000B6B0D">
        <w:rPr>
          <w:rFonts w:ascii="Times New Roman" w:hAnsi="Times New Roman" w:cs="Times New Roman"/>
        </w:rPr>
        <w:t xml:space="preserve">The systematization of conduct under the regulation of the “purposive will” </w:t>
      </w:r>
      <w:r w:rsidR="00436B83">
        <w:rPr>
          <w:rFonts w:ascii="Times New Roman" w:hAnsi="Times New Roman" w:cs="Times New Roman"/>
        </w:rPr>
        <w:t>teaches</w:t>
      </w:r>
      <w:r w:rsidR="000B6B0D">
        <w:rPr>
          <w:rFonts w:ascii="Times New Roman" w:hAnsi="Times New Roman" w:cs="Times New Roman"/>
        </w:rPr>
        <w:t xml:space="preserve"> man to recognize the regularities of life. The world is not a rationalized system as</w:t>
      </w:r>
      <w:r w:rsidR="002C26C4">
        <w:rPr>
          <w:rFonts w:ascii="Times New Roman" w:hAnsi="Times New Roman" w:cs="Times New Roman"/>
        </w:rPr>
        <w:t xml:space="preserve"> the</w:t>
      </w:r>
      <w:r w:rsidR="000B6B0D">
        <w:rPr>
          <w:rFonts w:ascii="Times New Roman" w:hAnsi="Times New Roman" w:cs="Times New Roman"/>
        </w:rPr>
        <w:t xml:space="preserve"> naïve Enlightenment </w:t>
      </w:r>
      <w:r w:rsidR="000B6B0D">
        <w:rPr>
          <w:rFonts w:ascii="Times New Roman" w:hAnsi="Times New Roman" w:cs="Times New Roman"/>
          <w:i/>
        </w:rPr>
        <w:t xml:space="preserve">philosophes </w:t>
      </w:r>
      <w:r w:rsidR="000B6B0D">
        <w:rPr>
          <w:rFonts w:ascii="Times New Roman" w:hAnsi="Times New Roman" w:cs="Times New Roman"/>
        </w:rPr>
        <w:t>hoped, but it does adhere to certain regularities of cause and effect. By making man an expert in this type of hist</w:t>
      </w:r>
      <w:r w:rsidR="00436B83">
        <w:rPr>
          <w:rFonts w:ascii="Times New Roman" w:hAnsi="Times New Roman" w:cs="Times New Roman"/>
        </w:rPr>
        <w:t>orical knowledge it allows</w:t>
      </w:r>
      <w:r w:rsidR="000B6B0D">
        <w:rPr>
          <w:rFonts w:ascii="Times New Roman" w:hAnsi="Times New Roman" w:cs="Times New Roman"/>
        </w:rPr>
        <w:t xml:space="preserve"> him to act in ways that reliably </w:t>
      </w:r>
      <w:r w:rsidR="00436B83">
        <w:rPr>
          <w:rFonts w:ascii="Times New Roman" w:hAnsi="Times New Roman" w:cs="Times New Roman"/>
        </w:rPr>
        <w:t>bring</w:t>
      </w:r>
      <w:r w:rsidR="000B6B0D">
        <w:rPr>
          <w:rFonts w:ascii="Times New Roman" w:hAnsi="Times New Roman" w:cs="Times New Roman"/>
        </w:rPr>
        <w:t xml:space="preserve"> about the consequences that he </w:t>
      </w:r>
      <w:r w:rsidR="00436B83">
        <w:rPr>
          <w:rFonts w:ascii="Times New Roman" w:hAnsi="Times New Roman" w:cs="Times New Roman"/>
        </w:rPr>
        <w:t>seeks</w:t>
      </w:r>
      <w:r w:rsidR="000B6B0D">
        <w:rPr>
          <w:rFonts w:ascii="Times New Roman" w:hAnsi="Times New Roman" w:cs="Times New Roman"/>
        </w:rPr>
        <w:t xml:space="preserve">. This </w:t>
      </w:r>
      <w:r w:rsidR="00436B83">
        <w:rPr>
          <w:rFonts w:ascii="Times New Roman" w:hAnsi="Times New Roman" w:cs="Times New Roman"/>
        </w:rPr>
        <w:t>is</w:t>
      </w:r>
      <w:r w:rsidR="000B6B0D">
        <w:rPr>
          <w:rFonts w:ascii="Times New Roman" w:hAnsi="Times New Roman" w:cs="Times New Roman"/>
        </w:rPr>
        <w:t xml:space="preserve"> an essential step in allowing man to lead a meaningful life in the sense that Weber understands it, a meaningful life in the sense of living one’s whole life in service to a cause greater than oneself. This is done by assuring that all the actions one undertakes serve to tangibly further the cause being served. </w:t>
      </w:r>
    </w:p>
    <w:p w14:paraId="5C2D6676" w14:textId="54C09967" w:rsidR="00CA6CB8" w:rsidRPr="00954897" w:rsidRDefault="00CA6CB8" w:rsidP="00CA6CB8">
      <w:pPr>
        <w:tabs>
          <w:tab w:val="left" w:pos="7650"/>
        </w:tabs>
        <w:ind w:left="720" w:right="720"/>
        <w:jc w:val="both"/>
        <w:rPr>
          <w:rFonts w:ascii="Times New Roman" w:hAnsi="Times New Roman" w:cs="Times New Roman"/>
          <w:sz w:val="22"/>
          <w:szCs w:val="22"/>
        </w:rPr>
      </w:pPr>
      <w:r w:rsidRPr="00954897">
        <w:rPr>
          <w:rFonts w:ascii="Times New Roman" w:hAnsi="Times New Roman" w:cs="Times New Roman"/>
          <w:kern w:val="1"/>
          <w:sz w:val="22"/>
          <w:szCs w:val="22"/>
        </w:rPr>
        <w:t xml:space="preserve">The </w:t>
      </w:r>
      <w:r w:rsidRPr="00954897">
        <w:rPr>
          <w:rFonts w:ascii="Times New Roman" w:hAnsi="Times New Roman" w:cs="Times New Roman"/>
          <w:i/>
          <w:kern w:val="1"/>
          <w:sz w:val="22"/>
          <w:szCs w:val="22"/>
        </w:rPr>
        <w:t>goal</w:t>
      </w:r>
      <w:r w:rsidRPr="00954897">
        <w:rPr>
          <w:rFonts w:ascii="Times New Roman" w:hAnsi="Times New Roman" w:cs="Times New Roman"/>
          <w:kern w:val="1"/>
          <w:sz w:val="22"/>
          <w:szCs w:val="22"/>
        </w:rPr>
        <w:t xml:space="preserve"> of asceticism was, in contrast to many widely held notions, to be able to lead a watchful, aware, alert life. The most urgent </w:t>
      </w:r>
      <w:r w:rsidRPr="00954897">
        <w:rPr>
          <w:rFonts w:ascii="Times New Roman" w:hAnsi="Times New Roman" w:cs="Times New Roman"/>
          <w:i/>
          <w:kern w:val="1"/>
          <w:sz w:val="22"/>
          <w:szCs w:val="22"/>
        </w:rPr>
        <w:t>task</w:t>
      </w:r>
      <w:r w:rsidRPr="00954897">
        <w:rPr>
          <w:rFonts w:ascii="Times New Roman" w:hAnsi="Times New Roman" w:cs="Times New Roman"/>
          <w:kern w:val="1"/>
          <w:sz w:val="22"/>
          <w:szCs w:val="22"/>
        </w:rPr>
        <w:t xml:space="preserve"> was the eradication of </w:t>
      </w:r>
      <w:r w:rsidRPr="00954897">
        <w:rPr>
          <w:rFonts w:ascii="Times New Roman" w:hAnsi="Times New Roman" w:cs="Times New Roman"/>
          <w:i/>
          <w:kern w:val="1"/>
          <w:sz w:val="22"/>
          <w:szCs w:val="22"/>
        </w:rPr>
        <w:t>uninhibited</w:t>
      </w:r>
      <w:r w:rsidRPr="00954897">
        <w:rPr>
          <w:rFonts w:ascii="Times New Roman" w:hAnsi="Times New Roman" w:cs="Times New Roman"/>
          <w:kern w:val="1"/>
          <w:sz w:val="22"/>
          <w:szCs w:val="22"/>
        </w:rPr>
        <w:t xml:space="preserve"> indulgence in instinctive pleasure. The most important </w:t>
      </w:r>
      <w:r w:rsidRPr="00954897">
        <w:rPr>
          <w:rFonts w:ascii="Times New Roman" w:hAnsi="Times New Roman" w:cs="Times New Roman"/>
          <w:i/>
          <w:kern w:val="1"/>
          <w:sz w:val="22"/>
          <w:szCs w:val="22"/>
        </w:rPr>
        <w:t>means</w:t>
      </w:r>
      <w:r w:rsidRPr="00954897">
        <w:rPr>
          <w:rFonts w:ascii="Times New Roman" w:hAnsi="Times New Roman" w:cs="Times New Roman"/>
          <w:kern w:val="1"/>
          <w:sz w:val="22"/>
          <w:szCs w:val="22"/>
        </w:rPr>
        <w:t xml:space="preserve"> employed by asceticism was to bring </w:t>
      </w:r>
      <w:r w:rsidRPr="00954897">
        <w:rPr>
          <w:rFonts w:ascii="Times New Roman" w:hAnsi="Times New Roman" w:cs="Times New Roman"/>
          <w:i/>
          <w:kern w:val="1"/>
          <w:sz w:val="22"/>
          <w:szCs w:val="22"/>
        </w:rPr>
        <w:t>order</w:t>
      </w:r>
      <w:r w:rsidRPr="00954897">
        <w:rPr>
          <w:rFonts w:ascii="Times New Roman" w:hAnsi="Times New Roman" w:cs="Times New Roman"/>
          <w:kern w:val="1"/>
          <w:sz w:val="22"/>
          <w:szCs w:val="22"/>
        </w:rPr>
        <w:t xml:space="preserve"> into the conduct of life of those who practiced it. All of these vital points are found equally clearly both in the rules of Catholic monasticism and in the principles of conduct of the Calvinists. It is to this methodical control of the whole man that both owe their tremendous world-conquering power.</w:t>
      </w:r>
      <w:r w:rsidRPr="00954897">
        <w:rPr>
          <w:rFonts w:ascii="Times New Roman" w:hAnsi="Times New Roman" w:cs="Times New Roman"/>
          <w:kern w:val="1"/>
          <w:sz w:val="22"/>
          <w:szCs w:val="22"/>
          <w:vertAlign w:val="superscript"/>
        </w:rPr>
        <w:footnoteReference w:id="31"/>
      </w:r>
    </w:p>
    <w:p w14:paraId="2351872B" w14:textId="403E59ED" w:rsidR="00AB364D" w:rsidRPr="00954897" w:rsidRDefault="00CA6CB8" w:rsidP="00FE5332">
      <w:pPr>
        <w:spacing w:line="480" w:lineRule="auto"/>
        <w:rPr>
          <w:rFonts w:ascii="Times New Roman" w:hAnsi="Times New Roman" w:cs="Times New Roman"/>
        </w:rPr>
      </w:pPr>
      <w:r w:rsidRPr="00954897">
        <w:rPr>
          <w:rFonts w:ascii="Times New Roman" w:hAnsi="Times New Roman" w:cs="Times New Roman"/>
        </w:rPr>
        <w:t xml:space="preserve">A truly rational life </w:t>
      </w:r>
      <w:r w:rsidR="00AB364D" w:rsidRPr="00954897">
        <w:rPr>
          <w:rFonts w:ascii="Times New Roman" w:hAnsi="Times New Roman" w:cs="Times New Roman"/>
        </w:rPr>
        <w:t>is</w:t>
      </w:r>
      <w:r w:rsidRPr="00954897">
        <w:rPr>
          <w:rFonts w:ascii="Times New Roman" w:hAnsi="Times New Roman" w:cs="Times New Roman"/>
        </w:rPr>
        <w:t xml:space="preserve"> a life in which all undertaken actions serve the ultimate value that animates a </w:t>
      </w:r>
      <w:r w:rsidR="00AB364D" w:rsidRPr="00954897">
        <w:rPr>
          <w:rFonts w:ascii="Times New Roman" w:hAnsi="Times New Roman" w:cs="Times New Roman"/>
        </w:rPr>
        <w:t xml:space="preserve">person’s life. Puritan man </w:t>
      </w:r>
      <w:r w:rsidRPr="00954897">
        <w:rPr>
          <w:rFonts w:ascii="Times New Roman" w:hAnsi="Times New Roman" w:cs="Times New Roman"/>
        </w:rPr>
        <w:t>exercise</w:t>
      </w:r>
      <w:r w:rsidR="00AB364D" w:rsidRPr="00954897">
        <w:rPr>
          <w:rFonts w:ascii="Times New Roman" w:hAnsi="Times New Roman" w:cs="Times New Roman"/>
        </w:rPr>
        <w:t>s and strengthens</w:t>
      </w:r>
      <w:r w:rsidRPr="00954897">
        <w:rPr>
          <w:rFonts w:ascii="Times New Roman" w:hAnsi="Times New Roman" w:cs="Times New Roman"/>
        </w:rPr>
        <w:t xml:space="preserve"> his will </w:t>
      </w:r>
      <w:r w:rsidR="007B7A4E" w:rsidRPr="00954897">
        <w:rPr>
          <w:rFonts w:ascii="Times New Roman" w:hAnsi="Times New Roman" w:cs="Times New Roman"/>
        </w:rPr>
        <w:t xml:space="preserve">until it is “iron-clad” and can resist the temptation of sin. </w:t>
      </w:r>
      <w:r w:rsidR="007B7A4E" w:rsidRPr="00954897">
        <w:rPr>
          <w:rFonts w:ascii="Times New Roman" w:hAnsi="Times New Roman" w:cs="Times New Roman"/>
          <w:kern w:val="1"/>
        </w:rPr>
        <w:t xml:space="preserve">The </w:t>
      </w:r>
      <w:r w:rsidR="007B7A4E" w:rsidRPr="00954897">
        <w:rPr>
          <w:rFonts w:ascii="Times New Roman" w:hAnsi="Times New Roman" w:cs="Times New Roman"/>
          <w:i/>
          <w:kern w:val="1"/>
        </w:rPr>
        <w:t>Berufsmensch</w:t>
      </w:r>
      <w:r w:rsidR="007B7A4E" w:rsidRPr="00954897">
        <w:rPr>
          <w:rFonts w:ascii="Times New Roman" w:hAnsi="Times New Roman" w:cs="Times New Roman"/>
          <w:kern w:val="1"/>
        </w:rPr>
        <w:t xml:space="preserve"> then, is the person who eradicates that part of himself that wishes to only serve the self and its powerful desire for instinctive pleasure and does not serve the greater purpose toward which he has oriented his life. The greatest threat to becoming a vocational man, a </w:t>
      </w:r>
      <w:r w:rsidR="007B7A4E" w:rsidRPr="00954897">
        <w:rPr>
          <w:rFonts w:ascii="Times New Roman" w:hAnsi="Times New Roman" w:cs="Times New Roman"/>
          <w:i/>
          <w:kern w:val="1"/>
        </w:rPr>
        <w:t xml:space="preserve">Berufsmensch, </w:t>
      </w:r>
      <w:r w:rsidR="007B7A4E" w:rsidRPr="00954897">
        <w:rPr>
          <w:rFonts w:ascii="Times New Roman" w:hAnsi="Times New Roman" w:cs="Times New Roman"/>
          <w:kern w:val="1"/>
        </w:rPr>
        <w:t xml:space="preserve">is, according to Weber, </w:t>
      </w:r>
      <w:r w:rsidR="00351C0E" w:rsidRPr="00954897">
        <w:rPr>
          <w:rFonts w:ascii="Times New Roman" w:hAnsi="Times New Roman" w:cs="Times New Roman"/>
          <w:kern w:val="1"/>
        </w:rPr>
        <w:t xml:space="preserve">this kind of self-serving, what he calls </w:t>
      </w:r>
      <w:r w:rsidR="007B7A4E" w:rsidRPr="00954897">
        <w:rPr>
          <w:rFonts w:ascii="Times New Roman" w:hAnsi="Times New Roman" w:cs="Times New Roman"/>
          <w:kern w:val="1"/>
        </w:rPr>
        <w:t xml:space="preserve">vanity. </w:t>
      </w:r>
      <w:r w:rsidR="008E2F47" w:rsidRPr="00954897">
        <w:rPr>
          <w:rFonts w:ascii="Times New Roman" w:hAnsi="Times New Roman" w:cs="Times New Roman"/>
        </w:rPr>
        <w:t xml:space="preserve"> </w:t>
      </w:r>
    </w:p>
    <w:p w14:paraId="7B002DD4" w14:textId="3BDCCE22" w:rsidR="00AB364D" w:rsidRDefault="008E2F47" w:rsidP="00FE5332">
      <w:pPr>
        <w:spacing w:line="480" w:lineRule="auto"/>
        <w:rPr>
          <w:rFonts w:ascii="Times New Roman" w:hAnsi="Times New Roman" w:cs="Times New Roman"/>
        </w:rPr>
      </w:pPr>
      <w:r w:rsidRPr="00954897">
        <w:rPr>
          <w:rFonts w:ascii="Times New Roman" w:hAnsi="Times New Roman" w:cs="Times New Roman"/>
        </w:rPr>
        <w:tab/>
        <w:t xml:space="preserve">For Weber, the moral life is something </w:t>
      </w:r>
      <w:r w:rsidR="007429B7" w:rsidRPr="00954897">
        <w:rPr>
          <w:rFonts w:ascii="Times New Roman" w:hAnsi="Times New Roman" w:cs="Times New Roman"/>
        </w:rPr>
        <w:t>that only</w:t>
      </w:r>
      <w:r w:rsidRPr="00954897">
        <w:rPr>
          <w:rFonts w:ascii="Times New Roman" w:hAnsi="Times New Roman" w:cs="Times New Roman"/>
        </w:rPr>
        <w:t xml:space="preserve"> a certain type of person can live. The person who can lead the moral life is one who can effectively employ three modes of cognition in the search for truth. Those modes, though he uses some variety of terms, are reason, passion and a sense of proportion. Though he names them this way, Weber makes clear that these are not perfectly discrete categories and that, in fact, they each implicate each other. </w:t>
      </w:r>
      <w:r w:rsidR="00954897">
        <w:rPr>
          <w:rFonts w:ascii="Times New Roman" w:hAnsi="Times New Roman" w:cs="Times New Roman"/>
        </w:rPr>
        <w:t>A full explication of these categories is outside the scope of this work, however, f</w:t>
      </w:r>
      <w:r w:rsidRPr="00954897">
        <w:rPr>
          <w:rFonts w:ascii="Times New Roman" w:hAnsi="Times New Roman" w:cs="Times New Roman"/>
        </w:rPr>
        <w:t xml:space="preserve">or our purposes it is important to note that when Weber speaks of reason in this context he does not have in mind the abstract rationality of the </w:t>
      </w:r>
      <w:r w:rsidRPr="00954897">
        <w:rPr>
          <w:rFonts w:ascii="Times New Roman" w:hAnsi="Times New Roman" w:cs="Times New Roman"/>
          <w:i/>
        </w:rPr>
        <w:t>philosophes.</w:t>
      </w:r>
      <w:r w:rsidRPr="00954897">
        <w:rPr>
          <w:rFonts w:ascii="Times New Roman" w:hAnsi="Times New Roman" w:cs="Times New Roman"/>
        </w:rPr>
        <w:t xml:space="preserve"> </w:t>
      </w:r>
      <w:r w:rsidR="007429B7" w:rsidRPr="00954897">
        <w:rPr>
          <w:rFonts w:ascii="Times New Roman" w:hAnsi="Times New Roman" w:cs="Times New Roman"/>
          <w:kern w:val="1"/>
        </w:rPr>
        <w:t xml:space="preserve">When politics is conducted only with the head it becomes a “frivolous intellectual game.” </w:t>
      </w:r>
      <w:r w:rsidR="000F6816">
        <w:rPr>
          <w:rFonts w:ascii="Times New Roman" w:hAnsi="Times New Roman" w:cs="Times New Roman"/>
          <w:kern w:val="1"/>
        </w:rPr>
        <w:t>This type of rationality Weber terms intellectualism and he considers it to be one of the gravest dangers to truth. Real knowledge</w:t>
      </w:r>
      <w:r w:rsidR="007429B7" w:rsidRPr="00954897">
        <w:rPr>
          <w:rFonts w:ascii="Times New Roman" w:hAnsi="Times New Roman" w:cs="Times New Roman"/>
          <w:kern w:val="1"/>
        </w:rPr>
        <w:t xml:space="preserve"> must be “born of and nourished by” passion in order to be “genuinely human action” and thus have meaning. </w:t>
      </w:r>
      <w:r w:rsidR="007429B7" w:rsidRPr="00954897">
        <w:rPr>
          <w:rFonts w:ascii="Times New Roman" w:hAnsi="Times New Roman" w:cs="Times New Roman"/>
        </w:rPr>
        <w:t>To live</w:t>
      </w:r>
      <w:r w:rsidR="000F6816">
        <w:rPr>
          <w:rFonts w:ascii="Times New Roman" w:hAnsi="Times New Roman" w:cs="Times New Roman"/>
        </w:rPr>
        <w:t xml:space="preserve"> truly</w:t>
      </w:r>
      <w:r w:rsidR="007429B7" w:rsidRPr="00954897">
        <w:rPr>
          <w:rFonts w:ascii="Times New Roman" w:hAnsi="Times New Roman" w:cs="Times New Roman"/>
        </w:rPr>
        <w:t xml:space="preserve"> rationally</w:t>
      </w:r>
      <w:r w:rsidR="000F6816">
        <w:rPr>
          <w:rFonts w:ascii="Times New Roman" w:hAnsi="Times New Roman" w:cs="Times New Roman"/>
        </w:rPr>
        <w:t>, and not merely by “intellectualism”</w:t>
      </w:r>
      <w:r w:rsidR="007429B7" w:rsidRPr="00954897">
        <w:rPr>
          <w:rFonts w:ascii="Times New Roman" w:hAnsi="Times New Roman" w:cs="Times New Roman"/>
        </w:rPr>
        <w:t xml:space="preserve">, according to Weber, </w:t>
      </w:r>
      <w:r w:rsidR="00AB364D" w:rsidRPr="00954897">
        <w:rPr>
          <w:rFonts w:ascii="Times New Roman" w:hAnsi="Times New Roman" w:cs="Times New Roman"/>
        </w:rPr>
        <w:t>is not to live by abstract mathematical precepts that are ahistorical. The meaning of the rational for Weber is that which is grounded in the historically possible and undertaken in the systematic pursuit of ultimate values. Such comportment is only possible by passionate commitment to an ultimate value, a cause greater than oneself. In turn this is only possible thr</w:t>
      </w:r>
      <w:r w:rsidR="004C2273" w:rsidRPr="00954897">
        <w:rPr>
          <w:rFonts w:ascii="Times New Roman" w:hAnsi="Times New Roman" w:cs="Times New Roman"/>
        </w:rPr>
        <w:t xml:space="preserve">ough the eradication of vanity, which is only possible through an incredibly strong will oriented to a cause. </w:t>
      </w:r>
    </w:p>
    <w:p w14:paraId="0FF3CDB7" w14:textId="684E5C34" w:rsidR="004F6A4C" w:rsidRDefault="000807B6" w:rsidP="00FE5332">
      <w:pPr>
        <w:spacing w:line="480" w:lineRule="auto"/>
        <w:rPr>
          <w:rFonts w:ascii="Times New Roman" w:hAnsi="Times New Roman" w:cs="Times New Roman"/>
        </w:rPr>
      </w:pPr>
      <w:r>
        <w:rPr>
          <w:rFonts w:ascii="Times New Roman" w:hAnsi="Times New Roman" w:cs="Times New Roman"/>
        </w:rPr>
        <w:tab/>
        <w:t xml:space="preserve">For Weber then, the facts-values distinction is an important tool for limiting science to the sphere of activity for which it is suited. However, </w:t>
      </w:r>
      <w:r w:rsidR="004F6A4C">
        <w:rPr>
          <w:rFonts w:ascii="Times New Roman" w:hAnsi="Times New Roman" w:cs="Times New Roman"/>
        </w:rPr>
        <w:t xml:space="preserve">this limit to science does not mean that </w:t>
      </w:r>
      <w:r>
        <w:rPr>
          <w:rFonts w:ascii="Times New Roman" w:hAnsi="Times New Roman" w:cs="Times New Roman"/>
        </w:rPr>
        <w:t>the moral work of determining which life is a life worth living is beyond the re</w:t>
      </w:r>
      <w:r w:rsidR="00C218BF">
        <w:rPr>
          <w:rFonts w:ascii="Times New Roman" w:hAnsi="Times New Roman" w:cs="Times New Roman"/>
        </w:rPr>
        <w:t xml:space="preserve">alm of the possible. Such work in the modern world </w:t>
      </w:r>
      <w:r>
        <w:rPr>
          <w:rFonts w:ascii="Times New Roman" w:hAnsi="Times New Roman" w:cs="Times New Roman"/>
        </w:rPr>
        <w:t>depends upon a well-formed character</w:t>
      </w:r>
      <w:r w:rsidR="00C218BF">
        <w:rPr>
          <w:rFonts w:ascii="Times New Roman" w:hAnsi="Times New Roman" w:cs="Times New Roman"/>
        </w:rPr>
        <w:t xml:space="preserve"> on the model of Puritan man. Because this prototypical human has learned to strengthen his will to the point of almost absolute self-control he unlocks the calculus of historical reasoning that was heretofore shrouded in </w:t>
      </w:r>
      <w:r w:rsidR="009F4CF0">
        <w:rPr>
          <w:rFonts w:ascii="Times New Roman" w:hAnsi="Times New Roman" w:cs="Times New Roman"/>
        </w:rPr>
        <w:t>the enchanted world. This is</w:t>
      </w:r>
      <w:r w:rsidR="004F6A4C">
        <w:rPr>
          <w:rFonts w:ascii="Times New Roman" w:hAnsi="Times New Roman" w:cs="Times New Roman"/>
        </w:rPr>
        <w:t xml:space="preserve"> what differentiates modern man:</w:t>
      </w:r>
      <w:r w:rsidR="009F4CF0">
        <w:rPr>
          <w:rFonts w:ascii="Times New Roman" w:hAnsi="Times New Roman" w:cs="Times New Roman"/>
        </w:rPr>
        <w:t xml:space="preserve"> </w:t>
      </w:r>
      <w:r w:rsidR="004F6A4C">
        <w:rPr>
          <w:rFonts w:ascii="Times New Roman" w:hAnsi="Times New Roman" w:cs="Times New Roman"/>
        </w:rPr>
        <w:t xml:space="preserve">it </w:t>
      </w:r>
      <w:r w:rsidR="009F4CF0">
        <w:rPr>
          <w:rFonts w:ascii="Times New Roman" w:hAnsi="Times New Roman" w:cs="Times New Roman"/>
        </w:rPr>
        <w:t xml:space="preserve">is his access to historical and philosophical reason with which </w:t>
      </w:r>
      <w:r w:rsidR="005F10F4">
        <w:rPr>
          <w:rFonts w:ascii="Times New Roman" w:hAnsi="Times New Roman" w:cs="Times New Roman"/>
        </w:rPr>
        <w:t xml:space="preserve">he is able </w:t>
      </w:r>
      <w:r w:rsidR="009F4CF0">
        <w:rPr>
          <w:rFonts w:ascii="Times New Roman" w:hAnsi="Times New Roman" w:cs="Times New Roman"/>
        </w:rPr>
        <w:t xml:space="preserve">to organize his life in a meaningful way independent of outside authority. </w:t>
      </w:r>
      <w:r w:rsidR="004F6A4C">
        <w:rPr>
          <w:rFonts w:ascii="Times New Roman" w:hAnsi="Times New Roman" w:cs="Times New Roman"/>
        </w:rPr>
        <w:t xml:space="preserve">And it is this man who is able to rationalize his life and thus to instantiate the good, moral life. </w:t>
      </w:r>
    </w:p>
    <w:p w14:paraId="0F1BE274" w14:textId="3E583A73" w:rsidR="000807B6" w:rsidRDefault="004F6A4C" w:rsidP="00FE5332">
      <w:pPr>
        <w:spacing w:line="480" w:lineRule="auto"/>
        <w:rPr>
          <w:rFonts w:ascii="Times New Roman" w:hAnsi="Times New Roman" w:cs="Times New Roman"/>
        </w:rPr>
      </w:pPr>
      <w:r>
        <w:rPr>
          <w:rFonts w:ascii="Times New Roman" w:hAnsi="Times New Roman" w:cs="Times New Roman"/>
        </w:rPr>
        <w:tab/>
        <w:t>Some have criticized Weber’s moral theory as mere formalism. His view of the moral life dependent as it is upon conformity to historical reasoning has been charged with being meaninglessly broad. These types of criticisms come from those who would wish for exactly what Weber says is impossible. They want either to themselves be granted the power, or else for some outer source, to determine with with final authority which is the right life. That is going too far. It is enough, writes Weber, to know that any ultimate value that is not rooted in a strengthening of will against hedonistic impulses, any value that serves the self</w:t>
      </w:r>
      <w:r w:rsidR="00D94807">
        <w:rPr>
          <w:rFonts w:ascii="Times New Roman" w:hAnsi="Times New Roman" w:cs="Times New Roman"/>
        </w:rPr>
        <w:t xml:space="preserve">, is disqualified from moral truth. Weber’s moral vision is deceptively rigorous. Through his famous theory of the two ethics he makes clear that any ultimate value rooted in utopian impossibility is, in fact, a vehicle of self-aggrandizement and must be disqualified on this basis. </w:t>
      </w:r>
      <w:r w:rsidR="000807B6">
        <w:rPr>
          <w:rFonts w:ascii="Times New Roman" w:hAnsi="Times New Roman" w:cs="Times New Roman"/>
        </w:rPr>
        <w:t>It is the disciplining of one’s expectations of ultimate values to reality</w:t>
      </w:r>
      <w:r w:rsidR="00D94807">
        <w:rPr>
          <w:rFonts w:ascii="Times New Roman" w:hAnsi="Times New Roman" w:cs="Times New Roman"/>
        </w:rPr>
        <w:t>, which is possible only with a honed ability to reason historically,</w:t>
      </w:r>
      <w:r w:rsidR="000807B6">
        <w:rPr>
          <w:rFonts w:ascii="Times New Roman" w:hAnsi="Times New Roman" w:cs="Times New Roman"/>
        </w:rPr>
        <w:t xml:space="preserve"> that creates the parameters of pluralism that nevertheless </w:t>
      </w:r>
      <w:r w:rsidR="00D94807">
        <w:rPr>
          <w:rFonts w:ascii="Times New Roman" w:hAnsi="Times New Roman" w:cs="Times New Roman"/>
        </w:rPr>
        <w:t>exclude</w:t>
      </w:r>
      <w:r w:rsidR="000807B6">
        <w:rPr>
          <w:rFonts w:ascii="Times New Roman" w:hAnsi="Times New Roman" w:cs="Times New Roman"/>
        </w:rPr>
        <w:t xml:space="preserve"> the immoral from its ranks. </w:t>
      </w:r>
    </w:p>
    <w:p w14:paraId="4F2BAF0D" w14:textId="59CBF893" w:rsidR="006F0E34" w:rsidRPr="00954897" w:rsidRDefault="00D94807" w:rsidP="00FE5332">
      <w:pPr>
        <w:spacing w:line="480" w:lineRule="auto"/>
        <w:rPr>
          <w:rFonts w:ascii="Times New Roman" w:hAnsi="Times New Roman" w:cs="Times New Roman"/>
        </w:rPr>
      </w:pPr>
      <w:r>
        <w:rPr>
          <w:rFonts w:ascii="Times New Roman" w:hAnsi="Times New Roman" w:cs="Times New Roman"/>
        </w:rPr>
        <w:tab/>
        <w:t xml:space="preserve">Enlightenment faith in abstract reason will </w:t>
      </w:r>
      <w:r w:rsidR="002A7C6A">
        <w:rPr>
          <w:rFonts w:ascii="Times New Roman" w:hAnsi="Times New Roman" w:cs="Times New Roman"/>
        </w:rPr>
        <w:t>never</w:t>
      </w:r>
      <w:r>
        <w:rPr>
          <w:rFonts w:ascii="Times New Roman" w:hAnsi="Times New Roman" w:cs="Times New Roman"/>
        </w:rPr>
        <w:t xml:space="preserve"> create </w:t>
      </w:r>
      <w:r w:rsidR="002A7C6A">
        <w:rPr>
          <w:rFonts w:ascii="Times New Roman" w:hAnsi="Times New Roman" w:cs="Times New Roman"/>
        </w:rPr>
        <w:t>the perfectly rational world it dreams of. It does not produce “</w:t>
      </w:r>
      <w:r w:rsidR="002A7C6A" w:rsidRPr="00672865">
        <w:rPr>
          <w:rFonts w:ascii="Times New Roman" w:hAnsi="Times New Roman" w:cs="Times New Roman"/>
        </w:rPr>
        <w:t>the ‘summer’s front’</w:t>
      </w:r>
      <w:r w:rsidR="002A7C6A">
        <w:rPr>
          <w:rFonts w:ascii="Times New Roman" w:hAnsi="Times New Roman" w:cs="Times New Roman"/>
        </w:rPr>
        <w:t>” but rather</w:t>
      </w:r>
      <w:r w:rsidR="002A7C6A" w:rsidRPr="00672865">
        <w:rPr>
          <w:rFonts w:ascii="Times New Roman" w:hAnsi="Times New Roman" w:cs="Times New Roman"/>
        </w:rPr>
        <w:t xml:space="preserve"> </w:t>
      </w:r>
      <w:r w:rsidR="002A7C6A">
        <w:rPr>
          <w:rFonts w:ascii="Times New Roman" w:hAnsi="Times New Roman" w:cs="Times New Roman"/>
        </w:rPr>
        <w:t>“</w:t>
      </w:r>
      <w:r w:rsidR="002A7C6A" w:rsidRPr="00672865">
        <w:rPr>
          <w:rFonts w:ascii="Times New Roman" w:hAnsi="Times New Roman" w:cs="Times New Roman"/>
        </w:rPr>
        <w:t>a polar night of icy da</w:t>
      </w:r>
      <w:r w:rsidR="002A7C6A">
        <w:rPr>
          <w:rFonts w:ascii="Times New Roman" w:hAnsi="Times New Roman" w:cs="Times New Roman"/>
        </w:rPr>
        <w:t>rkness and harshness,”</w:t>
      </w:r>
      <w:r w:rsidR="002A7C6A">
        <w:rPr>
          <w:rStyle w:val="FootnoteReference"/>
          <w:rFonts w:ascii="Times New Roman" w:hAnsi="Times New Roman" w:cs="Times New Roman"/>
        </w:rPr>
        <w:footnoteReference w:id="32"/>
      </w:r>
      <w:r w:rsidR="002A7C6A">
        <w:rPr>
          <w:rFonts w:ascii="Times New Roman" w:hAnsi="Times New Roman" w:cs="Times New Roman"/>
        </w:rPr>
        <w:t xml:space="preserve"> cautions Weber</w:t>
      </w:r>
      <w:r w:rsidR="002A7C6A">
        <w:rPr>
          <w:rFonts w:ascii="Times New Roman" w:hAnsi="Times New Roman" w:cs="Times New Roman"/>
          <w:i/>
        </w:rPr>
        <w:t>.</w:t>
      </w:r>
      <w:r w:rsidR="002A7C6A">
        <w:rPr>
          <w:rFonts w:ascii="Times New Roman" w:hAnsi="Times New Roman" w:cs="Times New Roman"/>
        </w:rPr>
        <w:t xml:space="preserve"> If we are to avoid a descent into the horrors that the twentieth century provided as sufficient proof of the truth of Weber’s warning it can only be done by commitment to seeing the world with all of its complexities, tensions and ambiguities and attempting to make sense of it and to fulfill the human need of ordering it empirically through the use of historical reason. </w:t>
      </w:r>
    </w:p>
    <w:sectPr w:rsidR="006F0E34" w:rsidRPr="00954897" w:rsidSect="00D60828">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1925A" w14:textId="77777777" w:rsidR="002A7C6A" w:rsidRDefault="002A7C6A" w:rsidP="00C90179">
      <w:r>
        <w:separator/>
      </w:r>
    </w:p>
  </w:endnote>
  <w:endnote w:type="continuationSeparator" w:id="0">
    <w:p w14:paraId="2D13AEC9" w14:textId="77777777" w:rsidR="002A7C6A" w:rsidRDefault="002A7C6A" w:rsidP="00C90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5AD2D" w14:textId="77777777" w:rsidR="002A7C6A" w:rsidRDefault="002A7C6A" w:rsidP="008703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E15517" w14:textId="77777777" w:rsidR="002A7C6A" w:rsidRDefault="002A7C6A" w:rsidP="008703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1BE8F" w14:textId="77777777" w:rsidR="002A7C6A" w:rsidRDefault="002A7C6A" w:rsidP="008703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60D3">
      <w:rPr>
        <w:rStyle w:val="PageNumber"/>
        <w:noProof/>
      </w:rPr>
      <w:t>1</w:t>
    </w:r>
    <w:r>
      <w:rPr>
        <w:rStyle w:val="PageNumber"/>
      </w:rPr>
      <w:fldChar w:fldCharType="end"/>
    </w:r>
  </w:p>
  <w:p w14:paraId="2CC875A7" w14:textId="77777777" w:rsidR="002A7C6A" w:rsidRDefault="002A7C6A" w:rsidP="008703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E00E8" w14:textId="77777777" w:rsidR="002A7C6A" w:rsidRDefault="002A7C6A" w:rsidP="00C90179">
      <w:r>
        <w:separator/>
      </w:r>
    </w:p>
  </w:footnote>
  <w:footnote w:type="continuationSeparator" w:id="0">
    <w:p w14:paraId="7D6CAC31" w14:textId="77777777" w:rsidR="002A7C6A" w:rsidRDefault="002A7C6A" w:rsidP="00C90179">
      <w:r>
        <w:continuationSeparator/>
      </w:r>
    </w:p>
  </w:footnote>
  <w:footnote w:id="1">
    <w:p w14:paraId="1137A650" w14:textId="1D490FEC" w:rsidR="002A7C6A" w:rsidRPr="002A7C6A" w:rsidRDefault="002A7C6A" w:rsidP="00B54449">
      <w:pPr>
        <w:pStyle w:val="FootnoteText"/>
        <w:rPr>
          <w:rFonts w:ascii="Times New Roman" w:hAnsi="Times New Roman" w:cs="Times New Roman"/>
          <w:i/>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For one succinct description of this history see the Introduction in Sam Whimster’s </w:t>
      </w:r>
      <w:r w:rsidRPr="002A7C6A">
        <w:rPr>
          <w:rFonts w:ascii="Times New Roman" w:hAnsi="Times New Roman" w:cs="Times New Roman"/>
          <w:i/>
          <w:sz w:val="20"/>
          <w:szCs w:val="20"/>
        </w:rPr>
        <w:t>Max Weber Rationality and Modernity</w:t>
      </w:r>
    </w:p>
  </w:footnote>
  <w:footnote w:id="2">
    <w:p w14:paraId="1EF3F71F" w14:textId="7A8D440E" w:rsidR="002A7C6A" w:rsidRPr="002A7C6A" w:rsidRDefault="002A7C6A" w:rsidP="0039476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Max Weber</w:t>
      </w:r>
      <w:r>
        <w:rPr>
          <w:rFonts w:ascii="Times New Roman" w:hAnsi="Times New Roman" w:cs="Times New Roman"/>
          <w:sz w:val="20"/>
          <w:szCs w:val="20"/>
        </w:rPr>
        <w:t>,</w:t>
      </w:r>
      <w:r w:rsidRPr="002A7C6A">
        <w:rPr>
          <w:rFonts w:ascii="Times New Roman" w:hAnsi="Times New Roman" w:cs="Times New Roman"/>
          <w:sz w:val="20"/>
          <w:szCs w:val="20"/>
        </w:rPr>
        <w:t xml:space="preserve"> “Objectivity” in </w:t>
      </w:r>
      <w:r w:rsidRPr="002A7C6A">
        <w:rPr>
          <w:rFonts w:ascii="Times New Roman" w:hAnsi="Times New Roman" w:cs="Times New Roman"/>
          <w:i/>
          <w:sz w:val="20"/>
          <w:szCs w:val="20"/>
        </w:rPr>
        <w:t xml:space="preserve">Max Weber: Collected Methodological Writings </w:t>
      </w:r>
      <w:r w:rsidRPr="002A7C6A">
        <w:rPr>
          <w:rFonts w:ascii="Times New Roman" w:hAnsi="Times New Roman" w:cs="Times New Roman"/>
          <w:sz w:val="20"/>
          <w:szCs w:val="20"/>
        </w:rPr>
        <w:t>Eds Hans Henrik Bruun and Sam Whimster, Trans by Hans Henrik Bruun (London: Routledge, 2012) 121</w:t>
      </w:r>
    </w:p>
  </w:footnote>
  <w:footnote w:id="3">
    <w:p w14:paraId="085CF63F" w14:textId="00989F21" w:rsidR="002A7C6A" w:rsidRPr="002A7C6A" w:rsidRDefault="002A7C6A">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In different writings he uses different names for the third category, including “the moral, ” and “our conscience” while the first two seemed more or less fixed. </w:t>
      </w:r>
    </w:p>
  </w:footnote>
  <w:footnote w:id="4">
    <w:p w14:paraId="6164AE53" w14:textId="14E64019" w:rsidR="002A7C6A" w:rsidRPr="002A7C6A" w:rsidRDefault="002A7C6A">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“Science as Vocation” in </w:t>
      </w:r>
      <w:r w:rsidRPr="002A7C6A">
        <w:rPr>
          <w:rFonts w:ascii="Times New Roman" w:hAnsi="Times New Roman" w:cs="Times New Roman"/>
          <w:i/>
          <w:sz w:val="20"/>
          <w:szCs w:val="20"/>
        </w:rPr>
        <w:t>The Vocation Lectures 27</w:t>
      </w:r>
    </w:p>
  </w:footnote>
  <w:footnote w:id="5">
    <w:p w14:paraId="105C329C" w14:textId="77777777" w:rsidR="002A7C6A" w:rsidRPr="002A7C6A" w:rsidRDefault="002A7C6A" w:rsidP="009D6BB0">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Max Weber, “Science as a profession and vocation” in </w:t>
      </w:r>
      <w:r w:rsidRPr="002A7C6A">
        <w:rPr>
          <w:rFonts w:ascii="Times New Roman" w:hAnsi="Times New Roman" w:cs="Times New Roman"/>
          <w:i/>
          <w:sz w:val="20"/>
          <w:szCs w:val="20"/>
        </w:rPr>
        <w:t xml:space="preserve">Max Weber: Collected Methodological Writings </w:t>
      </w:r>
      <w:r w:rsidRPr="002A7C6A">
        <w:rPr>
          <w:rFonts w:ascii="Times New Roman" w:hAnsi="Times New Roman" w:cs="Times New Roman"/>
          <w:sz w:val="20"/>
          <w:szCs w:val="20"/>
        </w:rPr>
        <w:t>Eds Hans Henrik Bruun and Sam Whimster, Trans by Hans Henrik Bruun (London: Routledge, 2012) 343</w:t>
      </w:r>
    </w:p>
  </w:footnote>
  <w:footnote w:id="6">
    <w:p w14:paraId="3C0E560D" w14:textId="77777777" w:rsidR="002A7C6A" w:rsidRPr="002A7C6A" w:rsidRDefault="002A7C6A" w:rsidP="009D6BB0">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Ibid 344 </w:t>
      </w:r>
    </w:p>
  </w:footnote>
  <w:footnote w:id="7">
    <w:p w14:paraId="06FD59D6" w14:textId="602DE2FE" w:rsidR="002A7C6A" w:rsidRPr="002A7C6A" w:rsidRDefault="002A7C6A">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Throughout this essay the term “science” will be used in the German sense of </w:t>
      </w:r>
      <w:r w:rsidRPr="002A7C6A">
        <w:rPr>
          <w:rFonts w:ascii="Times New Roman" w:hAnsi="Times New Roman" w:cs="Times New Roman"/>
          <w:i/>
          <w:sz w:val="20"/>
          <w:szCs w:val="20"/>
        </w:rPr>
        <w:t xml:space="preserve">Wissenschaft. </w:t>
      </w:r>
      <w:r w:rsidRPr="002A7C6A">
        <w:rPr>
          <w:rFonts w:ascii="Times New Roman" w:hAnsi="Times New Roman" w:cs="Times New Roman"/>
          <w:sz w:val="20"/>
          <w:szCs w:val="20"/>
        </w:rPr>
        <w:t>That is to say, science will mean any systematic, rigorous, scholarly investigation of a subject, but it in the natural sciences, social sciences or humane sciences.</w:t>
      </w:r>
    </w:p>
  </w:footnote>
  <w:footnote w:id="8">
    <w:p w14:paraId="406C1306" w14:textId="5C787985" w:rsidR="002A7C6A" w:rsidRPr="002A7C6A" w:rsidRDefault="002A7C6A" w:rsidP="00C90179">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Max Weber “The ‘</w:t>
      </w:r>
      <w:r w:rsidRPr="002A7C6A">
        <w:rPr>
          <w:rFonts w:ascii="Times New Roman" w:hAnsi="Times New Roman" w:cs="Times New Roman"/>
          <w:i/>
          <w:sz w:val="20"/>
          <w:szCs w:val="20"/>
        </w:rPr>
        <w:t xml:space="preserve">Objectivity’ </w:t>
      </w:r>
      <w:r w:rsidRPr="002A7C6A">
        <w:rPr>
          <w:rFonts w:ascii="Times New Roman" w:hAnsi="Times New Roman" w:cs="Times New Roman"/>
          <w:sz w:val="20"/>
          <w:szCs w:val="20"/>
        </w:rPr>
        <w:t>of</w:t>
      </w:r>
      <w:r w:rsidRPr="002A7C6A">
        <w:rPr>
          <w:rFonts w:ascii="Times New Roman" w:hAnsi="Times New Roman" w:cs="Times New Roman"/>
          <w:i/>
          <w:sz w:val="20"/>
          <w:szCs w:val="20"/>
        </w:rPr>
        <w:t xml:space="preserve"> </w:t>
      </w:r>
      <w:r w:rsidRPr="002A7C6A">
        <w:rPr>
          <w:rFonts w:ascii="Times New Roman" w:hAnsi="Times New Roman" w:cs="Times New Roman"/>
          <w:sz w:val="20"/>
          <w:szCs w:val="20"/>
        </w:rPr>
        <w:t xml:space="preserve">Knowledge in Social Science and Social Policy” in </w:t>
      </w:r>
      <w:r w:rsidRPr="002A7C6A">
        <w:rPr>
          <w:rFonts w:ascii="Times New Roman" w:hAnsi="Times New Roman" w:cs="Times New Roman"/>
          <w:i/>
          <w:sz w:val="20"/>
          <w:szCs w:val="20"/>
        </w:rPr>
        <w:t>Max Weber: Collected Methodological Writings</w:t>
      </w:r>
      <w:r w:rsidRPr="002A7C6A">
        <w:rPr>
          <w:rFonts w:ascii="Times New Roman" w:hAnsi="Times New Roman" w:cs="Times New Roman"/>
          <w:sz w:val="20"/>
          <w:szCs w:val="20"/>
        </w:rPr>
        <w:t xml:space="preserve"> ed. Hans Henrik Bruun and Sam Whimster (London: Routledge, 2011) 114</w:t>
      </w:r>
      <w:ins w:id="1" w:author="Claes Ryn" w:date="2020-03-20T08:34:00Z">
        <w:r w:rsidRPr="002A7C6A">
          <w:rPr>
            <w:rFonts w:ascii="Times New Roman" w:hAnsi="Times New Roman" w:cs="Times New Roman"/>
            <w:sz w:val="20"/>
            <w:szCs w:val="20"/>
          </w:rPr>
          <w:t>;</w:t>
        </w:r>
      </w:ins>
      <w:r w:rsidRPr="002A7C6A">
        <w:rPr>
          <w:rFonts w:ascii="Times New Roman" w:hAnsi="Times New Roman" w:cs="Times New Roman"/>
          <w:sz w:val="20"/>
          <w:szCs w:val="20"/>
        </w:rPr>
        <w:t xml:space="preserve"> hereafter “</w:t>
      </w:r>
      <w:r w:rsidRPr="002A7C6A">
        <w:rPr>
          <w:rFonts w:ascii="Times New Roman" w:hAnsi="Times New Roman" w:cs="Times New Roman"/>
          <w:i/>
          <w:sz w:val="20"/>
          <w:szCs w:val="20"/>
        </w:rPr>
        <w:t>Objectivity”</w:t>
      </w:r>
      <w:r w:rsidRPr="002A7C6A">
        <w:rPr>
          <w:rFonts w:ascii="Times New Roman" w:hAnsi="Times New Roman" w:cs="Times New Roman"/>
          <w:sz w:val="20"/>
          <w:szCs w:val="20"/>
        </w:rPr>
        <w:t xml:space="preserve"> And again: “</w:t>
      </w:r>
      <w:r w:rsidRPr="002A7C6A">
        <w:rPr>
          <w:rFonts w:ascii="Times New Roman" w:hAnsi="Times New Roman" w:cs="Times New Roman"/>
          <w:kern w:val="1"/>
          <w:sz w:val="20"/>
          <w:szCs w:val="20"/>
        </w:rPr>
        <w:t xml:space="preserve">The immeasurable stream of events flows unendingly towards eternity. The cultural problems that move humankind constantly assume new forms and colourings; within that ever-infinite stream of individual events.” </w:t>
      </w:r>
      <w:r w:rsidRPr="002A7C6A">
        <w:rPr>
          <w:rFonts w:ascii="Times New Roman" w:hAnsi="Times New Roman" w:cs="Times New Roman"/>
          <w:sz w:val="20"/>
          <w:szCs w:val="20"/>
        </w:rPr>
        <w:t>Objectivity 121</w:t>
      </w:r>
    </w:p>
  </w:footnote>
  <w:footnote w:id="9">
    <w:p w14:paraId="0D22B46F" w14:textId="77777777" w:rsidR="002A7C6A" w:rsidRPr="002A7C6A" w:rsidRDefault="002A7C6A">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Objectivity 117</w:t>
      </w:r>
    </w:p>
  </w:footnote>
  <w:footnote w:id="10">
    <w:p w14:paraId="51383F88" w14:textId="78699F3B" w:rsidR="002A7C6A" w:rsidRPr="002A7C6A" w:rsidRDefault="002A7C6A"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Objectivity 102</w:t>
      </w:r>
    </w:p>
  </w:footnote>
  <w:footnote w:id="11">
    <w:p w14:paraId="75EA2117" w14:textId="77777777" w:rsidR="002A7C6A" w:rsidRPr="002A7C6A" w:rsidRDefault="002A7C6A"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 102</w:t>
      </w:r>
    </w:p>
  </w:footnote>
  <w:footnote w:id="12">
    <w:p w14:paraId="320463A5" w14:textId="77777777" w:rsidR="002A7C6A" w:rsidRPr="002A7C6A" w:rsidRDefault="002A7C6A"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 102</w:t>
      </w:r>
    </w:p>
  </w:footnote>
  <w:footnote w:id="13">
    <w:p w14:paraId="6D6F872E" w14:textId="77777777" w:rsidR="002A7C6A" w:rsidRPr="002A7C6A" w:rsidRDefault="002A7C6A"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 102</w:t>
      </w:r>
    </w:p>
  </w:footnote>
  <w:footnote w:id="14">
    <w:p w14:paraId="6AA1F289" w14:textId="77777777" w:rsidR="002A7C6A" w:rsidRPr="002A7C6A" w:rsidRDefault="002A7C6A"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 102</w:t>
      </w:r>
    </w:p>
  </w:footnote>
  <w:footnote w:id="15">
    <w:p w14:paraId="4255E784" w14:textId="3DB2A5FA" w:rsidR="002A7C6A" w:rsidRPr="002A7C6A" w:rsidRDefault="002A7C6A"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Max Weber </w:t>
      </w:r>
      <w:r w:rsidRPr="00CA1C43">
        <w:rPr>
          <w:rFonts w:ascii="Times New Roman" w:hAnsi="Times New Roman" w:cs="Times New Roman"/>
          <w:sz w:val="22"/>
          <w:szCs w:val="22"/>
        </w:rPr>
        <w:t>“The Meaning of “Value Freedom” in the Sociological and Economic Sciences.”</w:t>
      </w:r>
      <w:r w:rsidRPr="002A7C6A">
        <w:rPr>
          <w:rFonts w:ascii="Times New Roman" w:hAnsi="Times New Roman" w:cs="Times New Roman"/>
          <w:sz w:val="20"/>
          <w:szCs w:val="20"/>
        </w:rPr>
        <w:t xml:space="preserve"> in </w:t>
      </w:r>
      <w:r w:rsidRPr="002A7C6A">
        <w:rPr>
          <w:rFonts w:ascii="Times New Roman" w:hAnsi="Times New Roman" w:cs="Times New Roman"/>
          <w:i/>
          <w:sz w:val="20"/>
          <w:szCs w:val="20"/>
        </w:rPr>
        <w:t>Max Weber: Collected Methodological Writings</w:t>
      </w:r>
      <w:r w:rsidRPr="002A7C6A">
        <w:rPr>
          <w:rFonts w:ascii="Times New Roman" w:hAnsi="Times New Roman" w:cs="Times New Roman"/>
          <w:sz w:val="20"/>
          <w:szCs w:val="20"/>
        </w:rPr>
        <w:t xml:space="preserve"> ed. Hans Henrik Bruun and Sam Whimster (London: Routledge, 2011) 315</w:t>
      </w:r>
      <w:r>
        <w:rPr>
          <w:rFonts w:ascii="Times New Roman" w:hAnsi="Times New Roman" w:cs="Times New Roman"/>
          <w:sz w:val="20"/>
          <w:szCs w:val="20"/>
        </w:rPr>
        <w:t xml:space="preserve"> </w:t>
      </w:r>
    </w:p>
  </w:footnote>
  <w:footnote w:id="16">
    <w:p w14:paraId="749F860C" w14:textId="77777777" w:rsidR="002A7C6A" w:rsidRPr="002A7C6A" w:rsidRDefault="002A7C6A"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Objectivity 104</w:t>
      </w:r>
    </w:p>
  </w:footnote>
  <w:footnote w:id="17">
    <w:p w14:paraId="26E6650F" w14:textId="77777777" w:rsidR="002A7C6A" w:rsidRPr="002A7C6A" w:rsidRDefault="002A7C6A"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“We have to realize that the advance of empirical knowledge can never produce “world views”, and that consequently, the most lofty ideals, those that move us most profoundly, will forever only be realized in a struggle against other ideals, [ideals] that are just as holy for others as ours are for us.” Objectivity 105  </w:t>
      </w:r>
    </w:p>
  </w:footnote>
  <w:footnote w:id="18">
    <w:p w14:paraId="6FBFBD19" w14:textId="77777777" w:rsidR="002A7C6A" w:rsidRPr="002A7C6A" w:rsidRDefault="002A7C6A" w:rsidP="0004720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Objectivity 104</w:t>
      </w:r>
    </w:p>
  </w:footnote>
  <w:footnote w:id="19">
    <w:p w14:paraId="7680A225" w14:textId="77777777" w:rsidR="002A7C6A" w:rsidRPr="002A7C6A" w:rsidRDefault="002A7C6A" w:rsidP="00F82DAB">
      <w:pPr>
        <w:rPr>
          <w:rFonts w:ascii="Times New Roman" w:eastAsia="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w:t>
      </w:r>
      <w:r w:rsidRPr="002A7C6A">
        <w:rPr>
          <w:rFonts w:ascii="Times New Roman" w:eastAsia="Times New Roman" w:hAnsi="Times New Roman" w:cs="Times New Roman"/>
          <w:sz w:val="20"/>
          <w:szCs w:val="20"/>
        </w:rPr>
        <w:t xml:space="preserve">Weber emphasizes that it is specifically the sciences that traffic in and are limited to that knowledge, which is not the whole of knowledge, that can be ascertained strictly through reason. However, Weber makes clear that even in this limited sphere reason is not to be understood as merely abstract. According to Weber, the purpose of the sciences is to create, as far as is possible, an intellectual ordering of reality. To attain such an ordering the scientist must ascertain what is and how it came to be. This is done primarily through causal imputation and ideal typical construction. </w:t>
      </w:r>
    </w:p>
    <w:p w14:paraId="7F22B303" w14:textId="0E6E671C" w:rsidR="002A7C6A" w:rsidRPr="002A7C6A" w:rsidRDefault="002A7C6A" w:rsidP="002A7C6A">
      <w:pPr>
        <w:ind w:firstLine="270"/>
        <w:rPr>
          <w:rFonts w:ascii="Times New Roman" w:eastAsia="Times New Roman" w:hAnsi="Times New Roman" w:cs="Times New Roman"/>
          <w:sz w:val="20"/>
          <w:szCs w:val="20"/>
        </w:rPr>
      </w:pPr>
      <w:r w:rsidRPr="002A7C6A">
        <w:rPr>
          <w:rFonts w:ascii="Times New Roman" w:eastAsia="Times New Roman" w:hAnsi="Times New Roman" w:cs="Times New Roman"/>
          <w:sz w:val="20"/>
          <w:szCs w:val="20"/>
        </w:rPr>
        <w:t xml:space="preserve">Causal imputation depends on a type of reasoning that is historical and not abstract. It is a skill that is honed through the development of what Weber names the historical imagination. Those who have read a great deal of history and have experienced much personally are for these reasons better able to do the work of causal imputation and thus of science. </w:t>
      </w:r>
    </w:p>
  </w:footnote>
  <w:footnote w:id="20">
    <w:p w14:paraId="1C90D613" w14:textId="77777777" w:rsidR="002A7C6A" w:rsidRPr="002A7C6A" w:rsidRDefault="002A7C6A" w:rsidP="00CA6CB8">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Wilhelm Hennis </w:t>
      </w:r>
      <w:r w:rsidRPr="002A7C6A">
        <w:rPr>
          <w:rFonts w:ascii="Times New Roman" w:hAnsi="Times New Roman" w:cs="Times New Roman"/>
          <w:i/>
          <w:sz w:val="20"/>
          <w:szCs w:val="20"/>
        </w:rPr>
        <w:t>Max Weber, Essays in Reconstruction</w:t>
      </w:r>
      <w:r w:rsidRPr="002A7C6A">
        <w:rPr>
          <w:rFonts w:ascii="Times New Roman" w:hAnsi="Times New Roman" w:cs="Times New Roman"/>
          <w:sz w:val="20"/>
          <w:szCs w:val="20"/>
        </w:rPr>
        <w:t xml:space="preserve"> Trans Keith Tribe (London: Allen and Unwin, 1988) 26</w:t>
      </w:r>
    </w:p>
  </w:footnote>
  <w:footnote w:id="21">
    <w:p w14:paraId="7B714C8C" w14:textId="77777777" w:rsidR="002A7C6A" w:rsidRPr="002A7C6A" w:rsidRDefault="002A7C6A" w:rsidP="00CA6CB8">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Peter Baehr and Gordon C. Wells “Introduction” in </w:t>
      </w:r>
      <w:r w:rsidRPr="002A7C6A">
        <w:rPr>
          <w:rFonts w:ascii="Times New Roman" w:hAnsi="Times New Roman" w:cs="Times New Roman"/>
          <w:i/>
          <w:sz w:val="20"/>
          <w:szCs w:val="20"/>
        </w:rPr>
        <w:t>The Protestant Ethic and the ‘Spirit of Capitalism’ and Other Writings</w:t>
      </w:r>
      <w:r w:rsidRPr="002A7C6A">
        <w:rPr>
          <w:rFonts w:ascii="Times New Roman" w:hAnsi="Times New Roman" w:cs="Times New Roman"/>
          <w:sz w:val="20"/>
          <w:szCs w:val="20"/>
        </w:rPr>
        <w:t xml:space="preserve"> Ed, Trans and Introduction by Peter Baehr and Gordon C. Wells (New York: Penguin Books, 2002) xvii </w:t>
      </w:r>
    </w:p>
  </w:footnote>
  <w:footnote w:id="22">
    <w:p w14:paraId="4E99CDA4" w14:textId="77777777" w:rsidR="002A7C6A" w:rsidRPr="002A7C6A" w:rsidRDefault="002A7C6A" w:rsidP="00FE5332">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Protestant Ethic p.194, n.9 as quoted in The Limits of Rationality: An Essay on the Social and Moral Thought of Max Weber by Rogers Brubaker (London: George Allen &amp; Unwin, 1984) 1</w:t>
      </w:r>
    </w:p>
  </w:footnote>
  <w:footnote w:id="23">
    <w:p w14:paraId="56A83B85" w14:textId="77777777" w:rsidR="002A7C6A" w:rsidRPr="002A7C6A" w:rsidRDefault="002A7C6A"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Note 118 Protestant Ethic 80, 146</w:t>
      </w:r>
    </w:p>
  </w:footnote>
  <w:footnote w:id="24">
    <w:p w14:paraId="0F003968" w14:textId="77777777" w:rsidR="002A7C6A" w:rsidRPr="002A7C6A" w:rsidRDefault="002A7C6A"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“Never has the principle of “omnia in majorem dei gloriam” been taken with such deadly seriousness.”</w:t>
      </w:r>
      <w:r w:rsidRPr="002A7C6A">
        <w:rPr>
          <w:rFonts w:ascii="Courier" w:hAnsi="Courier" w:cs="Courier"/>
          <w:sz w:val="20"/>
          <w:szCs w:val="20"/>
          <w:vertAlign w:val="superscript"/>
        </w:rPr>
        <w:t>⁠</w:t>
      </w:r>
      <w:r w:rsidRPr="002A7C6A">
        <w:rPr>
          <w:rFonts w:ascii="Times New Roman" w:hAnsi="Times New Roman" w:cs="Times New Roman"/>
          <w:sz w:val="20"/>
          <w:szCs w:val="20"/>
          <w:vertAlign w:val="superscript"/>
        </w:rPr>
        <w:t xml:space="preserve"> </w:t>
      </w:r>
      <w:r w:rsidRPr="002A7C6A">
        <w:rPr>
          <w:rFonts w:ascii="Times New Roman" w:hAnsi="Times New Roman" w:cs="Times New Roman"/>
          <w:sz w:val="20"/>
          <w:szCs w:val="20"/>
        </w:rPr>
        <w:t>Protestant Ethic 80</w:t>
      </w:r>
    </w:p>
  </w:footnote>
  <w:footnote w:id="25">
    <w:p w14:paraId="16A70753" w14:textId="77777777" w:rsidR="002A7C6A" w:rsidRPr="002A7C6A" w:rsidRDefault="002A7C6A"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 34</w:t>
      </w:r>
    </w:p>
  </w:footnote>
  <w:footnote w:id="26">
    <w:p w14:paraId="20D0CC01" w14:textId="77777777" w:rsidR="002A7C6A" w:rsidRPr="002A7C6A" w:rsidRDefault="002A7C6A"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 80</w:t>
      </w:r>
    </w:p>
  </w:footnote>
  <w:footnote w:id="27">
    <w:p w14:paraId="052EF578" w14:textId="77777777" w:rsidR="002A7C6A" w:rsidRPr="002A7C6A" w:rsidRDefault="002A7C6A"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 86</w:t>
      </w:r>
    </w:p>
  </w:footnote>
  <w:footnote w:id="28">
    <w:p w14:paraId="758BAB6C" w14:textId="77777777" w:rsidR="002A7C6A" w:rsidRPr="002A7C6A" w:rsidRDefault="002A7C6A"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 81</w:t>
      </w:r>
    </w:p>
  </w:footnote>
  <w:footnote w:id="29">
    <w:p w14:paraId="0A3C3C3C" w14:textId="77777777" w:rsidR="002A7C6A" w:rsidRPr="002A7C6A" w:rsidRDefault="002A7C6A"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 81</w:t>
      </w:r>
    </w:p>
  </w:footnote>
  <w:footnote w:id="30">
    <w:p w14:paraId="43DF6FC9" w14:textId="77777777" w:rsidR="002A7C6A" w:rsidRPr="002A7C6A" w:rsidRDefault="002A7C6A" w:rsidP="00F13DFA">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 104</w:t>
      </w:r>
    </w:p>
  </w:footnote>
  <w:footnote w:id="31">
    <w:p w14:paraId="7BC9EAC4" w14:textId="77777777" w:rsidR="002A7C6A" w:rsidRPr="002A7C6A" w:rsidRDefault="002A7C6A" w:rsidP="00CA6CB8">
      <w:pPr>
        <w:rPr>
          <w:rFonts w:ascii="Times New Roman" w:hAnsi="Times New Roman" w:cs="Times New Roman"/>
          <w:sz w:val="20"/>
          <w:szCs w:val="20"/>
        </w:rPr>
      </w:pPr>
      <w:r w:rsidRPr="002A7C6A">
        <w:rPr>
          <w:rFonts w:ascii="Times New Roman" w:hAnsi="Times New Roman" w:cs="Times New Roman"/>
          <w:sz w:val="20"/>
          <w:szCs w:val="20"/>
          <w:vertAlign w:val="superscript"/>
        </w:rPr>
        <w:footnoteRef/>
      </w:r>
      <w:r w:rsidRPr="002A7C6A">
        <w:rPr>
          <w:rFonts w:ascii="Times New Roman" w:hAnsi="Times New Roman" w:cs="Times New Roman"/>
          <w:sz w:val="20"/>
          <w:szCs w:val="20"/>
        </w:rPr>
        <w:t xml:space="preserve"> Ibid 81-2</w:t>
      </w:r>
    </w:p>
  </w:footnote>
  <w:footnote w:id="32">
    <w:p w14:paraId="606DC339" w14:textId="0A6E3B4D" w:rsidR="002A7C6A" w:rsidRPr="002A7C6A" w:rsidRDefault="002A7C6A">
      <w:pPr>
        <w:pStyle w:val="FootnoteText"/>
        <w:rPr>
          <w:rFonts w:ascii="Times New Roman" w:hAnsi="Times New Roman" w:cs="Times New Roman"/>
          <w:sz w:val="20"/>
          <w:szCs w:val="20"/>
        </w:rPr>
      </w:pPr>
      <w:r w:rsidRPr="002A7C6A">
        <w:rPr>
          <w:rStyle w:val="FootnoteReference"/>
          <w:rFonts w:ascii="Times New Roman" w:hAnsi="Times New Roman" w:cs="Times New Roman"/>
          <w:sz w:val="20"/>
          <w:szCs w:val="20"/>
        </w:rPr>
        <w:footnoteRef/>
      </w:r>
      <w:r w:rsidRPr="002A7C6A">
        <w:rPr>
          <w:rFonts w:ascii="Times New Roman" w:hAnsi="Times New Roman" w:cs="Times New Roman"/>
          <w:sz w:val="20"/>
          <w:szCs w:val="20"/>
        </w:rPr>
        <w:t xml:space="preserve"> “Politics as Vocation” in </w:t>
      </w:r>
      <w:r w:rsidRPr="002A7C6A">
        <w:rPr>
          <w:rFonts w:ascii="Times New Roman" w:hAnsi="Times New Roman" w:cs="Times New Roman"/>
          <w:i/>
          <w:sz w:val="20"/>
          <w:szCs w:val="20"/>
        </w:rPr>
        <w:t>The Vocation Lectures</w:t>
      </w:r>
      <w:r w:rsidRPr="002A7C6A">
        <w:rPr>
          <w:rFonts w:ascii="Times New Roman" w:hAnsi="Times New Roman" w:cs="Times New Roman"/>
          <w:sz w:val="20"/>
          <w:szCs w:val="20"/>
        </w:rPr>
        <w:t xml:space="preserve"> 93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393"/>
    <w:rsid w:val="000036F7"/>
    <w:rsid w:val="00017A35"/>
    <w:rsid w:val="00041371"/>
    <w:rsid w:val="00041A77"/>
    <w:rsid w:val="0004720A"/>
    <w:rsid w:val="00056393"/>
    <w:rsid w:val="000807B6"/>
    <w:rsid w:val="000B6B0D"/>
    <w:rsid w:val="000D68CB"/>
    <w:rsid w:val="000D7061"/>
    <w:rsid w:val="000F6816"/>
    <w:rsid w:val="00104028"/>
    <w:rsid w:val="001047A8"/>
    <w:rsid w:val="00136A3B"/>
    <w:rsid w:val="001503A8"/>
    <w:rsid w:val="001532A1"/>
    <w:rsid w:val="00177A40"/>
    <w:rsid w:val="001847FD"/>
    <w:rsid w:val="001A5DC8"/>
    <w:rsid w:val="001B1DBC"/>
    <w:rsid w:val="001C5584"/>
    <w:rsid w:val="001D6808"/>
    <w:rsid w:val="001E0C33"/>
    <w:rsid w:val="002344BA"/>
    <w:rsid w:val="0024453A"/>
    <w:rsid w:val="0025718F"/>
    <w:rsid w:val="002804EB"/>
    <w:rsid w:val="00287979"/>
    <w:rsid w:val="002A7C6A"/>
    <w:rsid w:val="002C26C4"/>
    <w:rsid w:val="00322985"/>
    <w:rsid w:val="003360D3"/>
    <w:rsid w:val="00346CA1"/>
    <w:rsid w:val="00351C0E"/>
    <w:rsid w:val="0039476A"/>
    <w:rsid w:val="003B4DD0"/>
    <w:rsid w:val="003E7B7D"/>
    <w:rsid w:val="004034F5"/>
    <w:rsid w:val="00436B83"/>
    <w:rsid w:val="004412BF"/>
    <w:rsid w:val="00450912"/>
    <w:rsid w:val="00461A0D"/>
    <w:rsid w:val="004C2273"/>
    <w:rsid w:val="004D66EB"/>
    <w:rsid w:val="004F6A4C"/>
    <w:rsid w:val="00515587"/>
    <w:rsid w:val="0052651D"/>
    <w:rsid w:val="00530A10"/>
    <w:rsid w:val="0057155C"/>
    <w:rsid w:val="005B0054"/>
    <w:rsid w:val="005D6CBB"/>
    <w:rsid w:val="005E0580"/>
    <w:rsid w:val="005F10F4"/>
    <w:rsid w:val="00601936"/>
    <w:rsid w:val="00615988"/>
    <w:rsid w:val="00620527"/>
    <w:rsid w:val="00626058"/>
    <w:rsid w:val="00690D51"/>
    <w:rsid w:val="006A78A6"/>
    <w:rsid w:val="006B5B17"/>
    <w:rsid w:val="006E14B7"/>
    <w:rsid w:val="006E5718"/>
    <w:rsid w:val="006F0E34"/>
    <w:rsid w:val="006F2917"/>
    <w:rsid w:val="007241B6"/>
    <w:rsid w:val="007429B7"/>
    <w:rsid w:val="007469B1"/>
    <w:rsid w:val="00746C27"/>
    <w:rsid w:val="00752453"/>
    <w:rsid w:val="00771628"/>
    <w:rsid w:val="007A3D67"/>
    <w:rsid w:val="007B4A86"/>
    <w:rsid w:val="007B7A4E"/>
    <w:rsid w:val="007F141C"/>
    <w:rsid w:val="00837AAB"/>
    <w:rsid w:val="00870360"/>
    <w:rsid w:val="00880EE9"/>
    <w:rsid w:val="008825F5"/>
    <w:rsid w:val="00892BE2"/>
    <w:rsid w:val="0089339B"/>
    <w:rsid w:val="008B344D"/>
    <w:rsid w:val="008C1883"/>
    <w:rsid w:val="008E2F47"/>
    <w:rsid w:val="00954897"/>
    <w:rsid w:val="00975146"/>
    <w:rsid w:val="00990BEA"/>
    <w:rsid w:val="009A44A3"/>
    <w:rsid w:val="009D6BB0"/>
    <w:rsid w:val="009F1A9B"/>
    <w:rsid w:val="009F27EC"/>
    <w:rsid w:val="009F4CF0"/>
    <w:rsid w:val="00A217EE"/>
    <w:rsid w:val="00A660D2"/>
    <w:rsid w:val="00AA289B"/>
    <w:rsid w:val="00AB364D"/>
    <w:rsid w:val="00AB5990"/>
    <w:rsid w:val="00AD669F"/>
    <w:rsid w:val="00AF1387"/>
    <w:rsid w:val="00B3653A"/>
    <w:rsid w:val="00B54449"/>
    <w:rsid w:val="00B7248F"/>
    <w:rsid w:val="00B82F29"/>
    <w:rsid w:val="00B874A3"/>
    <w:rsid w:val="00B901C0"/>
    <w:rsid w:val="00B92610"/>
    <w:rsid w:val="00BC4EDF"/>
    <w:rsid w:val="00BD6579"/>
    <w:rsid w:val="00BD6645"/>
    <w:rsid w:val="00BE1F46"/>
    <w:rsid w:val="00BE5C34"/>
    <w:rsid w:val="00BF64E0"/>
    <w:rsid w:val="00C00A2E"/>
    <w:rsid w:val="00C218BF"/>
    <w:rsid w:val="00C50EF3"/>
    <w:rsid w:val="00C543A2"/>
    <w:rsid w:val="00C560C6"/>
    <w:rsid w:val="00C643E3"/>
    <w:rsid w:val="00C74464"/>
    <w:rsid w:val="00C84594"/>
    <w:rsid w:val="00C90179"/>
    <w:rsid w:val="00CA2108"/>
    <w:rsid w:val="00CA6CB8"/>
    <w:rsid w:val="00CF0088"/>
    <w:rsid w:val="00CF0CD1"/>
    <w:rsid w:val="00D0046E"/>
    <w:rsid w:val="00D024F3"/>
    <w:rsid w:val="00D20334"/>
    <w:rsid w:val="00D368DB"/>
    <w:rsid w:val="00D36D0E"/>
    <w:rsid w:val="00D60828"/>
    <w:rsid w:val="00D94807"/>
    <w:rsid w:val="00DA218E"/>
    <w:rsid w:val="00DC4FF5"/>
    <w:rsid w:val="00DE7108"/>
    <w:rsid w:val="00DF02A2"/>
    <w:rsid w:val="00E24431"/>
    <w:rsid w:val="00E61C3C"/>
    <w:rsid w:val="00EA1908"/>
    <w:rsid w:val="00EB504C"/>
    <w:rsid w:val="00ED1111"/>
    <w:rsid w:val="00ED3A34"/>
    <w:rsid w:val="00F13DFA"/>
    <w:rsid w:val="00F15363"/>
    <w:rsid w:val="00F24978"/>
    <w:rsid w:val="00F56D58"/>
    <w:rsid w:val="00F82DAB"/>
    <w:rsid w:val="00FA76E2"/>
    <w:rsid w:val="00FB2156"/>
    <w:rsid w:val="00FE5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92A4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D6808"/>
  </w:style>
  <w:style w:type="character" w:customStyle="1" w:styleId="EndnoteTextChar">
    <w:name w:val="Endnote Text Char"/>
    <w:basedOn w:val="DefaultParagraphFont"/>
    <w:link w:val="EndnoteText"/>
    <w:uiPriority w:val="99"/>
    <w:rsid w:val="001D6808"/>
  </w:style>
  <w:style w:type="character" w:styleId="EndnoteReference">
    <w:name w:val="endnote reference"/>
    <w:basedOn w:val="DefaultParagraphFont"/>
    <w:uiPriority w:val="99"/>
    <w:unhideWhenUsed/>
    <w:rsid w:val="001D6808"/>
    <w:rPr>
      <w:vertAlign w:val="superscript"/>
    </w:rPr>
  </w:style>
  <w:style w:type="paragraph" w:styleId="FootnoteText">
    <w:name w:val="footnote text"/>
    <w:basedOn w:val="Normal"/>
    <w:link w:val="FootnoteTextChar"/>
    <w:uiPriority w:val="99"/>
    <w:unhideWhenUsed/>
    <w:rsid w:val="00DF02A2"/>
  </w:style>
  <w:style w:type="character" w:customStyle="1" w:styleId="FootnoteTextChar">
    <w:name w:val="Footnote Text Char"/>
    <w:basedOn w:val="DefaultParagraphFont"/>
    <w:link w:val="FootnoteText"/>
    <w:uiPriority w:val="99"/>
    <w:rsid w:val="00DF02A2"/>
  </w:style>
  <w:style w:type="character" w:styleId="FootnoteReference">
    <w:name w:val="footnote reference"/>
    <w:basedOn w:val="DefaultParagraphFont"/>
    <w:uiPriority w:val="99"/>
    <w:unhideWhenUsed/>
    <w:rsid w:val="00DF02A2"/>
    <w:rPr>
      <w:vertAlign w:val="superscript"/>
    </w:rPr>
  </w:style>
  <w:style w:type="paragraph" w:styleId="Footer">
    <w:name w:val="footer"/>
    <w:basedOn w:val="Normal"/>
    <w:link w:val="FooterChar"/>
    <w:uiPriority w:val="99"/>
    <w:unhideWhenUsed/>
    <w:rsid w:val="00870360"/>
    <w:pPr>
      <w:tabs>
        <w:tab w:val="center" w:pos="4320"/>
        <w:tab w:val="right" w:pos="8640"/>
      </w:tabs>
    </w:pPr>
  </w:style>
  <w:style w:type="character" w:customStyle="1" w:styleId="FooterChar">
    <w:name w:val="Footer Char"/>
    <w:basedOn w:val="DefaultParagraphFont"/>
    <w:link w:val="Footer"/>
    <w:uiPriority w:val="99"/>
    <w:rsid w:val="00870360"/>
  </w:style>
  <w:style w:type="character" w:styleId="PageNumber">
    <w:name w:val="page number"/>
    <w:basedOn w:val="DefaultParagraphFont"/>
    <w:uiPriority w:val="99"/>
    <w:semiHidden/>
    <w:unhideWhenUsed/>
    <w:rsid w:val="008703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D6808"/>
  </w:style>
  <w:style w:type="character" w:customStyle="1" w:styleId="EndnoteTextChar">
    <w:name w:val="Endnote Text Char"/>
    <w:basedOn w:val="DefaultParagraphFont"/>
    <w:link w:val="EndnoteText"/>
    <w:uiPriority w:val="99"/>
    <w:rsid w:val="001D6808"/>
  </w:style>
  <w:style w:type="character" w:styleId="EndnoteReference">
    <w:name w:val="endnote reference"/>
    <w:basedOn w:val="DefaultParagraphFont"/>
    <w:uiPriority w:val="99"/>
    <w:unhideWhenUsed/>
    <w:rsid w:val="001D6808"/>
    <w:rPr>
      <w:vertAlign w:val="superscript"/>
    </w:rPr>
  </w:style>
  <w:style w:type="paragraph" w:styleId="FootnoteText">
    <w:name w:val="footnote text"/>
    <w:basedOn w:val="Normal"/>
    <w:link w:val="FootnoteTextChar"/>
    <w:uiPriority w:val="99"/>
    <w:unhideWhenUsed/>
    <w:rsid w:val="00DF02A2"/>
  </w:style>
  <w:style w:type="character" w:customStyle="1" w:styleId="FootnoteTextChar">
    <w:name w:val="Footnote Text Char"/>
    <w:basedOn w:val="DefaultParagraphFont"/>
    <w:link w:val="FootnoteText"/>
    <w:uiPriority w:val="99"/>
    <w:rsid w:val="00DF02A2"/>
  </w:style>
  <w:style w:type="character" w:styleId="FootnoteReference">
    <w:name w:val="footnote reference"/>
    <w:basedOn w:val="DefaultParagraphFont"/>
    <w:uiPriority w:val="99"/>
    <w:unhideWhenUsed/>
    <w:rsid w:val="00DF02A2"/>
    <w:rPr>
      <w:vertAlign w:val="superscript"/>
    </w:rPr>
  </w:style>
  <w:style w:type="paragraph" w:styleId="Footer">
    <w:name w:val="footer"/>
    <w:basedOn w:val="Normal"/>
    <w:link w:val="FooterChar"/>
    <w:uiPriority w:val="99"/>
    <w:unhideWhenUsed/>
    <w:rsid w:val="00870360"/>
    <w:pPr>
      <w:tabs>
        <w:tab w:val="center" w:pos="4320"/>
        <w:tab w:val="right" w:pos="8640"/>
      </w:tabs>
    </w:pPr>
  </w:style>
  <w:style w:type="character" w:customStyle="1" w:styleId="FooterChar">
    <w:name w:val="Footer Char"/>
    <w:basedOn w:val="DefaultParagraphFont"/>
    <w:link w:val="Footer"/>
    <w:uiPriority w:val="99"/>
    <w:rsid w:val="00870360"/>
  </w:style>
  <w:style w:type="character" w:styleId="PageNumber">
    <w:name w:val="page number"/>
    <w:basedOn w:val="DefaultParagraphFont"/>
    <w:uiPriority w:val="99"/>
    <w:semiHidden/>
    <w:unhideWhenUsed/>
    <w:rsid w:val="00870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89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17</Pages>
  <Words>5198</Words>
  <Characters>26147</Characters>
  <Application>Microsoft Macintosh Word</Application>
  <DocSecurity>0</DocSecurity>
  <Lines>421</Lines>
  <Paragraphs>49</Paragraphs>
  <ScaleCrop>false</ScaleCrop>
  <Company>Catholic</Company>
  <LinksUpToDate>false</LinksUpToDate>
  <CharactersWithSpaces>31296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Adamiryek</dc:creator>
  <cp:keywords/>
  <dc:description/>
  <cp:lastModifiedBy>Lucie Adamiryek</cp:lastModifiedBy>
  <cp:revision>3</cp:revision>
  <dcterms:created xsi:type="dcterms:W3CDTF">2021-08-07T06:40:00Z</dcterms:created>
  <dcterms:modified xsi:type="dcterms:W3CDTF">2021-08-13T21:48:00Z</dcterms:modified>
</cp:coreProperties>
</file>